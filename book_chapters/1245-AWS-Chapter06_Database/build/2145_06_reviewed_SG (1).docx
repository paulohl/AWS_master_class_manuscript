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796AE6B5" w:rsidR="00B72611" w:rsidRPr="009E19DF" w:rsidRDefault="00B72611" w:rsidP="002866A7">
      <w:pPr>
        <w:pStyle w:val="ChapterTitleNumberBPBHEB"/>
      </w:pPr>
      <w:r w:rsidRPr="009E19DF">
        <w:t xml:space="preserve">CHAPTER </w:t>
      </w:r>
      <w:r w:rsidR="004704F6">
        <w:t>6</w:t>
      </w:r>
      <w:del w:id="0" w:author="Sharon" w:date="2024-09-03T13:09:00Z" w16du:dateUtc="2024-09-03T07:39:00Z">
        <w:r w:rsidRPr="009E19DF" w:rsidDel="003537FD">
          <w:delText xml:space="preserve"> </w:delText>
        </w:r>
      </w:del>
    </w:p>
    <w:p w14:paraId="27B72D20" w14:textId="57EB2367" w:rsidR="00B72611" w:rsidRPr="008310DB" w:rsidRDefault="004704F6" w:rsidP="002866A7">
      <w:pPr>
        <w:pStyle w:val="ChapterTitleBPBHEB"/>
      </w:pPr>
      <w:r w:rsidRPr="002866A7">
        <w:t>Database</w:t>
      </w:r>
      <w:del w:id="1" w:author="Sharon" w:date="2024-09-03T13:09:00Z" w16du:dateUtc="2024-09-03T07:39:00Z">
        <w:r w:rsidR="00B72611" w:rsidRPr="008310DB" w:rsidDel="003537FD">
          <w:delText xml:space="preserve"> </w:delText>
        </w:r>
      </w:del>
    </w:p>
    <w:p w14:paraId="5C2BFA22" w14:textId="5B645DEB" w:rsidR="00D169BC" w:rsidRPr="005B2B30" w:rsidDel="002866A7" w:rsidRDefault="00D169BC" w:rsidP="002866A7">
      <w:pPr>
        <w:pStyle w:val="NormalBPBHEB"/>
        <w:rPr>
          <w:del w:id="2" w:author="Sharon" w:date="2024-09-03T10:47:00Z" w16du:dateUtc="2024-09-03T05:17:00Z"/>
        </w:rPr>
        <w:pPrChange w:id="3" w:author="Sharon" w:date="2024-09-03T10:47:00Z" w16du:dateUtc="2024-09-03T05:17:00Z">
          <w:pPr>
            <w:keepNext/>
            <w:keepLines/>
            <w:spacing w:before="40" w:after="0"/>
            <w:outlineLvl w:val="1"/>
          </w:pPr>
        </w:pPrChange>
      </w:pPr>
    </w:p>
    <w:p w14:paraId="7A6FB180" w14:textId="3473E97F" w:rsidR="00D169BC" w:rsidRPr="002866A7" w:rsidDel="002866A7" w:rsidRDefault="00D169BC" w:rsidP="002866A7">
      <w:pPr>
        <w:pStyle w:val="NormalBPBHEB"/>
        <w:rPr>
          <w:del w:id="4" w:author="Sharon" w:date="2024-09-03T10:47:00Z" w16du:dateUtc="2024-09-03T05:17:00Z"/>
        </w:rPr>
        <w:pPrChange w:id="5" w:author="Sharon" w:date="2024-09-03T10:47:00Z" w16du:dateUtc="2024-09-03T05:17:00Z">
          <w:pPr>
            <w:keepNext/>
            <w:keepLines/>
            <w:spacing w:before="40" w:after="0"/>
            <w:outlineLvl w:val="1"/>
          </w:pPr>
        </w:pPrChange>
      </w:pPr>
    </w:p>
    <w:p w14:paraId="5FF7DD92" w14:textId="5DD180E8" w:rsidR="00D169BC" w:rsidRPr="002866A7" w:rsidDel="002866A7" w:rsidRDefault="00D169BC" w:rsidP="002866A7">
      <w:pPr>
        <w:pStyle w:val="NormalBPBHEB"/>
        <w:rPr>
          <w:del w:id="6" w:author="Sharon" w:date="2024-09-03T10:47:00Z" w16du:dateUtc="2024-09-03T05:17:00Z"/>
        </w:rPr>
        <w:pPrChange w:id="7" w:author="Sharon" w:date="2024-09-03T10:47:00Z" w16du:dateUtc="2024-09-03T05:17:00Z">
          <w:pPr>
            <w:keepNext/>
            <w:keepLines/>
            <w:spacing w:before="40" w:after="0"/>
            <w:outlineLvl w:val="1"/>
          </w:pPr>
        </w:pPrChange>
      </w:pPr>
    </w:p>
    <w:p w14:paraId="2FE2165E" w14:textId="403FC1D8" w:rsidR="003D5B30" w:rsidRPr="003D5B30" w:rsidRDefault="003D5B30" w:rsidP="002866A7">
      <w:pPr>
        <w:pStyle w:val="Heading1BPBHEB"/>
        <w:pPrChange w:id="8" w:author="Sharon" w:date="2024-09-03T10:47:00Z" w16du:dateUtc="2024-09-03T05:17:00Z">
          <w:pPr>
            <w:keepNext/>
            <w:keepLines/>
            <w:spacing w:before="400" w:after="0" w:line="276" w:lineRule="auto"/>
            <w:outlineLvl w:val="0"/>
          </w:pPr>
        </w:pPrChange>
      </w:pPr>
      <w:r w:rsidRPr="002866A7">
        <w:t>Introduction</w:t>
      </w:r>
    </w:p>
    <w:p w14:paraId="383E3314" w14:textId="77777777" w:rsidR="00534D6C" w:rsidRDefault="006F3A0E" w:rsidP="002866A7">
      <w:pPr>
        <w:pStyle w:val="NormalBPBHEB"/>
        <w:rPr>
          <w:ins w:id="9" w:author="Sharon" w:date="2024-09-03T10:47:00Z" w16du:dateUtc="2024-09-03T05:17:00Z"/>
        </w:rPr>
      </w:pPr>
      <w:r w:rsidRPr="006F3A0E">
        <w:t xml:space="preserve">In today's data-driven landscape, the proper management and utilization of data are vital for any organization's success. As the digital world continues to grow, the AWS cloud platform offers a rich tapestry of database services and solutions that empower businesses to harness the full potential of their data. This chapter, aptly titled </w:t>
      </w:r>
      <w:del w:id="10" w:author="Sharon" w:date="2024-09-03T10:53:00Z" w16du:dateUtc="2024-09-03T05:23:00Z">
        <w:r w:rsidRPr="006F3A0E" w:rsidDel="002866A7">
          <w:delText>"</w:delText>
        </w:r>
      </w:del>
      <w:r w:rsidRPr="002866A7">
        <w:rPr>
          <w:i/>
          <w:iCs/>
          <w:rPrChange w:id="11" w:author="Sharon" w:date="2024-09-03T10:53:00Z" w16du:dateUtc="2024-09-03T05:23:00Z">
            <w:rPr/>
          </w:rPrChange>
        </w:rPr>
        <w:t>Database</w:t>
      </w:r>
      <w:r w:rsidRPr="006F3A0E">
        <w:t>,</w:t>
      </w:r>
      <w:del w:id="12" w:author="Sharon" w:date="2024-09-03T10:53:00Z" w16du:dateUtc="2024-09-03T05:23:00Z">
        <w:r w:rsidRPr="006F3A0E" w:rsidDel="002866A7">
          <w:delText>"</w:delText>
        </w:r>
      </w:del>
      <w:r w:rsidRPr="006F3A0E">
        <w:t xml:space="preserve"> embarks on a journey through the AWS database offerings, providing a comprehensive guide to understanding and utilizing these services to their fullest extent.</w:t>
      </w:r>
      <w:del w:id="13" w:author="Sharon" w:date="2024-09-03T10:47:00Z" w16du:dateUtc="2024-09-03T05:17:00Z">
        <w:r w:rsidR="00602768" w:rsidDel="002866A7">
          <w:delText xml:space="preserve">  </w:delText>
        </w:r>
      </w:del>
    </w:p>
    <w:p w14:paraId="5792F23B" w14:textId="77777777" w:rsidR="002866A7" w:rsidDel="00F802C3" w:rsidRDefault="002866A7" w:rsidP="002866A7">
      <w:pPr>
        <w:pStyle w:val="NormalBPBHEB"/>
        <w:rPr>
          <w:del w:id="14" w:author="Sharon" w:date="2024-09-03T11:16:00Z" w16du:dateUtc="2024-09-03T05:46:00Z"/>
        </w:rPr>
        <w:pPrChange w:id="15" w:author="Sharon" w:date="2024-09-03T10:47:00Z" w16du:dateUtc="2024-09-03T05:17:00Z">
          <w:pPr>
            <w:pBdr>
              <w:top w:val="nil"/>
              <w:left w:val="nil"/>
              <w:bottom w:val="nil"/>
              <w:right w:val="nil"/>
              <w:between w:val="nil"/>
            </w:pBdr>
            <w:shd w:val="clear" w:color="auto" w:fill="FFFFFF"/>
            <w:spacing w:after="100" w:line="276" w:lineRule="auto"/>
            <w:jc w:val="both"/>
          </w:pPr>
        </w:pPrChange>
      </w:pPr>
    </w:p>
    <w:p w14:paraId="2BFCA748" w14:textId="71AFCA91" w:rsidR="00507460" w:rsidRPr="00931D4F" w:rsidDel="00F802C3" w:rsidRDefault="00534D6C" w:rsidP="002866A7">
      <w:pPr>
        <w:pStyle w:val="NormalBPBHEB"/>
        <w:rPr>
          <w:del w:id="16" w:author="Sharon" w:date="2024-09-03T11:16:00Z" w16du:dateUtc="2024-09-03T05:46:00Z"/>
        </w:rPr>
        <w:pPrChange w:id="17" w:author="Sharon" w:date="2024-09-03T10:52:00Z" w16du:dateUtc="2024-09-03T05:22:00Z">
          <w:pPr>
            <w:keepNext/>
            <w:keepLines/>
            <w:spacing w:before="40" w:after="0"/>
            <w:outlineLvl w:val="1"/>
          </w:pPr>
        </w:pPrChange>
      </w:pPr>
      <w:del w:id="18" w:author="Sharon" w:date="2024-09-03T11:16:00Z" w16du:dateUtc="2024-09-03T05:46:00Z">
        <w:r w:rsidRPr="00931D4F" w:rsidDel="00F802C3">
          <w:delText>D</w:delText>
        </w:r>
        <w:r w:rsidR="00602768" w:rsidRPr="00602768" w:rsidDel="00F802C3">
          <w:delText>iverse and Specialized Database Services</w:delText>
        </w:r>
      </w:del>
    </w:p>
    <w:p w14:paraId="728029F0" w14:textId="3C0C0999" w:rsidR="00507460" w:rsidRDefault="00507460" w:rsidP="002866A7">
      <w:pPr>
        <w:pStyle w:val="NormalBPBHEB"/>
        <w:rPr>
          <w:ins w:id="19" w:author="Sharon" w:date="2024-09-03T10:48:00Z" w16du:dateUtc="2024-09-03T05:18:00Z"/>
        </w:rPr>
      </w:pPr>
      <w:r>
        <w:t>T</w:t>
      </w:r>
      <w:r w:rsidR="00602768" w:rsidRPr="00602768">
        <w:t xml:space="preserve">he AWS ecosystem houses an array of database services, each tailored to address specific data storage and management needs. From powerful relational databases like </w:t>
      </w:r>
      <w:r w:rsidR="00602768" w:rsidRPr="00F802C3">
        <w:rPr>
          <w:i/>
          <w:iCs/>
          <w:rPrChange w:id="20" w:author="Sharon" w:date="2024-09-03T11:16:00Z" w16du:dateUtc="2024-09-03T05:46:00Z">
            <w:rPr/>
          </w:rPrChange>
        </w:rPr>
        <w:t>Amazon RDS</w:t>
      </w:r>
      <w:r w:rsidR="000B26D8">
        <w:rPr>
          <w:rStyle w:val="FootnoteReference"/>
        </w:rPr>
        <w:footnoteReference w:id="1"/>
      </w:r>
      <w:r w:rsidR="00602768" w:rsidRPr="00602768">
        <w:t xml:space="preserve"> and </w:t>
      </w:r>
      <w:r w:rsidR="00602768" w:rsidRPr="00F802C3">
        <w:rPr>
          <w:i/>
          <w:iCs/>
          <w:rPrChange w:id="21" w:author="Sharon" w:date="2024-09-03T11:16:00Z" w16du:dateUtc="2024-09-03T05:46:00Z">
            <w:rPr/>
          </w:rPrChange>
        </w:rPr>
        <w:t>Amazon Aurora</w:t>
      </w:r>
      <w:r w:rsidR="00D00689">
        <w:rPr>
          <w:rStyle w:val="FootnoteReference"/>
        </w:rPr>
        <w:footnoteReference w:id="2"/>
      </w:r>
      <w:ins w:id="22" w:author="Sharon" w:date="2024-09-03T11:17:00Z" w16du:dateUtc="2024-09-03T05:47:00Z">
        <w:r w:rsidR="00F802C3">
          <w:rPr>
            <w:i/>
            <w:iCs/>
          </w:rPr>
          <w:t>,</w:t>
        </w:r>
      </w:ins>
      <w:r w:rsidR="00D00689">
        <w:t xml:space="preserve"> </w:t>
      </w:r>
      <w:r w:rsidR="00602768" w:rsidRPr="00602768">
        <w:t xml:space="preserve">to the flexibility of NoSQL databases such as </w:t>
      </w:r>
      <w:r w:rsidR="00602768" w:rsidRPr="00F802C3">
        <w:rPr>
          <w:i/>
          <w:iCs/>
          <w:rPrChange w:id="23" w:author="Sharon" w:date="2024-09-03T11:16:00Z" w16du:dateUtc="2024-09-03T05:46:00Z">
            <w:rPr/>
          </w:rPrChange>
        </w:rPr>
        <w:t>Amazon DynamoDB</w:t>
      </w:r>
      <w:r w:rsidR="005A193F">
        <w:rPr>
          <w:rStyle w:val="FootnoteReference"/>
        </w:rPr>
        <w:footnoteReference w:id="3"/>
      </w:r>
      <w:r w:rsidR="005A193F">
        <w:t xml:space="preserve"> </w:t>
      </w:r>
      <w:r w:rsidR="00602768" w:rsidRPr="00602768">
        <w:t xml:space="preserve"> and </w:t>
      </w:r>
      <w:r w:rsidR="00602768" w:rsidRPr="00F802C3">
        <w:rPr>
          <w:i/>
          <w:iCs/>
          <w:rPrChange w:id="24" w:author="Sharon" w:date="2024-09-03T11:17:00Z" w16du:dateUtc="2024-09-03T05:47:00Z">
            <w:rPr/>
          </w:rPrChange>
        </w:rPr>
        <w:t xml:space="preserve">Amazon </w:t>
      </w:r>
      <w:proofErr w:type="spellStart"/>
      <w:r w:rsidR="00602768" w:rsidRPr="00F802C3">
        <w:rPr>
          <w:i/>
          <w:iCs/>
          <w:rPrChange w:id="25" w:author="Sharon" w:date="2024-09-03T11:17:00Z" w16du:dateUtc="2024-09-03T05:47:00Z">
            <w:rPr/>
          </w:rPrChange>
        </w:rPr>
        <w:t>DocumentDB</w:t>
      </w:r>
      <w:proofErr w:type="spellEnd"/>
      <w:r w:rsidR="005A193F">
        <w:rPr>
          <w:rStyle w:val="FootnoteReference"/>
        </w:rPr>
        <w:footnoteReference w:id="4"/>
      </w:r>
      <w:ins w:id="26" w:author="Sharon" w:date="2024-09-03T11:17:00Z" w16du:dateUtc="2024-09-03T05:47:00Z">
        <w:r w:rsidR="00F802C3">
          <w:t>.</w:t>
        </w:r>
      </w:ins>
      <w:del w:id="27" w:author="Sharon" w:date="2024-09-03T11:17:00Z" w16du:dateUtc="2024-09-03T05:47:00Z">
        <w:r w:rsidR="00602768" w:rsidRPr="00602768" w:rsidDel="00F802C3">
          <w:delText>,</w:delText>
        </w:r>
      </w:del>
      <w:r w:rsidR="00602768" w:rsidRPr="00602768">
        <w:t xml:space="preserve"> AWS leaves no stone unturned in providing versatile options. We</w:t>
      </w:r>
      <w:ins w:id="28" w:author="Sharon" w:date="2024-09-03T10:53:00Z" w16du:dateUtc="2024-09-03T05:23:00Z">
        <w:r w:rsidR="002866A7">
          <w:t xml:space="preserve"> wi</w:t>
        </w:r>
      </w:ins>
      <w:del w:id="29" w:author="Sharon" w:date="2024-09-03T10:53:00Z" w16du:dateUtc="2024-09-03T05:23:00Z">
        <w:r w:rsidR="00602768" w:rsidRPr="00602768" w:rsidDel="002866A7">
          <w:delText>'</w:delText>
        </w:r>
      </w:del>
      <w:r w:rsidR="00602768" w:rsidRPr="00602768">
        <w:t xml:space="preserve">ll </w:t>
      </w:r>
      <w:del w:id="30" w:author="Sharon" w:date="2024-09-03T11:17:00Z" w16du:dateUtc="2024-09-03T05:47:00Z">
        <w:r w:rsidR="00602768" w:rsidRPr="00602768" w:rsidDel="00F802C3">
          <w:delText>delve into</w:delText>
        </w:r>
      </w:del>
      <w:ins w:id="31" w:author="Sharon" w:date="2024-09-03T11:17:00Z" w16du:dateUtc="2024-09-03T05:47:00Z">
        <w:r w:rsidR="00F802C3">
          <w:t>discuss</w:t>
        </w:r>
      </w:ins>
      <w:r w:rsidR="00602768" w:rsidRPr="00602768">
        <w:t xml:space="preserve"> the unique features and capabilities of each service, providing insights </w:t>
      </w:r>
      <w:del w:id="32" w:author="Sharon" w:date="2024-09-03T11:17:00Z" w16du:dateUtc="2024-09-03T05:47:00Z">
        <w:r w:rsidR="00602768" w:rsidRPr="00602768" w:rsidDel="00F802C3">
          <w:delText xml:space="preserve">into </w:delText>
        </w:r>
      </w:del>
      <w:ins w:id="33" w:author="Sharon" w:date="2024-09-03T11:17:00Z" w16du:dateUtc="2024-09-03T05:47:00Z">
        <w:r w:rsidR="00F802C3">
          <w:t>on</w:t>
        </w:r>
        <w:r w:rsidR="00F802C3" w:rsidRPr="00602768">
          <w:t xml:space="preserve"> </w:t>
        </w:r>
      </w:ins>
      <w:r w:rsidR="00602768" w:rsidRPr="00602768">
        <w:t>when and how to employ them effectively in diverse use cases.</w:t>
      </w:r>
    </w:p>
    <w:p w14:paraId="7315CB09" w14:textId="77777777" w:rsidR="002866A7" w:rsidDel="00F802C3" w:rsidRDefault="002866A7" w:rsidP="002866A7">
      <w:pPr>
        <w:pStyle w:val="NormalBPBHEB"/>
        <w:rPr>
          <w:del w:id="34" w:author="Sharon" w:date="2024-09-03T11:17:00Z" w16du:dateUtc="2024-09-03T05:47:00Z"/>
        </w:rPr>
        <w:pPrChange w:id="35" w:author="Sharon" w:date="2024-09-03T10:52:00Z" w16du:dateUtc="2024-09-03T05:22:00Z">
          <w:pPr>
            <w:pBdr>
              <w:top w:val="nil"/>
              <w:left w:val="nil"/>
              <w:bottom w:val="nil"/>
              <w:right w:val="nil"/>
              <w:between w:val="nil"/>
            </w:pBdr>
            <w:shd w:val="clear" w:color="auto" w:fill="FFFFFF"/>
            <w:spacing w:after="100" w:line="276" w:lineRule="auto"/>
            <w:jc w:val="both"/>
          </w:pPr>
        </w:pPrChange>
      </w:pPr>
    </w:p>
    <w:p w14:paraId="5707EDF7" w14:textId="3C62F1C9" w:rsidR="00507460" w:rsidRPr="00931D4F" w:rsidDel="00F802C3" w:rsidRDefault="00602768" w:rsidP="002866A7">
      <w:pPr>
        <w:pStyle w:val="NormalBPBHEB"/>
        <w:rPr>
          <w:del w:id="36" w:author="Sharon" w:date="2024-09-03T11:17:00Z" w16du:dateUtc="2024-09-03T05:47:00Z"/>
        </w:rPr>
        <w:pPrChange w:id="37" w:author="Sharon" w:date="2024-09-03T10:52:00Z" w16du:dateUtc="2024-09-03T05:22:00Z">
          <w:pPr>
            <w:keepNext/>
            <w:keepLines/>
            <w:spacing w:before="40" w:after="0"/>
            <w:outlineLvl w:val="1"/>
          </w:pPr>
        </w:pPrChange>
      </w:pPr>
      <w:del w:id="38" w:author="Sharon" w:date="2024-09-03T11:17:00Z" w16du:dateUtc="2024-09-03T05:47:00Z">
        <w:r w:rsidRPr="00602768" w:rsidDel="00F802C3">
          <w:delText>Scaling, Performance, and Reliability</w:delText>
        </w:r>
      </w:del>
    </w:p>
    <w:p w14:paraId="0C6BBA6C" w14:textId="3B61F7C7" w:rsidR="00507460" w:rsidRDefault="00602768" w:rsidP="002866A7">
      <w:pPr>
        <w:pStyle w:val="NormalBPBHEB"/>
        <w:pPrChange w:id="39" w:author="Sharon" w:date="2024-09-03T10:52:00Z" w16du:dateUtc="2024-09-03T05:22:00Z">
          <w:pPr>
            <w:pBdr>
              <w:top w:val="nil"/>
              <w:left w:val="nil"/>
              <w:bottom w:val="nil"/>
              <w:right w:val="nil"/>
              <w:between w:val="nil"/>
            </w:pBdr>
            <w:shd w:val="clear" w:color="auto" w:fill="FFFFFF"/>
            <w:spacing w:after="100" w:line="276" w:lineRule="auto"/>
            <w:jc w:val="both"/>
          </w:pPr>
        </w:pPrChange>
      </w:pPr>
      <w:r w:rsidRPr="002866A7">
        <w:t>In this chapter, we</w:t>
      </w:r>
      <w:ins w:id="40" w:author="Sharon" w:date="2024-09-03T10:52:00Z" w16du:dateUtc="2024-09-03T05:22:00Z">
        <w:r w:rsidR="002866A7">
          <w:t xml:space="preserve"> wi</w:t>
        </w:r>
      </w:ins>
      <w:del w:id="41" w:author="Sharon" w:date="2024-09-03T10:52:00Z" w16du:dateUtc="2024-09-03T05:22:00Z">
        <w:r w:rsidRPr="002866A7" w:rsidDel="002866A7">
          <w:delText>'</w:delText>
        </w:r>
      </w:del>
      <w:r w:rsidRPr="002866A7">
        <w:t xml:space="preserve">ll explore the intricacies of scaling databases, ensuring high performance, and guaranteeing data reliability. With services like </w:t>
      </w:r>
      <w:r w:rsidRPr="00F802C3">
        <w:rPr>
          <w:i/>
          <w:iCs/>
          <w:rPrChange w:id="42" w:author="Sharon" w:date="2024-09-03T11:18:00Z" w16du:dateUtc="2024-09-03T05:48:00Z">
            <w:rPr/>
          </w:rPrChange>
        </w:rPr>
        <w:t>Amazon ElastiCache</w:t>
      </w:r>
      <w:r w:rsidR="005A193F" w:rsidRPr="002866A7">
        <w:rPr>
          <w:rPrChange w:id="43" w:author="Sharon" w:date="2024-09-03T10:52:00Z" w16du:dateUtc="2024-09-03T05:22:00Z">
            <w:rPr>
              <w:rStyle w:val="FootnoteReference"/>
            </w:rPr>
          </w:rPrChange>
        </w:rPr>
        <w:footnoteReference w:id="5"/>
      </w:r>
      <w:r w:rsidRPr="002866A7">
        <w:t xml:space="preserve"> for caching and</w:t>
      </w:r>
      <w:ins w:id="44" w:author="Sharon" w:date="2024-09-03T11:18:00Z" w16du:dateUtc="2024-09-03T05:48:00Z">
        <w:r w:rsidR="00F802C3">
          <w:t>,</w:t>
        </w:r>
      </w:ins>
      <w:r w:rsidRPr="002866A7">
        <w:t xml:space="preserve"> </w:t>
      </w:r>
      <w:r w:rsidRPr="00F802C3">
        <w:rPr>
          <w:i/>
          <w:iCs/>
          <w:rPrChange w:id="45" w:author="Sharon" w:date="2024-09-03T11:18:00Z" w16du:dateUtc="2024-09-03T05:48:00Z">
            <w:rPr/>
          </w:rPrChange>
        </w:rPr>
        <w:t>Amazon Redshift</w:t>
      </w:r>
      <w:r w:rsidR="00D61949" w:rsidRPr="002866A7">
        <w:rPr>
          <w:rPrChange w:id="46" w:author="Sharon" w:date="2024-09-03T10:52:00Z" w16du:dateUtc="2024-09-03T05:22:00Z">
            <w:rPr>
              <w:rStyle w:val="FootnoteReference"/>
            </w:rPr>
          </w:rPrChange>
        </w:rPr>
        <w:footnoteReference w:id="6"/>
      </w:r>
      <w:r w:rsidRPr="002866A7">
        <w:t xml:space="preserve"> for analytical data warehousing, </w:t>
      </w:r>
      <w:del w:id="47" w:author="Sharon" w:date="2024-09-03T11:18:00Z" w16du:dateUtc="2024-09-03T05:48:00Z">
        <w:r w:rsidRPr="002866A7" w:rsidDel="00F802C3">
          <w:delText>you can</w:delText>
        </w:r>
      </w:del>
      <w:ins w:id="48" w:author="Sharon" w:date="2024-09-03T11:18:00Z" w16du:dateUtc="2024-09-03T05:48:00Z">
        <w:r w:rsidR="00F802C3">
          <w:t>to</w:t>
        </w:r>
      </w:ins>
      <w:r w:rsidRPr="002866A7">
        <w:t xml:space="preserve"> tackle complex workloads with ease. For time-series data, </w:t>
      </w:r>
      <w:r w:rsidRPr="002866A7">
        <w:rPr>
          <w:i/>
          <w:iCs/>
          <w:rPrChange w:id="49" w:author="Sharon" w:date="2024-09-03T10:52:00Z" w16du:dateUtc="2024-09-03T05:22:00Z">
            <w:rPr/>
          </w:rPrChange>
        </w:rPr>
        <w:t>Amazon Timestream</w:t>
      </w:r>
      <w:r w:rsidR="000958FD" w:rsidRPr="002866A7">
        <w:rPr>
          <w:rPrChange w:id="50" w:author="Sharon" w:date="2024-09-03T10:52:00Z" w16du:dateUtc="2024-09-03T05:22:00Z">
            <w:rPr>
              <w:rStyle w:val="FootnoteReference"/>
            </w:rPr>
          </w:rPrChange>
        </w:rPr>
        <w:footnoteReference w:id="7"/>
      </w:r>
      <w:r w:rsidRPr="002866A7">
        <w:t xml:space="preserve"> </w:t>
      </w:r>
      <w:r w:rsidR="000C6524" w:rsidRPr="002866A7">
        <w:t>is your preferred option</w:t>
      </w:r>
      <w:r w:rsidRPr="002866A7">
        <w:t xml:space="preserve">, while </w:t>
      </w:r>
      <w:r w:rsidR="0002124C" w:rsidRPr="002866A7">
        <w:rPr>
          <w:i/>
          <w:iCs/>
          <w:rPrChange w:id="51" w:author="Sharon" w:date="2024-09-03T10:53:00Z" w16du:dateUtc="2024-09-03T05:23:00Z">
            <w:rPr/>
          </w:rPrChange>
        </w:rPr>
        <w:t>A</w:t>
      </w:r>
      <w:r w:rsidRPr="002866A7">
        <w:rPr>
          <w:i/>
          <w:iCs/>
          <w:rPrChange w:id="52" w:author="Sharon" w:date="2024-09-03T10:53:00Z" w16du:dateUtc="2024-09-03T05:23:00Z">
            <w:rPr/>
          </w:rPrChange>
        </w:rPr>
        <w:t>mazon Neptune</w:t>
      </w:r>
      <w:r w:rsidR="0089522B" w:rsidRPr="002866A7">
        <w:rPr>
          <w:rPrChange w:id="53" w:author="Sharon" w:date="2024-09-03T10:52:00Z" w16du:dateUtc="2024-09-03T05:22:00Z">
            <w:rPr>
              <w:rStyle w:val="FootnoteReference"/>
            </w:rPr>
          </w:rPrChange>
        </w:rPr>
        <w:footnoteReference w:id="8"/>
      </w:r>
      <w:r w:rsidRPr="002866A7">
        <w:t xml:space="preserve"> caters to graph database</w:t>
      </w:r>
      <w:r w:rsidRPr="00602768">
        <w:t xml:space="preserve"> requirements. We</w:t>
      </w:r>
      <w:ins w:id="55" w:author="Sharon" w:date="2024-09-03T10:53:00Z" w16du:dateUtc="2024-09-03T05:23:00Z">
        <w:r w:rsidR="002866A7">
          <w:t xml:space="preserve"> wi</w:t>
        </w:r>
      </w:ins>
      <w:del w:id="56" w:author="Sharon" w:date="2024-09-03T10:53:00Z" w16du:dateUtc="2024-09-03T05:23:00Z">
        <w:r w:rsidRPr="00602768" w:rsidDel="002866A7">
          <w:delText>'</w:delText>
        </w:r>
      </w:del>
      <w:r w:rsidRPr="00602768">
        <w:t>ll examine how these services can revolutionize your data storage and retrieval strategies.</w:t>
      </w:r>
    </w:p>
    <w:p w14:paraId="182F685F" w14:textId="6C0FCEBF" w:rsidR="00507460" w:rsidRDefault="00602768" w:rsidP="002866A7">
      <w:pPr>
        <w:pStyle w:val="NormalBPBHEB"/>
        <w:pPrChange w:id="57" w:author="Sharon" w:date="2024-09-03T10:52:00Z" w16du:dateUtc="2024-09-03T05:22:00Z">
          <w:pPr>
            <w:pBdr>
              <w:top w:val="nil"/>
              <w:left w:val="nil"/>
              <w:bottom w:val="nil"/>
              <w:right w:val="nil"/>
              <w:between w:val="nil"/>
            </w:pBdr>
            <w:shd w:val="clear" w:color="auto" w:fill="FFFFFF"/>
            <w:spacing w:after="100" w:line="276" w:lineRule="auto"/>
            <w:jc w:val="both"/>
          </w:pPr>
        </w:pPrChange>
      </w:pPr>
      <w:del w:id="58" w:author="Sharon" w:date="2024-09-03T11:19:00Z" w16du:dateUtc="2024-09-03T05:49:00Z">
        <w:r w:rsidRPr="00602768" w:rsidDel="009E3D7B">
          <w:delText>Join us on this insightful journey through the vast realm of</w:delText>
        </w:r>
      </w:del>
      <w:ins w:id="59" w:author="Sharon" w:date="2024-09-03T11:19:00Z" w16du:dateUtc="2024-09-03T05:49:00Z">
        <w:r w:rsidR="009E3D7B">
          <w:t>Additionally, we will deal wi</w:t>
        </w:r>
      </w:ins>
      <w:ins w:id="60" w:author="Sharon" w:date="2024-09-03T11:20:00Z" w16du:dateUtc="2024-09-03T05:50:00Z">
        <w:r w:rsidR="009E3D7B">
          <w:t>th</w:t>
        </w:r>
      </w:ins>
      <w:r w:rsidRPr="00602768">
        <w:t xml:space="preserve"> AWS databases, where </w:t>
      </w:r>
      <w:del w:id="61" w:author="Sharon" w:date="2024-09-03T11:20:00Z" w16du:dateUtc="2024-09-03T05:50:00Z">
        <w:r w:rsidRPr="00602768" w:rsidDel="009E3D7B">
          <w:delText>we</w:delText>
        </w:r>
      </w:del>
      <w:ins w:id="62" w:author="Sharon" w:date="2024-09-03T11:20:00Z" w16du:dateUtc="2024-09-03T05:50:00Z">
        <w:r w:rsidR="009E3D7B">
          <w:t xml:space="preserve">you </w:t>
        </w:r>
      </w:ins>
      <w:ins w:id="63" w:author="Sharon" w:date="2024-09-03T10:53:00Z" w16du:dateUtc="2024-09-03T05:23:00Z">
        <w:r w:rsidR="002866A7">
          <w:t>wi</w:t>
        </w:r>
      </w:ins>
      <w:del w:id="64" w:author="Sharon" w:date="2024-09-03T10:53:00Z" w16du:dateUtc="2024-09-03T05:23:00Z">
        <w:r w:rsidRPr="00602768" w:rsidDel="002866A7">
          <w:delText>'</w:delText>
        </w:r>
      </w:del>
      <w:r w:rsidRPr="00602768">
        <w:t xml:space="preserve">ll </w:t>
      </w:r>
      <w:ins w:id="65" w:author="Sharon" w:date="2024-09-03T11:20:00Z" w16du:dateUtc="2024-09-03T05:50:00Z">
        <w:r w:rsidR="009E3D7B">
          <w:t xml:space="preserve">be </w:t>
        </w:r>
      </w:ins>
      <w:del w:id="66" w:author="Sharon" w:date="2024-09-03T11:20:00Z" w16du:dateUtc="2024-09-03T05:50:00Z">
        <w:r w:rsidRPr="00602768" w:rsidDel="009E3D7B">
          <w:delText>equip</w:delText>
        </w:r>
      </w:del>
      <w:ins w:id="67" w:author="Sharon" w:date="2024-09-03T11:20:00Z" w16du:dateUtc="2024-09-03T05:50:00Z">
        <w:r w:rsidR="009E3D7B" w:rsidRPr="00602768">
          <w:t>equip</w:t>
        </w:r>
        <w:r w:rsidR="009E3D7B">
          <w:t>ped</w:t>
        </w:r>
      </w:ins>
      <w:del w:id="68" w:author="Sharon" w:date="2024-09-03T11:20:00Z" w16du:dateUtc="2024-09-03T05:50:00Z">
        <w:r w:rsidRPr="00602768" w:rsidDel="009E3D7B">
          <w:delText xml:space="preserve"> you</w:delText>
        </w:r>
      </w:del>
      <w:r w:rsidRPr="00602768">
        <w:t xml:space="preserve"> with the knowledge and skills needed to harness the full potential of your data. Whether you</w:t>
      </w:r>
      <w:ins w:id="69" w:author="Sharon" w:date="2024-09-03T10:53:00Z" w16du:dateUtc="2024-09-03T05:23:00Z">
        <w:r w:rsidR="002866A7">
          <w:t xml:space="preserve"> a</w:t>
        </w:r>
      </w:ins>
      <w:del w:id="70" w:author="Sharon" w:date="2024-09-03T10:53:00Z" w16du:dateUtc="2024-09-03T05:23:00Z">
        <w:r w:rsidRPr="00602768" w:rsidDel="002866A7">
          <w:delText>'</w:delText>
        </w:r>
      </w:del>
      <w:r w:rsidRPr="00602768">
        <w:t>re dealing with structured or unstructured data, require real-time analytics, or need a scalable and highly available database solution, this chapter will guide you through the intricacies of selecting and implementing the right AWS database services for your unique business needs.</w:t>
      </w:r>
    </w:p>
    <w:p w14:paraId="035DBA03" w14:textId="77777777" w:rsidR="00B61443" w:rsidRDefault="00602768" w:rsidP="002866A7">
      <w:pPr>
        <w:pStyle w:val="NormalBPBHEB"/>
        <w:rPr>
          <w:ins w:id="71" w:author="Sharon" w:date="2024-09-03T10:56:00Z" w16du:dateUtc="2024-09-03T05:26:00Z"/>
        </w:rPr>
      </w:pPr>
      <w:commentRangeStart w:id="72"/>
      <w:r w:rsidRPr="00602768">
        <w:lastRenderedPageBreak/>
        <w:t xml:space="preserve">This introduction sets the stage for a deep dive into AWS database services, highlighting their diversity, specialized features, and relevance to different use cases. </w:t>
      </w:r>
      <w:commentRangeEnd w:id="72"/>
      <w:r w:rsidR="00210709">
        <w:rPr>
          <w:rStyle w:val="CommentReference"/>
          <w:rFonts w:asciiTheme="minorHAnsi" w:eastAsiaTheme="minorHAnsi" w:hAnsiTheme="minorHAnsi" w:cstheme="minorBidi"/>
        </w:rPr>
        <w:commentReference w:id="72"/>
      </w:r>
      <w:r w:rsidRPr="00602768">
        <w:t xml:space="preserve">Feel free to use and adapt this introduction for your book, </w:t>
      </w:r>
      <w:del w:id="73" w:author="Sharon" w:date="2024-09-03T10:55:00Z" w16du:dateUtc="2024-09-03T05:25:00Z">
        <w:r w:rsidRPr="00602768" w:rsidDel="002866A7">
          <w:delText>"</w:delText>
        </w:r>
      </w:del>
      <w:r w:rsidRPr="002866A7">
        <w:rPr>
          <w:i/>
          <w:iCs/>
          <w:rPrChange w:id="74" w:author="Sharon" w:date="2024-09-03T10:52:00Z" w16du:dateUtc="2024-09-03T05:22:00Z">
            <w:rPr/>
          </w:rPrChange>
        </w:rPr>
        <w:t>AWS Cloud Computing Master Class</w:t>
      </w:r>
      <w:r w:rsidRPr="00602768">
        <w:t>.</w:t>
      </w:r>
      <w:del w:id="75" w:author="Sharon" w:date="2024-09-03T10:55:00Z" w16du:dateUtc="2024-09-03T05:25:00Z">
        <w:r w:rsidRPr="00602768" w:rsidDel="002866A7">
          <w:delText>"</w:delText>
        </w:r>
      </w:del>
    </w:p>
    <w:p w14:paraId="7D967E39" w14:textId="77777777" w:rsidR="00D36C41" w:rsidRDefault="00D36C41" w:rsidP="002866A7">
      <w:pPr>
        <w:pStyle w:val="NormalBPBHEB"/>
        <w:rPr>
          <w:ins w:id="76" w:author="Sharon" w:date="2024-09-03T12:53:00Z" w16du:dateUtc="2024-09-03T07:23:00Z"/>
        </w:rPr>
      </w:pPr>
    </w:p>
    <w:p w14:paraId="4656E0ED" w14:textId="40472763" w:rsidR="00BB69C4" w:rsidRDefault="00BB69C4" w:rsidP="00BB69C4">
      <w:pPr>
        <w:pStyle w:val="Heading1BPBHEB"/>
        <w:rPr>
          <w:ins w:id="77" w:author="Sharon" w:date="2024-09-03T12:53:00Z" w16du:dateUtc="2024-09-03T07:23:00Z"/>
        </w:rPr>
      </w:pPr>
      <w:ins w:id="78" w:author="Sharon" w:date="2024-09-03T12:53:00Z" w16du:dateUtc="2024-09-03T07:23:00Z">
        <w:r>
          <w:t>Structure</w:t>
        </w:r>
      </w:ins>
    </w:p>
    <w:p w14:paraId="37378708" w14:textId="6A2F77B7" w:rsidR="00BB69C4" w:rsidRDefault="00BB69C4" w:rsidP="00BB69C4">
      <w:pPr>
        <w:pStyle w:val="NormalBPBHEB"/>
        <w:rPr>
          <w:ins w:id="79" w:author="Sharon" w:date="2024-09-03T12:54:00Z" w16du:dateUtc="2024-09-03T07:24:00Z"/>
        </w:rPr>
      </w:pPr>
      <w:ins w:id="80" w:author="Sharon" w:date="2024-09-03T12:53:00Z" w16du:dateUtc="2024-09-03T07:23:00Z">
        <w:r>
          <w:t>This chapter includes the fol</w:t>
        </w:r>
      </w:ins>
      <w:ins w:id="81" w:author="Sharon" w:date="2024-09-03T12:54:00Z" w16du:dateUtc="2024-09-03T07:24:00Z">
        <w:r>
          <w:t>lowing topics:</w:t>
        </w:r>
      </w:ins>
    </w:p>
    <w:p w14:paraId="397C4651" w14:textId="03F1433C" w:rsidR="00BB69C4" w:rsidRDefault="00BB69C4" w:rsidP="00BB69C4">
      <w:pPr>
        <w:pStyle w:val="NormalBPBHEB"/>
        <w:numPr>
          <w:ilvl w:val="0"/>
          <w:numId w:val="50"/>
        </w:numPr>
        <w:rPr>
          <w:ins w:id="82" w:author="Sharon" w:date="2024-09-03T12:54:00Z" w16du:dateUtc="2024-09-03T07:24:00Z"/>
        </w:rPr>
        <w:pPrChange w:id="83" w:author="Sharon" w:date="2024-09-03T12:54:00Z" w16du:dateUtc="2024-09-03T07:24:00Z">
          <w:pPr>
            <w:pStyle w:val="Heading1BPBHEB"/>
            <w:numPr>
              <w:numId w:val="50"/>
            </w:numPr>
            <w:ind w:left="720" w:hanging="360"/>
          </w:pPr>
        </w:pPrChange>
      </w:pPr>
      <w:commentRangeStart w:id="84"/>
      <w:ins w:id="85" w:author="Sharon" w:date="2024-09-03T12:54:00Z" w16du:dateUtc="2024-09-03T07:24:00Z">
        <w:r w:rsidRPr="003E5F1C">
          <w:t>Databases</w:t>
        </w:r>
        <w:r>
          <w:t>: t</w:t>
        </w:r>
        <w:r w:rsidRPr="003E5F1C">
          <w:t xml:space="preserve">he </w:t>
        </w:r>
        <w:r>
          <w:t>f</w:t>
        </w:r>
        <w:r w:rsidRPr="003E5F1C">
          <w:t xml:space="preserve">oundation of </w:t>
        </w:r>
      </w:ins>
      <w:ins w:id="86" w:author="Sharon" w:date="2024-09-03T13:07:00Z" w16du:dateUtc="2024-09-03T07:37:00Z">
        <w:r w:rsidR="00495515">
          <w:t>d</w:t>
        </w:r>
      </w:ins>
      <w:ins w:id="87" w:author="Sharon" w:date="2024-09-03T12:54:00Z" w16du:dateUtc="2024-09-03T07:24:00Z">
        <w:r w:rsidRPr="003E5F1C">
          <w:t xml:space="preserve">ata </w:t>
        </w:r>
      </w:ins>
      <w:ins w:id="88" w:author="Sharon" w:date="2024-09-03T13:07:00Z" w16du:dateUtc="2024-09-03T07:37:00Z">
        <w:r w:rsidR="00495515">
          <w:t>m</w:t>
        </w:r>
      </w:ins>
      <w:ins w:id="89" w:author="Sharon" w:date="2024-09-03T12:54:00Z" w16du:dateUtc="2024-09-03T07:24:00Z">
        <w:r w:rsidRPr="003E5F1C">
          <w:t>anagement</w:t>
        </w:r>
      </w:ins>
      <w:commentRangeEnd w:id="84"/>
      <w:ins w:id="90" w:author="Sharon" w:date="2024-09-03T13:06:00Z" w16du:dateUtc="2024-09-03T07:36:00Z">
        <w:r w:rsidR="00AB2007">
          <w:rPr>
            <w:rStyle w:val="CommentReference"/>
            <w:rFonts w:asciiTheme="minorHAnsi" w:eastAsiaTheme="minorHAnsi" w:hAnsiTheme="minorHAnsi" w:cstheme="minorBidi"/>
          </w:rPr>
          <w:commentReference w:id="84"/>
        </w:r>
      </w:ins>
    </w:p>
    <w:p w14:paraId="6604BD89" w14:textId="77777777" w:rsidR="00BB69C4" w:rsidRPr="007935F1" w:rsidRDefault="00BB69C4" w:rsidP="00BB69C4">
      <w:pPr>
        <w:pStyle w:val="NormalBPBHEB"/>
        <w:numPr>
          <w:ilvl w:val="0"/>
          <w:numId w:val="51"/>
        </w:numPr>
        <w:rPr>
          <w:ins w:id="91" w:author="Sharon" w:date="2024-09-03T12:55:00Z" w16du:dateUtc="2024-09-03T07:25:00Z"/>
        </w:rPr>
        <w:pPrChange w:id="92" w:author="Sharon" w:date="2024-09-03T12:55:00Z" w16du:dateUtc="2024-09-03T07:25:00Z">
          <w:pPr>
            <w:pStyle w:val="Heading1BPBHEB"/>
            <w:numPr>
              <w:numId w:val="50"/>
            </w:numPr>
            <w:ind w:left="720" w:hanging="360"/>
          </w:pPr>
        </w:pPrChange>
      </w:pPr>
      <w:ins w:id="93" w:author="Sharon" w:date="2024-09-03T12:55:00Z" w16du:dateUtc="2024-09-03T07:25:00Z">
        <w:r w:rsidRPr="007935F1">
          <w:t>Amazon Aurora</w:t>
        </w:r>
        <w:r>
          <w:t>:</w:t>
        </w:r>
        <w:r w:rsidRPr="007935F1">
          <w:t xml:space="preserve"> </w:t>
        </w:r>
        <w:r>
          <w:t>a</w:t>
        </w:r>
        <w:r w:rsidRPr="007935F1">
          <w:t xml:space="preserve"> </w:t>
        </w:r>
        <w:r>
          <w:t>h</w:t>
        </w:r>
        <w:r w:rsidRPr="007935F1">
          <w:t>igh</w:t>
        </w:r>
        <w:r w:rsidRPr="007935F1">
          <w:t>-</w:t>
        </w:r>
        <w:r>
          <w:t>p</w:t>
        </w:r>
        <w:r w:rsidRPr="007935F1">
          <w:t xml:space="preserve">erformance </w:t>
        </w:r>
        <w:r>
          <w:t>r</w:t>
        </w:r>
        <w:r w:rsidRPr="007935F1">
          <w:t xml:space="preserve">elational </w:t>
        </w:r>
        <w:r>
          <w:t>d</w:t>
        </w:r>
        <w:r w:rsidRPr="007935F1">
          <w:t>atabase</w:t>
        </w:r>
      </w:ins>
    </w:p>
    <w:p w14:paraId="0C0F4897" w14:textId="20641A5F" w:rsidR="00BB69C4" w:rsidRDefault="00BB69C4" w:rsidP="00BB69C4">
      <w:pPr>
        <w:pStyle w:val="NormalBPBHEB"/>
        <w:numPr>
          <w:ilvl w:val="0"/>
          <w:numId w:val="52"/>
        </w:numPr>
        <w:rPr>
          <w:ins w:id="94" w:author="Sharon" w:date="2024-09-03T12:56:00Z" w16du:dateUtc="2024-09-03T07:26:00Z"/>
          <w:bCs/>
        </w:rPr>
      </w:pPr>
      <w:ins w:id="95" w:author="Sharon" w:date="2024-09-03T12:55:00Z" w16du:dateUtc="2024-09-03T07:25:00Z">
        <w:r w:rsidRPr="00BB69C4">
          <w:rPr>
            <w:bCs/>
            <w:rPrChange w:id="96" w:author="Sharon" w:date="2024-09-03T12:55:00Z" w16du:dateUtc="2024-09-03T07:25:00Z">
              <w:rPr>
                <w:b/>
              </w:rPr>
            </w:rPrChange>
          </w:rPr>
          <w:t xml:space="preserve">Amazon </w:t>
        </w:r>
        <w:proofErr w:type="spellStart"/>
        <w:r w:rsidRPr="00BB69C4">
          <w:rPr>
            <w:bCs/>
            <w:rPrChange w:id="97" w:author="Sharon" w:date="2024-09-03T12:55:00Z" w16du:dateUtc="2024-09-03T07:25:00Z">
              <w:rPr>
                <w:b/>
              </w:rPr>
            </w:rPrChange>
          </w:rPr>
          <w:t>DocumentDB</w:t>
        </w:r>
      </w:ins>
      <w:proofErr w:type="spellEnd"/>
    </w:p>
    <w:p w14:paraId="749FCBCD" w14:textId="05BA4624" w:rsidR="00BB69C4" w:rsidRPr="00BB69C4" w:rsidRDefault="00BB69C4" w:rsidP="00BB69C4">
      <w:pPr>
        <w:pStyle w:val="NormalBPBHEB"/>
        <w:numPr>
          <w:ilvl w:val="0"/>
          <w:numId w:val="52"/>
        </w:numPr>
        <w:rPr>
          <w:ins w:id="98" w:author="Sharon" w:date="2024-09-03T12:56:00Z" w16du:dateUtc="2024-09-03T07:26:00Z"/>
          <w:bCs/>
        </w:rPr>
      </w:pPr>
      <w:ins w:id="99" w:author="Sharon" w:date="2024-09-03T12:56:00Z" w16du:dateUtc="2024-09-03T07:26:00Z">
        <w:r w:rsidRPr="00BB69C4">
          <w:rPr>
            <w:rPrChange w:id="100" w:author="Sharon" w:date="2024-09-03T12:56:00Z" w16du:dateUtc="2024-09-03T07:26:00Z">
              <w:rPr>
                <w:i/>
                <w:iCs/>
              </w:rPr>
            </w:rPrChange>
          </w:rPr>
          <w:t>Amazon DynamoDB</w:t>
        </w:r>
      </w:ins>
    </w:p>
    <w:p w14:paraId="12BF240B" w14:textId="004DFADB" w:rsidR="00BB69C4" w:rsidRPr="00BB69C4" w:rsidRDefault="00BB69C4" w:rsidP="00BB69C4">
      <w:pPr>
        <w:pStyle w:val="NormalBPBHEB"/>
        <w:numPr>
          <w:ilvl w:val="0"/>
          <w:numId w:val="52"/>
        </w:numPr>
        <w:rPr>
          <w:ins w:id="101" w:author="Sharon" w:date="2024-09-03T12:56:00Z" w16du:dateUtc="2024-09-03T07:26:00Z"/>
          <w:bCs/>
        </w:rPr>
      </w:pPr>
      <w:ins w:id="102" w:author="Sharon" w:date="2024-09-03T12:56:00Z" w16du:dateUtc="2024-09-03T07:26:00Z">
        <w:r w:rsidRPr="00BB69C4">
          <w:rPr>
            <w:rPrChange w:id="103" w:author="Sharon" w:date="2024-09-03T12:56:00Z" w16du:dateUtc="2024-09-03T07:26:00Z">
              <w:rPr>
                <w:i/>
                <w:iCs/>
              </w:rPr>
            </w:rPrChange>
          </w:rPr>
          <w:t>M</w:t>
        </w:r>
        <w:r w:rsidRPr="00BB69C4">
          <w:rPr>
            <w:rPrChange w:id="104" w:author="Sharon" w:date="2024-09-03T12:56:00Z" w16du:dateUtc="2024-09-03T07:26:00Z">
              <w:rPr>
                <w:i/>
                <w:iCs/>
              </w:rPr>
            </w:rPrChange>
          </w:rPr>
          <w:t>anaged NoSQL</w:t>
        </w:r>
        <w:r w:rsidRPr="00BB69C4">
          <w:t xml:space="preserve"> database</w:t>
        </w:r>
      </w:ins>
    </w:p>
    <w:p w14:paraId="1A41C577" w14:textId="0A8B1CB7" w:rsidR="00BB69C4" w:rsidRPr="00BB69C4" w:rsidRDefault="00BB69C4" w:rsidP="00BB69C4">
      <w:pPr>
        <w:pStyle w:val="NormalBPBHEB"/>
        <w:numPr>
          <w:ilvl w:val="0"/>
          <w:numId w:val="52"/>
        </w:numPr>
        <w:rPr>
          <w:ins w:id="105" w:author="Sharon" w:date="2024-09-03T12:57:00Z" w16du:dateUtc="2024-09-03T07:27:00Z"/>
          <w:bCs/>
        </w:rPr>
      </w:pPr>
      <w:ins w:id="106" w:author="Sharon" w:date="2024-09-03T12:56:00Z" w16du:dateUtc="2024-09-03T07:26:00Z">
        <w:r w:rsidRPr="00BB69C4">
          <w:rPr>
            <w:rPrChange w:id="107" w:author="Sharon" w:date="2024-09-03T12:57:00Z" w16du:dateUtc="2024-09-03T07:27:00Z">
              <w:rPr>
                <w:i/>
                <w:iCs/>
              </w:rPr>
            </w:rPrChange>
          </w:rPr>
          <w:t>Amazon ElastiCache</w:t>
        </w:r>
      </w:ins>
    </w:p>
    <w:p w14:paraId="2ED7F207" w14:textId="412351C6" w:rsidR="00BB69C4" w:rsidRPr="00BB69C4" w:rsidRDefault="00BB69C4" w:rsidP="00BB69C4">
      <w:pPr>
        <w:pStyle w:val="NormalBPBHEB"/>
        <w:numPr>
          <w:ilvl w:val="0"/>
          <w:numId w:val="52"/>
        </w:numPr>
        <w:rPr>
          <w:ins w:id="108" w:author="Sharon" w:date="2024-09-03T12:57:00Z" w16du:dateUtc="2024-09-03T07:27:00Z"/>
          <w:bCs/>
        </w:rPr>
      </w:pPr>
      <w:ins w:id="109" w:author="Sharon" w:date="2024-09-03T12:57:00Z" w16du:dateUtc="2024-09-03T07:27:00Z">
        <w:r w:rsidRPr="00BB69C4">
          <w:rPr>
            <w:rPrChange w:id="110" w:author="Sharon" w:date="2024-09-03T12:57:00Z" w16du:dateUtc="2024-09-03T07:27:00Z">
              <w:rPr>
                <w:i/>
                <w:iCs/>
              </w:rPr>
            </w:rPrChange>
          </w:rPr>
          <w:t xml:space="preserve">Amazon </w:t>
        </w:r>
        <w:proofErr w:type="spellStart"/>
        <w:r w:rsidRPr="00BB69C4">
          <w:rPr>
            <w:rPrChange w:id="111" w:author="Sharon" w:date="2024-09-03T12:57:00Z" w16du:dateUtc="2024-09-03T07:27:00Z">
              <w:rPr>
                <w:i/>
                <w:iCs/>
              </w:rPr>
            </w:rPrChange>
          </w:rPr>
          <w:t>Keyspaces</w:t>
        </w:r>
        <w:proofErr w:type="spellEnd"/>
        <w:r w:rsidRPr="00BB69C4">
          <w:t xml:space="preserve"> (for </w:t>
        </w:r>
        <w:r w:rsidRPr="00BB69C4">
          <w:rPr>
            <w:rPrChange w:id="112" w:author="Sharon" w:date="2024-09-03T12:57:00Z" w16du:dateUtc="2024-09-03T07:27:00Z">
              <w:rPr>
                <w:i/>
                <w:iCs/>
              </w:rPr>
            </w:rPrChange>
          </w:rPr>
          <w:t>Apache Cassandra</w:t>
        </w:r>
        <w:r w:rsidRPr="00BB69C4">
          <w:rPr>
            <w:rPrChange w:id="113" w:author="Sharon" w:date="2024-09-03T12:57:00Z" w16du:dateUtc="2024-09-03T07:27:00Z">
              <w:rPr>
                <w:i/>
                <w:iCs/>
              </w:rPr>
            </w:rPrChange>
          </w:rPr>
          <w:t>)</w:t>
        </w:r>
      </w:ins>
    </w:p>
    <w:p w14:paraId="2B80578F" w14:textId="1E80F137" w:rsidR="00BB69C4" w:rsidRPr="00BB69C4" w:rsidRDefault="00BB69C4" w:rsidP="00BB69C4">
      <w:pPr>
        <w:pStyle w:val="NormalBPBHEB"/>
        <w:numPr>
          <w:ilvl w:val="0"/>
          <w:numId w:val="52"/>
        </w:numPr>
        <w:rPr>
          <w:ins w:id="114" w:author="Sharon" w:date="2024-09-03T12:57:00Z" w16du:dateUtc="2024-09-03T07:27:00Z"/>
          <w:bCs/>
        </w:rPr>
      </w:pPr>
      <w:ins w:id="115" w:author="Sharon" w:date="2024-09-03T12:57:00Z" w16du:dateUtc="2024-09-03T07:27:00Z">
        <w:r w:rsidRPr="00BB69C4">
          <w:rPr>
            <w:rPrChange w:id="116" w:author="Sharon" w:date="2024-09-03T12:57:00Z" w16du:dateUtc="2024-09-03T07:27:00Z">
              <w:rPr>
                <w:i/>
                <w:iCs/>
              </w:rPr>
            </w:rPrChange>
          </w:rPr>
          <w:t>Amazon MemoryDB</w:t>
        </w:r>
        <w:r w:rsidRPr="00BB69C4">
          <w:t xml:space="preserve"> for </w:t>
        </w:r>
        <w:r w:rsidRPr="00BB69C4">
          <w:rPr>
            <w:rPrChange w:id="117" w:author="Sharon" w:date="2024-09-03T12:57:00Z" w16du:dateUtc="2024-09-03T07:27:00Z">
              <w:rPr>
                <w:i/>
                <w:iCs/>
              </w:rPr>
            </w:rPrChange>
          </w:rPr>
          <w:t>Redis</w:t>
        </w:r>
      </w:ins>
    </w:p>
    <w:p w14:paraId="76B43727" w14:textId="22A59B38" w:rsidR="00BB69C4" w:rsidRPr="00BB69C4" w:rsidRDefault="00BB69C4" w:rsidP="00BB69C4">
      <w:pPr>
        <w:pStyle w:val="NormalBPBHEB"/>
        <w:numPr>
          <w:ilvl w:val="0"/>
          <w:numId w:val="52"/>
        </w:numPr>
        <w:rPr>
          <w:ins w:id="118" w:author="Sharon" w:date="2024-09-03T12:57:00Z" w16du:dateUtc="2024-09-03T07:27:00Z"/>
          <w:bCs/>
        </w:rPr>
      </w:pPr>
      <w:ins w:id="119" w:author="Sharon" w:date="2024-09-03T12:57:00Z" w16du:dateUtc="2024-09-03T07:27:00Z">
        <w:r w:rsidRPr="00BB69C4">
          <w:rPr>
            <w:rPrChange w:id="120" w:author="Sharon" w:date="2024-09-03T12:57:00Z" w16du:dateUtc="2024-09-03T07:27:00Z">
              <w:rPr>
                <w:i/>
                <w:iCs/>
              </w:rPr>
            </w:rPrChange>
          </w:rPr>
          <w:t>Amazon Neptune</w:t>
        </w:r>
      </w:ins>
    </w:p>
    <w:p w14:paraId="3E6B8356" w14:textId="2963BBDA" w:rsidR="00BB69C4" w:rsidRPr="00BB69C4" w:rsidRDefault="00BB69C4" w:rsidP="00BB69C4">
      <w:pPr>
        <w:pStyle w:val="NormalBPBHEB"/>
        <w:numPr>
          <w:ilvl w:val="0"/>
          <w:numId w:val="52"/>
        </w:numPr>
        <w:rPr>
          <w:ins w:id="121" w:author="Sharon" w:date="2024-09-03T12:58:00Z" w16du:dateUtc="2024-09-03T07:28:00Z"/>
          <w:bCs/>
        </w:rPr>
      </w:pPr>
      <w:ins w:id="122" w:author="Sharon" w:date="2024-09-03T12:58:00Z" w16du:dateUtc="2024-09-03T07:28:00Z">
        <w:r w:rsidRPr="00BB69C4">
          <w:rPr>
            <w:rPrChange w:id="123" w:author="Sharon" w:date="2024-09-03T12:58:00Z" w16du:dateUtc="2024-09-03T07:28:00Z">
              <w:rPr>
                <w:i/>
                <w:iCs/>
              </w:rPr>
            </w:rPrChange>
          </w:rPr>
          <w:t>Amazon RDS</w:t>
        </w:r>
      </w:ins>
    </w:p>
    <w:p w14:paraId="4B71795B" w14:textId="246E4C99" w:rsidR="00BB69C4" w:rsidRPr="00BB69C4" w:rsidRDefault="00BB69C4" w:rsidP="00BB69C4">
      <w:pPr>
        <w:pStyle w:val="NormalBPBHEB"/>
        <w:numPr>
          <w:ilvl w:val="0"/>
          <w:numId w:val="52"/>
        </w:numPr>
        <w:rPr>
          <w:ins w:id="124" w:author="Sharon" w:date="2024-09-03T12:58:00Z" w16du:dateUtc="2024-09-03T07:28:00Z"/>
          <w:bCs/>
        </w:rPr>
      </w:pPr>
      <w:ins w:id="125" w:author="Sharon" w:date="2024-09-03T12:58:00Z" w16du:dateUtc="2024-09-03T07:28:00Z">
        <w:r w:rsidRPr="00BB69C4">
          <w:rPr>
            <w:rPrChange w:id="126" w:author="Sharon" w:date="2024-09-03T12:58:00Z" w16du:dateUtc="2024-09-03T07:28:00Z">
              <w:rPr>
                <w:i/>
                <w:iCs/>
              </w:rPr>
            </w:rPrChange>
          </w:rPr>
          <w:t>Amazon Redshift</w:t>
        </w:r>
      </w:ins>
    </w:p>
    <w:p w14:paraId="269DEF82" w14:textId="2EFC5E96" w:rsidR="00BB69C4" w:rsidRPr="00BB69C4" w:rsidRDefault="00BB69C4" w:rsidP="00BB69C4">
      <w:pPr>
        <w:pStyle w:val="NormalBPBHEB"/>
        <w:numPr>
          <w:ilvl w:val="0"/>
          <w:numId w:val="52"/>
        </w:numPr>
        <w:rPr>
          <w:ins w:id="127" w:author="Sharon" w:date="2024-09-03T12:53:00Z" w16du:dateUtc="2024-09-03T07:23:00Z"/>
          <w:bCs/>
        </w:rPr>
        <w:pPrChange w:id="128" w:author="Sharon" w:date="2024-09-03T12:55:00Z" w16du:dateUtc="2024-09-03T07:25:00Z">
          <w:pPr>
            <w:pStyle w:val="NormalBPBHEB"/>
          </w:pPr>
        </w:pPrChange>
      </w:pPr>
      <w:ins w:id="129" w:author="Sharon" w:date="2024-09-03T12:58:00Z" w16du:dateUtc="2024-09-03T07:28:00Z">
        <w:r w:rsidRPr="00BB69C4">
          <w:rPr>
            <w:rPrChange w:id="130" w:author="Sharon" w:date="2024-09-03T12:58:00Z" w16du:dateUtc="2024-09-03T07:28:00Z">
              <w:rPr>
                <w:i/>
                <w:iCs/>
              </w:rPr>
            </w:rPrChange>
          </w:rPr>
          <w:t>Amazon Timestream</w:t>
        </w:r>
      </w:ins>
    </w:p>
    <w:p w14:paraId="368CAD94" w14:textId="77777777" w:rsidR="00BB69C4" w:rsidRDefault="00BB69C4" w:rsidP="002866A7">
      <w:pPr>
        <w:pStyle w:val="NormalBPBHEB"/>
        <w:rPr>
          <w:ins w:id="131" w:author="Sharon" w:date="2024-09-03T12:53:00Z" w16du:dateUtc="2024-09-03T07:23:00Z"/>
        </w:rPr>
      </w:pPr>
    </w:p>
    <w:p w14:paraId="7FCC4F34" w14:textId="4BB5CA74" w:rsidR="00BB69C4" w:rsidRDefault="00BB69C4" w:rsidP="00BB69C4">
      <w:pPr>
        <w:pStyle w:val="Heading1BPBHEB"/>
        <w:pPrChange w:id="132" w:author="Sharon" w:date="2024-09-03T12:53:00Z" w16du:dateUtc="2024-09-03T07:23:00Z">
          <w:pPr>
            <w:pBdr>
              <w:top w:val="nil"/>
              <w:left w:val="nil"/>
              <w:bottom w:val="nil"/>
              <w:right w:val="nil"/>
              <w:between w:val="nil"/>
            </w:pBdr>
            <w:shd w:val="clear" w:color="auto" w:fill="FFFFFF"/>
            <w:spacing w:after="100" w:line="276" w:lineRule="auto"/>
            <w:jc w:val="both"/>
          </w:pPr>
        </w:pPrChange>
      </w:pPr>
      <w:commentRangeStart w:id="133"/>
      <w:ins w:id="134" w:author="Sharon" w:date="2024-09-03T12:53:00Z" w16du:dateUtc="2024-09-03T07:23:00Z">
        <w:r>
          <w:t>Objectives</w:t>
        </w:r>
      </w:ins>
      <w:commentRangeEnd w:id="133"/>
      <w:ins w:id="135" w:author="Sharon" w:date="2024-09-03T12:55:00Z" w16du:dateUtc="2024-09-03T07:25:00Z">
        <w:r>
          <w:rPr>
            <w:rStyle w:val="CommentReference"/>
            <w:rFonts w:asciiTheme="minorHAnsi" w:eastAsiaTheme="minorHAnsi" w:hAnsiTheme="minorHAnsi" w:cstheme="minorBidi"/>
            <w:b w:val="0"/>
          </w:rPr>
          <w:commentReference w:id="133"/>
        </w:r>
      </w:ins>
    </w:p>
    <w:p w14:paraId="6E9AA3D0" w14:textId="5C31C93D" w:rsidR="00DA6C08" w:rsidRDefault="007474D6" w:rsidP="002866A7">
      <w:pPr>
        <w:pStyle w:val="Heading1BPBHEB"/>
        <w:pPrChange w:id="136" w:author="Sharon" w:date="2024-09-03T10:54:00Z" w16du:dateUtc="2024-09-03T05:24:00Z">
          <w:pPr>
            <w:keepNext/>
            <w:keepLines/>
            <w:spacing w:before="400" w:after="0" w:line="276" w:lineRule="auto"/>
            <w:outlineLvl w:val="0"/>
          </w:pPr>
        </w:pPrChange>
      </w:pPr>
      <w:commentRangeStart w:id="137"/>
      <w:r w:rsidRPr="003E5F1C">
        <w:t>Databases</w:t>
      </w:r>
      <w:ins w:id="138" w:author="Sharon" w:date="2024-09-03T10:54:00Z" w16du:dateUtc="2024-09-03T05:24:00Z">
        <w:r w:rsidR="002866A7">
          <w:t xml:space="preserve">: </w:t>
        </w:r>
      </w:ins>
      <w:del w:id="139" w:author="Sharon" w:date="2024-09-03T10:54:00Z" w16du:dateUtc="2024-09-03T05:24:00Z">
        <w:r w:rsidR="00406584" w:rsidDel="002866A7">
          <w:delText xml:space="preserve"> </w:delText>
        </w:r>
        <w:r w:rsidR="00406584" w:rsidRPr="007474D6" w:rsidDel="002866A7">
          <w:delText>–</w:delText>
        </w:r>
        <w:r w:rsidR="00406584" w:rsidDel="002866A7">
          <w:delText xml:space="preserve"> </w:delText>
        </w:r>
      </w:del>
      <w:ins w:id="140" w:author="Sharon" w:date="2024-09-03T10:54:00Z" w16du:dateUtc="2024-09-03T05:24:00Z">
        <w:r w:rsidR="002866A7">
          <w:t>t</w:t>
        </w:r>
      </w:ins>
      <w:del w:id="141" w:author="Sharon" w:date="2024-09-03T10:54:00Z" w16du:dateUtc="2024-09-03T05:24:00Z">
        <w:r w:rsidR="003E5F1C" w:rsidRPr="003E5F1C" w:rsidDel="002866A7">
          <w:delText>T</w:delText>
        </w:r>
      </w:del>
      <w:r w:rsidR="003E5F1C" w:rsidRPr="003E5F1C">
        <w:t xml:space="preserve">he </w:t>
      </w:r>
      <w:ins w:id="142" w:author="Sharon" w:date="2024-09-03T10:54:00Z" w16du:dateUtc="2024-09-03T05:24:00Z">
        <w:r w:rsidR="002866A7">
          <w:t>f</w:t>
        </w:r>
      </w:ins>
      <w:del w:id="143" w:author="Sharon" w:date="2024-09-03T10:54:00Z" w16du:dateUtc="2024-09-03T05:24:00Z">
        <w:r w:rsidR="003E5F1C" w:rsidRPr="003E5F1C" w:rsidDel="002866A7">
          <w:delText>F</w:delText>
        </w:r>
      </w:del>
      <w:r w:rsidR="003E5F1C" w:rsidRPr="003E5F1C">
        <w:t xml:space="preserve">oundation of </w:t>
      </w:r>
      <w:del w:id="144" w:author="Sharon" w:date="2024-09-03T13:07:00Z" w16du:dateUtc="2024-09-03T07:37:00Z">
        <w:r w:rsidR="003E5F1C" w:rsidRPr="003E5F1C" w:rsidDel="00161F59">
          <w:delText xml:space="preserve">Data </w:delText>
        </w:r>
      </w:del>
      <w:ins w:id="145" w:author="Sharon" w:date="2024-09-03T13:07:00Z" w16du:dateUtc="2024-09-03T07:37:00Z">
        <w:r w:rsidR="00161F59">
          <w:t>d</w:t>
        </w:r>
        <w:r w:rsidR="00161F59" w:rsidRPr="003E5F1C">
          <w:t xml:space="preserve">ata </w:t>
        </w:r>
      </w:ins>
      <w:del w:id="146" w:author="Sharon" w:date="2024-09-03T13:07:00Z" w16du:dateUtc="2024-09-03T07:37:00Z">
        <w:r w:rsidR="003E5F1C" w:rsidRPr="003E5F1C" w:rsidDel="00161F59">
          <w:delText>Management</w:delText>
        </w:r>
      </w:del>
      <w:ins w:id="147" w:author="Sharon" w:date="2024-09-03T13:07:00Z" w16du:dateUtc="2024-09-03T07:37:00Z">
        <w:r w:rsidR="00161F59">
          <w:t>m</w:t>
        </w:r>
        <w:r w:rsidR="00161F59" w:rsidRPr="003E5F1C">
          <w:t>anagement</w:t>
        </w:r>
      </w:ins>
      <w:commentRangeEnd w:id="137"/>
      <w:ins w:id="148" w:author="Sharon" w:date="2024-09-03T13:08:00Z" w16du:dateUtc="2024-09-03T07:38:00Z">
        <w:r w:rsidR="003537FD">
          <w:rPr>
            <w:rStyle w:val="CommentReference"/>
            <w:rFonts w:asciiTheme="minorHAnsi" w:eastAsiaTheme="minorHAnsi" w:hAnsiTheme="minorHAnsi" w:cstheme="minorBidi"/>
            <w:b w:val="0"/>
          </w:rPr>
          <w:commentReference w:id="137"/>
        </w:r>
      </w:ins>
    </w:p>
    <w:p w14:paraId="3633133A" w14:textId="32F62A93" w:rsidR="00FD0065" w:rsidRDefault="00406584" w:rsidP="002866A7">
      <w:pPr>
        <w:pStyle w:val="NormalBPBHEB"/>
        <w:pPrChange w:id="149" w:author="Sharon" w:date="2024-09-03T10:54:00Z" w16du:dateUtc="2024-09-03T05:24:00Z">
          <w:pPr>
            <w:pBdr>
              <w:top w:val="nil"/>
              <w:left w:val="nil"/>
              <w:bottom w:val="nil"/>
              <w:right w:val="nil"/>
              <w:between w:val="nil"/>
            </w:pBdr>
            <w:shd w:val="clear" w:color="auto" w:fill="FFFFFF"/>
            <w:spacing w:after="100" w:line="276" w:lineRule="auto"/>
            <w:jc w:val="both"/>
          </w:pPr>
        </w:pPrChange>
      </w:pPr>
      <w:r>
        <w:t>Da</w:t>
      </w:r>
      <w:r w:rsidR="003E5F1C" w:rsidRPr="003E5F1C">
        <w:t xml:space="preserve">tabases serve as the bedrock of modern data management, and their role is pivotal in the digital transformation of organizations. They are </w:t>
      </w:r>
      <w:r w:rsidR="00235F15" w:rsidRPr="003E5F1C">
        <w:t>structured</w:t>
      </w:r>
      <w:r w:rsidR="003E5F1C" w:rsidRPr="003E5F1C">
        <w:t xml:space="preserve"> repositories that store, organize, and facilitate access to data, making it readily available for various applications and use cases. </w:t>
      </w:r>
      <w:r w:rsidR="005836E4">
        <w:t>Regarding</w:t>
      </w:r>
      <w:r w:rsidR="003E5F1C" w:rsidRPr="003E5F1C">
        <w:t xml:space="preserve"> cloud-based database services, </w:t>
      </w:r>
      <w:r w:rsidR="003E5F1C" w:rsidRPr="002866A7">
        <w:rPr>
          <w:b/>
          <w:bCs/>
          <w:rPrChange w:id="150" w:author="Sharon" w:date="2024-09-03T10:54:00Z" w16du:dateUtc="2024-09-03T05:24:00Z">
            <w:rPr/>
          </w:rPrChange>
        </w:rPr>
        <w:t>Amazon Web Services</w:t>
      </w:r>
      <w:r w:rsidR="003E5F1C" w:rsidRPr="003E5F1C">
        <w:t xml:space="preserve"> (</w:t>
      </w:r>
      <w:r w:rsidR="003E5F1C" w:rsidRPr="002866A7">
        <w:rPr>
          <w:b/>
          <w:bCs/>
          <w:rPrChange w:id="151" w:author="Sharon" w:date="2024-09-03T10:54:00Z" w16du:dateUtc="2024-09-03T05:24:00Z">
            <w:rPr/>
          </w:rPrChange>
        </w:rPr>
        <w:t>AWS</w:t>
      </w:r>
      <w:r w:rsidR="003E5F1C" w:rsidRPr="003E5F1C">
        <w:t>) offers a comprehensive suite of solutions that caters to a wide range of business requirements</w:t>
      </w:r>
      <w:r w:rsidR="0040635E">
        <w:rPr>
          <w:rStyle w:val="FootnoteReference"/>
        </w:rPr>
        <w:footnoteReference w:id="9"/>
      </w:r>
      <w:r w:rsidR="003E5F1C" w:rsidRPr="003E5F1C">
        <w:t>.</w:t>
      </w:r>
    </w:p>
    <w:p w14:paraId="5BE6CF40" w14:textId="28F519F7" w:rsidR="00A3465D" w:rsidRDefault="00A3465D" w:rsidP="002866A7">
      <w:pPr>
        <w:pStyle w:val="NormalBPBHEB"/>
        <w:rPr>
          <w:ins w:id="152" w:author="Sharon" w:date="2024-09-03T10:54:00Z" w16du:dateUtc="2024-09-03T05:24:00Z"/>
        </w:rPr>
      </w:pPr>
      <w:r w:rsidRPr="00A3465D">
        <w:t xml:space="preserve">This section provides a foundational understanding of databases and introduces the AWS database ecosystem. Scholarly articles are not referenced in this part, as this serves as an </w:t>
      </w:r>
      <w:r w:rsidRPr="00A3465D">
        <w:lastRenderedPageBreak/>
        <w:t>introductory overview. You can incorporate specific scholarly articles in the following sections that delve deeper into each database service.</w:t>
      </w:r>
    </w:p>
    <w:p w14:paraId="096302C5" w14:textId="77777777" w:rsidR="002866A7" w:rsidRDefault="002866A7" w:rsidP="002866A7">
      <w:pPr>
        <w:pStyle w:val="NormalBPBHEB"/>
        <w:pPrChange w:id="153" w:author="Sharon" w:date="2024-09-03T10:54:00Z" w16du:dateUtc="2024-09-03T05:24:00Z">
          <w:pPr>
            <w:pBdr>
              <w:top w:val="nil"/>
              <w:left w:val="nil"/>
              <w:bottom w:val="nil"/>
              <w:right w:val="nil"/>
              <w:between w:val="nil"/>
            </w:pBdr>
            <w:shd w:val="clear" w:color="auto" w:fill="FFFFFF"/>
            <w:spacing w:after="100" w:line="276" w:lineRule="auto"/>
            <w:jc w:val="both"/>
          </w:pPr>
        </w:pPrChange>
      </w:pPr>
    </w:p>
    <w:p w14:paraId="335BE848" w14:textId="21DF51E4" w:rsidR="00FD0065" w:rsidRPr="00931D4F" w:rsidRDefault="003E5F1C" w:rsidP="00D36C41">
      <w:pPr>
        <w:pStyle w:val="Heading2BPBHEB"/>
        <w:pPrChange w:id="154" w:author="Sharon" w:date="2024-09-03T10:55:00Z" w16du:dateUtc="2024-09-03T05:25:00Z">
          <w:pPr>
            <w:keepNext/>
            <w:keepLines/>
            <w:spacing w:before="40" w:after="0"/>
            <w:outlineLvl w:val="1"/>
          </w:pPr>
        </w:pPrChange>
      </w:pPr>
      <w:r w:rsidRPr="003E5F1C">
        <w:t xml:space="preserve">Understanding the AWS </w:t>
      </w:r>
      <w:del w:id="155" w:author="Sharon" w:date="2024-09-03T10:57:00Z" w16du:dateUtc="2024-09-03T05:27:00Z">
        <w:r w:rsidRPr="003E5F1C" w:rsidDel="00D36C41">
          <w:delText xml:space="preserve">Database </w:delText>
        </w:r>
      </w:del>
      <w:ins w:id="156" w:author="Sharon" w:date="2024-09-03T10:57:00Z" w16du:dateUtc="2024-09-03T05:27:00Z">
        <w:r w:rsidR="00D36C41">
          <w:t>d</w:t>
        </w:r>
        <w:r w:rsidR="00D36C41" w:rsidRPr="003E5F1C">
          <w:t xml:space="preserve">atabase </w:t>
        </w:r>
      </w:ins>
      <w:ins w:id="157" w:author="Sharon" w:date="2024-09-03T10:56:00Z" w16du:dateUtc="2024-09-03T05:26:00Z">
        <w:r w:rsidR="00D36C41">
          <w:t>e</w:t>
        </w:r>
      </w:ins>
      <w:del w:id="158" w:author="Sharon" w:date="2024-09-03T10:56:00Z" w16du:dateUtc="2024-09-03T05:26:00Z">
        <w:r w:rsidRPr="003E5F1C" w:rsidDel="00D36C41">
          <w:delText>E</w:delText>
        </w:r>
      </w:del>
      <w:r w:rsidRPr="003E5F1C">
        <w:t>cosystem</w:t>
      </w:r>
    </w:p>
    <w:p w14:paraId="0679BD41" w14:textId="3FACFF92" w:rsidR="00525D5B" w:rsidRDefault="003E5F1C" w:rsidP="00D36C41">
      <w:pPr>
        <w:pStyle w:val="NormalBPBHEB"/>
        <w:pPrChange w:id="15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The AWS database ecosystem encompasses various types of databases, each designed to address specific data storage and management needs. For those familiar with traditional relational databases, Amazon </w:t>
      </w:r>
      <w:del w:id="160" w:author="Sharon" w:date="2024-09-03T11:25:00Z" w16du:dateUtc="2024-09-03T05:55:00Z">
        <w:r w:rsidRPr="00210709" w:rsidDel="00210709">
          <w:rPr>
            <w:b/>
            <w:bCs/>
            <w:rPrChange w:id="161" w:author="Sharon" w:date="2024-09-03T11:25:00Z" w16du:dateUtc="2024-09-03T05:55:00Z">
              <w:rPr/>
            </w:rPrChange>
          </w:rPr>
          <w:delText>RDS (</w:delText>
        </w:r>
      </w:del>
      <w:r w:rsidRPr="00210709">
        <w:rPr>
          <w:b/>
          <w:bCs/>
          <w:rPrChange w:id="162" w:author="Sharon" w:date="2024-09-03T11:25:00Z" w16du:dateUtc="2024-09-03T05:55:00Z">
            <w:rPr/>
          </w:rPrChange>
        </w:rPr>
        <w:t>Relational Database Service</w:t>
      </w:r>
      <w:ins w:id="163" w:author="Sharon" w:date="2024-09-03T11:25:00Z" w16du:dateUtc="2024-09-03T05:55:00Z">
        <w:r w:rsidR="00210709" w:rsidRPr="00210709">
          <w:t xml:space="preserve"> </w:t>
        </w:r>
        <w:r w:rsidR="00210709">
          <w:t>(</w:t>
        </w:r>
        <w:r w:rsidR="00210709" w:rsidRPr="00210709">
          <w:rPr>
            <w:b/>
            <w:bCs/>
            <w:rPrChange w:id="164" w:author="Sharon" w:date="2024-09-03T11:25:00Z" w16du:dateUtc="2024-09-03T05:55:00Z">
              <w:rPr/>
            </w:rPrChange>
          </w:rPr>
          <w:t>RDS</w:t>
        </w:r>
      </w:ins>
      <w:r w:rsidRPr="003E5F1C">
        <w:t>)</w:t>
      </w:r>
      <w:r w:rsidR="00FD0065">
        <w:rPr>
          <w:rStyle w:val="FootnoteReference"/>
        </w:rPr>
        <w:footnoteReference w:id="10"/>
      </w:r>
      <w:r w:rsidRPr="003E5F1C">
        <w:t xml:space="preserve"> provides a managed solution for popular databases like </w:t>
      </w:r>
      <w:r w:rsidRPr="00210709">
        <w:rPr>
          <w:i/>
          <w:iCs/>
          <w:rPrChange w:id="165" w:author="Sharon" w:date="2024-09-03T11:28:00Z" w16du:dateUtc="2024-09-03T05:58:00Z">
            <w:rPr/>
          </w:rPrChange>
        </w:rPr>
        <w:t>MySQL, PostgreSQL, Oracle,</w:t>
      </w:r>
      <w:r w:rsidRPr="00210709">
        <w:t xml:space="preserve"> and</w:t>
      </w:r>
      <w:r w:rsidRPr="00210709">
        <w:rPr>
          <w:i/>
          <w:iCs/>
          <w:rPrChange w:id="166" w:author="Sharon" w:date="2024-09-03T11:28:00Z" w16du:dateUtc="2024-09-03T05:58:00Z">
            <w:rPr/>
          </w:rPrChange>
        </w:rPr>
        <w:t xml:space="preserve"> SQL Server</w:t>
      </w:r>
      <w:r w:rsidRPr="003E5F1C">
        <w:t>. RDS automates routine administrative tasks, making it easier to set up, operate, and scale a relational database.</w:t>
      </w:r>
    </w:p>
    <w:p w14:paraId="081BBCD0" w14:textId="643E2262" w:rsidR="00525D5B" w:rsidRDefault="003E5F1C" w:rsidP="00D36C41">
      <w:pPr>
        <w:pStyle w:val="NormalBPBHEB"/>
        <w:pPrChange w:id="167"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If NoSQL databases are more in line with your needs, </w:t>
      </w:r>
      <w:r w:rsidRPr="00D36C41">
        <w:rPr>
          <w:i/>
          <w:iCs/>
          <w:rPrChange w:id="168" w:author="Sharon" w:date="2024-09-03T10:57:00Z" w16du:dateUtc="2024-09-03T05:27:00Z">
            <w:rPr/>
          </w:rPrChange>
        </w:rPr>
        <w:t>Amazon DynamoDB</w:t>
      </w:r>
      <w:r w:rsidR="00E02B87">
        <w:rPr>
          <w:rStyle w:val="FootnoteReference"/>
        </w:rPr>
        <w:footnoteReference w:id="11"/>
      </w:r>
      <w:ins w:id="169" w:author="Sharon" w:date="2024-09-03T11:28:00Z" w16du:dateUtc="2024-09-03T05:58:00Z">
        <w:r w:rsidR="00210709">
          <w:t xml:space="preserve"> d</w:t>
        </w:r>
      </w:ins>
      <w:del w:id="170" w:author="Sharon" w:date="2024-09-03T11:28:00Z" w16du:dateUtc="2024-09-03T05:58:00Z">
        <w:r w:rsidR="00E02B87" w:rsidDel="00210709">
          <w:delText>. D</w:delText>
        </w:r>
      </w:del>
      <w:r w:rsidRPr="003E5F1C">
        <w:t>elivers a fast and flexible, fully managed NoSQL database service. It can handle high-traffic applications and provides low-latency, reliable performance.</w:t>
      </w:r>
    </w:p>
    <w:p w14:paraId="59278748" w14:textId="0A1DB9AC" w:rsidR="00525D5B" w:rsidRDefault="003E5F1C" w:rsidP="00D36C41">
      <w:pPr>
        <w:pStyle w:val="NormalBPBHEB"/>
        <w:rPr>
          <w:ins w:id="171" w:author="Sharon" w:date="2024-09-03T10:57:00Z" w16du:dateUtc="2024-09-03T05:27:00Z"/>
        </w:rPr>
      </w:pPr>
      <w:r w:rsidRPr="003E5F1C">
        <w:t xml:space="preserve">AWS also offers specialized database services like </w:t>
      </w:r>
      <w:r w:rsidRPr="00D36C41">
        <w:rPr>
          <w:i/>
          <w:iCs/>
          <w:rPrChange w:id="172" w:author="Sharon" w:date="2024-09-03T10:57:00Z" w16du:dateUtc="2024-09-03T05:27:00Z">
            <w:rPr/>
          </w:rPrChange>
        </w:rPr>
        <w:t>Amazon Redshift</w:t>
      </w:r>
      <w:r w:rsidR="006F0623">
        <w:rPr>
          <w:rStyle w:val="FootnoteReference"/>
        </w:rPr>
        <w:footnoteReference w:id="12"/>
      </w:r>
      <w:r w:rsidRPr="003E5F1C">
        <w:t xml:space="preserve"> for data warehousing, </w:t>
      </w:r>
      <w:r w:rsidRPr="00D36C41">
        <w:rPr>
          <w:i/>
          <w:iCs/>
          <w:rPrChange w:id="173" w:author="Sharon" w:date="2024-09-03T10:57:00Z" w16du:dateUtc="2024-09-03T05:27:00Z">
            <w:rPr/>
          </w:rPrChange>
        </w:rPr>
        <w:t>Amazon Timestream</w:t>
      </w:r>
      <w:r w:rsidR="006F0623">
        <w:rPr>
          <w:rStyle w:val="FootnoteReference"/>
        </w:rPr>
        <w:footnoteReference w:id="13"/>
      </w:r>
      <w:r w:rsidRPr="003E5F1C">
        <w:t xml:space="preserve"> for time-series data, and </w:t>
      </w:r>
      <w:r w:rsidRPr="00D36C41">
        <w:rPr>
          <w:i/>
          <w:iCs/>
          <w:rPrChange w:id="174" w:author="Sharon" w:date="2024-09-03T10:57:00Z" w16du:dateUtc="2024-09-03T05:27:00Z">
            <w:rPr/>
          </w:rPrChange>
        </w:rPr>
        <w:t>Amazon Neptune</w:t>
      </w:r>
      <w:r w:rsidR="00BE71A4">
        <w:rPr>
          <w:rStyle w:val="FootnoteReference"/>
        </w:rPr>
        <w:footnoteReference w:id="14"/>
      </w:r>
      <w:r w:rsidRPr="003E5F1C">
        <w:t xml:space="preserve"> for graph databases. These services cater to specific data models and use cases, making AWS a one-stop destination for all your database needs.</w:t>
      </w:r>
    </w:p>
    <w:p w14:paraId="4504926F" w14:textId="77777777" w:rsidR="00D36C41" w:rsidRDefault="00D36C41" w:rsidP="00D36C41">
      <w:pPr>
        <w:pStyle w:val="NormalBPBHEB"/>
        <w:pPrChange w:id="175"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40D301F4" w14:textId="5683AC2C" w:rsidR="00762A78" w:rsidRPr="00931D4F" w:rsidRDefault="003E5F1C" w:rsidP="00D36C41">
      <w:pPr>
        <w:pStyle w:val="Heading2BPBHEB"/>
        <w:pPrChange w:id="176" w:author="Sharon" w:date="2024-09-03T10:55:00Z" w16du:dateUtc="2024-09-03T05:25:00Z">
          <w:pPr>
            <w:keepNext/>
            <w:keepLines/>
            <w:spacing w:before="40" w:after="0"/>
            <w:outlineLvl w:val="1"/>
          </w:pPr>
        </w:pPrChange>
      </w:pPr>
      <w:r w:rsidRPr="003E5F1C">
        <w:t xml:space="preserve">Scalability and </w:t>
      </w:r>
      <w:del w:id="177" w:author="Sharon" w:date="2024-09-03T10:57:00Z" w16du:dateUtc="2024-09-03T05:27:00Z">
        <w:r w:rsidRPr="003E5F1C" w:rsidDel="00D36C41">
          <w:delText>Security</w:delText>
        </w:r>
      </w:del>
      <w:ins w:id="178" w:author="Sharon" w:date="2024-09-03T10:57:00Z" w16du:dateUtc="2024-09-03T05:27:00Z">
        <w:r w:rsidR="00D36C41">
          <w:t>s</w:t>
        </w:r>
        <w:r w:rsidR="00D36C41" w:rsidRPr="003E5F1C">
          <w:t>ecurity</w:t>
        </w:r>
      </w:ins>
    </w:p>
    <w:p w14:paraId="6B3714F2" w14:textId="77777777" w:rsidR="00762A78" w:rsidRDefault="003E5F1C" w:rsidP="00D36C41">
      <w:pPr>
        <w:pStyle w:val="NormalBPBHEB"/>
        <w:pPrChange w:id="17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One of the primary advantages of AWS databases is scalability. Cloud-based databases can easily adjust to changing workloads, automatically expanding to accommodate increasing data and traffic. This ensures your applications remain responsive and cost-effective as your business grows.</w:t>
      </w:r>
    </w:p>
    <w:p w14:paraId="3EB3F130" w14:textId="0A591DA0" w:rsidR="00762A78" w:rsidRDefault="003E5F1C" w:rsidP="00D36C41">
      <w:pPr>
        <w:pStyle w:val="NormalBPBHEB"/>
        <w:rPr>
          <w:ins w:id="180" w:author="Sharon" w:date="2024-09-03T10:57:00Z" w16du:dateUtc="2024-09-03T05:27:00Z"/>
        </w:rPr>
      </w:pPr>
      <w:r w:rsidRPr="003E5F1C">
        <w:t>AWS places a strong emphasis on data security. With features like data encryption at rest and in transit, identity and access management controls, and database audit capabilities</w:t>
      </w:r>
      <w:ins w:id="181" w:author="Sharon" w:date="2024-09-03T11:29:00Z" w16du:dateUtc="2024-09-03T05:59:00Z">
        <w:r w:rsidR="00EA7A9B">
          <w:t>;</w:t>
        </w:r>
      </w:ins>
      <w:del w:id="182" w:author="Sharon" w:date="2024-09-03T11:29:00Z" w16du:dateUtc="2024-09-03T05:59:00Z">
        <w:r w:rsidRPr="003E5F1C" w:rsidDel="00EA7A9B">
          <w:delText>,</w:delText>
        </w:r>
      </w:del>
      <w:r w:rsidRPr="003E5F1C">
        <w:t xml:space="preserve"> AWS databases are equipped to protect your data from unauthorized access and data breaches</w:t>
      </w:r>
      <w:r w:rsidR="00931D4F">
        <w:rPr>
          <w:rStyle w:val="FootnoteReference"/>
        </w:rPr>
        <w:footnoteReference w:id="15"/>
      </w:r>
      <w:r w:rsidRPr="003E5F1C">
        <w:t>.</w:t>
      </w:r>
    </w:p>
    <w:p w14:paraId="3E0F0383" w14:textId="77777777" w:rsidR="00D36C41" w:rsidRDefault="00D36C41" w:rsidP="00D36C41">
      <w:pPr>
        <w:pStyle w:val="NormalBPBHEB"/>
        <w:pPrChange w:id="183"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2E2249D8" w14:textId="1D98A551" w:rsidR="00762A78" w:rsidRPr="00931D4F" w:rsidRDefault="003E5F1C" w:rsidP="00D36C41">
      <w:pPr>
        <w:pStyle w:val="Heading2BPBHEB"/>
        <w:pPrChange w:id="184" w:author="Sharon" w:date="2024-09-03T10:55:00Z" w16du:dateUtc="2024-09-03T05:25:00Z">
          <w:pPr>
            <w:keepNext/>
            <w:keepLines/>
            <w:spacing w:before="40" w:after="0"/>
            <w:outlineLvl w:val="1"/>
          </w:pPr>
        </w:pPrChange>
      </w:pPr>
      <w:r w:rsidRPr="003E5F1C">
        <w:lastRenderedPageBreak/>
        <w:t xml:space="preserve">Reliability and </w:t>
      </w:r>
      <w:del w:id="185" w:author="Sharon" w:date="2024-09-03T10:57:00Z" w16du:dateUtc="2024-09-03T05:27:00Z">
        <w:r w:rsidRPr="003E5F1C" w:rsidDel="00D36C41">
          <w:delText>Availability</w:delText>
        </w:r>
      </w:del>
      <w:ins w:id="186" w:author="Sharon" w:date="2024-09-03T10:57:00Z" w16du:dateUtc="2024-09-03T05:27:00Z">
        <w:r w:rsidR="00D36C41">
          <w:t>a</w:t>
        </w:r>
        <w:r w:rsidR="00D36C41" w:rsidRPr="003E5F1C">
          <w:t>vailability</w:t>
        </w:r>
      </w:ins>
    </w:p>
    <w:p w14:paraId="6B89E295" w14:textId="059953E8" w:rsidR="00DC2667" w:rsidRDefault="003E5F1C" w:rsidP="00D36C41">
      <w:pPr>
        <w:pStyle w:val="NormalBPBHEB"/>
        <w:pPrChange w:id="187"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 xml:space="preserve">High availability and reliability are vital for databases. AWS ensures your databases run smoothly with features such as automated backups, automated software patching, and the ability to deploy your database in multiple </w:t>
      </w:r>
      <w:del w:id="188" w:author="Sharon" w:date="2024-09-03T11:31:00Z" w16du:dateUtc="2024-09-03T06:01:00Z">
        <w:r w:rsidRPr="003E5F1C" w:rsidDel="00EA7A9B">
          <w:delText xml:space="preserve">Availability </w:delText>
        </w:r>
      </w:del>
      <w:ins w:id="189" w:author="Sharon" w:date="2024-09-03T11:31:00Z" w16du:dateUtc="2024-09-03T06:01:00Z">
        <w:r w:rsidR="00EA7A9B">
          <w:t>a</w:t>
        </w:r>
        <w:r w:rsidR="00EA7A9B" w:rsidRPr="003E5F1C">
          <w:t xml:space="preserve">vailability </w:t>
        </w:r>
      </w:ins>
      <w:del w:id="190" w:author="Sharon" w:date="2024-09-03T11:31:00Z" w16du:dateUtc="2024-09-03T06:01:00Z">
        <w:r w:rsidRPr="003E5F1C" w:rsidDel="00EA7A9B">
          <w:delText xml:space="preserve">Zones </w:delText>
        </w:r>
      </w:del>
      <w:ins w:id="191" w:author="Sharon" w:date="2024-09-03T11:31:00Z" w16du:dateUtc="2024-09-03T06:01:00Z">
        <w:r w:rsidR="00EA7A9B">
          <w:t>z</w:t>
        </w:r>
        <w:r w:rsidR="00EA7A9B" w:rsidRPr="003E5F1C">
          <w:t>ones</w:t>
        </w:r>
        <w:r w:rsidR="00EA7A9B">
          <w:t>,</w:t>
        </w:r>
        <w:r w:rsidR="00EA7A9B" w:rsidRPr="003E5F1C">
          <w:t xml:space="preserve"> </w:t>
        </w:r>
      </w:ins>
      <w:r w:rsidRPr="003E5F1C">
        <w:t>for redundancy</w:t>
      </w:r>
      <w:r w:rsidR="00931D4F">
        <w:rPr>
          <w:rStyle w:val="FootnoteReference"/>
        </w:rPr>
        <w:footnoteReference w:id="16"/>
      </w:r>
      <w:r w:rsidRPr="003E5F1C">
        <w:t>.</w:t>
      </w:r>
    </w:p>
    <w:p w14:paraId="0E17B5C0" w14:textId="246F8906" w:rsidR="00DC2667" w:rsidRDefault="003E5F1C" w:rsidP="00D36C41">
      <w:pPr>
        <w:pStyle w:val="NormalBPBHEB"/>
        <w:rPr>
          <w:ins w:id="192" w:author="Sharon" w:date="2024-09-03T10:58:00Z" w16du:dateUtc="2024-09-03T05:28:00Z"/>
        </w:rPr>
      </w:pPr>
      <w:r w:rsidRPr="003E5F1C">
        <w:t>With AWS, you can choose between fully managed database services or self-managed databases on EC2 instances, offering flexibility to accommodate various needs and expertise levels</w:t>
      </w:r>
      <w:r w:rsidR="00931D4F">
        <w:rPr>
          <w:rStyle w:val="FootnoteReference"/>
        </w:rPr>
        <w:footnoteReference w:id="17"/>
      </w:r>
      <w:r w:rsidRPr="003E5F1C">
        <w:t>.</w:t>
      </w:r>
    </w:p>
    <w:p w14:paraId="471D19A3" w14:textId="6E48F29E" w:rsidR="00D36C41" w:rsidDel="00EA7A9B" w:rsidRDefault="00D36C41" w:rsidP="00D36C41">
      <w:pPr>
        <w:pStyle w:val="NormalBPBHEB"/>
        <w:rPr>
          <w:del w:id="193" w:author="Sharon" w:date="2024-09-03T11:30:00Z" w16du:dateUtc="2024-09-03T06:00:00Z"/>
        </w:rPr>
      </w:pPr>
    </w:p>
    <w:p w14:paraId="152B15A3" w14:textId="77777777" w:rsidR="00EA7A9B" w:rsidRDefault="00EA7A9B" w:rsidP="00D36C41">
      <w:pPr>
        <w:pStyle w:val="NormalBPBHEB"/>
        <w:rPr>
          <w:ins w:id="194" w:author="Sharon" w:date="2024-09-03T11:30:00Z" w16du:dateUtc="2024-09-03T06:00:00Z"/>
        </w:rPr>
        <w:pPrChange w:id="195"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10B039C6" w14:textId="0D3358D5" w:rsidR="00DC2667" w:rsidRPr="00931D4F" w:rsidDel="00D36C41" w:rsidRDefault="003E5F1C" w:rsidP="00D36C41">
      <w:pPr>
        <w:pStyle w:val="Heading2BPBHEB"/>
        <w:rPr>
          <w:del w:id="196" w:author="Sharon" w:date="2024-09-03T10:58:00Z" w16du:dateUtc="2024-09-03T05:28:00Z"/>
        </w:rPr>
        <w:pPrChange w:id="197" w:author="Sharon" w:date="2024-09-03T10:56:00Z" w16du:dateUtc="2024-09-03T05:26:00Z">
          <w:pPr>
            <w:keepNext/>
            <w:keepLines/>
            <w:spacing w:before="40" w:after="0"/>
            <w:outlineLvl w:val="1"/>
          </w:pPr>
        </w:pPrChange>
      </w:pPr>
      <w:del w:id="198" w:author="Sharon" w:date="2024-09-03T10:58:00Z" w16du:dateUtc="2024-09-03T05:28:00Z">
        <w:r w:rsidRPr="003E5F1C" w:rsidDel="00D36C41">
          <w:delText>Conclusion</w:delText>
        </w:r>
      </w:del>
    </w:p>
    <w:p w14:paraId="0DD759F3" w14:textId="77777777" w:rsidR="00DC2667" w:rsidRDefault="003E5F1C" w:rsidP="00D36C41">
      <w:pPr>
        <w:pStyle w:val="NormalBPBHEB"/>
        <w:pPrChange w:id="199" w:author="Sharon" w:date="2024-09-03T10:56:00Z" w16du:dateUtc="2024-09-03T05:26:00Z">
          <w:pPr>
            <w:pBdr>
              <w:top w:val="nil"/>
              <w:left w:val="nil"/>
              <w:bottom w:val="nil"/>
              <w:right w:val="nil"/>
              <w:between w:val="nil"/>
            </w:pBdr>
            <w:shd w:val="clear" w:color="auto" w:fill="FFFFFF"/>
            <w:spacing w:after="100" w:line="276" w:lineRule="auto"/>
            <w:jc w:val="both"/>
          </w:pPr>
        </w:pPrChange>
      </w:pPr>
      <w:r w:rsidRPr="003E5F1C">
        <w:t>Databases are the backbone of data-driven organizations, and AWS provides a comprehensive array of database services to meet your data storage and management needs. In the subsequent sections of this chapter, we will explore these services in greater detail, examining their features, use cases, and best practices for implementation.</w:t>
      </w:r>
    </w:p>
    <w:p w14:paraId="1A95AA04" w14:textId="4DF48ED9" w:rsidR="005711DE" w:rsidRDefault="003E5F1C" w:rsidP="00D36C41">
      <w:pPr>
        <w:pStyle w:val="NormalBPBHEB"/>
        <w:rPr>
          <w:ins w:id="200" w:author="Sharon" w:date="2024-09-03T11:30:00Z" w16du:dateUtc="2024-09-03T06:00:00Z"/>
        </w:rPr>
      </w:pPr>
      <w:r w:rsidRPr="003E5F1C">
        <w:t xml:space="preserve">In the next section, we will </w:t>
      </w:r>
      <w:del w:id="201" w:author="Sharon" w:date="2024-09-03T10:58:00Z" w16du:dateUtc="2024-09-03T05:28:00Z">
        <w:r w:rsidRPr="003E5F1C" w:rsidDel="00D36C41">
          <w:delText>delve into</w:delText>
        </w:r>
      </w:del>
      <w:ins w:id="202" w:author="Sharon" w:date="2024-09-03T10:58:00Z" w16du:dateUtc="2024-09-03T05:28:00Z">
        <w:r w:rsidR="00D36C41">
          <w:t>discuss</w:t>
        </w:r>
      </w:ins>
      <w:r w:rsidRPr="003E5F1C">
        <w:t xml:space="preserve"> Amazon RDS, AWS's managed relational database service, and explore its features and benefits for your cloud-based data management needs.</w:t>
      </w:r>
    </w:p>
    <w:p w14:paraId="7D9AFDDD" w14:textId="77777777" w:rsidR="00EA7A9B" w:rsidRDefault="00EA7A9B" w:rsidP="00D36C41">
      <w:pPr>
        <w:pStyle w:val="NormalBPBHEB"/>
        <w:pPrChange w:id="203" w:author="Sharon" w:date="2024-09-03T10:56:00Z" w16du:dateUtc="2024-09-03T05:26:00Z">
          <w:pPr>
            <w:pBdr>
              <w:top w:val="nil"/>
              <w:left w:val="nil"/>
              <w:bottom w:val="nil"/>
              <w:right w:val="nil"/>
              <w:between w:val="nil"/>
            </w:pBdr>
            <w:shd w:val="clear" w:color="auto" w:fill="FFFFFF"/>
            <w:spacing w:after="100" w:line="276" w:lineRule="auto"/>
            <w:jc w:val="both"/>
          </w:pPr>
        </w:pPrChange>
      </w:pPr>
    </w:p>
    <w:p w14:paraId="21C1F1CA" w14:textId="06720574" w:rsidR="007935F1" w:rsidRPr="007935F1" w:rsidRDefault="007935F1" w:rsidP="00D36C41">
      <w:pPr>
        <w:pStyle w:val="Heading1BPBHEB"/>
        <w:pPrChange w:id="204" w:author="Sharon" w:date="2024-09-03T10:58:00Z" w16du:dateUtc="2024-09-03T05:28:00Z">
          <w:pPr>
            <w:pBdr>
              <w:top w:val="nil"/>
              <w:left w:val="nil"/>
              <w:bottom w:val="nil"/>
              <w:right w:val="nil"/>
              <w:between w:val="nil"/>
            </w:pBdr>
            <w:shd w:val="clear" w:color="auto" w:fill="FFFFFF"/>
            <w:spacing w:after="100" w:line="276" w:lineRule="auto"/>
            <w:jc w:val="both"/>
          </w:pPr>
        </w:pPrChange>
      </w:pPr>
      <w:commentRangeStart w:id="205"/>
      <w:r w:rsidRPr="007935F1">
        <w:t>Amazon Aurora</w:t>
      </w:r>
      <w:ins w:id="206" w:author="Sharon" w:date="2024-09-03T10:58:00Z" w16du:dateUtc="2024-09-03T05:28:00Z">
        <w:r w:rsidR="00D36C41">
          <w:t>:</w:t>
        </w:r>
      </w:ins>
      <w:del w:id="207" w:author="Sharon" w:date="2024-09-03T10:58:00Z" w16du:dateUtc="2024-09-03T05:28:00Z">
        <w:r w:rsidRPr="007935F1" w:rsidDel="00D36C41">
          <w:delText xml:space="preserve"> -</w:delText>
        </w:r>
      </w:del>
      <w:r w:rsidRPr="007935F1">
        <w:t xml:space="preserve"> </w:t>
      </w:r>
      <w:del w:id="208" w:author="Sharon" w:date="2024-09-03T10:58:00Z" w16du:dateUtc="2024-09-03T05:28:00Z">
        <w:r w:rsidRPr="007935F1" w:rsidDel="00D36C41">
          <w:delText xml:space="preserve">A </w:delText>
        </w:r>
      </w:del>
      <w:ins w:id="209" w:author="Sharon" w:date="2024-09-03T10:58:00Z" w16du:dateUtc="2024-09-03T05:28:00Z">
        <w:r w:rsidR="00D36C41">
          <w:t>a</w:t>
        </w:r>
        <w:r w:rsidR="00D36C41" w:rsidRPr="007935F1">
          <w:t xml:space="preserve"> </w:t>
        </w:r>
      </w:ins>
      <w:del w:id="210" w:author="Sharon" w:date="2024-09-03T10:58:00Z" w16du:dateUtc="2024-09-03T05:28:00Z">
        <w:r w:rsidRPr="007935F1" w:rsidDel="00D36C41">
          <w:delText>High</w:delText>
        </w:r>
      </w:del>
      <w:ins w:id="211" w:author="Sharon" w:date="2024-09-03T10:58:00Z" w16du:dateUtc="2024-09-03T05:28:00Z">
        <w:r w:rsidR="00D36C41">
          <w:t>h</w:t>
        </w:r>
        <w:r w:rsidR="00D36C41" w:rsidRPr="007935F1">
          <w:t>igh</w:t>
        </w:r>
      </w:ins>
      <w:r w:rsidRPr="007935F1">
        <w:t>-</w:t>
      </w:r>
      <w:del w:id="212" w:author="Sharon" w:date="2024-09-03T10:59:00Z" w16du:dateUtc="2024-09-03T05:29:00Z">
        <w:r w:rsidRPr="007935F1" w:rsidDel="00D36C41">
          <w:delText xml:space="preserve">Performance </w:delText>
        </w:r>
      </w:del>
      <w:ins w:id="213" w:author="Sharon" w:date="2024-09-03T10:59:00Z" w16du:dateUtc="2024-09-03T05:29:00Z">
        <w:r w:rsidR="00D36C41">
          <w:t>p</w:t>
        </w:r>
        <w:r w:rsidR="00D36C41" w:rsidRPr="007935F1">
          <w:t xml:space="preserve">erformance </w:t>
        </w:r>
      </w:ins>
      <w:del w:id="214" w:author="Sharon" w:date="2024-09-03T10:59:00Z" w16du:dateUtc="2024-09-03T05:29:00Z">
        <w:r w:rsidRPr="007935F1" w:rsidDel="00D36C41">
          <w:delText xml:space="preserve">Relational </w:delText>
        </w:r>
      </w:del>
      <w:ins w:id="215" w:author="Sharon" w:date="2024-09-03T10:59:00Z" w16du:dateUtc="2024-09-03T05:29:00Z">
        <w:r w:rsidR="00D36C41">
          <w:t>r</w:t>
        </w:r>
        <w:r w:rsidR="00D36C41" w:rsidRPr="007935F1">
          <w:t xml:space="preserve">elational </w:t>
        </w:r>
      </w:ins>
      <w:del w:id="216" w:author="Sharon" w:date="2024-09-03T10:59:00Z" w16du:dateUtc="2024-09-03T05:29:00Z">
        <w:r w:rsidRPr="007935F1" w:rsidDel="00D36C41">
          <w:delText>Database</w:delText>
        </w:r>
      </w:del>
      <w:ins w:id="217" w:author="Sharon" w:date="2024-09-03T10:59:00Z" w16du:dateUtc="2024-09-03T05:29:00Z">
        <w:r w:rsidR="00D36C41">
          <w:t>d</w:t>
        </w:r>
        <w:r w:rsidR="00D36C41" w:rsidRPr="007935F1">
          <w:t>atabase</w:t>
        </w:r>
      </w:ins>
      <w:commentRangeEnd w:id="205"/>
      <w:ins w:id="218" w:author="Sharon" w:date="2024-09-03T13:09:00Z" w16du:dateUtc="2024-09-03T07:39:00Z">
        <w:r w:rsidR="003537FD">
          <w:rPr>
            <w:rStyle w:val="CommentReference"/>
            <w:rFonts w:asciiTheme="minorHAnsi" w:eastAsiaTheme="minorHAnsi" w:hAnsiTheme="minorHAnsi" w:cstheme="minorBidi"/>
            <w:b w:val="0"/>
          </w:rPr>
          <w:commentReference w:id="205"/>
        </w:r>
      </w:ins>
    </w:p>
    <w:p w14:paraId="175362D9" w14:textId="07B4FA72" w:rsidR="00184F7C" w:rsidRDefault="00184F7C" w:rsidP="00D36C41">
      <w:pPr>
        <w:pStyle w:val="NormalBPBHEB"/>
        <w:pPrChange w:id="219" w:author="Sharon" w:date="2024-09-03T10:59:00Z" w16du:dateUtc="2024-09-03T05:29:00Z">
          <w:pPr>
            <w:pBdr>
              <w:top w:val="nil"/>
              <w:left w:val="nil"/>
              <w:bottom w:val="nil"/>
              <w:right w:val="nil"/>
              <w:between w:val="nil"/>
            </w:pBdr>
            <w:shd w:val="clear" w:color="auto" w:fill="FFFFFF"/>
            <w:spacing w:after="100" w:line="276" w:lineRule="auto"/>
            <w:jc w:val="both"/>
          </w:pPr>
        </w:pPrChange>
      </w:pPr>
      <w:r w:rsidRPr="00D36C41">
        <w:rPr>
          <w:i/>
          <w:iCs/>
          <w:rPrChange w:id="220" w:author="Sharon" w:date="2024-09-03T10:59:00Z" w16du:dateUtc="2024-09-03T05:29:00Z">
            <w:rPr/>
          </w:rPrChange>
        </w:rPr>
        <w:t>Amazon Aurora</w:t>
      </w:r>
      <w:r w:rsidR="008F24BD">
        <w:rPr>
          <w:rStyle w:val="FootnoteReference"/>
        </w:rPr>
        <w:footnoteReference w:id="18"/>
      </w:r>
      <w:r w:rsidRPr="00184F7C">
        <w:t>, a product of AWS, has rapidly gained recognition and popularity for its exceptional capabilities as a high-performance, fully managed relational database engine. As a dynamic cloud-based service, it addresses the demands of businesses and enterprises by delivering the robustness and capabilities of commercial-grade databases while eliminating the intricacies, overheads, and high costs often associated with them.</w:t>
      </w:r>
    </w:p>
    <w:p w14:paraId="0A746F01" w14:textId="3320BC3D" w:rsidR="00105AD3" w:rsidRDefault="00105AD3" w:rsidP="00D36C41">
      <w:pPr>
        <w:pStyle w:val="NormalBPBHEB"/>
        <w:rPr>
          <w:ins w:id="222" w:author="Sharon" w:date="2024-09-03T10:59:00Z" w16du:dateUtc="2024-09-03T05:29:00Z"/>
        </w:rPr>
      </w:pPr>
      <w:r w:rsidRPr="00105AD3">
        <w:t>This section provides an in-depth overview of Amazon Aurora, its key features, and highlights scholarly articles and AWS documentation. The references are cited in the text where they are used. You can incorporate additional scholarly articles in the following sections</w:t>
      </w:r>
      <w:ins w:id="223" w:author="Sharon" w:date="2024-09-03T11:33:00Z" w16du:dateUtc="2024-09-03T06:03:00Z">
        <w:r w:rsidR="00EA7A9B">
          <w:t>,</w:t>
        </w:r>
      </w:ins>
      <w:r w:rsidRPr="00105AD3">
        <w:t xml:space="preserve"> that </w:t>
      </w:r>
      <w:del w:id="224" w:author="Sharon" w:date="2024-09-03T11:32:00Z" w16du:dateUtc="2024-09-03T06:02:00Z">
        <w:r w:rsidRPr="00105AD3" w:rsidDel="00EA7A9B">
          <w:delText>delve deeper into</w:delText>
        </w:r>
      </w:del>
      <w:ins w:id="225" w:author="Sharon" w:date="2024-09-03T11:32:00Z" w16du:dateUtc="2024-09-03T06:02:00Z">
        <w:r w:rsidR="00EA7A9B">
          <w:t>discuss</w:t>
        </w:r>
      </w:ins>
      <w:r w:rsidRPr="00105AD3">
        <w:t xml:space="preserve"> other AWS database services.</w:t>
      </w:r>
    </w:p>
    <w:p w14:paraId="73605EFD" w14:textId="77777777" w:rsidR="00D36C41" w:rsidRPr="00184F7C" w:rsidRDefault="00D36C41" w:rsidP="00D36C41">
      <w:pPr>
        <w:pStyle w:val="NormalBPBHEB"/>
        <w:pPrChange w:id="226" w:author="Sharon" w:date="2024-09-03T10:59:00Z" w16du:dateUtc="2024-09-03T05:29:00Z">
          <w:pPr>
            <w:pBdr>
              <w:top w:val="nil"/>
              <w:left w:val="nil"/>
              <w:bottom w:val="nil"/>
              <w:right w:val="nil"/>
              <w:between w:val="nil"/>
            </w:pBdr>
            <w:shd w:val="clear" w:color="auto" w:fill="FFFFFF"/>
            <w:spacing w:after="100" w:line="276" w:lineRule="auto"/>
            <w:jc w:val="both"/>
          </w:pPr>
        </w:pPrChange>
      </w:pPr>
    </w:p>
    <w:p w14:paraId="7503CCC3" w14:textId="0969BDA4" w:rsidR="00184F7C" w:rsidRPr="00184F7C" w:rsidRDefault="00184F7C" w:rsidP="00D36C41">
      <w:pPr>
        <w:pStyle w:val="Heading2BPBHEB"/>
        <w:pPrChange w:id="227" w:author="Sharon" w:date="2024-09-03T10:59:00Z" w16du:dateUtc="2024-09-03T05:29:00Z">
          <w:pPr>
            <w:keepNext/>
            <w:keepLines/>
            <w:spacing w:before="40" w:after="0"/>
            <w:outlineLvl w:val="1"/>
          </w:pPr>
        </w:pPrChange>
      </w:pPr>
      <w:r w:rsidRPr="00184F7C">
        <w:t xml:space="preserve">Key </w:t>
      </w:r>
      <w:del w:id="228" w:author="Sharon" w:date="2024-09-03T10:59:00Z" w16du:dateUtc="2024-09-03T05:29:00Z">
        <w:r w:rsidRPr="00184F7C" w:rsidDel="00D36C41">
          <w:delText xml:space="preserve">Features </w:delText>
        </w:r>
      </w:del>
      <w:ins w:id="229" w:author="Sharon" w:date="2024-09-03T10:59:00Z" w16du:dateUtc="2024-09-03T05:29:00Z">
        <w:r w:rsidR="00D36C41">
          <w:t>f</w:t>
        </w:r>
        <w:r w:rsidR="00D36C41" w:rsidRPr="00184F7C">
          <w:t xml:space="preserve">eatures </w:t>
        </w:r>
      </w:ins>
      <w:r w:rsidRPr="00184F7C">
        <w:t>of Amazon Aurora</w:t>
      </w:r>
    </w:p>
    <w:p w14:paraId="2DD33BF1" w14:textId="77777777" w:rsidR="00184F7C" w:rsidRPr="00184F7C" w:rsidRDefault="00184F7C" w:rsidP="00D36C41">
      <w:pPr>
        <w:pStyle w:val="NormalBPBHEB"/>
        <w:pPrChange w:id="230" w:author="Sharon" w:date="2024-09-03T10:59:00Z" w16du:dateUtc="2024-09-03T05:29:00Z">
          <w:pPr>
            <w:pBdr>
              <w:top w:val="nil"/>
              <w:left w:val="nil"/>
              <w:bottom w:val="nil"/>
              <w:right w:val="nil"/>
              <w:between w:val="nil"/>
            </w:pBdr>
            <w:shd w:val="clear" w:color="auto" w:fill="FFFFFF"/>
            <w:spacing w:after="100" w:line="276" w:lineRule="auto"/>
            <w:jc w:val="both"/>
          </w:pPr>
        </w:pPrChange>
      </w:pPr>
      <w:r w:rsidRPr="00EA7A9B">
        <w:rPr>
          <w:i/>
          <w:iCs/>
          <w:rPrChange w:id="231" w:author="Sharon" w:date="2024-09-03T11:33:00Z" w16du:dateUtc="2024-09-03T06:03:00Z">
            <w:rPr/>
          </w:rPrChange>
        </w:rPr>
        <w:t>Amazon Aurora</w:t>
      </w:r>
      <w:r w:rsidRPr="00184F7C">
        <w:t xml:space="preserve"> brings to the table a range of outstanding features, making it an ideal choice for AWS users who require a powerful relational database:</w:t>
      </w:r>
    </w:p>
    <w:p w14:paraId="1BAF63FF" w14:textId="77777777" w:rsidR="00184F7C" w:rsidRPr="00184F7C" w:rsidRDefault="00184F7C" w:rsidP="00D36C41">
      <w:pPr>
        <w:pStyle w:val="NormalBPBHEB"/>
        <w:numPr>
          <w:ilvl w:val="0"/>
          <w:numId w:val="38"/>
        </w:numPr>
        <w:pPrChange w:id="232"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lastRenderedPageBreak/>
        <w:t>Compatibility</w:t>
      </w:r>
      <w:r w:rsidRPr="00184F7C">
        <w:t xml:space="preserve">: Amazon Aurora is compatible with </w:t>
      </w:r>
      <w:r w:rsidRPr="00D36C41">
        <w:rPr>
          <w:i/>
          <w:iCs/>
          <w:rPrChange w:id="233" w:author="Sharon" w:date="2024-09-03T10:59:00Z" w16du:dateUtc="2024-09-03T05:29:00Z">
            <w:rPr/>
          </w:rPrChange>
        </w:rPr>
        <w:t>MySQL</w:t>
      </w:r>
      <w:r w:rsidRPr="00184F7C">
        <w:t xml:space="preserve"> and </w:t>
      </w:r>
      <w:r w:rsidRPr="00D36C41">
        <w:rPr>
          <w:i/>
          <w:iCs/>
          <w:rPrChange w:id="234" w:author="Sharon" w:date="2024-09-03T11:00:00Z" w16du:dateUtc="2024-09-03T05:30:00Z">
            <w:rPr/>
          </w:rPrChange>
        </w:rPr>
        <w:t>PostgreSQL,</w:t>
      </w:r>
      <w:r w:rsidRPr="00184F7C">
        <w:t xml:space="preserve"> ensuring a seamless migration process for existing databases. Its </w:t>
      </w:r>
      <w:del w:id="235" w:author="Sharon" w:date="2024-09-03T11:00:00Z" w16du:dateUtc="2024-09-03T05:30:00Z">
        <w:r w:rsidRPr="00184F7C" w:rsidDel="00D36C41">
          <w:delText>"</w:delText>
        </w:r>
      </w:del>
      <w:r w:rsidRPr="00D36C41">
        <w:rPr>
          <w:i/>
          <w:iCs/>
          <w:rPrChange w:id="236" w:author="Sharon" w:date="2024-09-03T11:00:00Z" w16du:dateUtc="2024-09-03T05:30:00Z">
            <w:rPr/>
          </w:rPrChange>
        </w:rPr>
        <w:t>drop-in replacement</w:t>
      </w:r>
      <w:del w:id="237" w:author="Sharon" w:date="2024-09-03T11:00:00Z" w16du:dateUtc="2024-09-03T05:30:00Z">
        <w:r w:rsidRPr="00184F7C" w:rsidDel="00D36C41">
          <w:delText>"</w:delText>
        </w:r>
      </w:del>
      <w:r w:rsidRPr="00184F7C">
        <w:t xml:space="preserve"> nature means that transitioning to Aurora is hassle-free, requiring minimal adjustments to your applications.</w:t>
      </w:r>
    </w:p>
    <w:p w14:paraId="329BE024" w14:textId="2653BEE6" w:rsidR="00184F7C" w:rsidRPr="00184F7C" w:rsidRDefault="00184F7C" w:rsidP="00D36C41">
      <w:pPr>
        <w:pStyle w:val="NormalBPBHEB"/>
        <w:numPr>
          <w:ilvl w:val="0"/>
          <w:numId w:val="38"/>
        </w:numPr>
        <w:pPrChange w:id="238"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 xml:space="preserve">High </w:t>
      </w:r>
      <w:del w:id="239" w:author="Sharon" w:date="2024-09-03T11:00:00Z" w16du:dateUtc="2024-09-03T05:30:00Z">
        <w:r w:rsidRPr="00184F7C" w:rsidDel="00D36C41">
          <w:rPr>
            <w:b/>
            <w:bCs/>
          </w:rPr>
          <w:delText>Performance</w:delText>
        </w:r>
      </w:del>
      <w:ins w:id="240" w:author="Sharon" w:date="2024-09-03T11:00:00Z" w16du:dateUtc="2024-09-03T05:30:00Z">
        <w:r w:rsidR="00D36C41">
          <w:rPr>
            <w:b/>
            <w:bCs/>
          </w:rPr>
          <w:t>p</w:t>
        </w:r>
        <w:r w:rsidR="00D36C41" w:rsidRPr="00184F7C">
          <w:rPr>
            <w:b/>
            <w:bCs/>
          </w:rPr>
          <w:t>erformance</w:t>
        </w:r>
      </w:ins>
      <w:r w:rsidRPr="00184F7C">
        <w:t xml:space="preserve">: Aurora is engineered to deliver exceptional performance, offering up to five times the throughput of standard MySQL databases and up to two times the throughput of standard </w:t>
      </w:r>
      <w:r w:rsidRPr="004B4DD8">
        <w:rPr>
          <w:i/>
          <w:iCs/>
          <w:rPrChange w:id="241" w:author="Sharon" w:date="2024-09-03T11:49:00Z" w16du:dateUtc="2024-09-03T06:19:00Z">
            <w:rPr/>
          </w:rPrChange>
        </w:rPr>
        <w:t>PostgreSQL</w:t>
      </w:r>
      <w:r w:rsidRPr="00184F7C">
        <w:t xml:space="preserve"> databases, all while running on the same hardware. This level of performance makes it an optimal choice for applications with high transaction and data processing requirements.</w:t>
      </w:r>
    </w:p>
    <w:p w14:paraId="20F288E4" w14:textId="611D230F" w:rsidR="00184F7C" w:rsidRPr="00184F7C" w:rsidRDefault="00184F7C" w:rsidP="00D36C41">
      <w:pPr>
        <w:pStyle w:val="NormalBPBHEB"/>
        <w:numPr>
          <w:ilvl w:val="0"/>
          <w:numId w:val="38"/>
        </w:numPr>
        <w:pPrChange w:id="242"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 xml:space="preserve">High </w:t>
      </w:r>
      <w:del w:id="243" w:author="Sharon" w:date="2024-09-03T11:00:00Z" w16du:dateUtc="2024-09-03T05:30:00Z">
        <w:r w:rsidRPr="00184F7C" w:rsidDel="00D36C41">
          <w:rPr>
            <w:b/>
            <w:bCs/>
          </w:rPr>
          <w:delText>Availability</w:delText>
        </w:r>
      </w:del>
      <w:ins w:id="244" w:author="Sharon" w:date="2024-09-03T11:00:00Z" w16du:dateUtc="2024-09-03T05:30:00Z">
        <w:r w:rsidR="00D36C41">
          <w:rPr>
            <w:b/>
            <w:bCs/>
          </w:rPr>
          <w:t>a</w:t>
        </w:r>
        <w:r w:rsidR="00D36C41" w:rsidRPr="00184F7C">
          <w:rPr>
            <w:b/>
            <w:bCs/>
          </w:rPr>
          <w:t>vailability</w:t>
        </w:r>
      </w:ins>
      <w:r w:rsidRPr="00184F7C">
        <w:t xml:space="preserve">: Designed with high availability in mind, Amazon Aurora replicates data across six instances in three </w:t>
      </w:r>
      <w:del w:id="245" w:author="Sharon" w:date="2024-09-03T11:48:00Z" w16du:dateUtc="2024-09-03T06:18:00Z">
        <w:r w:rsidRPr="00184F7C" w:rsidDel="004B4DD8">
          <w:delText xml:space="preserve">Availability </w:delText>
        </w:r>
      </w:del>
      <w:ins w:id="246" w:author="Sharon" w:date="2024-09-03T11:48:00Z" w16du:dateUtc="2024-09-03T06:18:00Z">
        <w:r w:rsidR="004B4DD8">
          <w:t>a</w:t>
        </w:r>
        <w:r w:rsidR="004B4DD8" w:rsidRPr="00184F7C">
          <w:t xml:space="preserve">vailability </w:t>
        </w:r>
      </w:ins>
      <w:del w:id="247" w:author="Sharon" w:date="2024-09-03T11:48:00Z" w16du:dateUtc="2024-09-03T06:18:00Z">
        <w:r w:rsidRPr="00184F7C" w:rsidDel="004B4DD8">
          <w:delText>Zones</w:delText>
        </w:r>
      </w:del>
      <w:ins w:id="248" w:author="Sharon" w:date="2024-09-03T11:48:00Z" w16du:dateUtc="2024-09-03T06:18:00Z">
        <w:r w:rsidR="004B4DD8">
          <w:t>z</w:t>
        </w:r>
        <w:r w:rsidR="004B4DD8" w:rsidRPr="00184F7C">
          <w:t>ones</w:t>
        </w:r>
      </w:ins>
      <w:r w:rsidRPr="00184F7C">
        <w:t>. This strategy not only enhances reliability but also ensures seamless failover support, effectively minimizing downtime.</w:t>
      </w:r>
    </w:p>
    <w:p w14:paraId="137A5511" w14:textId="3B6CF841" w:rsidR="00184F7C" w:rsidRPr="00184F7C" w:rsidRDefault="00184F7C" w:rsidP="00D36C41">
      <w:pPr>
        <w:pStyle w:val="NormalBPBHEB"/>
        <w:numPr>
          <w:ilvl w:val="0"/>
          <w:numId w:val="38"/>
        </w:numPr>
        <w:pPrChange w:id="249" w:author="Sharon" w:date="2024-09-03T10:59:00Z" w16du:dateUtc="2024-09-03T05:29: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84F7C">
        <w:rPr>
          <w:b/>
          <w:bCs/>
        </w:rPr>
        <w:t>Fault-</w:t>
      </w:r>
      <w:del w:id="250" w:author="Sharon" w:date="2024-09-03T11:00:00Z" w16du:dateUtc="2024-09-03T05:30:00Z">
        <w:r w:rsidRPr="00184F7C" w:rsidDel="00D36C41">
          <w:rPr>
            <w:b/>
            <w:bCs/>
          </w:rPr>
          <w:delText xml:space="preserve">Tolerant </w:delText>
        </w:r>
      </w:del>
      <w:ins w:id="251" w:author="Sharon" w:date="2024-09-03T11:00:00Z" w16du:dateUtc="2024-09-03T05:30:00Z">
        <w:r w:rsidR="00D36C41">
          <w:rPr>
            <w:b/>
            <w:bCs/>
          </w:rPr>
          <w:t>t</w:t>
        </w:r>
        <w:r w:rsidR="00D36C41" w:rsidRPr="00184F7C">
          <w:rPr>
            <w:b/>
            <w:bCs/>
          </w:rPr>
          <w:t xml:space="preserve">olerant </w:t>
        </w:r>
      </w:ins>
      <w:del w:id="252" w:author="Sharon" w:date="2024-09-03T11:00:00Z" w16du:dateUtc="2024-09-03T05:30:00Z">
        <w:r w:rsidRPr="00184F7C" w:rsidDel="00D36C41">
          <w:rPr>
            <w:b/>
            <w:bCs/>
          </w:rPr>
          <w:delText>Storage</w:delText>
        </w:r>
      </w:del>
      <w:ins w:id="253" w:author="Sharon" w:date="2024-09-03T11:00:00Z" w16du:dateUtc="2024-09-03T05:30:00Z">
        <w:r w:rsidR="00D36C41">
          <w:rPr>
            <w:b/>
            <w:bCs/>
          </w:rPr>
          <w:t>s</w:t>
        </w:r>
        <w:r w:rsidR="00D36C41" w:rsidRPr="00184F7C">
          <w:rPr>
            <w:b/>
            <w:bCs/>
          </w:rPr>
          <w:t>torage</w:t>
        </w:r>
      </w:ins>
      <w:r w:rsidRPr="00184F7C">
        <w:t>: The storage layer of Amazon Aurora is notable for its fault tolerance. It continuously backs up your data to Amazon S3 while also ensuring transparent recovery from any physical storage failures. This provides the peace of mind that your data is well protected and recoverable.</w:t>
      </w:r>
    </w:p>
    <w:p w14:paraId="571E3688" w14:textId="66E23559" w:rsidR="00184F7C" w:rsidRDefault="00184F7C" w:rsidP="00D36C41">
      <w:pPr>
        <w:pStyle w:val="NormalBPBHEB"/>
        <w:numPr>
          <w:ilvl w:val="0"/>
          <w:numId w:val="38"/>
        </w:numPr>
        <w:rPr>
          <w:ins w:id="254" w:author="Sharon" w:date="2024-09-03T11:00:00Z" w16du:dateUtc="2024-09-03T05:30:00Z"/>
        </w:rPr>
      </w:pPr>
      <w:r w:rsidRPr="00184F7C">
        <w:rPr>
          <w:b/>
          <w:bCs/>
        </w:rPr>
        <w:t xml:space="preserve">Global </w:t>
      </w:r>
      <w:del w:id="255" w:author="Sharon" w:date="2024-09-03T11:00:00Z" w16du:dateUtc="2024-09-03T05:30:00Z">
        <w:r w:rsidRPr="00184F7C" w:rsidDel="00D36C41">
          <w:rPr>
            <w:b/>
            <w:bCs/>
          </w:rPr>
          <w:delText>Databases</w:delText>
        </w:r>
      </w:del>
      <w:ins w:id="256" w:author="Sharon" w:date="2024-09-03T11:00:00Z" w16du:dateUtc="2024-09-03T05:30:00Z">
        <w:r w:rsidR="00D36C41">
          <w:rPr>
            <w:b/>
            <w:bCs/>
          </w:rPr>
          <w:t>d</w:t>
        </w:r>
        <w:r w:rsidR="00D36C41" w:rsidRPr="00184F7C">
          <w:rPr>
            <w:b/>
            <w:bCs/>
          </w:rPr>
          <w:t>atabases</w:t>
        </w:r>
      </w:ins>
      <w:r w:rsidRPr="00184F7C">
        <w:t xml:space="preserve">: For applications that cater to a global user base, </w:t>
      </w:r>
      <w:r w:rsidRPr="004B4DD8">
        <w:rPr>
          <w:i/>
          <w:iCs/>
          <w:rPrChange w:id="257" w:author="Sharon" w:date="2024-09-03T11:49:00Z" w16du:dateUtc="2024-09-03T06:19:00Z">
            <w:rPr/>
          </w:rPrChange>
        </w:rPr>
        <w:t xml:space="preserve">Amazon Aurora's </w:t>
      </w:r>
      <w:del w:id="258" w:author="Sharon" w:date="2024-09-03T11:00:00Z" w16du:dateUtc="2024-09-03T05:30:00Z">
        <w:r w:rsidRPr="004B4DD8" w:rsidDel="00D36C41">
          <w:rPr>
            <w:i/>
            <w:iCs/>
            <w:rPrChange w:id="259" w:author="Sharon" w:date="2024-09-03T11:49:00Z" w16du:dateUtc="2024-09-03T06:19:00Z">
              <w:rPr/>
            </w:rPrChange>
          </w:rPr>
          <w:delText>"</w:delText>
        </w:r>
      </w:del>
      <w:r w:rsidRPr="004B4DD8">
        <w:rPr>
          <w:i/>
          <w:iCs/>
          <w:rPrChange w:id="260" w:author="Sharon" w:date="2024-09-03T11:49:00Z" w16du:dateUtc="2024-09-03T06:19:00Z">
            <w:rPr/>
          </w:rPrChange>
        </w:rPr>
        <w:t>Global Databases</w:t>
      </w:r>
      <w:del w:id="261" w:author="Sharon" w:date="2024-09-03T11:49:00Z" w16du:dateUtc="2024-09-03T06:19:00Z">
        <w:r w:rsidRPr="004B4DD8" w:rsidDel="004B4DD8">
          <w:rPr>
            <w:i/>
            <w:iCs/>
            <w:rPrChange w:id="262" w:author="Sharon" w:date="2024-09-03T11:49:00Z" w16du:dateUtc="2024-09-03T06:19:00Z">
              <w:rPr/>
            </w:rPrChange>
          </w:rPr>
          <w:delText>"</w:delText>
        </w:r>
      </w:del>
      <w:r w:rsidR="00900001">
        <w:rPr>
          <w:rStyle w:val="FootnoteReference"/>
        </w:rPr>
        <w:footnoteReference w:id="19"/>
      </w:r>
      <w:r w:rsidRPr="00184F7C">
        <w:t xml:space="preserve"> feature is invaluable. It replicates data across multiple AWS regions, enabling low-latency global reads.</w:t>
      </w:r>
    </w:p>
    <w:p w14:paraId="3246A370" w14:textId="77777777" w:rsidR="00D36C41" w:rsidRPr="00184F7C" w:rsidRDefault="00D36C41" w:rsidP="00D36C41">
      <w:pPr>
        <w:pStyle w:val="NormalBPBHEB"/>
        <w:pPrChange w:id="264" w:author="Sharon" w:date="2024-09-03T11:00:00Z" w16du:dateUtc="2024-09-03T05:30:00Z">
          <w:pPr>
            <w:numPr>
              <w:numId w:val="34"/>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3D1ED294" w14:textId="13EC36BD" w:rsidR="00184F7C" w:rsidRPr="00184F7C" w:rsidRDefault="00184F7C" w:rsidP="00D36C41">
      <w:pPr>
        <w:pStyle w:val="Heading2BPBHEB"/>
        <w:pPrChange w:id="265" w:author="Sharon" w:date="2024-09-03T11:00:00Z" w16du:dateUtc="2024-09-03T05:30:00Z">
          <w:pPr>
            <w:keepNext/>
            <w:keepLines/>
            <w:spacing w:before="40" w:after="0"/>
            <w:outlineLvl w:val="1"/>
          </w:pPr>
        </w:pPrChange>
      </w:pPr>
      <w:r w:rsidRPr="00184F7C">
        <w:t xml:space="preserve">Performance </w:t>
      </w:r>
      <w:del w:id="266" w:author="Sharon" w:date="2024-09-03T11:01:00Z" w16du:dateUtc="2024-09-03T05:31:00Z">
        <w:r w:rsidRPr="00184F7C" w:rsidDel="00D36C41">
          <w:delText>Benchmarking</w:delText>
        </w:r>
      </w:del>
      <w:ins w:id="267" w:author="Sharon" w:date="2024-09-03T11:01:00Z" w16du:dateUtc="2024-09-03T05:31:00Z">
        <w:r w:rsidR="00D36C41">
          <w:t>b</w:t>
        </w:r>
        <w:r w:rsidR="00D36C41" w:rsidRPr="00184F7C">
          <w:t>enchmarking</w:t>
        </w:r>
      </w:ins>
    </w:p>
    <w:p w14:paraId="62814311" w14:textId="6B645914" w:rsidR="00184F7C" w:rsidRPr="00184F7C" w:rsidRDefault="00184F7C" w:rsidP="00D36C41">
      <w:pPr>
        <w:pStyle w:val="NormalBPBHEB"/>
        <w:pPrChange w:id="268"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t>Scholarly articles and independent studies</w:t>
      </w:r>
      <w:r w:rsidR="00B4274D">
        <w:t xml:space="preserve"> </w:t>
      </w:r>
      <w:r w:rsidR="00B4274D" w:rsidRPr="00184F7C">
        <w:t xml:space="preserve">consistently demonstrate </w:t>
      </w:r>
      <w:r w:rsidR="00B4274D" w:rsidRPr="00BB69C4">
        <w:rPr>
          <w:i/>
          <w:iCs/>
          <w:rPrChange w:id="269" w:author="Sharon" w:date="2024-09-03T12:49:00Z" w16du:dateUtc="2024-09-03T07:19:00Z">
            <w:rPr/>
          </w:rPrChange>
        </w:rPr>
        <w:t>Amazon Aurora's</w:t>
      </w:r>
      <w:r w:rsidR="00B4274D" w:rsidRPr="00184F7C">
        <w:t xml:space="preserve"> superior performance when compared to other databases. Research by </w:t>
      </w:r>
      <w:proofErr w:type="spellStart"/>
      <w:r w:rsidR="00B4274D" w:rsidRPr="004B4DD8">
        <w:rPr>
          <w:i/>
          <w:iCs/>
          <w:rPrChange w:id="270" w:author="Sharon" w:date="2024-09-03T11:49:00Z" w16du:dateUtc="2024-09-03T06:19:00Z">
            <w:rPr/>
          </w:rPrChange>
        </w:rPr>
        <w:t>Faleiro</w:t>
      </w:r>
      <w:proofErr w:type="spellEnd"/>
      <w:r w:rsidR="00B4274D" w:rsidRPr="004B4DD8">
        <w:rPr>
          <w:i/>
          <w:iCs/>
          <w:rPrChange w:id="271" w:author="Sharon" w:date="2024-09-03T11:49:00Z" w16du:dateUtc="2024-09-03T06:19:00Z">
            <w:rPr/>
          </w:rPrChange>
        </w:rPr>
        <w:t xml:space="preserve">, Van </w:t>
      </w:r>
      <w:proofErr w:type="spellStart"/>
      <w:r w:rsidR="00B4274D" w:rsidRPr="004B4DD8">
        <w:rPr>
          <w:i/>
          <w:iCs/>
          <w:rPrChange w:id="272" w:author="Sharon" w:date="2024-09-03T11:49:00Z" w16du:dateUtc="2024-09-03T06:19:00Z">
            <w:rPr/>
          </w:rPrChange>
        </w:rPr>
        <w:t>Renesse</w:t>
      </w:r>
      <w:proofErr w:type="spellEnd"/>
      <w:r w:rsidR="00B4274D" w:rsidRPr="00184F7C">
        <w:t xml:space="preserve">, and </w:t>
      </w:r>
      <w:r w:rsidR="00B4274D" w:rsidRPr="004B4DD8">
        <w:rPr>
          <w:i/>
          <w:iCs/>
          <w:rPrChange w:id="273" w:author="Sharon" w:date="2024-09-03T11:49:00Z" w16du:dateUtc="2024-09-03T06:19:00Z">
            <w:rPr/>
          </w:rPrChange>
        </w:rPr>
        <w:t xml:space="preserve">Rodrigues </w:t>
      </w:r>
      <w:r w:rsidR="00B4274D" w:rsidRPr="00184F7C">
        <w:t>(2016)</w:t>
      </w:r>
      <w:r w:rsidR="003E5DD8">
        <w:rPr>
          <w:rStyle w:val="FootnoteReference"/>
        </w:rPr>
        <w:footnoteReference w:id="20"/>
      </w:r>
      <w:r w:rsidRPr="00184F7C">
        <w:t xml:space="preserve"> found that Aurora outperformed </w:t>
      </w:r>
      <w:r w:rsidRPr="004B4DD8">
        <w:rPr>
          <w:i/>
          <w:iCs/>
          <w:rPrChange w:id="274" w:author="Sharon" w:date="2024-09-03T11:49:00Z" w16du:dateUtc="2024-09-03T06:19:00Z">
            <w:rPr/>
          </w:rPrChange>
        </w:rPr>
        <w:t>MySQL</w:t>
      </w:r>
      <w:r w:rsidRPr="00184F7C">
        <w:t xml:space="preserve"> and handled high-throughput workloads with significantly lower latencies, confirming its position as a high-performance database solution.</w:t>
      </w:r>
    </w:p>
    <w:p w14:paraId="13F6D213" w14:textId="4A1ED486" w:rsidR="00184F7C" w:rsidRDefault="00184F7C" w:rsidP="00D36C41">
      <w:pPr>
        <w:pStyle w:val="NormalBPBHEB"/>
        <w:rPr>
          <w:ins w:id="275" w:author="Sharon" w:date="2024-09-03T11:01:00Z" w16du:dateUtc="2024-09-03T05:31:00Z"/>
        </w:rPr>
      </w:pPr>
      <w:del w:id="276" w:author="Sharon" w:date="2024-09-03T11:01:00Z" w16du:dateUtc="2024-09-03T05:31:00Z">
        <w:r w:rsidRPr="00184F7C" w:rsidDel="00D36C41">
          <w:delText>Amazon Web Services (</w:delText>
        </w:r>
      </w:del>
      <w:r w:rsidRPr="00184F7C">
        <w:t>AWS</w:t>
      </w:r>
      <w:del w:id="277" w:author="Sharon" w:date="2024-09-03T11:01:00Z" w16du:dateUtc="2024-09-03T05:31:00Z">
        <w:r w:rsidRPr="00184F7C" w:rsidDel="00D36C41">
          <w:delText>)</w:delText>
        </w:r>
      </w:del>
      <w:r w:rsidRPr="00184F7C">
        <w:t xml:space="preserve"> also highlights Aurora's ability to scale read operations linearly, supporting up to 15 read replicas for both MySQL and PostgreSQL compatibility</w:t>
      </w:r>
      <w:bookmarkStart w:id="278" w:name="_Ref149919542"/>
      <w:r w:rsidR="008F6634">
        <w:rPr>
          <w:rStyle w:val="FootnoteReference"/>
        </w:rPr>
        <w:footnoteReference w:id="21"/>
      </w:r>
      <w:bookmarkEnd w:id="278"/>
      <w:r w:rsidR="00AE388B">
        <w:t xml:space="preserve"> </w:t>
      </w:r>
      <w:commentRangeStart w:id="279"/>
      <w:proofErr w:type="spellStart"/>
      <w:r w:rsidRPr="00184F7C">
        <w:t>mance</w:t>
      </w:r>
      <w:proofErr w:type="spellEnd"/>
      <w:r w:rsidRPr="00184F7C">
        <w:t xml:space="preserve">^]. </w:t>
      </w:r>
      <w:commentRangeEnd w:id="279"/>
      <w:r w:rsidR="004B4DD8">
        <w:rPr>
          <w:rStyle w:val="CommentReference"/>
          <w:rFonts w:asciiTheme="minorHAnsi" w:eastAsiaTheme="minorHAnsi" w:hAnsiTheme="minorHAnsi" w:cstheme="minorBidi"/>
        </w:rPr>
        <w:commentReference w:id="279"/>
      </w:r>
      <w:r w:rsidRPr="00184F7C">
        <w:t>This scalability is crucial for applications that require efficient and dynamic handling of read operations.</w:t>
      </w:r>
    </w:p>
    <w:p w14:paraId="124F9B0D" w14:textId="77777777" w:rsidR="00D36C41" w:rsidRPr="00184F7C" w:rsidRDefault="00D36C41" w:rsidP="00D36C41">
      <w:pPr>
        <w:pStyle w:val="NormalBPBHEB"/>
        <w:pPrChange w:id="280"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7EE5CFC8" w14:textId="394C5FA9" w:rsidR="00184F7C" w:rsidRPr="00184F7C" w:rsidRDefault="00184F7C" w:rsidP="00D36C41">
      <w:pPr>
        <w:pStyle w:val="Heading2BPBHEB"/>
        <w:pPrChange w:id="281"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lastRenderedPageBreak/>
        <w:t xml:space="preserve">Case </w:t>
      </w:r>
      <w:ins w:id="282" w:author="Sharon" w:date="2024-09-03T11:01:00Z" w16du:dateUtc="2024-09-03T05:31:00Z">
        <w:r w:rsidR="00D36C41">
          <w:t>s</w:t>
        </w:r>
      </w:ins>
      <w:del w:id="283" w:author="Sharon" w:date="2024-09-03T11:01:00Z" w16du:dateUtc="2024-09-03T05:31:00Z">
        <w:r w:rsidRPr="00D36C41" w:rsidDel="00D36C41">
          <w:delText>S</w:delText>
        </w:r>
      </w:del>
      <w:r w:rsidRPr="00D36C41">
        <w:t>tudies</w:t>
      </w:r>
    </w:p>
    <w:p w14:paraId="5161244A" w14:textId="6F02DE71" w:rsidR="00184F7C" w:rsidRDefault="00184F7C" w:rsidP="00D36C41">
      <w:pPr>
        <w:pStyle w:val="NormalBPBHEB"/>
        <w:rPr>
          <w:ins w:id="284" w:author="Sharon" w:date="2024-09-03T11:01:00Z" w16du:dateUtc="2024-09-03T05:31:00Z"/>
        </w:rPr>
      </w:pPr>
      <w:r w:rsidRPr="00184F7C">
        <w:t>A collection of case studies within AWS customer success stories</w:t>
      </w:r>
      <w:r w:rsidR="00B22E2B">
        <w:rPr>
          <w:rStyle w:val="FootnoteReference"/>
        </w:rPr>
        <w:footnoteReference w:id="22"/>
      </w:r>
      <w:r w:rsidRPr="00184F7C">
        <w:t xml:space="preserve"> provides concrete examples of how organizations have harnessed the power of </w:t>
      </w:r>
      <w:r w:rsidRPr="00D36C41">
        <w:rPr>
          <w:i/>
          <w:iCs/>
          <w:rPrChange w:id="285" w:author="Sharon" w:date="2024-09-03T11:02:00Z" w16du:dateUtc="2024-09-03T05:32:00Z">
            <w:rPr/>
          </w:rPrChange>
        </w:rPr>
        <w:t>Amazon Aurora</w:t>
      </w:r>
      <w:r w:rsidRPr="00184F7C">
        <w:t>. These case studies underscore the high availability and scalability Aurora offers, bringing real-world applications into sharper focus.</w:t>
      </w:r>
    </w:p>
    <w:p w14:paraId="3FFD8451" w14:textId="77777777" w:rsidR="00D36C41" w:rsidRPr="00184F7C" w:rsidRDefault="00D36C41" w:rsidP="00D36C41">
      <w:pPr>
        <w:pStyle w:val="NormalBPBHEB"/>
        <w:pPrChange w:id="286"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16BA15CF" w14:textId="06E6D972" w:rsidR="00184F7C" w:rsidRPr="00D36C41" w:rsidDel="00D36C41" w:rsidRDefault="00184F7C" w:rsidP="00D36C41">
      <w:pPr>
        <w:pStyle w:val="NormalBPBHEB"/>
        <w:rPr>
          <w:del w:id="287" w:author="Sharon" w:date="2024-09-03T11:01:00Z" w16du:dateUtc="2024-09-03T05:31:00Z"/>
          <w:i/>
          <w:iCs/>
          <w:rPrChange w:id="288" w:author="Sharon" w:date="2024-09-03T11:02:00Z" w16du:dateUtc="2024-09-03T05:32:00Z">
            <w:rPr>
              <w:del w:id="289" w:author="Sharon" w:date="2024-09-03T11:01:00Z" w16du:dateUtc="2024-09-03T05:31:00Z"/>
            </w:rPr>
          </w:rPrChange>
        </w:rPr>
        <w:pPrChange w:id="290" w:author="Sharon" w:date="2024-09-03T11:01:00Z" w16du:dateUtc="2024-09-03T05:31:00Z">
          <w:pPr>
            <w:keepNext/>
            <w:keepLines/>
            <w:spacing w:before="40" w:after="0"/>
            <w:outlineLvl w:val="1"/>
          </w:pPr>
        </w:pPrChange>
      </w:pPr>
      <w:del w:id="291" w:author="Sharon" w:date="2024-09-03T11:01:00Z" w16du:dateUtc="2024-09-03T05:31:00Z">
        <w:r w:rsidRPr="00D36C41" w:rsidDel="00D36C41">
          <w:rPr>
            <w:i/>
            <w:iCs/>
            <w:rPrChange w:id="292" w:author="Sharon" w:date="2024-09-03T11:02:00Z" w16du:dateUtc="2024-09-03T05:32:00Z">
              <w:rPr/>
            </w:rPrChange>
          </w:rPr>
          <w:delText>Conclusion</w:delText>
        </w:r>
      </w:del>
    </w:p>
    <w:p w14:paraId="7BE36164" w14:textId="77777777" w:rsidR="00184F7C" w:rsidRPr="00184F7C" w:rsidRDefault="00184F7C" w:rsidP="00D36C41">
      <w:pPr>
        <w:pStyle w:val="NormalBPBHEB"/>
        <w:pPrChange w:id="293"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D36C41">
        <w:rPr>
          <w:i/>
          <w:iCs/>
          <w:rPrChange w:id="294" w:author="Sharon" w:date="2024-09-03T11:02:00Z" w16du:dateUtc="2024-09-03T05:32:00Z">
            <w:rPr/>
          </w:rPrChange>
        </w:rPr>
        <w:t>Amazon Aurora</w:t>
      </w:r>
      <w:r w:rsidRPr="00184F7C">
        <w:t xml:space="preserve"> is a compelling choice for organizations in search of a cost-effective solution that encompasses the performance and reliability characteristic of commercial-grade databases. It boasts compatibility with </w:t>
      </w:r>
      <w:r w:rsidRPr="00D36C41">
        <w:rPr>
          <w:i/>
          <w:iCs/>
          <w:rPrChange w:id="295" w:author="Sharon" w:date="2024-09-03T11:02:00Z" w16du:dateUtc="2024-09-03T05:32:00Z">
            <w:rPr/>
          </w:rPrChange>
        </w:rPr>
        <w:t>MySQL</w:t>
      </w:r>
      <w:r w:rsidRPr="00184F7C">
        <w:t xml:space="preserve"> and </w:t>
      </w:r>
      <w:r w:rsidRPr="00D36C41">
        <w:rPr>
          <w:i/>
          <w:iCs/>
          <w:rPrChange w:id="296" w:author="Sharon" w:date="2024-09-03T11:02:00Z" w16du:dateUtc="2024-09-03T05:32:00Z">
            <w:rPr/>
          </w:rPrChange>
        </w:rPr>
        <w:t>PostgreSQL</w:t>
      </w:r>
      <w:r w:rsidRPr="00184F7C">
        <w:t>, exceptional performance, high availability, fault-tolerant storage, and global database capabilities. In the following sections of this chapter, we will delve into a multitude of other AWS database services, each tailored to distinct use cases.</w:t>
      </w:r>
    </w:p>
    <w:p w14:paraId="5D1C2633" w14:textId="77777777" w:rsidR="00184F7C" w:rsidRPr="00D36C41" w:rsidRDefault="00184F7C" w:rsidP="00D36C41">
      <w:pPr>
        <w:pStyle w:val="NormalBPBHEB"/>
        <w:rPr>
          <w:ins w:id="297" w:author="Sharon" w:date="2024-09-03T11:01:00Z" w16du:dateUtc="2024-09-03T05:31:00Z"/>
          <w:i/>
          <w:iCs/>
          <w:rPrChange w:id="298" w:author="Sharon" w:date="2024-09-03T11:02:00Z" w16du:dateUtc="2024-09-03T05:32:00Z">
            <w:rPr>
              <w:ins w:id="299" w:author="Sharon" w:date="2024-09-03T11:01:00Z" w16du:dateUtc="2024-09-03T05:31:00Z"/>
            </w:rPr>
          </w:rPrChange>
        </w:rPr>
        <w:pPrChange w:id="300" w:author="Sharon" w:date="2024-09-03T11:01:00Z" w16du:dateUtc="2024-09-03T05:31:00Z">
          <w:pPr>
            <w:pBdr>
              <w:top w:val="nil"/>
              <w:left w:val="nil"/>
              <w:bottom w:val="nil"/>
              <w:right w:val="nil"/>
              <w:between w:val="nil"/>
            </w:pBdr>
            <w:shd w:val="clear" w:color="auto" w:fill="FFFFFF"/>
            <w:spacing w:after="100" w:line="276" w:lineRule="auto"/>
            <w:jc w:val="both"/>
          </w:pPr>
        </w:pPrChange>
      </w:pPr>
      <w:r w:rsidRPr="00184F7C">
        <w:t xml:space="preserve">The subsequent section, </w:t>
      </w:r>
      <w:del w:id="301" w:author="Sharon" w:date="2024-09-03T11:02:00Z" w16du:dateUtc="2024-09-03T05:32:00Z">
        <w:r w:rsidRPr="00184F7C" w:rsidDel="00D36C41">
          <w:delText>"</w:delText>
        </w:r>
      </w:del>
      <w:r w:rsidRPr="00D36C41">
        <w:rPr>
          <w:i/>
          <w:iCs/>
          <w:rPrChange w:id="302" w:author="Sharon" w:date="2024-09-03T11:02:00Z" w16du:dateUtc="2024-09-03T05:32:00Z">
            <w:rPr/>
          </w:rPrChange>
        </w:rPr>
        <w:t xml:space="preserve">Amazon </w:t>
      </w:r>
      <w:proofErr w:type="spellStart"/>
      <w:r w:rsidRPr="00D36C41">
        <w:rPr>
          <w:i/>
          <w:iCs/>
          <w:rPrChange w:id="303" w:author="Sharon" w:date="2024-09-03T11:02:00Z" w16du:dateUtc="2024-09-03T05:32:00Z">
            <w:rPr/>
          </w:rPrChange>
        </w:rPr>
        <w:t>DocumentDB</w:t>
      </w:r>
      <w:proofErr w:type="spellEnd"/>
      <w:r w:rsidRPr="00184F7C">
        <w:t>,</w:t>
      </w:r>
      <w:del w:id="304" w:author="Sharon" w:date="2024-09-03T11:02:00Z" w16du:dateUtc="2024-09-03T05:32:00Z">
        <w:r w:rsidRPr="00184F7C" w:rsidDel="00D36C41">
          <w:delText>"</w:delText>
        </w:r>
      </w:del>
      <w:r w:rsidRPr="00184F7C">
        <w:t xml:space="preserve"> will guide you through an exploration of AWS-managed document database services compatible with </w:t>
      </w:r>
      <w:r w:rsidRPr="00D36C41">
        <w:rPr>
          <w:i/>
          <w:iCs/>
          <w:rPrChange w:id="305" w:author="Sharon" w:date="2024-09-03T11:02:00Z" w16du:dateUtc="2024-09-03T05:32:00Z">
            <w:rPr/>
          </w:rPrChange>
        </w:rPr>
        <w:t>MongoDB.</w:t>
      </w:r>
    </w:p>
    <w:p w14:paraId="1D4DC2DC" w14:textId="77777777" w:rsidR="00D36C41" w:rsidRPr="00184F7C" w:rsidRDefault="00D36C41" w:rsidP="00D36C41">
      <w:pPr>
        <w:pStyle w:val="NormalBPBHEB"/>
        <w:pPrChange w:id="306" w:author="Sharon" w:date="2024-09-03T11:01:00Z" w16du:dateUtc="2024-09-03T05:31:00Z">
          <w:pPr>
            <w:pBdr>
              <w:top w:val="nil"/>
              <w:left w:val="nil"/>
              <w:bottom w:val="nil"/>
              <w:right w:val="nil"/>
              <w:between w:val="nil"/>
            </w:pBdr>
            <w:shd w:val="clear" w:color="auto" w:fill="FFFFFF"/>
            <w:spacing w:after="100" w:line="276" w:lineRule="auto"/>
            <w:jc w:val="both"/>
          </w:pPr>
        </w:pPrChange>
      </w:pPr>
    </w:p>
    <w:p w14:paraId="5AB8E242" w14:textId="73CED7E3" w:rsidR="005D0ECE" w:rsidRPr="005D0ECE" w:rsidRDefault="005D0ECE" w:rsidP="00D36C41">
      <w:pPr>
        <w:pStyle w:val="Heading1BPBHEB"/>
        <w:pPrChange w:id="307" w:author="Sharon" w:date="2024-09-03T11:02:00Z" w16du:dateUtc="2024-09-03T05:32:00Z">
          <w:pPr>
            <w:pBdr>
              <w:top w:val="nil"/>
              <w:left w:val="nil"/>
              <w:bottom w:val="nil"/>
              <w:right w:val="nil"/>
              <w:between w:val="nil"/>
            </w:pBdr>
            <w:shd w:val="clear" w:color="auto" w:fill="FFFFFF"/>
            <w:spacing w:after="100" w:line="276" w:lineRule="auto"/>
            <w:jc w:val="both"/>
          </w:pPr>
        </w:pPrChange>
      </w:pPr>
      <w:r w:rsidRPr="005D0ECE">
        <w:t xml:space="preserve">Amazon </w:t>
      </w:r>
      <w:proofErr w:type="spellStart"/>
      <w:r w:rsidRPr="005D0ECE">
        <w:t>DocumentDB</w:t>
      </w:r>
      <w:proofErr w:type="spellEnd"/>
    </w:p>
    <w:p w14:paraId="06F2B18A" w14:textId="2B300481" w:rsidR="00263629" w:rsidRDefault="00263629" w:rsidP="00D36C41">
      <w:pPr>
        <w:pStyle w:val="NormalBPBHEB"/>
        <w:rPr>
          <w:ins w:id="308" w:author="Sharon" w:date="2024-09-03T11:02:00Z" w16du:dateUtc="2024-09-03T05:32:00Z"/>
        </w:rPr>
        <w:pPrChange w:id="309" w:author="Sharon" w:date="2024-09-03T11:02:00Z" w16du:dateUtc="2024-09-03T05:32:00Z">
          <w:pPr>
            <w:pBdr>
              <w:top w:val="nil"/>
              <w:left w:val="nil"/>
              <w:bottom w:val="nil"/>
              <w:right w:val="nil"/>
              <w:between w:val="nil"/>
            </w:pBdr>
            <w:shd w:val="clear" w:color="auto" w:fill="FFFFFF"/>
            <w:spacing w:after="100" w:line="276" w:lineRule="auto"/>
            <w:jc w:val="both"/>
          </w:pPr>
        </w:pPrChange>
      </w:pPr>
      <w:r w:rsidRPr="004B4DD8">
        <w:rPr>
          <w:i/>
          <w:iCs/>
          <w:rPrChange w:id="310" w:author="Sharon" w:date="2024-09-03T11:51:00Z" w16du:dateUtc="2024-09-03T06:21:00Z">
            <w:rPr/>
          </w:rPrChange>
        </w:rPr>
        <w:t xml:space="preserve">Amazon </w:t>
      </w:r>
      <w:proofErr w:type="spellStart"/>
      <w:r w:rsidRPr="004B4DD8">
        <w:rPr>
          <w:i/>
          <w:iCs/>
          <w:rPrChange w:id="311" w:author="Sharon" w:date="2024-09-03T11:51:00Z" w16du:dateUtc="2024-09-03T06:21:00Z">
            <w:rPr/>
          </w:rPrChange>
        </w:rPr>
        <w:t>DocumentDB</w:t>
      </w:r>
      <w:proofErr w:type="spellEnd"/>
      <w:r w:rsidRPr="00263629">
        <w:t xml:space="preserve">, an integral part of </w:t>
      </w:r>
      <w:del w:id="312" w:author="Sharon" w:date="2024-09-03T11:03:00Z" w16du:dateUtc="2024-09-03T05:33:00Z">
        <w:r w:rsidRPr="00263629" w:rsidDel="00D36C41">
          <w:delText>Amazon Web Services (</w:delText>
        </w:r>
      </w:del>
      <w:r w:rsidRPr="00263629">
        <w:t>AWS</w:t>
      </w:r>
      <w:del w:id="313" w:author="Sharon" w:date="2024-09-03T11:03:00Z" w16du:dateUtc="2024-09-03T05:33:00Z">
        <w:r w:rsidRPr="00263629" w:rsidDel="00D36C41">
          <w:delText>)</w:delText>
        </w:r>
      </w:del>
      <w:r w:rsidRPr="00263629">
        <w:t xml:space="preserve">, is a fully managed, </w:t>
      </w:r>
      <w:r w:rsidRPr="004B4DD8">
        <w:rPr>
          <w:i/>
          <w:iCs/>
          <w:rPrChange w:id="314" w:author="Sharon" w:date="2024-09-03T11:51:00Z" w16du:dateUtc="2024-09-03T06:21:00Z">
            <w:rPr/>
          </w:rPrChange>
        </w:rPr>
        <w:t>MongoDB</w:t>
      </w:r>
      <w:r w:rsidRPr="00263629">
        <w:t>-compatible</w:t>
      </w:r>
      <w:r w:rsidR="00815B2E">
        <w:rPr>
          <w:rStyle w:val="FootnoteReference"/>
        </w:rPr>
        <w:footnoteReference w:id="23"/>
      </w:r>
      <w:r w:rsidRPr="00263629">
        <w:t xml:space="preserve"> database service designed to offer high performance, scalability, and availability</w:t>
      </w:r>
      <w:r w:rsidR="008550B3">
        <w:fldChar w:fldCharType="begin"/>
      </w:r>
      <w:r w:rsidR="008550B3">
        <w:instrText xml:space="preserve"> NOTEREF _Ref149915915 \f \h </w:instrText>
      </w:r>
      <w:r w:rsidR="008550B3">
        <w:fldChar w:fldCharType="separate"/>
      </w:r>
      <w:ins w:id="315" w:author="Sharon" w:date="2024-09-03T13:12:00Z" w16du:dateUtc="2024-09-03T07:42:00Z">
        <w:r w:rsidR="00CA6A96" w:rsidRPr="00CA6A96">
          <w:rPr>
            <w:rStyle w:val="FootnoteReference"/>
            <w:rPrChange w:id="316" w:author="Sharon" w:date="2024-09-03T13:12:00Z" w16du:dateUtc="2024-09-03T07:42:00Z">
              <w:rPr/>
            </w:rPrChange>
          </w:rPr>
          <w:t>25</w:t>
        </w:r>
      </w:ins>
      <w:del w:id="317" w:author="Sharon" w:date="2024-09-03T13:12:00Z" w16du:dateUtc="2024-09-03T07:42:00Z">
        <w:r w:rsidR="008550B3" w:rsidRPr="008550B3" w:rsidDel="00CA6A96">
          <w:rPr>
            <w:rStyle w:val="FootnoteReference"/>
          </w:rPr>
          <w:delText>24</w:delText>
        </w:r>
      </w:del>
      <w:r w:rsidR="008550B3">
        <w:fldChar w:fldCharType="end"/>
      </w:r>
      <w:r w:rsidRPr="00263629">
        <w:t>. Its unique value proposition lies in ensuring seamless compatibility with existing MongoDB applications</w:t>
      </w:r>
      <w:r w:rsidR="009D0FD1">
        <w:fldChar w:fldCharType="begin"/>
      </w:r>
      <w:r w:rsidR="009D0FD1">
        <w:instrText xml:space="preserve"> NOTEREF _Ref149917873 \f \h </w:instrText>
      </w:r>
      <w:r w:rsidR="009D0FD1">
        <w:fldChar w:fldCharType="separate"/>
      </w:r>
      <w:ins w:id="318" w:author="Sharon" w:date="2024-09-03T13:12:00Z" w16du:dateUtc="2024-09-03T07:42:00Z">
        <w:r w:rsidR="00CA6A96" w:rsidRPr="00CA6A96">
          <w:rPr>
            <w:rStyle w:val="FootnoteReference"/>
            <w:rPrChange w:id="319" w:author="Sharon" w:date="2024-09-03T13:12:00Z" w16du:dateUtc="2024-09-03T07:42:00Z">
              <w:rPr/>
            </w:rPrChange>
          </w:rPr>
          <w:t>26</w:t>
        </w:r>
      </w:ins>
      <w:del w:id="320" w:author="Sharon" w:date="2024-09-03T13:12:00Z" w16du:dateUtc="2024-09-03T07:42:00Z">
        <w:r w:rsidR="009D0FD1" w:rsidRPr="009D0FD1" w:rsidDel="00CA6A96">
          <w:rPr>
            <w:rStyle w:val="FootnoteReference"/>
          </w:rPr>
          <w:delText>26</w:delText>
        </w:r>
      </w:del>
      <w:r w:rsidR="009D0FD1">
        <w:fldChar w:fldCharType="end"/>
      </w:r>
      <w:r w:rsidRPr="00263629">
        <w:t>. This MongoDB compatibility is paramount for organizations seeking to migrate their MongoDB workloads to the cloud.</w:t>
      </w:r>
    </w:p>
    <w:p w14:paraId="177DA3ED" w14:textId="77777777" w:rsidR="00D36C41" w:rsidRPr="00263629" w:rsidRDefault="00D36C41" w:rsidP="00D36C41">
      <w:pPr>
        <w:pStyle w:val="NormalBPBHEB"/>
        <w:pPrChange w:id="321" w:author="Sharon" w:date="2024-09-03T11:02:00Z" w16du:dateUtc="2024-09-03T05:32:00Z">
          <w:pPr>
            <w:pBdr>
              <w:top w:val="nil"/>
              <w:left w:val="nil"/>
              <w:bottom w:val="nil"/>
              <w:right w:val="nil"/>
              <w:between w:val="nil"/>
            </w:pBdr>
            <w:shd w:val="clear" w:color="auto" w:fill="FFFFFF"/>
            <w:spacing w:after="100" w:line="276" w:lineRule="auto"/>
            <w:jc w:val="both"/>
          </w:pPr>
        </w:pPrChange>
      </w:pPr>
    </w:p>
    <w:p w14:paraId="2791AAF0" w14:textId="13913310" w:rsidR="00263629" w:rsidRDefault="00263629" w:rsidP="00D36C41">
      <w:pPr>
        <w:pStyle w:val="Heading2BPBHEB"/>
        <w:rPr>
          <w:ins w:id="322" w:author="Sharon" w:date="2024-09-03T11:53:00Z" w16du:dateUtc="2024-09-03T06:23:00Z"/>
        </w:rPr>
      </w:pPr>
      <w:r w:rsidRPr="00263629">
        <w:t xml:space="preserve">Key </w:t>
      </w:r>
      <w:del w:id="323" w:author="Sharon" w:date="2024-09-03T11:03:00Z" w16du:dateUtc="2024-09-03T05:33:00Z">
        <w:r w:rsidRPr="00263629" w:rsidDel="00D36C41">
          <w:delText xml:space="preserve">Features </w:delText>
        </w:r>
      </w:del>
      <w:ins w:id="324" w:author="Sharon" w:date="2024-09-03T11:03:00Z" w16du:dateUtc="2024-09-03T05:33:00Z">
        <w:r w:rsidR="00D36C41">
          <w:t>f</w:t>
        </w:r>
        <w:r w:rsidR="00D36C41" w:rsidRPr="00263629">
          <w:t xml:space="preserve">eatures </w:t>
        </w:r>
      </w:ins>
      <w:r w:rsidRPr="00263629">
        <w:t xml:space="preserve">and </w:t>
      </w:r>
      <w:del w:id="325" w:author="Sharon" w:date="2024-09-03T11:03:00Z" w16du:dateUtc="2024-09-03T05:33:00Z">
        <w:r w:rsidRPr="00263629" w:rsidDel="00D36C41">
          <w:delText>Advantages</w:delText>
        </w:r>
      </w:del>
      <w:ins w:id="326" w:author="Sharon" w:date="2024-09-03T11:03:00Z" w16du:dateUtc="2024-09-03T05:33:00Z">
        <w:r w:rsidR="00D36C41">
          <w:t>a</w:t>
        </w:r>
        <w:r w:rsidR="00D36C41" w:rsidRPr="00263629">
          <w:t>dvantages</w:t>
        </w:r>
      </w:ins>
      <w:del w:id="327" w:author="Sharon" w:date="2024-09-03T11:15:00Z" w16du:dateUtc="2024-09-03T05:45:00Z">
        <w:r w:rsidRPr="00263629" w:rsidDel="00F802C3">
          <w:delText>:</w:delText>
        </w:r>
      </w:del>
    </w:p>
    <w:p w14:paraId="2A93B74D" w14:textId="4B520DDA" w:rsidR="004B4DD8" w:rsidRPr="00263629" w:rsidRDefault="004B4DD8" w:rsidP="004B4DD8">
      <w:pPr>
        <w:pStyle w:val="NormalBPBHEB"/>
        <w:pPrChange w:id="328" w:author="Sharon" w:date="2024-09-03T11:53:00Z" w16du:dateUtc="2024-09-03T06:23:00Z">
          <w:pPr>
            <w:keepNext/>
            <w:keepLines/>
            <w:spacing w:before="40" w:after="0"/>
            <w:outlineLvl w:val="1"/>
          </w:pPr>
        </w:pPrChange>
      </w:pPr>
      <w:ins w:id="329" w:author="Sharon" w:date="2024-09-03T11:53:00Z" w16du:dateUtc="2024-09-03T06:23:00Z">
        <w:r>
          <w:t xml:space="preserve">The </w:t>
        </w:r>
      </w:ins>
      <w:ins w:id="330" w:author="Sharon" w:date="2024-09-03T11:54:00Z" w16du:dateUtc="2024-09-03T06:24:00Z">
        <w:r>
          <w:t xml:space="preserve">following are </w:t>
        </w:r>
      </w:ins>
      <w:ins w:id="331" w:author="Sharon" w:date="2024-09-03T12:20:00Z" w16du:dateUtc="2024-09-03T06:50:00Z">
        <w:r w:rsidR="00617E79">
          <w:t xml:space="preserve">some of </w:t>
        </w:r>
      </w:ins>
      <w:ins w:id="332" w:author="Sharon" w:date="2024-09-03T11:54:00Z" w16du:dateUtc="2024-09-03T06:24:00Z">
        <w:r>
          <w:t xml:space="preserve">the features and advantages of </w:t>
        </w:r>
        <w:r w:rsidRPr="003A61E1">
          <w:rPr>
            <w:i/>
            <w:iCs/>
          </w:rPr>
          <w:t xml:space="preserve">Amazon </w:t>
        </w:r>
        <w:proofErr w:type="spellStart"/>
        <w:r w:rsidRPr="003A61E1">
          <w:rPr>
            <w:i/>
            <w:iCs/>
          </w:rPr>
          <w:t>DocumentDB</w:t>
        </w:r>
        <w:proofErr w:type="spellEnd"/>
        <w:r>
          <w:rPr>
            <w:i/>
            <w:iCs/>
          </w:rPr>
          <w:t>:</w:t>
        </w:r>
      </w:ins>
    </w:p>
    <w:p w14:paraId="1A578EAF" w14:textId="6C298CD2" w:rsidR="00263629" w:rsidRPr="00263629" w:rsidRDefault="00263629" w:rsidP="00D36C41">
      <w:pPr>
        <w:pStyle w:val="NormalBPBHEB"/>
        <w:numPr>
          <w:ilvl w:val="0"/>
          <w:numId w:val="39"/>
        </w:numPr>
        <w:pPrChange w:id="333"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 xml:space="preserve">MongoDB </w:t>
      </w:r>
      <w:del w:id="334" w:author="Sharon" w:date="2024-09-03T11:03:00Z" w16du:dateUtc="2024-09-03T05:33:00Z">
        <w:r w:rsidRPr="00263629" w:rsidDel="00E20C12">
          <w:rPr>
            <w:b/>
            <w:bCs/>
          </w:rPr>
          <w:delText>Compatibility</w:delText>
        </w:r>
      </w:del>
      <w:ins w:id="335" w:author="Sharon" w:date="2024-09-03T11:03:00Z" w16du:dateUtc="2024-09-03T05:33:00Z">
        <w:r w:rsidR="00E20C12">
          <w:rPr>
            <w:b/>
            <w:bCs/>
          </w:rPr>
          <w:t>c</w:t>
        </w:r>
        <w:r w:rsidR="00E20C12" w:rsidRPr="00263629">
          <w:rPr>
            <w:b/>
            <w:bCs/>
          </w:rPr>
          <w:t>ompatibility</w:t>
        </w:r>
      </w:ins>
      <w:r w:rsidRPr="00263629">
        <w:t xml:space="preserve">: Amazon </w:t>
      </w:r>
      <w:proofErr w:type="spellStart"/>
      <w:r w:rsidRPr="00BB69C4">
        <w:rPr>
          <w:i/>
          <w:iCs/>
          <w:rPrChange w:id="336" w:author="Sharon" w:date="2024-09-03T12:48:00Z" w16du:dateUtc="2024-09-03T07:18:00Z">
            <w:rPr/>
          </w:rPrChange>
        </w:rPr>
        <w:t>DocumentDB</w:t>
      </w:r>
      <w:proofErr w:type="spellEnd"/>
      <w:r w:rsidRPr="00BB69C4">
        <w:rPr>
          <w:i/>
          <w:iCs/>
          <w:rPrChange w:id="337" w:author="Sharon" w:date="2024-09-03T12:48:00Z" w16du:dateUtc="2024-09-03T07:18:00Z">
            <w:rPr/>
          </w:rPrChange>
        </w:rPr>
        <w:t xml:space="preserve"> </w:t>
      </w:r>
      <w:r w:rsidRPr="00263629">
        <w:t xml:space="preserve">is meticulously engineered to be fully compatible with </w:t>
      </w:r>
      <w:r w:rsidRPr="00BB69C4">
        <w:rPr>
          <w:i/>
          <w:iCs/>
          <w:rPrChange w:id="338" w:author="Sharon" w:date="2024-09-03T12:49:00Z" w16du:dateUtc="2024-09-03T07:19:00Z">
            <w:rPr/>
          </w:rPrChange>
        </w:rPr>
        <w:t>MongoDB</w:t>
      </w:r>
      <w:r w:rsidRPr="00263629">
        <w:t>, one of the most renowned NoSQL databases in the industry</w:t>
      </w:r>
      <w:r w:rsidR="000A061E">
        <w:fldChar w:fldCharType="begin"/>
      </w:r>
      <w:r w:rsidR="000A061E">
        <w:instrText xml:space="preserve"> NOTEREF _Ref149917873 \f \h </w:instrText>
      </w:r>
      <w:r w:rsidR="000A061E">
        <w:fldChar w:fldCharType="separate"/>
      </w:r>
      <w:ins w:id="339" w:author="Sharon" w:date="2024-09-03T13:12:00Z" w16du:dateUtc="2024-09-03T07:42:00Z">
        <w:r w:rsidR="00CA6A96" w:rsidRPr="00CA6A96">
          <w:rPr>
            <w:rStyle w:val="FootnoteReference"/>
            <w:rPrChange w:id="340" w:author="Sharon" w:date="2024-09-03T13:12:00Z" w16du:dateUtc="2024-09-03T07:42:00Z">
              <w:rPr/>
            </w:rPrChange>
          </w:rPr>
          <w:t>26</w:t>
        </w:r>
      </w:ins>
      <w:del w:id="341" w:author="Sharon" w:date="2024-09-03T13:12:00Z" w16du:dateUtc="2024-09-03T07:42:00Z">
        <w:r w:rsidR="000A061E" w:rsidRPr="000A061E" w:rsidDel="00CA6A96">
          <w:rPr>
            <w:rStyle w:val="FootnoteReference"/>
          </w:rPr>
          <w:delText>26</w:delText>
        </w:r>
      </w:del>
      <w:r w:rsidR="000A061E">
        <w:fldChar w:fldCharType="end"/>
      </w:r>
      <w:r w:rsidRPr="00263629">
        <w:t xml:space="preserve">. What truly sets </w:t>
      </w:r>
      <w:proofErr w:type="spellStart"/>
      <w:r w:rsidRPr="00263629">
        <w:t>DocumentDB</w:t>
      </w:r>
      <w:proofErr w:type="spellEnd"/>
      <w:r w:rsidRPr="00263629">
        <w:t xml:space="preserve"> apart is its compatibility </w:t>
      </w:r>
      <w:r w:rsidR="00A815DD">
        <w:t>which</w:t>
      </w:r>
      <w:r w:rsidRPr="00263629">
        <w:t xml:space="preserve"> extends to the application level. This means that you can effortlessly employ your existing </w:t>
      </w:r>
      <w:r w:rsidRPr="00BB69C4">
        <w:rPr>
          <w:i/>
          <w:iCs/>
          <w:rPrChange w:id="342" w:author="Sharon" w:date="2024-09-03T12:48:00Z" w16du:dateUtc="2024-09-03T07:18:00Z">
            <w:rPr/>
          </w:rPrChange>
        </w:rPr>
        <w:lastRenderedPageBreak/>
        <w:t>MongoDB</w:t>
      </w:r>
      <w:r w:rsidR="00F70BA5">
        <w:rPr>
          <w:rStyle w:val="FootnoteReference"/>
        </w:rPr>
        <w:footnoteReference w:id="24"/>
      </w:r>
      <w:r w:rsidRPr="00263629">
        <w:t xml:space="preserve"> drivers and code to interact with </w:t>
      </w:r>
      <w:proofErr w:type="spellStart"/>
      <w:r w:rsidRPr="00BB69C4">
        <w:rPr>
          <w:i/>
          <w:iCs/>
          <w:rPrChange w:id="343" w:author="Sharon" w:date="2024-09-03T12:48:00Z" w16du:dateUtc="2024-09-03T07:18:00Z">
            <w:rPr/>
          </w:rPrChange>
        </w:rPr>
        <w:t>DocumentDB</w:t>
      </w:r>
      <w:proofErr w:type="spellEnd"/>
      <w:r w:rsidRPr="00263629">
        <w:t>, ensuring a smooth transition for your applications</w:t>
      </w:r>
      <w:bookmarkStart w:id="344" w:name="_Ref149915915"/>
      <w:r w:rsidR="00650C11">
        <w:rPr>
          <w:rStyle w:val="FootnoteReference"/>
        </w:rPr>
        <w:footnoteReference w:id="25"/>
      </w:r>
      <w:bookmarkEnd w:id="344"/>
      <w:r w:rsidRPr="00263629">
        <w:t>.</w:t>
      </w:r>
    </w:p>
    <w:p w14:paraId="2C098CB8" w14:textId="110C4AD4" w:rsidR="00263629" w:rsidRPr="00263629" w:rsidRDefault="00263629" w:rsidP="00D36C41">
      <w:pPr>
        <w:pStyle w:val="NormalBPBHEB"/>
        <w:numPr>
          <w:ilvl w:val="0"/>
          <w:numId w:val="39"/>
        </w:numPr>
        <w:pPrChange w:id="345"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Scalability</w:t>
      </w:r>
      <w:bookmarkStart w:id="346" w:name="_Ref149917873"/>
      <w:r w:rsidR="009709D3">
        <w:rPr>
          <w:rStyle w:val="FootnoteReference"/>
          <w:b/>
          <w:bCs/>
        </w:rPr>
        <w:footnoteReference w:id="26"/>
      </w:r>
      <w:bookmarkEnd w:id="346"/>
      <w:r w:rsidRPr="00263629">
        <w:t xml:space="preserve">: </w:t>
      </w:r>
      <w:proofErr w:type="spellStart"/>
      <w:r w:rsidRPr="00BB69C4">
        <w:rPr>
          <w:i/>
          <w:iCs/>
          <w:rPrChange w:id="348" w:author="Sharon" w:date="2024-09-03T12:48:00Z" w16du:dateUtc="2024-09-03T07:18:00Z">
            <w:rPr/>
          </w:rPrChange>
        </w:rPr>
        <w:t>DocumentDB</w:t>
      </w:r>
      <w:proofErr w:type="spellEnd"/>
      <w:r w:rsidRPr="00BB69C4">
        <w:rPr>
          <w:i/>
          <w:iCs/>
          <w:rPrChange w:id="349" w:author="Sharon" w:date="2024-09-03T12:48:00Z" w16du:dateUtc="2024-09-03T07:18:00Z">
            <w:rPr/>
          </w:rPrChange>
        </w:rPr>
        <w:t xml:space="preserve"> </w:t>
      </w:r>
      <w:r w:rsidRPr="00263629">
        <w:t>seamlessly integrates horizontal scaling to cater to the demands of growing applications</w:t>
      </w:r>
      <w:r w:rsidR="00C320C4">
        <w:fldChar w:fldCharType="begin"/>
      </w:r>
      <w:r w:rsidR="00C320C4">
        <w:instrText xml:space="preserve"> NOTEREF _Ref149917873 \f \h </w:instrText>
      </w:r>
      <w:r w:rsidR="00C320C4">
        <w:fldChar w:fldCharType="separate"/>
      </w:r>
      <w:ins w:id="350" w:author="Sharon" w:date="2024-09-03T13:12:00Z" w16du:dateUtc="2024-09-03T07:42:00Z">
        <w:r w:rsidR="00CA6A96" w:rsidRPr="00CA6A96">
          <w:rPr>
            <w:rStyle w:val="FootnoteReference"/>
            <w:rPrChange w:id="351" w:author="Sharon" w:date="2024-09-03T13:12:00Z" w16du:dateUtc="2024-09-03T07:42:00Z">
              <w:rPr/>
            </w:rPrChange>
          </w:rPr>
          <w:t>26</w:t>
        </w:r>
      </w:ins>
      <w:del w:id="352" w:author="Sharon" w:date="2024-09-03T13:12:00Z" w16du:dateUtc="2024-09-03T07:42:00Z">
        <w:r w:rsidR="00C320C4" w:rsidRPr="00C320C4" w:rsidDel="00CA6A96">
          <w:rPr>
            <w:rStyle w:val="FootnoteReference"/>
          </w:rPr>
          <w:delText>26</w:delText>
        </w:r>
      </w:del>
      <w:r w:rsidR="00C320C4">
        <w:fldChar w:fldCharType="end"/>
      </w:r>
      <w:r w:rsidRPr="00263629">
        <w:t>. The ability to easily add or remove read replicas</w:t>
      </w:r>
      <w:r w:rsidR="005026A3">
        <w:t xml:space="preserve"> </w:t>
      </w:r>
      <w:r w:rsidRPr="00263629">
        <w:t>empowers you to efficiently distribute read traffic and guarantee low-latency responses, ensuring your database can handle surges in workloads</w:t>
      </w:r>
      <w:bookmarkStart w:id="353" w:name="_Ref149916702"/>
      <w:r w:rsidR="00C67E97">
        <w:rPr>
          <w:rStyle w:val="FootnoteReference"/>
        </w:rPr>
        <w:footnoteReference w:id="27"/>
      </w:r>
      <w:bookmarkEnd w:id="353"/>
      <w:r w:rsidR="00113F92">
        <w:t xml:space="preserve"> </w:t>
      </w:r>
      <w:r w:rsidR="00113F92">
        <w:rPr>
          <w:rStyle w:val="FootnoteReference"/>
        </w:rPr>
        <w:footnoteReference w:id="28"/>
      </w:r>
      <w:r w:rsidRPr="00263629">
        <w:t>.</w:t>
      </w:r>
    </w:p>
    <w:p w14:paraId="05682AB7" w14:textId="41704DA6" w:rsidR="00263629" w:rsidRPr="00263629" w:rsidRDefault="00263629" w:rsidP="00D36C41">
      <w:pPr>
        <w:pStyle w:val="NormalBPBHEB"/>
        <w:numPr>
          <w:ilvl w:val="0"/>
          <w:numId w:val="39"/>
        </w:numPr>
        <w:pPrChange w:id="354"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 xml:space="preserve">High </w:t>
      </w:r>
      <w:del w:id="355" w:author="Sharon" w:date="2024-09-03T11:03:00Z" w16du:dateUtc="2024-09-03T05:33:00Z">
        <w:r w:rsidRPr="00263629" w:rsidDel="00E20C12">
          <w:rPr>
            <w:b/>
            <w:bCs/>
          </w:rPr>
          <w:delText>Availability</w:delText>
        </w:r>
      </w:del>
      <w:ins w:id="356" w:author="Sharon" w:date="2024-09-03T11:03:00Z" w16du:dateUtc="2024-09-03T05:33:00Z">
        <w:r w:rsidR="00E20C12">
          <w:rPr>
            <w:b/>
            <w:bCs/>
          </w:rPr>
          <w:t>a</w:t>
        </w:r>
        <w:r w:rsidR="00E20C12" w:rsidRPr="00263629">
          <w:rPr>
            <w:b/>
            <w:bCs/>
          </w:rPr>
          <w:t>vailability</w:t>
        </w:r>
      </w:ins>
      <w:r w:rsidRPr="00263629">
        <w:t xml:space="preserve">: Amazon </w:t>
      </w:r>
      <w:proofErr w:type="spellStart"/>
      <w:r w:rsidRPr="00263629">
        <w:t>DocumentDB</w:t>
      </w:r>
      <w:proofErr w:type="spellEnd"/>
      <w:r w:rsidRPr="00263629">
        <w:t xml:space="preserve"> prioritizes high availability through automatic failover mechanisms</w:t>
      </w:r>
      <w:r w:rsidR="00C320C4">
        <w:fldChar w:fldCharType="begin"/>
      </w:r>
      <w:r w:rsidR="00C320C4">
        <w:instrText xml:space="preserve"> NOTEREF _Ref149917873 \f \h </w:instrText>
      </w:r>
      <w:r w:rsidR="00C320C4">
        <w:fldChar w:fldCharType="separate"/>
      </w:r>
      <w:ins w:id="357" w:author="Sharon" w:date="2024-09-03T13:12:00Z" w16du:dateUtc="2024-09-03T07:42:00Z">
        <w:r w:rsidR="00CA6A96" w:rsidRPr="00CA6A96">
          <w:rPr>
            <w:rStyle w:val="FootnoteReference"/>
            <w:rPrChange w:id="358" w:author="Sharon" w:date="2024-09-03T13:12:00Z" w16du:dateUtc="2024-09-03T07:42:00Z">
              <w:rPr/>
            </w:rPrChange>
          </w:rPr>
          <w:t>26</w:t>
        </w:r>
      </w:ins>
      <w:del w:id="359" w:author="Sharon" w:date="2024-09-03T13:12:00Z" w16du:dateUtc="2024-09-03T07:42:00Z">
        <w:r w:rsidR="00C320C4" w:rsidRPr="00C320C4" w:rsidDel="00CA6A96">
          <w:rPr>
            <w:rStyle w:val="FootnoteReference"/>
          </w:rPr>
          <w:delText>26</w:delText>
        </w:r>
      </w:del>
      <w:r w:rsidR="00C320C4">
        <w:fldChar w:fldCharType="end"/>
      </w:r>
      <w:r w:rsidRPr="00263629">
        <w:t xml:space="preserve">. Data is replicated across six different instances spanning three </w:t>
      </w:r>
      <w:del w:id="360" w:author="Sharon" w:date="2024-09-03T12:48:00Z" w16du:dateUtc="2024-09-03T07:18:00Z">
        <w:r w:rsidRPr="00263629" w:rsidDel="00BB69C4">
          <w:delText xml:space="preserve">Availability </w:delText>
        </w:r>
      </w:del>
      <w:ins w:id="361" w:author="Sharon" w:date="2024-09-03T12:48:00Z" w16du:dateUtc="2024-09-03T07:18:00Z">
        <w:r w:rsidR="00BB69C4">
          <w:t>a</w:t>
        </w:r>
        <w:r w:rsidR="00BB69C4" w:rsidRPr="00263629">
          <w:t xml:space="preserve">vailability </w:t>
        </w:r>
      </w:ins>
      <w:del w:id="362" w:author="Sharon" w:date="2024-09-03T12:48:00Z" w16du:dateUtc="2024-09-03T07:18:00Z">
        <w:r w:rsidRPr="00263629" w:rsidDel="00BB69C4">
          <w:delText>Zones</w:delText>
        </w:r>
      </w:del>
      <w:ins w:id="363" w:author="Sharon" w:date="2024-09-03T12:48:00Z" w16du:dateUtc="2024-09-03T07:18:00Z">
        <w:r w:rsidR="00BB69C4">
          <w:t>z</w:t>
        </w:r>
        <w:r w:rsidR="00BB69C4" w:rsidRPr="00263629">
          <w:t>ones</w:t>
        </w:r>
      </w:ins>
      <w:r w:rsidRPr="00263629">
        <w:t>. This strategy is designed to protect against hardware failures, significantly enhancing durability and availability</w:t>
      </w:r>
      <w:r w:rsidR="00D937D0">
        <w:fldChar w:fldCharType="begin"/>
      </w:r>
      <w:r w:rsidR="00D937D0">
        <w:instrText xml:space="preserve"> NOTEREF _Ref149915915 \f \h </w:instrText>
      </w:r>
      <w:r w:rsidR="00D937D0">
        <w:fldChar w:fldCharType="separate"/>
      </w:r>
      <w:ins w:id="364" w:author="Sharon" w:date="2024-09-03T13:12:00Z" w16du:dateUtc="2024-09-03T07:42:00Z">
        <w:r w:rsidR="00CA6A96" w:rsidRPr="00CA6A96">
          <w:rPr>
            <w:rStyle w:val="FootnoteReference"/>
            <w:rPrChange w:id="365" w:author="Sharon" w:date="2024-09-03T13:12:00Z" w16du:dateUtc="2024-09-03T07:42:00Z">
              <w:rPr/>
            </w:rPrChange>
          </w:rPr>
          <w:t>25</w:t>
        </w:r>
      </w:ins>
      <w:del w:id="366" w:author="Sharon" w:date="2024-09-03T13:12:00Z" w16du:dateUtc="2024-09-03T07:42:00Z">
        <w:r w:rsidR="00D937D0" w:rsidRPr="00D937D0" w:rsidDel="00CA6A96">
          <w:rPr>
            <w:rStyle w:val="FootnoteReference"/>
          </w:rPr>
          <w:delText>26</w:delText>
        </w:r>
      </w:del>
      <w:r w:rsidR="00D937D0">
        <w:fldChar w:fldCharType="end"/>
      </w:r>
      <w:r w:rsidRPr="00263629">
        <w:t>.</w:t>
      </w:r>
    </w:p>
    <w:p w14:paraId="083B66FB" w14:textId="4FB0155F" w:rsidR="00263629" w:rsidRPr="00263629" w:rsidRDefault="00263629" w:rsidP="00D36C41">
      <w:pPr>
        <w:pStyle w:val="NormalBPBHEB"/>
        <w:numPr>
          <w:ilvl w:val="0"/>
          <w:numId w:val="39"/>
        </w:numPr>
        <w:pPrChange w:id="367"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63629">
        <w:rPr>
          <w:b/>
          <w:bCs/>
        </w:rPr>
        <w:t>Security</w:t>
      </w:r>
      <w:r w:rsidRPr="00263629">
        <w:t xml:space="preserve">: Security remains at the forefront of any database service, and </w:t>
      </w:r>
      <w:proofErr w:type="spellStart"/>
      <w:r w:rsidRPr="00263629">
        <w:t>DocumentDB</w:t>
      </w:r>
      <w:proofErr w:type="spellEnd"/>
      <w:r w:rsidRPr="00263629">
        <w:t xml:space="preserve"> does</w:t>
      </w:r>
      <w:ins w:id="368" w:author="Sharon" w:date="2024-09-03T12:59:00Z" w16du:dateUtc="2024-09-03T07:29:00Z">
        <w:r w:rsidR="00BB69C4">
          <w:t xml:space="preserve"> </w:t>
        </w:r>
      </w:ins>
      <w:r w:rsidRPr="00263629">
        <w:t>n</w:t>
      </w:r>
      <w:ins w:id="369" w:author="Sharon" w:date="2024-09-03T12:59:00Z" w16du:dateUtc="2024-09-03T07:29:00Z">
        <w:r w:rsidR="00BB69C4">
          <w:t>o</w:t>
        </w:r>
      </w:ins>
      <w:del w:id="370" w:author="Sharon" w:date="2024-09-03T12:59:00Z" w16du:dateUtc="2024-09-03T07:29:00Z">
        <w:r w:rsidRPr="00263629" w:rsidDel="00BB69C4">
          <w:delText>'</w:delText>
        </w:r>
      </w:del>
      <w:r w:rsidRPr="00263629">
        <w:t>t disappoint</w:t>
      </w:r>
      <w:r w:rsidR="00C320C4">
        <w:fldChar w:fldCharType="begin"/>
      </w:r>
      <w:r w:rsidR="00C320C4">
        <w:instrText xml:space="preserve"> NOTEREF _Ref149917873 \f \h </w:instrText>
      </w:r>
      <w:r w:rsidR="00C320C4">
        <w:fldChar w:fldCharType="separate"/>
      </w:r>
      <w:ins w:id="371" w:author="Sharon" w:date="2024-09-03T13:12:00Z" w16du:dateUtc="2024-09-03T07:42:00Z">
        <w:r w:rsidR="00CA6A96" w:rsidRPr="00CA6A96">
          <w:rPr>
            <w:rStyle w:val="FootnoteReference"/>
            <w:rPrChange w:id="372" w:author="Sharon" w:date="2024-09-03T13:12:00Z" w16du:dateUtc="2024-09-03T07:42:00Z">
              <w:rPr/>
            </w:rPrChange>
          </w:rPr>
          <w:t>26</w:t>
        </w:r>
      </w:ins>
      <w:del w:id="373" w:author="Sharon" w:date="2024-09-03T13:12:00Z" w16du:dateUtc="2024-09-03T07:42:00Z">
        <w:r w:rsidR="00C320C4" w:rsidRPr="00C320C4" w:rsidDel="00CA6A96">
          <w:rPr>
            <w:rStyle w:val="FootnoteReference"/>
          </w:rPr>
          <w:delText>26</w:delText>
        </w:r>
      </w:del>
      <w:r w:rsidR="00C320C4">
        <w:fldChar w:fldCharType="end"/>
      </w:r>
      <w:r w:rsidRPr="00263629">
        <w:t xml:space="preserve"> It supports </w:t>
      </w:r>
      <w:del w:id="374" w:author="Sharon" w:date="2024-09-03T12:48:00Z" w16du:dateUtc="2024-09-03T07:18:00Z">
        <w:r w:rsidRPr="00263629" w:rsidDel="00BB69C4">
          <w:delText>Virtual Private Cloud (</w:delText>
        </w:r>
      </w:del>
      <w:r w:rsidRPr="00263629">
        <w:t>VPC</w:t>
      </w:r>
      <w:del w:id="375" w:author="Sharon" w:date="2024-09-03T12:48:00Z" w16du:dateUtc="2024-09-03T07:18:00Z">
        <w:r w:rsidRPr="00263629" w:rsidDel="00BB69C4">
          <w:delText>)</w:delText>
        </w:r>
      </w:del>
      <w:r w:rsidRPr="00263629">
        <w:t xml:space="preserve"> peering to isolate your database within a VPC, encrypts data at rest, and incorporates built-in audit logging to ensure the confidentiality and integrity of your data</w:t>
      </w:r>
      <w:r w:rsidR="00D937D0">
        <w:fldChar w:fldCharType="begin"/>
      </w:r>
      <w:r w:rsidR="00D937D0">
        <w:instrText xml:space="preserve"> NOTEREF _Ref149915915 \f \h </w:instrText>
      </w:r>
      <w:r w:rsidR="00D937D0">
        <w:fldChar w:fldCharType="separate"/>
      </w:r>
      <w:ins w:id="376" w:author="Sharon" w:date="2024-09-03T13:12:00Z" w16du:dateUtc="2024-09-03T07:42:00Z">
        <w:r w:rsidR="00CA6A96" w:rsidRPr="00CA6A96">
          <w:rPr>
            <w:rStyle w:val="FootnoteReference"/>
            <w:rPrChange w:id="377" w:author="Sharon" w:date="2024-09-03T13:12:00Z" w16du:dateUtc="2024-09-03T07:42:00Z">
              <w:rPr/>
            </w:rPrChange>
          </w:rPr>
          <w:t>25</w:t>
        </w:r>
      </w:ins>
      <w:del w:id="378" w:author="Sharon" w:date="2024-09-03T13:12:00Z" w16du:dateUtc="2024-09-03T07:42:00Z">
        <w:r w:rsidR="00D937D0" w:rsidRPr="00D937D0" w:rsidDel="00CA6A96">
          <w:rPr>
            <w:rStyle w:val="FootnoteReference"/>
          </w:rPr>
          <w:delText>26</w:delText>
        </w:r>
      </w:del>
      <w:r w:rsidR="00D937D0">
        <w:fldChar w:fldCharType="end"/>
      </w:r>
      <w:r w:rsidRPr="00263629">
        <w:t>.</w:t>
      </w:r>
    </w:p>
    <w:p w14:paraId="69EA5D02" w14:textId="3130AD76" w:rsidR="00263629" w:rsidRDefault="00263629" w:rsidP="00D36C41">
      <w:pPr>
        <w:pStyle w:val="NormalBPBHEB"/>
        <w:numPr>
          <w:ilvl w:val="0"/>
          <w:numId w:val="39"/>
        </w:numPr>
        <w:rPr>
          <w:ins w:id="379" w:author="Sharon" w:date="2024-09-03T11:03:00Z" w16du:dateUtc="2024-09-03T05:33:00Z"/>
        </w:rPr>
      </w:pPr>
      <w:r w:rsidRPr="00263629">
        <w:rPr>
          <w:b/>
          <w:bCs/>
        </w:rPr>
        <w:t xml:space="preserve">Managed </w:t>
      </w:r>
      <w:del w:id="380" w:author="Sharon" w:date="2024-09-03T11:03:00Z" w16du:dateUtc="2024-09-03T05:33:00Z">
        <w:r w:rsidRPr="00263629" w:rsidDel="00E20C12">
          <w:rPr>
            <w:b/>
            <w:bCs/>
          </w:rPr>
          <w:delText>Service</w:delText>
        </w:r>
      </w:del>
      <w:ins w:id="381" w:author="Sharon" w:date="2024-09-03T11:03:00Z" w16du:dateUtc="2024-09-03T05:33:00Z">
        <w:r w:rsidR="00E20C12">
          <w:rPr>
            <w:b/>
            <w:bCs/>
          </w:rPr>
          <w:t>s</w:t>
        </w:r>
        <w:r w:rsidR="00E20C12" w:rsidRPr="00263629">
          <w:rPr>
            <w:b/>
            <w:bCs/>
          </w:rPr>
          <w:t>ervice</w:t>
        </w:r>
      </w:ins>
      <w:r w:rsidRPr="00263629">
        <w:t xml:space="preserve">: As a fully managed service, Amazon </w:t>
      </w:r>
      <w:proofErr w:type="spellStart"/>
      <w:r w:rsidRPr="00263629">
        <w:t>DocumentDB</w:t>
      </w:r>
      <w:proofErr w:type="spellEnd"/>
      <w:r w:rsidRPr="00263629">
        <w:t xml:space="preserve"> effectively removes the burden of time-consuming administrative tasks, including hardware provisioning, patching, setup, configuration, and backups</w:t>
      </w:r>
      <w:r w:rsidR="00D937D0">
        <w:fldChar w:fldCharType="begin"/>
      </w:r>
      <w:r w:rsidR="00D937D0">
        <w:instrText xml:space="preserve"> NOTEREF _Ref149915915 \f \h </w:instrText>
      </w:r>
      <w:r w:rsidR="00D937D0">
        <w:fldChar w:fldCharType="separate"/>
      </w:r>
      <w:ins w:id="382" w:author="Sharon" w:date="2024-09-03T13:12:00Z" w16du:dateUtc="2024-09-03T07:42:00Z">
        <w:r w:rsidR="00CA6A96" w:rsidRPr="00CA6A96">
          <w:rPr>
            <w:rStyle w:val="FootnoteReference"/>
            <w:rPrChange w:id="383" w:author="Sharon" w:date="2024-09-03T13:12:00Z" w16du:dateUtc="2024-09-03T07:42:00Z">
              <w:rPr/>
            </w:rPrChange>
          </w:rPr>
          <w:t>25</w:t>
        </w:r>
      </w:ins>
      <w:del w:id="384" w:author="Sharon" w:date="2024-09-03T13:12:00Z" w16du:dateUtc="2024-09-03T07:42:00Z">
        <w:r w:rsidR="00D937D0" w:rsidRPr="00D937D0" w:rsidDel="00CA6A96">
          <w:rPr>
            <w:rStyle w:val="FootnoteReference"/>
          </w:rPr>
          <w:delText>26</w:delText>
        </w:r>
      </w:del>
      <w:r w:rsidR="00D937D0">
        <w:fldChar w:fldCharType="end"/>
      </w:r>
      <w:r w:rsidRPr="00263629">
        <w:t>. This alleviates operational overhead, allowing you to concentrate on developing and enhancing your applications.</w:t>
      </w:r>
    </w:p>
    <w:p w14:paraId="2B776626" w14:textId="77777777" w:rsidR="00E20C12" w:rsidRPr="00263629" w:rsidRDefault="00E20C12" w:rsidP="00E20C12">
      <w:pPr>
        <w:pStyle w:val="NormalBPBHEB"/>
        <w:pPrChange w:id="385" w:author="Sharon" w:date="2024-09-03T11:03:00Z" w16du:dateUtc="2024-09-03T05:33:00Z">
          <w:pPr>
            <w:numPr>
              <w:numId w:val="35"/>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5EFF0DE9" w14:textId="2EBCC3E0" w:rsidR="00263629" w:rsidRPr="00263629" w:rsidRDefault="00263629" w:rsidP="00E20C12">
      <w:pPr>
        <w:pStyle w:val="Heading2BPBHEB"/>
        <w:pPrChange w:id="386" w:author="Sharon" w:date="2024-09-03T11:04:00Z" w16du:dateUtc="2024-09-03T05:34:00Z">
          <w:pPr>
            <w:keepNext/>
            <w:keepLines/>
            <w:spacing w:before="40" w:after="0"/>
            <w:outlineLvl w:val="1"/>
          </w:pPr>
        </w:pPrChange>
      </w:pPr>
      <w:r w:rsidRPr="00263629">
        <w:t xml:space="preserve">Use </w:t>
      </w:r>
      <w:del w:id="387" w:author="Sharon" w:date="2024-09-03T11:04:00Z" w16du:dateUtc="2024-09-03T05:34:00Z">
        <w:r w:rsidRPr="00263629" w:rsidDel="00E20C12">
          <w:delText>Cases</w:delText>
        </w:r>
      </w:del>
      <w:ins w:id="388" w:author="Sharon" w:date="2024-09-03T11:04:00Z" w16du:dateUtc="2024-09-03T05:34:00Z">
        <w:r w:rsidR="00E20C12">
          <w:t>c</w:t>
        </w:r>
        <w:r w:rsidR="00E20C12" w:rsidRPr="00263629">
          <w:t>ases</w:t>
        </w:r>
      </w:ins>
      <w:del w:id="389" w:author="Sharon" w:date="2024-09-03T11:04:00Z" w16du:dateUtc="2024-09-03T05:34:00Z">
        <w:r w:rsidRPr="00263629" w:rsidDel="00E20C12">
          <w:delText>:</w:delText>
        </w:r>
      </w:del>
    </w:p>
    <w:p w14:paraId="79C58AF8" w14:textId="1E495AF9" w:rsidR="00263629" w:rsidRDefault="00263629" w:rsidP="00E20C12">
      <w:pPr>
        <w:pStyle w:val="NormalBPBHEB"/>
        <w:rPr>
          <w:ins w:id="390" w:author="Sharon" w:date="2024-09-03T11:04:00Z" w16du:dateUtc="2024-09-03T05:34:00Z"/>
        </w:rPr>
        <w:pPrChange w:id="391" w:author="Sharon" w:date="2024-09-03T11:04:00Z" w16du:dateUtc="2024-09-03T05:34:00Z">
          <w:pPr>
            <w:pBdr>
              <w:top w:val="nil"/>
              <w:left w:val="nil"/>
              <w:bottom w:val="nil"/>
              <w:right w:val="nil"/>
              <w:between w:val="nil"/>
            </w:pBdr>
            <w:shd w:val="clear" w:color="auto" w:fill="FFFFFF"/>
            <w:spacing w:after="100" w:line="276" w:lineRule="auto"/>
            <w:jc w:val="both"/>
          </w:pPr>
        </w:pPrChange>
      </w:pPr>
      <w:r w:rsidRPr="00263629">
        <w:t xml:space="preserve">The versatile nature of </w:t>
      </w:r>
      <w:r w:rsidRPr="00BB69C4">
        <w:rPr>
          <w:i/>
          <w:iCs/>
          <w:rPrChange w:id="392" w:author="Sharon" w:date="2024-09-03T12:47:00Z" w16du:dateUtc="2024-09-03T07:17:00Z">
            <w:rPr/>
          </w:rPrChange>
        </w:rPr>
        <w:t xml:space="preserve">Amazon </w:t>
      </w:r>
      <w:proofErr w:type="spellStart"/>
      <w:r w:rsidRPr="00BB69C4">
        <w:rPr>
          <w:i/>
          <w:iCs/>
          <w:rPrChange w:id="393" w:author="Sharon" w:date="2024-09-03T12:47:00Z" w16du:dateUtc="2024-09-03T07:17:00Z">
            <w:rPr/>
          </w:rPrChange>
        </w:rPr>
        <w:t>DocumentDB</w:t>
      </w:r>
      <w:proofErr w:type="spellEnd"/>
      <w:r w:rsidRPr="00263629">
        <w:t xml:space="preserve"> lends itself to a broad spectrum of use cases</w:t>
      </w:r>
      <w:r w:rsidR="00AE6434">
        <w:fldChar w:fldCharType="begin"/>
      </w:r>
      <w:r w:rsidR="00AE6434">
        <w:instrText xml:space="preserve"> NOTEREF _Ref149915915 \f \h </w:instrText>
      </w:r>
      <w:r w:rsidR="00AE6434">
        <w:fldChar w:fldCharType="separate"/>
      </w:r>
      <w:ins w:id="394" w:author="Sharon" w:date="2024-09-03T13:12:00Z" w16du:dateUtc="2024-09-03T07:42:00Z">
        <w:r w:rsidR="00CA6A96" w:rsidRPr="00CA6A96">
          <w:rPr>
            <w:rStyle w:val="FootnoteReference"/>
            <w:rPrChange w:id="395" w:author="Sharon" w:date="2024-09-03T13:12:00Z" w16du:dateUtc="2024-09-03T07:42:00Z">
              <w:rPr/>
            </w:rPrChange>
          </w:rPr>
          <w:t>25</w:t>
        </w:r>
      </w:ins>
      <w:del w:id="396" w:author="Sharon" w:date="2024-09-03T13:12:00Z" w16du:dateUtc="2024-09-03T07:42:00Z">
        <w:r w:rsidR="00AE6434" w:rsidRPr="00AE6434" w:rsidDel="00CA6A96">
          <w:rPr>
            <w:rStyle w:val="FootnoteReference"/>
          </w:rPr>
          <w:delText>23</w:delText>
        </w:r>
      </w:del>
      <w:r w:rsidR="00AE6434">
        <w:fldChar w:fldCharType="end"/>
      </w:r>
      <w:r w:rsidRPr="00263629">
        <w:t xml:space="preserve">. Some common scenarios where </w:t>
      </w:r>
      <w:proofErr w:type="spellStart"/>
      <w:r w:rsidRPr="00BB69C4">
        <w:rPr>
          <w:i/>
          <w:iCs/>
          <w:rPrChange w:id="397" w:author="Sharon" w:date="2024-09-03T12:47:00Z" w16du:dateUtc="2024-09-03T07:17:00Z">
            <w:rPr/>
          </w:rPrChange>
        </w:rPr>
        <w:t>DocumentDB</w:t>
      </w:r>
      <w:proofErr w:type="spellEnd"/>
      <w:r w:rsidRPr="00263629">
        <w:t xml:space="preserve"> excels include content management systems, catalogs, user profiles, and applications demanding real-time analytics</w:t>
      </w:r>
      <w:r w:rsidR="00D90A21">
        <w:rPr>
          <w:rStyle w:val="FootnoteReference"/>
        </w:rPr>
        <w:footnoteReference w:id="29"/>
      </w:r>
      <w:r w:rsidRPr="00263629">
        <w:t>. Furthermore, its exceptional ability to handle high read workloads</w:t>
      </w:r>
      <w:r w:rsidR="00CA6371">
        <w:rPr>
          <w:rStyle w:val="FootnoteReference"/>
        </w:rPr>
        <w:footnoteReference w:id="30"/>
      </w:r>
      <w:r w:rsidRPr="00263629">
        <w:t xml:space="preserve"> positions it as an invaluable choice for applications dependent on swift and efficient data retrieval</w:t>
      </w:r>
      <w:r w:rsidR="00D937D0">
        <w:fldChar w:fldCharType="begin"/>
      </w:r>
      <w:r w:rsidR="00D937D0">
        <w:instrText xml:space="preserve"> NOTEREF _Ref149915915 \f \h </w:instrText>
      </w:r>
      <w:r w:rsidR="00D937D0">
        <w:fldChar w:fldCharType="separate"/>
      </w:r>
      <w:ins w:id="399" w:author="Sharon" w:date="2024-09-03T13:12:00Z" w16du:dateUtc="2024-09-03T07:42:00Z">
        <w:r w:rsidR="00CA6A96" w:rsidRPr="00CA6A96">
          <w:rPr>
            <w:rStyle w:val="FootnoteReference"/>
            <w:rPrChange w:id="400" w:author="Sharon" w:date="2024-09-03T13:12:00Z" w16du:dateUtc="2024-09-03T07:42:00Z">
              <w:rPr/>
            </w:rPrChange>
          </w:rPr>
          <w:t>25</w:t>
        </w:r>
      </w:ins>
      <w:del w:id="401" w:author="Sharon" w:date="2024-09-03T13:12:00Z" w16du:dateUtc="2024-09-03T07:42:00Z">
        <w:r w:rsidR="00D937D0" w:rsidRPr="00D937D0" w:rsidDel="00CA6A96">
          <w:rPr>
            <w:rStyle w:val="FootnoteReference"/>
          </w:rPr>
          <w:delText>26</w:delText>
        </w:r>
      </w:del>
      <w:r w:rsidR="00D937D0">
        <w:fldChar w:fldCharType="end"/>
      </w:r>
      <w:r w:rsidR="00306B77">
        <w:t xml:space="preserve"> </w:t>
      </w:r>
      <w:r w:rsidR="00306B77">
        <w:rPr>
          <w:rStyle w:val="FootnoteReference"/>
        </w:rPr>
        <w:footnoteReference w:id="31"/>
      </w:r>
      <w:r w:rsidRPr="00263629">
        <w:t>.</w:t>
      </w:r>
    </w:p>
    <w:p w14:paraId="666B049E" w14:textId="77777777" w:rsidR="00E20C12" w:rsidRPr="00263629" w:rsidRDefault="00E20C12" w:rsidP="00E20C12">
      <w:pPr>
        <w:pStyle w:val="NormalBPBHEB"/>
        <w:pPrChange w:id="402" w:author="Sharon" w:date="2024-09-03T11:04:00Z" w16du:dateUtc="2024-09-03T05:34:00Z">
          <w:pPr>
            <w:pBdr>
              <w:top w:val="nil"/>
              <w:left w:val="nil"/>
              <w:bottom w:val="nil"/>
              <w:right w:val="nil"/>
              <w:between w:val="nil"/>
            </w:pBdr>
            <w:shd w:val="clear" w:color="auto" w:fill="FFFFFF"/>
            <w:spacing w:after="100" w:line="276" w:lineRule="auto"/>
            <w:jc w:val="both"/>
          </w:pPr>
        </w:pPrChange>
      </w:pPr>
    </w:p>
    <w:p w14:paraId="0C9D3120" w14:textId="11E75C5B" w:rsidR="00EF767D" w:rsidRPr="00EF767D" w:rsidRDefault="00EF767D" w:rsidP="00E20C12">
      <w:pPr>
        <w:pStyle w:val="Heading1BPBHEB"/>
        <w:pPrChange w:id="403" w:author="Sharon" w:date="2024-09-03T11:04:00Z" w16du:dateUtc="2024-09-03T05:34:00Z">
          <w:pPr>
            <w:pBdr>
              <w:top w:val="nil"/>
              <w:left w:val="nil"/>
              <w:bottom w:val="nil"/>
              <w:right w:val="nil"/>
              <w:between w:val="nil"/>
            </w:pBdr>
            <w:shd w:val="clear" w:color="auto" w:fill="FFFFFF"/>
            <w:spacing w:after="100" w:line="276" w:lineRule="auto"/>
            <w:jc w:val="both"/>
          </w:pPr>
        </w:pPrChange>
      </w:pPr>
      <w:r w:rsidRPr="00EF767D">
        <w:t xml:space="preserve">Amazon </w:t>
      </w:r>
      <w:r w:rsidRPr="00E20C12">
        <w:t>DynamoDB</w:t>
      </w:r>
    </w:p>
    <w:p w14:paraId="05723EFE" w14:textId="4E21D966" w:rsidR="00EF767D" w:rsidRDefault="00EF767D" w:rsidP="00E20C12">
      <w:pPr>
        <w:pStyle w:val="NormalBPBHEB"/>
        <w:rPr>
          <w:ins w:id="404" w:author="Sharon" w:date="2024-09-03T11:04:00Z" w16du:dateUtc="2024-09-03T05:34:00Z"/>
        </w:rPr>
      </w:pPr>
      <w:r w:rsidRPr="004B4DD8">
        <w:rPr>
          <w:i/>
          <w:iCs/>
          <w:rPrChange w:id="405" w:author="Sharon" w:date="2024-09-03T11:55:00Z" w16du:dateUtc="2024-09-03T06:25:00Z">
            <w:rPr/>
          </w:rPrChange>
        </w:rPr>
        <w:t>Amazon DynamoDB</w:t>
      </w:r>
      <w:r w:rsidRPr="00EF767D">
        <w:t xml:space="preserve"> is a managed NoSQL database service provided by </w:t>
      </w:r>
      <w:del w:id="406" w:author="Sharon" w:date="2024-09-03T11:04:00Z" w16du:dateUtc="2024-09-03T05:34:00Z">
        <w:r w:rsidRPr="00EF767D" w:rsidDel="00E20C12">
          <w:delText>Amazon Web Services (</w:delText>
        </w:r>
      </w:del>
      <w:r w:rsidRPr="00EF767D">
        <w:t>AWS</w:t>
      </w:r>
      <w:del w:id="407" w:author="Sharon" w:date="2024-09-03T11:04:00Z" w16du:dateUtc="2024-09-03T05:34:00Z">
        <w:r w:rsidRPr="00EF767D" w:rsidDel="00E20C12">
          <w:delText>)</w:delText>
        </w:r>
      </w:del>
      <w:r w:rsidRPr="00EF767D">
        <w:t>. It is designed to deliver fast and predictable</w:t>
      </w:r>
      <w:r w:rsidR="00360711">
        <w:rPr>
          <w:rStyle w:val="FootnoteReference"/>
        </w:rPr>
        <w:footnoteReference w:id="32"/>
      </w:r>
      <w:r w:rsidRPr="00EF767D">
        <w:t xml:space="preserve"> performance while ensuring seamless scalability. DynamoDB's flexibility, reliability, and ability to handle various data models make it a popular choice for applications ranging from mobile and web to gaming and IoT</w:t>
      </w:r>
      <w:r w:rsidR="006A3D69">
        <w:rPr>
          <w:rStyle w:val="FootnoteReference"/>
        </w:rPr>
        <w:footnoteReference w:id="33"/>
      </w:r>
      <w:r w:rsidRPr="00EF767D">
        <w:t>.</w:t>
      </w:r>
    </w:p>
    <w:p w14:paraId="1D6895DB" w14:textId="77777777" w:rsidR="00E20C12" w:rsidRPr="00EF767D" w:rsidRDefault="00E20C12" w:rsidP="00E20C12">
      <w:pPr>
        <w:pStyle w:val="NormalBPBHEB"/>
        <w:pPrChange w:id="408" w:author="Sharon" w:date="2024-09-03T11:04:00Z" w16du:dateUtc="2024-09-03T05:34:00Z">
          <w:pPr>
            <w:pBdr>
              <w:top w:val="nil"/>
              <w:left w:val="nil"/>
              <w:bottom w:val="nil"/>
              <w:right w:val="nil"/>
              <w:between w:val="nil"/>
            </w:pBdr>
            <w:shd w:val="clear" w:color="auto" w:fill="FFFFFF"/>
            <w:spacing w:after="100" w:line="276" w:lineRule="auto"/>
            <w:jc w:val="both"/>
          </w:pPr>
        </w:pPrChange>
      </w:pPr>
    </w:p>
    <w:p w14:paraId="0AE749C1" w14:textId="0EDD59B1" w:rsidR="00EF767D" w:rsidRDefault="00EF767D" w:rsidP="00E20C12">
      <w:pPr>
        <w:pStyle w:val="Heading2BPBHEB"/>
        <w:rPr>
          <w:ins w:id="409" w:author="Sharon" w:date="2024-09-03T11:54:00Z" w16du:dateUtc="2024-09-03T06:24:00Z"/>
        </w:rPr>
      </w:pPr>
      <w:r w:rsidRPr="00EF767D">
        <w:t xml:space="preserve">Key </w:t>
      </w:r>
      <w:ins w:id="410" w:author="Sharon" w:date="2024-09-03T11:04:00Z" w16du:dateUtc="2024-09-03T05:34:00Z">
        <w:r w:rsidR="00E20C12">
          <w:t>f</w:t>
        </w:r>
      </w:ins>
      <w:del w:id="411" w:author="Sharon" w:date="2024-09-03T11:04:00Z" w16du:dateUtc="2024-09-03T05:34:00Z">
        <w:r w:rsidRPr="00EF767D" w:rsidDel="00E20C12">
          <w:delText>F</w:delText>
        </w:r>
      </w:del>
      <w:r w:rsidRPr="00EF767D">
        <w:t xml:space="preserve">eatures and </w:t>
      </w:r>
      <w:ins w:id="412" w:author="Sharon" w:date="2024-09-03T11:04:00Z" w16du:dateUtc="2024-09-03T05:34:00Z">
        <w:r w:rsidR="00E20C12">
          <w:t>a</w:t>
        </w:r>
      </w:ins>
      <w:del w:id="413" w:author="Sharon" w:date="2024-09-03T11:04:00Z" w16du:dateUtc="2024-09-03T05:34:00Z">
        <w:r w:rsidRPr="00EF767D" w:rsidDel="00E20C12">
          <w:delText>A</w:delText>
        </w:r>
      </w:del>
      <w:r w:rsidRPr="00EF767D">
        <w:t>dvantages</w:t>
      </w:r>
      <w:del w:id="414" w:author="Sharon" w:date="2024-09-03T11:15:00Z" w16du:dateUtc="2024-09-03T05:45:00Z">
        <w:r w:rsidRPr="00EF767D" w:rsidDel="00F802C3">
          <w:delText>:</w:delText>
        </w:r>
      </w:del>
    </w:p>
    <w:p w14:paraId="7E049EC9" w14:textId="6C770B36" w:rsidR="004B4DD8" w:rsidRPr="00EF767D" w:rsidRDefault="004B4DD8" w:rsidP="004B4DD8">
      <w:pPr>
        <w:pStyle w:val="NormalBPBHEB"/>
        <w:pPrChange w:id="415" w:author="Sharon" w:date="2024-09-03T11:54:00Z" w16du:dateUtc="2024-09-03T06:24:00Z">
          <w:pPr>
            <w:keepNext/>
            <w:keepLines/>
            <w:spacing w:before="40" w:after="0"/>
            <w:outlineLvl w:val="1"/>
          </w:pPr>
        </w:pPrChange>
      </w:pPr>
      <w:ins w:id="416" w:author="Sharon" w:date="2024-09-03T11:54:00Z" w16du:dateUtc="2024-09-03T06:24:00Z">
        <w:r>
          <w:t xml:space="preserve">The following are </w:t>
        </w:r>
      </w:ins>
      <w:ins w:id="417" w:author="Sharon" w:date="2024-09-03T12:19:00Z" w16du:dateUtc="2024-09-03T06:49:00Z">
        <w:r w:rsidR="00617E79">
          <w:t xml:space="preserve">some of </w:t>
        </w:r>
      </w:ins>
      <w:ins w:id="418" w:author="Sharon" w:date="2024-09-03T11:54:00Z" w16du:dateUtc="2024-09-03T06:24:00Z">
        <w:r>
          <w:t>the features and advantages of</w:t>
        </w:r>
      </w:ins>
      <w:ins w:id="419" w:author="Sharon" w:date="2024-09-03T11:55:00Z" w16du:dateUtc="2024-09-03T06:25:00Z">
        <w:r w:rsidRPr="004B4DD8">
          <w:rPr>
            <w:i/>
            <w:iCs/>
          </w:rPr>
          <w:t xml:space="preserve"> </w:t>
        </w:r>
        <w:r w:rsidRPr="003A61E1">
          <w:rPr>
            <w:i/>
            <w:iCs/>
          </w:rPr>
          <w:t>Amazon DynamoDB</w:t>
        </w:r>
        <w:r>
          <w:rPr>
            <w:i/>
            <w:iCs/>
          </w:rPr>
          <w:t>:</w:t>
        </w:r>
      </w:ins>
    </w:p>
    <w:p w14:paraId="66051C6B" w14:textId="3A5C4459" w:rsidR="00EF767D" w:rsidRPr="00EF767D" w:rsidRDefault="00EF767D" w:rsidP="00E20C12">
      <w:pPr>
        <w:pStyle w:val="NormalBPBHEB"/>
        <w:numPr>
          <w:ilvl w:val="0"/>
          <w:numId w:val="40"/>
        </w:numPr>
        <w:pPrChange w:id="420"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 xml:space="preserve">Fully </w:t>
      </w:r>
      <w:del w:id="421" w:author="Sharon" w:date="2024-09-03T12:47:00Z" w16du:dateUtc="2024-09-03T07:17:00Z">
        <w:r w:rsidRPr="00EF767D" w:rsidDel="00BB69C4">
          <w:rPr>
            <w:b/>
            <w:bCs/>
          </w:rPr>
          <w:delText>Managed</w:delText>
        </w:r>
      </w:del>
      <w:ins w:id="422" w:author="Sharon" w:date="2024-09-03T12:47:00Z" w16du:dateUtc="2024-09-03T07:17:00Z">
        <w:r w:rsidR="00BB69C4">
          <w:rPr>
            <w:b/>
            <w:bCs/>
          </w:rPr>
          <w:t>m</w:t>
        </w:r>
        <w:r w:rsidR="00BB69C4" w:rsidRPr="00EF767D">
          <w:rPr>
            <w:b/>
            <w:bCs/>
          </w:rPr>
          <w:t>anaged</w:t>
        </w:r>
      </w:ins>
      <w:r w:rsidRPr="00EF767D">
        <w:rPr>
          <w:b/>
          <w:bCs/>
        </w:rPr>
        <w:t>:</w:t>
      </w:r>
      <w:r w:rsidRPr="00EF767D">
        <w:t xml:space="preserve"> </w:t>
      </w:r>
      <w:r w:rsidRPr="00BB69C4">
        <w:rPr>
          <w:i/>
          <w:iCs/>
          <w:rPrChange w:id="423" w:author="Sharon" w:date="2024-09-03T12:47:00Z" w16du:dateUtc="2024-09-03T07:17:00Z">
            <w:rPr/>
          </w:rPrChange>
        </w:rPr>
        <w:t>DynamoDB</w:t>
      </w:r>
      <w:r w:rsidRPr="00EF767D">
        <w:t xml:space="preserve"> is a serverless, fully managed database service, which means AWS takes care of the operational aspects such as hardware provisioning, configuration, patching, and backups</w:t>
      </w:r>
      <w:bookmarkStart w:id="424" w:name="_Ref149918126"/>
      <w:r w:rsidR="00A21DDB">
        <w:rPr>
          <w:rStyle w:val="FootnoteReference"/>
        </w:rPr>
        <w:footnoteReference w:id="34"/>
      </w:r>
      <w:bookmarkEnd w:id="424"/>
      <w:r w:rsidRPr="00EF767D">
        <w:t>. This allows developers</w:t>
      </w:r>
      <w:r w:rsidR="00E148D5">
        <w:rPr>
          <w:rStyle w:val="FootnoteReference"/>
        </w:rPr>
        <w:footnoteReference w:id="35"/>
      </w:r>
      <w:r w:rsidRPr="00EF767D">
        <w:t xml:space="preserve"> to focus on building applications without worrying about database management</w:t>
      </w:r>
      <w:r w:rsidR="00270C88">
        <w:rPr>
          <w:rStyle w:val="FootnoteReference"/>
        </w:rPr>
        <w:footnoteReference w:id="36"/>
      </w:r>
      <w:r w:rsidRPr="00EF767D">
        <w:t>.</w:t>
      </w:r>
    </w:p>
    <w:p w14:paraId="6D20349F" w14:textId="7F33C597" w:rsidR="00EF767D" w:rsidRPr="00EF767D" w:rsidRDefault="00EF767D" w:rsidP="00E20C12">
      <w:pPr>
        <w:pStyle w:val="NormalBPBHEB"/>
        <w:numPr>
          <w:ilvl w:val="0"/>
          <w:numId w:val="40"/>
        </w:numPr>
        <w:pPrChange w:id="425"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Scalability:</w:t>
      </w:r>
      <w:r w:rsidRPr="00EF767D">
        <w:t xml:space="preserve"> </w:t>
      </w:r>
      <w:r w:rsidRPr="00BB69C4">
        <w:rPr>
          <w:i/>
          <w:iCs/>
          <w:rPrChange w:id="426" w:author="Sharon" w:date="2024-09-03T12:47:00Z" w16du:dateUtc="2024-09-03T07:17:00Z">
            <w:rPr/>
          </w:rPrChange>
        </w:rPr>
        <w:t>DynamoDB</w:t>
      </w:r>
      <w:r w:rsidRPr="00EF767D">
        <w:t xml:space="preserve"> provides seamless and automatic scaling, ensuring that your application can handle variable workloads</w:t>
      </w:r>
      <w:r w:rsidR="00AF3296">
        <w:fldChar w:fldCharType="begin"/>
      </w:r>
      <w:r w:rsidR="00AF3296">
        <w:instrText xml:space="preserve"> NOTEREF _Ref149918126 \f \h </w:instrText>
      </w:r>
      <w:r w:rsidR="00AF3296">
        <w:fldChar w:fldCharType="separate"/>
      </w:r>
      <w:ins w:id="427" w:author="Sharon" w:date="2024-09-03T13:12:00Z" w16du:dateUtc="2024-09-03T07:42:00Z">
        <w:r w:rsidR="00CA6A96" w:rsidRPr="00CA6A96">
          <w:rPr>
            <w:rStyle w:val="FootnoteReference"/>
            <w:rPrChange w:id="428" w:author="Sharon" w:date="2024-09-03T13:12:00Z" w16du:dateUtc="2024-09-03T07:42:00Z">
              <w:rPr/>
            </w:rPrChange>
          </w:rPr>
          <w:t>34</w:t>
        </w:r>
      </w:ins>
      <w:del w:id="429" w:author="Sharon" w:date="2024-09-03T13:12:00Z" w16du:dateUtc="2024-09-03T07:42:00Z">
        <w:r w:rsidR="00AF3296" w:rsidRPr="00AF3296" w:rsidDel="00CA6A96">
          <w:rPr>
            <w:rStyle w:val="FootnoteReference"/>
          </w:rPr>
          <w:delText>34</w:delText>
        </w:r>
      </w:del>
      <w:r w:rsidR="00AF3296">
        <w:fldChar w:fldCharType="end"/>
      </w:r>
      <w:r w:rsidRPr="00EF767D">
        <w:t>. You can easily scale up or down based on your application's demands</w:t>
      </w:r>
      <w:r w:rsidR="005A1FB0">
        <w:rPr>
          <w:rStyle w:val="FootnoteReference"/>
        </w:rPr>
        <w:footnoteReference w:id="37"/>
      </w:r>
      <w:r w:rsidRPr="00EF767D">
        <w:t>.</w:t>
      </w:r>
    </w:p>
    <w:p w14:paraId="078FAC5B" w14:textId="00302879" w:rsidR="00EF767D" w:rsidRPr="00EF767D" w:rsidRDefault="00EF767D" w:rsidP="00E20C12">
      <w:pPr>
        <w:pStyle w:val="NormalBPBHEB"/>
        <w:numPr>
          <w:ilvl w:val="0"/>
          <w:numId w:val="40"/>
        </w:numPr>
        <w:pPrChange w:id="430"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Performance:</w:t>
      </w:r>
      <w:r w:rsidRPr="00EF767D">
        <w:t xml:space="preserve"> It is known for its fast and predictable performance</w:t>
      </w:r>
      <w:r w:rsidR="00E757F6">
        <w:fldChar w:fldCharType="begin"/>
      </w:r>
      <w:r w:rsidR="00E757F6">
        <w:instrText xml:space="preserve"> NOTEREF _Ref149918126 \f \h </w:instrText>
      </w:r>
      <w:r w:rsidR="00E757F6">
        <w:fldChar w:fldCharType="separate"/>
      </w:r>
      <w:ins w:id="431" w:author="Sharon" w:date="2024-09-03T13:12:00Z" w16du:dateUtc="2024-09-03T07:42:00Z">
        <w:r w:rsidR="00CA6A96" w:rsidRPr="00CA6A96">
          <w:rPr>
            <w:rStyle w:val="FootnoteReference"/>
            <w:rPrChange w:id="432" w:author="Sharon" w:date="2024-09-03T13:12:00Z" w16du:dateUtc="2024-09-03T07:42:00Z">
              <w:rPr/>
            </w:rPrChange>
          </w:rPr>
          <w:t>34</w:t>
        </w:r>
      </w:ins>
      <w:del w:id="433" w:author="Sharon" w:date="2024-09-03T13:12:00Z" w16du:dateUtc="2024-09-03T07:42:00Z">
        <w:r w:rsidR="00E757F6" w:rsidRPr="00E757F6" w:rsidDel="00CA6A96">
          <w:rPr>
            <w:rStyle w:val="FootnoteReference"/>
          </w:rPr>
          <w:delText>34</w:delText>
        </w:r>
      </w:del>
      <w:r w:rsidR="00E757F6">
        <w:fldChar w:fldCharType="end"/>
      </w:r>
      <w:r w:rsidRPr="00EF767D">
        <w:t>. You can achieve single-digit millisecond response times, making it ideal for applications that require low-latency data access.</w:t>
      </w:r>
    </w:p>
    <w:p w14:paraId="2DD3C473" w14:textId="528D4BC0" w:rsidR="00EF767D" w:rsidRPr="00EF767D" w:rsidRDefault="00EF767D" w:rsidP="00E20C12">
      <w:pPr>
        <w:pStyle w:val="NormalBPBHEB"/>
        <w:numPr>
          <w:ilvl w:val="0"/>
          <w:numId w:val="40"/>
        </w:numPr>
        <w:pPrChange w:id="434"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t>Multi-</w:t>
      </w:r>
      <w:del w:id="435" w:author="Sharon" w:date="2024-09-03T12:47:00Z" w16du:dateUtc="2024-09-03T07:17:00Z">
        <w:r w:rsidRPr="00EF767D" w:rsidDel="00BB69C4">
          <w:rPr>
            <w:b/>
            <w:bCs/>
          </w:rPr>
          <w:delText xml:space="preserve">Region </w:delText>
        </w:r>
      </w:del>
      <w:ins w:id="436" w:author="Sharon" w:date="2024-09-03T12:47:00Z" w16du:dateUtc="2024-09-03T07:17:00Z">
        <w:r w:rsidR="00BB69C4">
          <w:rPr>
            <w:b/>
            <w:bCs/>
          </w:rPr>
          <w:t>r</w:t>
        </w:r>
        <w:r w:rsidR="00BB69C4" w:rsidRPr="00EF767D">
          <w:rPr>
            <w:b/>
            <w:bCs/>
          </w:rPr>
          <w:t xml:space="preserve">egion </w:t>
        </w:r>
      </w:ins>
      <w:del w:id="437" w:author="Sharon" w:date="2024-09-03T12:47:00Z" w16du:dateUtc="2024-09-03T07:17:00Z">
        <w:r w:rsidRPr="00EF767D" w:rsidDel="00BB69C4">
          <w:rPr>
            <w:b/>
            <w:bCs/>
          </w:rPr>
          <w:delText>Replication</w:delText>
        </w:r>
      </w:del>
      <w:ins w:id="438" w:author="Sharon" w:date="2024-09-03T12:47:00Z" w16du:dateUtc="2024-09-03T07:17:00Z">
        <w:r w:rsidR="00BB69C4">
          <w:rPr>
            <w:b/>
            <w:bCs/>
          </w:rPr>
          <w:t>r</w:t>
        </w:r>
        <w:r w:rsidR="00BB69C4" w:rsidRPr="00EF767D">
          <w:rPr>
            <w:b/>
            <w:bCs/>
          </w:rPr>
          <w:t>eplication</w:t>
        </w:r>
      </w:ins>
      <w:r w:rsidRPr="00EF767D">
        <w:rPr>
          <w:b/>
          <w:bCs/>
        </w:rPr>
        <w:t>:</w:t>
      </w:r>
      <w:r w:rsidRPr="00EF767D">
        <w:t xml:space="preserve"> </w:t>
      </w:r>
      <w:r w:rsidRPr="00BB69C4">
        <w:rPr>
          <w:i/>
          <w:iCs/>
          <w:rPrChange w:id="439" w:author="Sharon" w:date="2024-09-03T12:47:00Z" w16du:dateUtc="2024-09-03T07:17:00Z">
            <w:rPr/>
          </w:rPrChange>
        </w:rPr>
        <w:t>DynamoDB</w:t>
      </w:r>
      <w:r w:rsidRPr="00EF767D">
        <w:t xml:space="preserve"> offers global tables, which allows you to replicate your data across multiple AWS regions for disaster recovery and low-latency access globally</w:t>
      </w:r>
      <w:r w:rsidR="00BF61D4">
        <w:fldChar w:fldCharType="begin"/>
      </w:r>
      <w:r w:rsidR="00BF61D4">
        <w:instrText xml:space="preserve"> NOTEREF _Ref149918126 \f \h </w:instrText>
      </w:r>
      <w:r w:rsidR="00BF61D4">
        <w:fldChar w:fldCharType="separate"/>
      </w:r>
      <w:ins w:id="440" w:author="Sharon" w:date="2024-09-03T13:12:00Z" w16du:dateUtc="2024-09-03T07:42:00Z">
        <w:r w:rsidR="00CA6A96" w:rsidRPr="00CA6A96">
          <w:rPr>
            <w:rStyle w:val="FootnoteReference"/>
            <w:rPrChange w:id="441" w:author="Sharon" w:date="2024-09-03T13:12:00Z" w16du:dateUtc="2024-09-03T07:42:00Z">
              <w:rPr/>
            </w:rPrChange>
          </w:rPr>
          <w:t>34</w:t>
        </w:r>
      </w:ins>
      <w:del w:id="442" w:author="Sharon" w:date="2024-09-03T13:12:00Z" w16du:dateUtc="2024-09-03T07:42:00Z">
        <w:r w:rsidR="00BF61D4" w:rsidRPr="00BF61D4" w:rsidDel="00CA6A96">
          <w:rPr>
            <w:rStyle w:val="FootnoteReference"/>
          </w:rPr>
          <w:delText>34</w:delText>
        </w:r>
      </w:del>
      <w:r w:rsidR="00BF61D4">
        <w:fldChar w:fldCharType="end"/>
      </w:r>
      <w:r w:rsidRPr="00EF767D">
        <w:t>.</w:t>
      </w:r>
    </w:p>
    <w:p w14:paraId="30243BC2" w14:textId="119FDB86" w:rsidR="00EF767D" w:rsidRDefault="00EF767D" w:rsidP="00E20C12">
      <w:pPr>
        <w:pStyle w:val="NormalBPBHEB"/>
        <w:numPr>
          <w:ilvl w:val="0"/>
          <w:numId w:val="40"/>
        </w:numPr>
        <w:rPr>
          <w:ins w:id="443" w:author="Sharon" w:date="2024-09-03T11:04:00Z" w16du:dateUtc="2024-09-03T05:34:00Z"/>
        </w:rPr>
        <w:pPrChange w:id="444" w:author="Sharon" w:date="2024-09-03T11:05:00Z" w16du:dateUtc="2024-09-03T05:35: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EF767D">
        <w:rPr>
          <w:b/>
          <w:bCs/>
        </w:rPr>
        <w:lastRenderedPageBreak/>
        <w:t>Security:</w:t>
      </w:r>
      <w:r w:rsidRPr="00EF767D">
        <w:t xml:space="preserve"> Data security is a top priority</w:t>
      </w:r>
      <w:r w:rsidR="005A1FB0">
        <w:rPr>
          <w:rStyle w:val="FootnoteReference"/>
        </w:rPr>
        <w:footnoteReference w:id="38"/>
      </w:r>
      <w:r w:rsidRPr="00EF767D">
        <w:t xml:space="preserve">. DynamoDB provides fine-grained access control using AWS </w:t>
      </w:r>
      <w:r w:rsidRPr="00E20C12">
        <w:rPr>
          <w:b/>
          <w:bCs/>
          <w:rPrChange w:id="445" w:author="Sharon" w:date="2024-09-03T11:05:00Z" w16du:dateUtc="2024-09-03T05:35:00Z">
            <w:rPr/>
          </w:rPrChange>
        </w:rPr>
        <w:t>Identity and Access Management</w:t>
      </w:r>
      <w:r w:rsidRPr="00EF767D">
        <w:t xml:space="preserve"> (</w:t>
      </w:r>
      <w:r w:rsidRPr="00E20C12">
        <w:rPr>
          <w:b/>
          <w:bCs/>
          <w:rPrChange w:id="446" w:author="Sharon" w:date="2024-09-03T11:05:00Z" w16du:dateUtc="2024-09-03T05:35:00Z">
            <w:rPr/>
          </w:rPrChange>
        </w:rPr>
        <w:t>IAM</w:t>
      </w:r>
      <w:r w:rsidRPr="00EF767D">
        <w:t>)</w:t>
      </w:r>
      <w:r w:rsidR="00BF61D4">
        <w:fldChar w:fldCharType="begin"/>
      </w:r>
      <w:r w:rsidR="00BF61D4">
        <w:instrText xml:space="preserve"> NOTEREF _Ref149918126 \f \h </w:instrText>
      </w:r>
      <w:r w:rsidR="00BF61D4">
        <w:fldChar w:fldCharType="separate"/>
      </w:r>
      <w:ins w:id="447" w:author="Sharon" w:date="2024-09-03T13:12:00Z" w16du:dateUtc="2024-09-03T07:42:00Z">
        <w:r w:rsidR="00CA6A96" w:rsidRPr="00CA6A96">
          <w:rPr>
            <w:rStyle w:val="FootnoteReference"/>
            <w:rPrChange w:id="448" w:author="Sharon" w:date="2024-09-03T13:12:00Z" w16du:dateUtc="2024-09-03T07:42:00Z">
              <w:rPr/>
            </w:rPrChange>
          </w:rPr>
          <w:t>34</w:t>
        </w:r>
      </w:ins>
      <w:del w:id="449" w:author="Sharon" w:date="2024-09-03T13:12:00Z" w16du:dateUtc="2024-09-03T07:42:00Z">
        <w:r w:rsidR="00BF61D4" w:rsidRPr="00BF61D4" w:rsidDel="00CA6A96">
          <w:rPr>
            <w:rStyle w:val="FootnoteReference"/>
          </w:rPr>
          <w:delText>34</w:delText>
        </w:r>
      </w:del>
      <w:r w:rsidR="00BF61D4">
        <w:fldChar w:fldCharType="end"/>
      </w:r>
      <w:r w:rsidRPr="00EF767D">
        <w:t xml:space="preserve"> and offers encryption at rest and in transit</w:t>
      </w:r>
      <w:r w:rsidR="008C73B1">
        <w:rPr>
          <w:rStyle w:val="FootnoteReference"/>
        </w:rPr>
        <w:footnoteReference w:id="39"/>
      </w:r>
      <w:r w:rsidRPr="00EF767D">
        <w:t>.</w:t>
      </w:r>
    </w:p>
    <w:p w14:paraId="1483FEF7" w14:textId="77777777" w:rsidR="00E20C12" w:rsidRPr="00EF767D" w:rsidRDefault="00E20C12" w:rsidP="00E20C12">
      <w:pPr>
        <w:pBdr>
          <w:top w:val="nil"/>
          <w:left w:val="nil"/>
          <w:bottom w:val="nil"/>
          <w:right w:val="nil"/>
          <w:between w:val="nil"/>
        </w:pBdr>
        <w:shd w:val="clear" w:color="auto" w:fill="FFFFFF"/>
        <w:spacing w:after="100" w:line="276" w:lineRule="auto"/>
        <w:jc w:val="both"/>
        <w:pPrChange w:id="450" w:author="Sharon" w:date="2024-09-03T11:04:00Z" w16du:dateUtc="2024-09-03T05:34:00Z">
          <w:pPr>
            <w:numPr>
              <w:numId w:val="4"/>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79153BFE" w14:textId="31EF255C" w:rsidR="00EF767D" w:rsidRPr="00EF767D" w:rsidRDefault="00EF767D" w:rsidP="00E20C12">
      <w:pPr>
        <w:pStyle w:val="Heading2BPBHEB"/>
        <w:pPrChange w:id="451" w:author="Sharon" w:date="2024-09-03T11:04:00Z" w16du:dateUtc="2024-09-03T05:34:00Z">
          <w:pPr>
            <w:keepNext/>
            <w:keepLines/>
            <w:spacing w:before="40" w:after="0"/>
            <w:outlineLvl w:val="1"/>
          </w:pPr>
        </w:pPrChange>
      </w:pPr>
      <w:r w:rsidRPr="00EF767D">
        <w:t xml:space="preserve">Use </w:t>
      </w:r>
      <w:ins w:id="452" w:author="Sharon" w:date="2024-09-03T11:04:00Z" w16du:dateUtc="2024-09-03T05:34:00Z">
        <w:r w:rsidR="00E20C12">
          <w:t>c</w:t>
        </w:r>
      </w:ins>
      <w:del w:id="453" w:author="Sharon" w:date="2024-09-03T11:04:00Z" w16du:dateUtc="2024-09-03T05:34:00Z">
        <w:r w:rsidRPr="00EF767D" w:rsidDel="00E20C12">
          <w:delText>C</w:delText>
        </w:r>
      </w:del>
      <w:r w:rsidRPr="00EF767D">
        <w:t>ases</w:t>
      </w:r>
      <w:del w:id="454" w:author="Sharon" w:date="2024-09-03T11:04:00Z" w16du:dateUtc="2024-09-03T05:34:00Z">
        <w:r w:rsidRPr="00EF767D" w:rsidDel="00E20C12">
          <w:delText>:</w:delText>
        </w:r>
      </w:del>
    </w:p>
    <w:p w14:paraId="116FB0AA" w14:textId="3CB54C37" w:rsidR="00EF767D" w:rsidRPr="00EF767D" w:rsidRDefault="00EF767D" w:rsidP="00E20C12">
      <w:pPr>
        <w:pStyle w:val="NormalBPBHEB"/>
        <w:rPr>
          <w:vanish/>
        </w:rPr>
        <w:pPrChange w:id="455"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EF767D">
        <w:t>Amazon DynamoDB is suitable for a wide range of applications, including e-commerce platforms, mobile applications, gaming leaderboards, session management, IoT data storage, and more</w:t>
      </w:r>
      <w:r w:rsidR="00FF0D95">
        <w:fldChar w:fldCharType="begin"/>
      </w:r>
      <w:r w:rsidR="00FF0D95">
        <w:instrText xml:space="preserve"> NOTEREF _Ref149918126 \f \h </w:instrText>
      </w:r>
      <w:r w:rsidR="00FF0D95">
        <w:fldChar w:fldCharType="separate"/>
      </w:r>
      <w:ins w:id="456" w:author="Sharon" w:date="2024-09-03T13:12:00Z" w16du:dateUtc="2024-09-03T07:42:00Z">
        <w:r w:rsidR="00CA6A96" w:rsidRPr="00CA6A96">
          <w:rPr>
            <w:rStyle w:val="FootnoteReference"/>
            <w:rPrChange w:id="457" w:author="Sharon" w:date="2024-09-03T13:12:00Z" w16du:dateUtc="2024-09-03T07:42:00Z">
              <w:rPr/>
            </w:rPrChange>
          </w:rPr>
          <w:t>34</w:t>
        </w:r>
      </w:ins>
      <w:del w:id="458" w:author="Sharon" w:date="2024-09-03T13:12:00Z" w16du:dateUtc="2024-09-03T07:42:00Z">
        <w:r w:rsidR="00FF0D95" w:rsidRPr="00FF0D95" w:rsidDel="00CA6A96">
          <w:rPr>
            <w:rStyle w:val="FootnoteReference"/>
          </w:rPr>
          <w:delText>34</w:delText>
        </w:r>
      </w:del>
      <w:r w:rsidR="00FF0D95">
        <w:fldChar w:fldCharType="end"/>
      </w:r>
      <w:r w:rsidRPr="00EF767D">
        <w:t>. Its versatility and scalability make it an excellent choice for applications that require seamless scaling based on demand</w:t>
      </w:r>
      <w:r w:rsidR="007E2FB6">
        <w:rPr>
          <w:rStyle w:val="FootnoteReference"/>
        </w:rPr>
        <w:footnoteReference w:id="40"/>
      </w:r>
      <w:r w:rsidRPr="00EF767D">
        <w:t>.</w:t>
      </w:r>
      <w:r w:rsidRPr="00EF767D">
        <w:rPr>
          <w:vanish/>
        </w:rPr>
        <w:t>Top of Form</w:t>
      </w:r>
    </w:p>
    <w:p w14:paraId="4A96DBB1" w14:textId="77777777" w:rsidR="00EF767D" w:rsidRPr="000A1F5A" w:rsidRDefault="00EF767D" w:rsidP="00E20C12">
      <w:pPr>
        <w:pStyle w:val="NormalBPBHEB"/>
        <w:pPrChange w:id="459" w:author="Sharon" w:date="2024-09-03T11:05:00Z" w16du:dateUtc="2024-09-03T05:35:00Z">
          <w:pPr>
            <w:pBdr>
              <w:top w:val="nil"/>
              <w:left w:val="nil"/>
              <w:bottom w:val="nil"/>
              <w:right w:val="nil"/>
              <w:between w:val="nil"/>
            </w:pBdr>
            <w:shd w:val="clear" w:color="auto" w:fill="FFFFFF"/>
            <w:spacing w:after="100" w:line="276" w:lineRule="auto"/>
            <w:jc w:val="both"/>
          </w:pPr>
        </w:pPrChange>
      </w:pPr>
    </w:p>
    <w:p w14:paraId="326BD7EA" w14:textId="2C2A7B4F" w:rsidR="001D6DDC" w:rsidRPr="001D6DDC" w:rsidRDefault="001D6DDC" w:rsidP="00E20C12">
      <w:pPr>
        <w:pStyle w:val="Heading1BPBHEB"/>
        <w:pPrChange w:id="460"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1D6DDC">
        <w:t xml:space="preserve">Managed NoSQL </w:t>
      </w:r>
      <w:del w:id="461" w:author="Sharon" w:date="2024-09-03T12:56:00Z" w16du:dateUtc="2024-09-03T07:26:00Z">
        <w:r w:rsidRPr="00E20C12" w:rsidDel="00BB69C4">
          <w:delText>Database</w:delText>
        </w:r>
      </w:del>
      <w:ins w:id="462" w:author="Sharon" w:date="2024-09-03T12:56:00Z" w16du:dateUtc="2024-09-03T07:26:00Z">
        <w:r w:rsidR="00BB69C4">
          <w:t>d</w:t>
        </w:r>
        <w:r w:rsidR="00BB69C4" w:rsidRPr="00E20C12">
          <w:t>atabase</w:t>
        </w:r>
      </w:ins>
    </w:p>
    <w:p w14:paraId="6E46E8D9" w14:textId="3F7024B2" w:rsidR="001D6DDC" w:rsidRDefault="001D6DDC" w:rsidP="00E20C12">
      <w:pPr>
        <w:pStyle w:val="NormalBPBHEB"/>
        <w:pPrChange w:id="463" w:author="Sharon" w:date="2024-09-03T11:05:00Z" w16du:dateUtc="2024-09-03T05:35:00Z">
          <w:pPr>
            <w:pBdr>
              <w:top w:val="nil"/>
              <w:left w:val="nil"/>
              <w:bottom w:val="nil"/>
              <w:right w:val="nil"/>
              <w:between w:val="nil"/>
            </w:pBdr>
            <w:shd w:val="clear" w:color="auto" w:fill="FFFFFF"/>
            <w:spacing w:after="100" w:line="276" w:lineRule="auto"/>
            <w:jc w:val="both"/>
          </w:pPr>
        </w:pPrChange>
      </w:pPr>
      <w:r w:rsidRPr="001D6DDC">
        <w:t xml:space="preserve">A </w:t>
      </w:r>
      <w:del w:id="464" w:author="Sharon" w:date="2024-09-03T12:56:00Z" w16du:dateUtc="2024-09-03T07:26:00Z">
        <w:r w:rsidRPr="004B4DD8" w:rsidDel="00BB69C4">
          <w:rPr>
            <w:i/>
            <w:iCs/>
            <w:rPrChange w:id="465" w:author="Sharon" w:date="2024-09-03T11:55:00Z" w16du:dateUtc="2024-09-03T06:25:00Z">
              <w:rPr/>
            </w:rPrChange>
          </w:rPr>
          <w:delText xml:space="preserve">managed </w:delText>
        </w:r>
      </w:del>
      <w:ins w:id="466" w:author="Sharon" w:date="2024-09-03T12:56:00Z" w16du:dateUtc="2024-09-03T07:26:00Z">
        <w:r w:rsidR="00BB69C4">
          <w:rPr>
            <w:i/>
            <w:iCs/>
          </w:rPr>
          <w:t>M</w:t>
        </w:r>
        <w:r w:rsidR="00BB69C4" w:rsidRPr="004B4DD8">
          <w:rPr>
            <w:i/>
            <w:iCs/>
            <w:rPrChange w:id="467" w:author="Sharon" w:date="2024-09-03T11:55:00Z" w16du:dateUtc="2024-09-03T06:25:00Z">
              <w:rPr/>
            </w:rPrChange>
          </w:rPr>
          <w:t xml:space="preserve">anaged </w:t>
        </w:r>
      </w:ins>
      <w:r w:rsidRPr="004B4DD8">
        <w:rPr>
          <w:i/>
          <w:iCs/>
          <w:rPrChange w:id="468" w:author="Sharon" w:date="2024-09-03T11:55:00Z" w16du:dateUtc="2024-09-03T06:25:00Z">
            <w:rPr/>
          </w:rPrChange>
        </w:rPr>
        <w:t>NoSQL</w:t>
      </w:r>
      <w:r w:rsidRPr="001D6DDC">
        <w:t xml:space="preserve"> database, as offered by </w:t>
      </w:r>
      <w:del w:id="469" w:author="Sharon" w:date="2024-09-03T11:05:00Z" w16du:dateUtc="2024-09-03T05:35:00Z">
        <w:r w:rsidRPr="001D6DDC" w:rsidDel="00E20C12">
          <w:delText>Amazon Web Services (</w:delText>
        </w:r>
      </w:del>
      <w:r w:rsidRPr="001D6DDC">
        <w:t>AWS</w:t>
      </w:r>
      <w:del w:id="470" w:author="Sharon" w:date="2024-09-03T11:05:00Z" w16du:dateUtc="2024-09-03T05:35:00Z">
        <w:r w:rsidRPr="001D6DDC" w:rsidDel="00E20C12">
          <w:delText>)</w:delText>
        </w:r>
      </w:del>
      <w:r w:rsidRPr="001D6DDC">
        <w:t>, is a powerful and flexible data storage solution that caters to modern application needs. These databases provide a schema-less data model, allowing developers to store, retrieve, and manage unstructured or semi-structured data efficiently.</w:t>
      </w:r>
    </w:p>
    <w:p w14:paraId="062A7603" w14:textId="5F611C98" w:rsidR="00E31679" w:rsidRDefault="00E31679" w:rsidP="00E20C12">
      <w:pPr>
        <w:pStyle w:val="NormalBPBHEB"/>
        <w:rPr>
          <w:ins w:id="471" w:author="Sharon" w:date="2024-09-03T11:05:00Z" w16du:dateUtc="2024-09-03T05:35:00Z"/>
        </w:rPr>
      </w:pPr>
      <w:r w:rsidRPr="00E31679">
        <w:t>In this section, we</w:t>
      </w:r>
      <w:ins w:id="472" w:author="Sharon" w:date="2024-09-03T11:15:00Z" w16du:dateUtc="2024-09-03T05:45:00Z">
        <w:r w:rsidR="00F802C3">
          <w:t xml:space="preserve"> </w:t>
        </w:r>
      </w:ins>
      <w:ins w:id="473" w:author="Sharon" w:date="2024-09-03T11:14:00Z" w16du:dateUtc="2024-09-03T05:44:00Z">
        <w:r w:rsidR="00F802C3">
          <w:t>w</w:t>
        </w:r>
      </w:ins>
      <w:ins w:id="474" w:author="Sharon" w:date="2024-09-03T11:15:00Z" w16du:dateUtc="2024-09-03T05:45:00Z">
        <w:r w:rsidR="00F802C3">
          <w:t>i</w:t>
        </w:r>
      </w:ins>
      <w:del w:id="475" w:author="Sharon" w:date="2024-09-03T11:14:00Z" w16du:dateUtc="2024-09-03T05:44:00Z">
        <w:r w:rsidRPr="00E31679" w:rsidDel="00F802C3">
          <w:delText>'</w:delText>
        </w:r>
      </w:del>
      <w:r w:rsidRPr="00E31679">
        <w:t>ll explore the advantages and use cases of managed NoSQL databases and their significance in modern application development.</w:t>
      </w:r>
    </w:p>
    <w:p w14:paraId="22FE3D70" w14:textId="77777777" w:rsidR="00E20C12" w:rsidRPr="001D6DDC" w:rsidRDefault="00E20C12" w:rsidP="00E20C12">
      <w:pPr>
        <w:pStyle w:val="NormalBPBHEB"/>
        <w:pPrChange w:id="476" w:author="Sharon" w:date="2024-09-03T11:05:00Z" w16du:dateUtc="2024-09-03T05:35:00Z">
          <w:pPr>
            <w:pBdr>
              <w:top w:val="nil"/>
              <w:left w:val="nil"/>
              <w:bottom w:val="nil"/>
              <w:right w:val="nil"/>
              <w:between w:val="nil"/>
            </w:pBdr>
            <w:shd w:val="clear" w:color="auto" w:fill="FFFFFF"/>
            <w:spacing w:after="100" w:line="276" w:lineRule="auto"/>
            <w:jc w:val="both"/>
          </w:pPr>
        </w:pPrChange>
      </w:pPr>
    </w:p>
    <w:p w14:paraId="315FB98E" w14:textId="3CCCB1A7" w:rsidR="001D6DDC" w:rsidRDefault="001D6DDC" w:rsidP="00E20C12">
      <w:pPr>
        <w:pStyle w:val="Heading2BPBHEB"/>
        <w:rPr>
          <w:ins w:id="477" w:author="Sharon" w:date="2024-09-03T11:55:00Z" w16du:dateUtc="2024-09-03T06:25:00Z"/>
        </w:rPr>
      </w:pPr>
      <w:r w:rsidRPr="001D6DDC">
        <w:t xml:space="preserve">Key </w:t>
      </w:r>
      <w:del w:id="478" w:author="Sharon" w:date="2024-09-03T11:15:00Z" w16du:dateUtc="2024-09-03T05:45:00Z">
        <w:r w:rsidRPr="001D6DDC" w:rsidDel="00F802C3">
          <w:delText xml:space="preserve">Features </w:delText>
        </w:r>
      </w:del>
      <w:ins w:id="479" w:author="Sharon" w:date="2024-09-03T11:15:00Z" w16du:dateUtc="2024-09-03T05:45:00Z">
        <w:r w:rsidR="00F802C3">
          <w:t>f</w:t>
        </w:r>
        <w:r w:rsidR="00F802C3" w:rsidRPr="001D6DDC">
          <w:t xml:space="preserve">eatures </w:t>
        </w:r>
      </w:ins>
      <w:r w:rsidRPr="001D6DDC">
        <w:t xml:space="preserve">and </w:t>
      </w:r>
      <w:del w:id="480" w:author="Sharon" w:date="2024-09-03T11:15:00Z" w16du:dateUtc="2024-09-03T05:45:00Z">
        <w:r w:rsidRPr="00E20C12" w:rsidDel="00F802C3">
          <w:delText>Advantages</w:delText>
        </w:r>
      </w:del>
      <w:ins w:id="481" w:author="Sharon" w:date="2024-09-03T11:15:00Z" w16du:dateUtc="2024-09-03T05:45:00Z">
        <w:r w:rsidR="00F802C3">
          <w:t>a</w:t>
        </w:r>
        <w:r w:rsidR="00F802C3" w:rsidRPr="00E20C12">
          <w:t>dvantages</w:t>
        </w:r>
      </w:ins>
      <w:del w:id="482" w:author="Sharon" w:date="2024-09-03T11:15:00Z" w16du:dateUtc="2024-09-03T05:45:00Z">
        <w:r w:rsidRPr="001D6DDC" w:rsidDel="00F802C3">
          <w:delText>:</w:delText>
        </w:r>
      </w:del>
    </w:p>
    <w:p w14:paraId="2F97BA8A" w14:textId="192E0BAA" w:rsidR="004B4DD8" w:rsidRPr="001D6DDC" w:rsidRDefault="004B4DD8" w:rsidP="004B4DD8">
      <w:pPr>
        <w:pStyle w:val="NormalBPBHEB"/>
        <w:pPrChange w:id="483" w:author="Sharon" w:date="2024-09-03T11:55:00Z" w16du:dateUtc="2024-09-03T06:25:00Z">
          <w:pPr>
            <w:keepNext/>
            <w:keepLines/>
            <w:spacing w:before="40" w:after="0"/>
            <w:outlineLvl w:val="1"/>
          </w:pPr>
        </w:pPrChange>
      </w:pPr>
      <w:ins w:id="484" w:author="Sharon" w:date="2024-09-03T11:55:00Z" w16du:dateUtc="2024-09-03T06:25:00Z">
        <w:r>
          <w:t xml:space="preserve">The following are </w:t>
        </w:r>
      </w:ins>
      <w:ins w:id="485" w:author="Sharon" w:date="2024-09-03T12:19:00Z" w16du:dateUtc="2024-09-03T06:49:00Z">
        <w:r w:rsidR="00617E79">
          <w:t xml:space="preserve">some of </w:t>
        </w:r>
      </w:ins>
      <w:ins w:id="486" w:author="Sharon" w:date="2024-09-03T11:55:00Z" w16du:dateUtc="2024-09-03T06:25:00Z">
        <w:r>
          <w:t>the features and advantages of</w:t>
        </w:r>
        <w:r w:rsidRPr="004B4DD8">
          <w:rPr>
            <w:i/>
            <w:iCs/>
          </w:rPr>
          <w:t xml:space="preserve"> </w:t>
        </w:r>
        <w:r w:rsidRPr="003A61E1">
          <w:rPr>
            <w:i/>
            <w:iCs/>
          </w:rPr>
          <w:t>managed NoSQL</w:t>
        </w:r>
        <w:r>
          <w:rPr>
            <w:i/>
            <w:iCs/>
          </w:rPr>
          <w:t xml:space="preserve"> database:</w:t>
        </w:r>
      </w:ins>
    </w:p>
    <w:p w14:paraId="405E45A4" w14:textId="1239BE16" w:rsidR="001D6DDC" w:rsidRPr="001D6DDC" w:rsidRDefault="001D6DDC" w:rsidP="00E20C12">
      <w:pPr>
        <w:pStyle w:val="NormalBPBHEB"/>
        <w:numPr>
          <w:ilvl w:val="0"/>
          <w:numId w:val="41"/>
        </w:numPr>
        <w:pPrChange w:id="487"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 xml:space="preserve">Schema-less </w:t>
      </w:r>
      <w:del w:id="488" w:author="Sharon" w:date="2024-09-03T12:46:00Z" w16du:dateUtc="2024-09-03T07:16:00Z">
        <w:r w:rsidRPr="001D6DDC" w:rsidDel="00BB69C4">
          <w:rPr>
            <w:b/>
            <w:bCs/>
          </w:rPr>
          <w:delText xml:space="preserve">Data </w:delText>
        </w:r>
      </w:del>
      <w:ins w:id="489" w:author="Sharon" w:date="2024-09-03T12:46:00Z" w16du:dateUtc="2024-09-03T07:16:00Z">
        <w:r w:rsidR="00BB69C4">
          <w:rPr>
            <w:b/>
            <w:bCs/>
          </w:rPr>
          <w:t>d</w:t>
        </w:r>
        <w:r w:rsidR="00BB69C4" w:rsidRPr="001D6DDC">
          <w:rPr>
            <w:b/>
            <w:bCs/>
          </w:rPr>
          <w:t xml:space="preserve">ata </w:t>
        </w:r>
      </w:ins>
      <w:del w:id="490" w:author="Sharon" w:date="2024-09-03T12:46:00Z" w16du:dateUtc="2024-09-03T07:16:00Z">
        <w:r w:rsidRPr="001D6DDC" w:rsidDel="00BB69C4">
          <w:rPr>
            <w:b/>
            <w:bCs/>
          </w:rPr>
          <w:delText>Model</w:delText>
        </w:r>
      </w:del>
      <w:ins w:id="491" w:author="Sharon" w:date="2024-09-03T12:46:00Z" w16du:dateUtc="2024-09-03T07:16:00Z">
        <w:r w:rsidR="00BB69C4">
          <w:rPr>
            <w:b/>
            <w:bCs/>
          </w:rPr>
          <w:t>m</w:t>
        </w:r>
        <w:r w:rsidR="00BB69C4" w:rsidRPr="001D6DDC">
          <w:rPr>
            <w:b/>
            <w:bCs/>
          </w:rPr>
          <w:t>odel</w:t>
        </w:r>
      </w:ins>
      <w:r w:rsidRPr="001D6DDC">
        <w:rPr>
          <w:b/>
          <w:bCs/>
        </w:rPr>
        <w:t>:</w:t>
      </w:r>
      <w:r w:rsidRPr="001D6DDC">
        <w:t xml:space="preserve"> Managed NoSQL databases, such as Amazon DynamoDB, provide a schema-less data model, which means you can store and retrieve data without the need for a predefined schema. This flexibility is particularly useful for applications that deal with rapidly changing data structures</w:t>
      </w:r>
      <w:r w:rsidR="007A5CF3">
        <w:fldChar w:fldCharType="begin"/>
      </w:r>
      <w:r w:rsidR="007A5CF3">
        <w:instrText xml:space="preserve"> NOTEREF _Ref149918126 \f \h </w:instrText>
      </w:r>
      <w:r w:rsidR="007A5CF3">
        <w:fldChar w:fldCharType="separate"/>
      </w:r>
      <w:ins w:id="492" w:author="Sharon" w:date="2024-09-03T13:12:00Z" w16du:dateUtc="2024-09-03T07:42:00Z">
        <w:r w:rsidR="00CA6A96" w:rsidRPr="00CA6A96">
          <w:rPr>
            <w:rStyle w:val="FootnoteReference"/>
            <w:rPrChange w:id="493" w:author="Sharon" w:date="2024-09-03T13:12:00Z" w16du:dateUtc="2024-09-03T07:42:00Z">
              <w:rPr/>
            </w:rPrChange>
          </w:rPr>
          <w:t>34</w:t>
        </w:r>
      </w:ins>
      <w:del w:id="494" w:author="Sharon" w:date="2024-09-03T13:12:00Z" w16du:dateUtc="2024-09-03T07:42:00Z">
        <w:r w:rsidR="007A5CF3" w:rsidRPr="007A5CF3" w:rsidDel="00CA6A96">
          <w:rPr>
            <w:rStyle w:val="FootnoteReference"/>
          </w:rPr>
          <w:delText>34</w:delText>
        </w:r>
      </w:del>
      <w:r w:rsidR="007A5CF3">
        <w:fldChar w:fldCharType="end"/>
      </w:r>
      <w:r w:rsidRPr="001D6DDC">
        <w:t>.</w:t>
      </w:r>
    </w:p>
    <w:p w14:paraId="7BA2823C" w14:textId="4C3E1F3E" w:rsidR="001D6DDC" w:rsidRPr="001D6DDC" w:rsidRDefault="001D6DDC" w:rsidP="00E20C12">
      <w:pPr>
        <w:pStyle w:val="NormalBPBHEB"/>
        <w:numPr>
          <w:ilvl w:val="0"/>
          <w:numId w:val="41"/>
        </w:numPr>
        <w:pPrChange w:id="495"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 xml:space="preserve">Highly </w:t>
      </w:r>
      <w:del w:id="496" w:author="Sharon" w:date="2024-09-03T12:46:00Z" w16du:dateUtc="2024-09-03T07:16:00Z">
        <w:r w:rsidRPr="001D6DDC" w:rsidDel="00BB69C4">
          <w:rPr>
            <w:b/>
            <w:bCs/>
          </w:rPr>
          <w:delText>Scalable</w:delText>
        </w:r>
      </w:del>
      <w:ins w:id="497" w:author="Sharon" w:date="2024-09-03T12:46:00Z" w16du:dateUtc="2024-09-03T07:16:00Z">
        <w:r w:rsidR="00BB69C4">
          <w:rPr>
            <w:b/>
            <w:bCs/>
          </w:rPr>
          <w:t>s</w:t>
        </w:r>
        <w:r w:rsidR="00BB69C4" w:rsidRPr="001D6DDC">
          <w:rPr>
            <w:b/>
            <w:bCs/>
          </w:rPr>
          <w:t>calable</w:t>
        </w:r>
      </w:ins>
      <w:r w:rsidRPr="001D6DDC">
        <w:rPr>
          <w:b/>
          <w:bCs/>
        </w:rPr>
        <w:t>:</w:t>
      </w:r>
      <w:r w:rsidRPr="001D6DDC">
        <w:t xml:space="preserve"> Managed NoSQL databases can seamlessly scale to handle increasing workloads. As data requirements grow, these databases can be adjusted to accommodate the changes</w:t>
      </w:r>
      <w:r w:rsidR="00634F6B">
        <w:fldChar w:fldCharType="begin"/>
      </w:r>
      <w:r w:rsidR="00634F6B">
        <w:instrText xml:space="preserve"> NOTEREF _Ref149918126 \f \h </w:instrText>
      </w:r>
      <w:r w:rsidR="00634F6B">
        <w:fldChar w:fldCharType="separate"/>
      </w:r>
      <w:ins w:id="498" w:author="Sharon" w:date="2024-09-03T13:12:00Z" w16du:dateUtc="2024-09-03T07:42:00Z">
        <w:r w:rsidR="00CA6A96" w:rsidRPr="00CA6A96">
          <w:rPr>
            <w:rStyle w:val="FootnoteReference"/>
            <w:rPrChange w:id="499" w:author="Sharon" w:date="2024-09-03T13:12:00Z" w16du:dateUtc="2024-09-03T07:42:00Z">
              <w:rPr/>
            </w:rPrChange>
          </w:rPr>
          <w:t>34</w:t>
        </w:r>
      </w:ins>
      <w:del w:id="500" w:author="Sharon" w:date="2024-09-03T13:12:00Z" w16du:dateUtc="2024-09-03T07:42:00Z">
        <w:r w:rsidR="00634F6B" w:rsidRPr="00634F6B" w:rsidDel="00CA6A96">
          <w:rPr>
            <w:rStyle w:val="FootnoteReference"/>
          </w:rPr>
          <w:delText>34</w:delText>
        </w:r>
      </w:del>
      <w:r w:rsidR="00634F6B">
        <w:fldChar w:fldCharType="end"/>
      </w:r>
      <w:r w:rsidRPr="001D6DDC">
        <w:t>.</w:t>
      </w:r>
    </w:p>
    <w:p w14:paraId="246B39F3" w14:textId="064171C8" w:rsidR="001D6DDC" w:rsidRPr="001D6DDC" w:rsidRDefault="001D6DDC" w:rsidP="00E20C12">
      <w:pPr>
        <w:pStyle w:val="NormalBPBHEB"/>
        <w:numPr>
          <w:ilvl w:val="0"/>
          <w:numId w:val="41"/>
        </w:numPr>
        <w:pPrChange w:id="501"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lastRenderedPageBreak/>
        <w:t>Low-</w:t>
      </w:r>
      <w:del w:id="502" w:author="Sharon" w:date="2024-09-03T12:46:00Z" w16du:dateUtc="2024-09-03T07:16:00Z">
        <w:r w:rsidRPr="001D6DDC" w:rsidDel="00BB69C4">
          <w:rPr>
            <w:b/>
            <w:bCs/>
          </w:rPr>
          <w:delText xml:space="preserve">Latency </w:delText>
        </w:r>
      </w:del>
      <w:ins w:id="503" w:author="Sharon" w:date="2024-09-03T12:46:00Z" w16du:dateUtc="2024-09-03T07:16:00Z">
        <w:r w:rsidR="00BB69C4">
          <w:rPr>
            <w:b/>
            <w:bCs/>
          </w:rPr>
          <w:t>l</w:t>
        </w:r>
        <w:r w:rsidR="00BB69C4" w:rsidRPr="001D6DDC">
          <w:rPr>
            <w:b/>
            <w:bCs/>
          </w:rPr>
          <w:t xml:space="preserve">atency </w:t>
        </w:r>
      </w:ins>
      <w:del w:id="504" w:author="Sharon" w:date="2024-09-03T12:46:00Z" w16du:dateUtc="2024-09-03T07:16:00Z">
        <w:r w:rsidRPr="001D6DDC" w:rsidDel="00BB69C4">
          <w:rPr>
            <w:b/>
            <w:bCs/>
          </w:rPr>
          <w:delText>Access</w:delText>
        </w:r>
      </w:del>
      <w:ins w:id="505" w:author="Sharon" w:date="2024-09-03T12:46:00Z" w16du:dateUtc="2024-09-03T07:16:00Z">
        <w:r w:rsidR="00BB69C4">
          <w:rPr>
            <w:b/>
            <w:bCs/>
          </w:rPr>
          <w:t>a</w:t>
        </w:r>
        <w:r w:rsidR="00BB69C4" w:rsidRPr="001D6DDC">
          <w:rPr>
            <w:b/>
            <w:bCs/>
          </w:rPr>
          <w:t>ccess</w:t>
        </w:r>
      </w:ins>
      <w:r w:rsidRPr="001D6DDC">
        <w:rPr>
          <w:b/>
          <w:bCs/>
        </w:rPr>
        <w:t>:</w:t>
      </w:r>
      <w:r w:rsidRPr="001D6DDC">
        <w:t xml:space="preserve"> NoSQL databases are optimized for low-latency data access</w:t>
      </w:r>
      <w:r w:rsidR="003F46D5">
        <w:rPr>
          <w:rStyle w:val="FootnoteReference"/>
        </w:rPr>
        <w:footnoteReference w:id="41"/>
      </w:r>
      <w:r w:rsidRPr="001D6DDC">
        <w:t>, making them suitable for applications that require real-time data retrieval</w:t>
      </w:r>
      <w:r w:rsidR="00634F6B">
        <w:fldChar w:fldCharType="begin"/>
      </w:r>
      <w:r w:rsidR="00634F6B">
        <w:instrText xml:space="preserve"> NOTEREF _Ref149918126 \f \h </w:instrText>
      </w:r>
      <w:r w:rsidR="00634F6B">
        <w:fldChar w:fldCharType="separate"/>
      </w:r>
      <w:ins w:id="506" w:author="Sharon" w:date="2024-09-03T13:12:00Z" w16du:dateUtc="2024-09-03T07:42:00Z">
        <w:r w:rsidR="00CA6A96" w:rsidRPr="00CA6A96">
          <w:rPr>
            <w:rStyle w:val="FootnoteReference"/>
            <w:rPrChange w:id="507" w:author="Sharon" w:date="2024-09-03T13:12:00Z" w16du:dateUtc="2024-09-03T07:42:00Z">
              <w:rPr/>
            </w:rPrChange>
          </w:rPr>
          <w:t>34</w:t>
        </w:r>
      </w:ins>
      <w:del w:id="508" w:author="Sharon" w:date="2024-09-03T13:12:00Z" w16du:dateUtc="2024-09-03T07:42:00Z">
        <w:r w:rsidR="00634F6B" w:rsidRPr="00634F6B" w:rsidDel="00CA6A96">
          <w:rPr>
            <w:rStyle w:val="FootnoteReference"/>
          </w:rPr>
          <w:delText>34</w:delText>
        </w:r>
      </w:del>
      <w:r w:rsidR="00634F6B">
        <w:fldChar w:fldCharType="end"/>
      </w:r>
      <w:r w:rsidRPr="001D6DDC">
        <w:t>.</w:t>
      </w:r>
    </w:p>
    <w:p w14:paraId="409AE662" w14:textId="17B6BA7C" w:rsidR="001D6DDC" w:rsidRDefault="001D6DDC" w:rsidP="00E20C12">
      <w:pPr>
        <w:pStyle w:val="NormalBPBHEB"/>
        <w:numPr>
          <w:ilvl w:val="0"/>
          <w:numId w:val="41"/>
        </w:numPr>
        <w:rPr>
          <w:ins w:id="509" w:author="Sharon" w:date="2024-09-03T11:06:00Z" w16du:dateUtc="2024-09-03T05:36:00Z"/>
        </w:rPr>
        <w:pPrChange w:id="510"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1D6DDC">
        <w:rPr>
          <w:b/>
          <w:bCs/>
        </w:rPr>
        <w:t>Multi-</w:t>
      </w:r>
      <w:del w:id="511" w:author="Sharon" w:date="2024-09-03T12:46:00Z" w16du:dateUtc="2024-09-03T07:16:00Z">
        <w:r w:rsidRPr="001D6DDC" w:rsidDel="00BB69C4">
          <w:rPr>
            <w:b/>
            <w:bCs/>
          </w:rPr>
          <w:delText xml:space="preserve">Model </w:delText>
        </w:r>
      </w:del>
      <w:ins w:id="512" w:author="Sharon" w:date="2024-09-03T12:46:00Z" w16du:dateUtc="2024-09-03T07:16:00Z">
        <w:r w:rsidR="00BB69C4">
          <w:rPr>
            <w:b/>
            <w:bCs/>
          </w:rPr>
          <w:t>m</w:t>
        </w:r>
        <w:r w:rsidR="00BB69C4" w:rsidRPr="001D6DDC">
          <w:rPr>
            <w:b/>
            <w:bCs/>
          </w:rPr>
          <w:t xml:space="preserve">odel </w:t>
        </w:r>
      </w:ins>
      <w:del w:id="513" w:author="Sharon" w:date="2024-09-03T12:46:00Z" w16du:dateUtc="2024-09-03T07:16:00Z">
        <w:r w:rsidRPr="001D6DDC" w:rsidDel="00BB69C4">
          <w:rPr>
            <w:b/>
            <w:bCs/>
          </w:rPr>
          <w:delText>Support</w:delText>
        </w:r>
      </w:del>
      <w:ins w:id="514" w:author="Sharon" w:date="2024-09-03T12:46:00Z" w16du:dateUtc="2024-09-03T07:16:00Z">
        <w:r w:rsidR="00BB69C4">
          <w:rPr>
            <w:b/>
            <w:bCs/>
          </w:rPr>
          <w:t>s</w:t>
        </w:r>
        <w:r w:rsidR="00BB69C4" w:rsidRPr="001D6DDC">
          <w:rPr>
            <w:b/>
            <w:bCs/>
          </w:rPr>
          <w:t>upport</w:t>
        </w:r>
      </w:ins>
      <w:r w:rsidRPr="001D6DDC">
        <w:rPr>
          <w:b/>
          <w:bCs/>
        </w:rPr>
        <w:t>:</w:t>
      </w:r>
      <w:r w:rsidRPr="001D6DDC">
        <w:t xml:space="preserve"> Many managed NoSQL databases support various data models</w:t>
      </w:r>
      <w:r w:rsidR="002A3A71">
        <w:rPr>
          <w:rStyle w:val="FootnoteReference"/>
        </w:rPr>
        <w:footnoteReference w:id="42"/>
      </w:r>
      <w:r w:rsidRPr="001D6DDC">
        <w:t>, including document, key-value, graph, and wide-column store</w:t>
      </w:r>
      <w:r w:rsidR="00995D0D">
        <w:rPr>
          <w:rStyle w:val="FootnoteReference"/>
        </w:rPr>
        <w:footnoteReference w:id="43"/>
      </w:r>
      <w:r w:rsidRPr="001D6DDC">
        <w:t>. This flexibility allows you to choose the right data model for your specific application requirements</w:t>
      </w:r>
      <w:r w:rsidR="00634F6B">
        <w:fldChar w:fldCharType="begin"/>
      </w:r>
      <w:r w:rsidR="00634F6B">
        <w:instrText xml:space="preserve"> NOTEREF _Ref149919542 \f \h </w:instrText>
      </w:r>
      <w:r w:rsidR="00634F6B">
        <w:fldChar w:fldCharType="separate"/>
      </w:r>
      <w:ins w:id="515" w:author="Sharon" w:date="2024-09-03T13:12:00Z" w16du:dateUtc="2024-09-03T07:42:00Z">
        <w:r w:rsidR="00CA6A96" w:rsidRPr="00CA6A96">
          <w:rPr>
            <w:rStyle w:val="FootnoteReference"/>
            <w:rPrChange w:id="516" w:author="Sharon" w:date="2024-09-03T13:12:00Z" w16du:dateUtc="2024-09-03T07:42:00Z">
              <w:rPr/>
            </w:rPrChange>
          </w:rPr>
          <w:t>21</w:t>
        </w:r>
      </w:ins>
      <w:del w:id="517" w:author="Sharon" w:date="2024-09-03T13:12:00Z" w16du:dateUtc="2024-09-03T07:42:00Z">
        <w:r w:rsidR="00634F6B" w:rsidRPr="00634F6B" w:rsidDel="00CA6A96">
          <w:rPr>
            <w:rStyle w:val="FootnoteReference"/>
          </w:rPr>
          <w:delText>21</w:delText>
        </w:r>
      </w:del>
      <w:r w:rsidR="00634F6B">
        <w:fldChar w:fldCharType="end"/>
      </w:r>
      <w:r w:rsidRPr="001D6DDC">
        <w:t>.</w:t>
      </w:r>
    </w:p>
    <w:p w14:paraId="154FF7C2" w14:textId="77777777" w:rsidR="00E20C12" w:rsidRPr="001D6DDC" w:rsidRDefault="00E20C12" w:rsidP="00E20C12">
      <w:pPr>
        <w:pBdr>
          <w:top w:val="nil"/>
          <w:left w:val="nil"/>
          <w:bottom w:val="nil"/>
          <w:right w:val="nil"/>
          <w:between w:val="nil"/>
        </w:pBdr>
        <w:shd w:val="clear" w:color="auto" w:fill="FFFFFF"/>
        <w:spacing w:after="100" w:line="276" w:lineRule="auto"/>
        <w:jc w:val="both"/>
        <w:pPrChange w:id="518" w:author="Sharon" w:date="2024-09-03T11:06:00Z" w16du:dateUtc="2024-09-03T05:36:00Z">
          <w:pPr>
            <w:numPr>
              <w:numId w:val="7"/>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118525E8" w14:textId="426D104C" w:rsidR="001D6DDC" w:rsidRPr="001D6DDC" w:rsidRDefault="001D6DDC" w:rsidP="00E20C12">
      <w:pPr>
        <w:pStyle w:val="Heading2BPBHEB"/>
        <w:pPrChange w:id="519" w:author="Sharon" w:date="2024-09-03T11:06:00Z" w16du:dateUtc="2024-09-03T05:36:00Z">
          <w:pPr>
            <w:keepNext/>
            <w:keepLines/>
            <w:spacing w:before="40" w:after="0"/>
            <w:outlineLvl w:val="1"/>
          </w:pPr>
        </w:pPrChange>
      </w:pPr>
      <w:r w:rsidRPr="001D6DDC">
        <w:t xml:space="preserve">Use </w:t>
      </w:r>
      <w:ins w:id="520" w:author="Sharon" w:date="2024-09-03T11:06:00Z" w16du:dateUtc="2024-09-03T05:36:00Z">
        <w:r w:rsidR="00E20C12">
          <w:t>c</w:t>
        </w:r>
      </w:ins>
      <w:del w:id="521" w:author="Sharon" w:date="2024-09-03T11:06:00Z" w16du:dateUtc="2024-09-03T05:36:00Z">
        <w:r w:rsidRPr="00E20C12" w:rsidDel="00E20C12">
          <w:delText>C</w:delText>
        </w:r>
      </w:del>
      <w:r w:rsidRPr="00E20C12">
        <w:t>ases</w:t>
      </w:r>
      <w:del w:id="522" w:author="Sharon" w:date="2024-09-03T11:06:00Z" w16du:dateUtc="2024-09-03T05:36:00Z">
        <w:r w:rsidRPr="001D6DDC" w:rsidDel="00E20C12">
          <w:delText>:</w:delText>
        </w:r>
      </w:del>
    </w:p>
    <w:p w14:paraId="3C0BE2C3" w14:textId="581CDCB2" w:rsidR="001D6DDC" w:rsidRDefault="001D6DDC" w:rsidP="00E20C12">
      <w:pPr>
        <w:pStyle w:val="NormalBPBHEB"/>
        <w:rPr>
          <w:ins w:id="523" w:author="Sharon" w:date="2024-09-03T11:06:00Z" w16du:dateUtc="2024-09-03T05:36:00Z"/>
        </w:rPr>
        <w:pPrChange w:id="524"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1D6DDC">
        <w:t>Managed NoSQL databases are well-suited for a variety of applications, including content management systems, mobile and web applications, e-commerce platforms, gaming, IoT, and more</w:t>
      </w:r>
      <w:r w:rsidR="00634F6B">
        <w:fldChar w:fldCharType="begin"/>
      </w:r>
      <w:r w:rsidR="00634F6B">
        <w:instrText xml:space="preserve"> NOTEREF _Ref149918126 \f \h </w:instrText>
      </w:r>
      <w:r w:rsidR="00634F6B">
        <w:fldChar w:fldCharType="separate"/>
      </w:r>
      <w:ins w:id="525" w:author="Sharon" w:date="2024-09-03T13:12:00Z" w16du:dateUtc="2024-09-03T07:42:00Z">
        <w:r w:rsidR="00CA6A96" w:rsidRPr="00CA6A96">
          <w:rPr>
            <w:rStyle w:val="FootnoteReference"/>
            <w:rPrChange w:id="526" w:author="Sharon" w:date="2024-09-03T13:12:00Z" w16du:dateUtc="2024-09-03T07:42:00Z">
              <w:rPr/>
            </w:rPrChange>
          </w:rPr>
          <w:t>34</w:t>
        </w:r>
      </w:ins>
      <w:del w:id="527" w:author="Sharon" w:date="2024-09-03T13:12:00Z" w16du:dateUtc="2024-09-03T07:42:00Z">
        <w:r w:rsidR="00634F6B" w:rsidRPr="00634F6B" w:rsidDel="00CA6A96">
          <w:rPr>
            <w:rStyle w:val="FootnoteReference"/>
          </w:rPr>
          <w:delText>34</w:delText>
        </w:r>
      </w:del>
      <w:r w:rsidR="00634F6B">
        <w:fldChar w:fldCharType="end"/>
      </w:r>
      <w:r w:rsidRPr="001D6DDC">
        <w:t>. Their ability to handle unstructured and rapidly evolving data makes them a valuable choice for businesses that need dynamic and scalable data storage.</w:t>
      </w:r>
    </w:p>
    <w:p w14:paraId="5DE17C96" w14:textId="77777777" w:rsidR="00E20C12" w:rsidRPr="001D6DDC" w:rsidRDefault="00E20C12" w:rsidP="00E20C12">
      <w:pPr>
        <w:pStyle w:val="NormalBPBHEB"/>
        <w:pPrChange w:id="528" w:author="Sharon" w:date="2024-09-03T11:06:00Z" w16du:dateUtc="2024-09-03T05:36:00Z">
          <w:pPr>
            <w:pBdr>
              <w:top w:val="nil"/>
              <w:left w:val="nil"/>
              <w:bottom w:val="nil"/>
              <w:right w:val="nil"/>
              <w:between w:val="nil"/>
            </w:pBdr>
            <w:shd w:val="clear" w:color="auto" w:fill="FFFFFF"/>
            <w:spacing w:after="100" w:line="276" w:lineRule="auto"/>
            <w:jc w:val="both"/>
          </w:pPr>
        </w:pPrChange>
      </w:pPr>
    </w:p>
    <w:p w14:paraId="5C869D7A" w14:textId="21E26F4B" w:rsidR="003A20F5" w:rsidRPr="003A20F5" w:rsidRDefault="003A20F5" w:rsidP="00E20C12">
      <w:pPr>
        <w:pStyle w:val="Heading1BPBHEB"/>
        <w:pPrChange w:id="529"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3A20F5">
        <w:t xml:space="preserve">Amazon </w:t>
      </w:r>
      <w:r w:rsidRPr="00E20C12">
        <w:t>ElastiCache</w:t>
      </w:r>
    </w:p>
    <w:p w14:paraId="33542B4F" w14:textId="4C4BA491" w:rsidR="003A20F5" w:rsidRDefault="003A20F5" w:rsidP="00E20C12">
      <w:pPr>
        <w:pStyle w:val="NormalBPBHEB"/>
        <w:pPrChange w:id="530" w:author="Sharon" w:date="2024-09-03T11:06:00Z" w16du:dateUtc="2024-09-03T05:36:00Z">
          <w:pPr>
            <w:pBdr>
              <w:top w:val="nil"/>
              <w:left w:val="nil"/>
              <w:bottom w:val="nil"/>
              <w:right w:val="nil"/>
              <w:between w:val="nil"/>
            </w:pBdr>
            <w:shd w:val="clear" w:color="auto" w:fill="FFFFFF"/>
            <w:spacing w:after="100" w:line="276" w:lineRule="auto"/>
            <w:jc w:val="both"/>
          </w:pPr>
        </w:pPrChange>
      </w:pPr>
      <w:r w:rsidRPr="00BC0992">
        <w:rPr>
          <w:i/>
          <w:iCs/>
          <w:rPrChange w:id="531" w:author="Sharon" w:date="2024-09-03T11:56:00Z" w16du:dateUtc="2024-09-03T06:26:00Z">
            <w:rPr/>
          </w:rPrChange>
        </w:rPr>
        <w:t>Amazon ElastiCache</w:t>
      </w:r>
      <w:r w:rsidRPr="003A20F5">
        <w:t xml:space="preserve">, a fully managed in-memory data store service provided by </w:t>
      </w:r>
      <w:del w:id="532" w:author="Sharon" w:date="2024-09-03T11:06:00Z" w16du:dateUtc="2024-09-03T05:36:00Z">
        <w:r w:rsidRPr="003A20F5" w:rsidDel="00E20C12">
          <w:delText>Amazon Web Services (</w:delText>
        </w:r>
      </w:del>
      <w:r w:rsidRPr="003A20F5">
        <w:t>AWS</w:t>
      </w:r>
      <w:del w:id="533" w:author="Sharon" w:date="2024-09-03T11:06:00Z" w16du:dateUtc="2024-09-03T05:36:00Z">
        <w:r w:rsidRPr="003A20F5" w:rsidDel="00E20C12">
          <w:delText>)</w:delText>
        </w:r>
      </w:del>
      <w:r w:rsidRPr="003A20F5">
        <w:t xml:space="preserve">, is designed to accelerate the performance of applications by enabling real-time data caching. It offers compatibility with popular open-source in-memory data stores like </w:t>
      </w:r>
      <w:r w:rsidRPr="00BC0992">
        <w:rPr>
          <w:i/>
          <w:iCs/>
          <w:rPrChange w:id="534" w:author="Sharon" w:date="2024-09-03T11:56:00Z" w16du:dateUtc="2024-09-03T06:26:00Z">
            <w:rPr/>
          </w:rPrChange>
        </w:rPr>
        <w:t>Redis</w:t>
      </w:r>
      <w:r w:rsidR="003B7564">
        <w:rPr>
          <w:rStyle w:val="FootnoteReference"/>
        </w:rPr>
        <w:footnoteReference w:id="44"/>
      </w:r>
      <w:r w:rsidRPr="003A20F5">
        <w:t xml:space="preserve"> and </w:t>
      </w:r>
      <w:r w:rsidRPr="00BC0992">
        <w:rPr>
          <w:i/>
          <w:iCs/>
          <w:rPrChange w:id="535" w:author="Sharon" w:date="2024-09-03T11:56:00Z" w16du:dateUtc="2024-09-03T06:26:00Z">
            <w:rPr/>
          </w:rPrChange>
        </w:rPr>
        <w:t>Memcached</w:t>
      </w:r>
      <w:r w:rsidR="00052C2C">
        <w:rPr>
          <w:rStyle w:val="FootnoteReference"/>
        </w:rPr>
        <w:footnoteReference w:id="45"/>
      </w:r>
      <w:r w:rsidRPr="003A20F5">
        <w:t>, allowing you to seamlessly deploy, operate, and scale an in-memory cache for your applications.</w:t>
      </w:r>
    </w:p>
    <w:p w14:paraId="6806BD01" w14:textId="787A5A5E" w:rsidR="00884260" w:rsidRDefault="00884260" w:rsidP="00E20C12">
      <w:pPr>
        <w:pStyle w:val="NormalBPBHEB"/>
        <w:rPr>
          <w:ins w:id="536" w:author="Sharon" w:date="2024-09-03T11:06:00Z" w16du:dateUtc="2024-09-03T05:36:00Z"/>
        </w:rPr>
      </w:pPr>
      <w:r w:rsidRPr="00884260">
        <w:t>In this section, we</w:t>
      </w:r>
      <w:ins w:id="537" w:author="Sharon" w:date="2024-09-03T11:14:00Z" w16du:dateUtc="2024-09-03T05:44:00Z">
        <w:r w:rsidR="00F802C3">
          <w:t xml:space="preserve"> wi</w:t>
        </w:r>
      </w:ins>
      <w:del w:id="538" w:author="Sharon" w:date="2024-09-03T11:14:00Z" w16du:dateUtc="2024-09-03T05:44:00Z">
        <w:r w:rsidRPr="00884260" w:rsidDel="00F802C3">
          <w:delText>'</w:delText>
        </w:r>
      </w:del>
      <w:r w:rsidRPr="00884260">
        <w:t xml:space="preserve">ll </w:t>
      </w:r>
      <w:del w:id="539" w:author="Sharon" w:date="2024-09-03T11:14:00Z" w16du:dateUtc="2024-09-03T05:44:00Z">
        <w:r w:rsidRPr="00884260" w:rsidDel="00F802C3">
          <w:delText>delve into</w:delText>
        </w:r>
      </w:del>
      <w:ins w:id="540" w:author="Sharon" w:date="2024-09-03T11:14:00Z" w16du:dateUtc="2024-09-03T05:44:00Z">
        <w:r w:rsidR="00F802C3">
          <w:t>discuss</w:t>
        </w:r>
      </w:ins>
      <w:r w:rsidRPr="00884260">
        <w:t xml:space="preserve"> the features, advantages, use cases, and significance of </w:t>
      </w:r>
      <w:r w:rsidRPr="00BC0992">
        <w:rPr>
          <w:i/>
          <w:iCs/>
          <w:rPrChange w:id="541" w:author="Sharon" w:date="2024-09-03T11:56:00Z" w16du:dateUtc="2024-09-03T06:26:00Z">
            <w:rPr/>
          </w:rPrChange>
        </w:rPr>
        <w:t>Amazon ElastiCache</w:t>
      </w:r>
      <w:r w:rsidRPr="00884260">
        <w:t xml:space="preserve"> as an essential tool for enhancing the performance of AWS-based applications.</w:t>
      </w:r>
    </w:p>
    <w:p w14:paraId="4767FACC" w14:textId="77777777" w:rsidR="00E20C12" w:rsidRPr="003A20F5" w:rsidRDefault="00E20C12" w:rsidP="00E20C12">
      <w:pPr>
        <w:pStyle w:val="NormalBPBHEB"/>
        <w:pPrChange w:id="542" w:author="Sharon" w:date="2024-09-03T11:06:00Z" w16du:dateUtc="2024-09-03T05:36:00Z">
          <w:pPr>
            <w:pBdr>
              <w:top w:val="nil"/>
              <w:left w:val="nil"/>
              <w:bottom w:val="nil"/>
              <w:right w:val="nil"/>
              <w:between w:val="nil"/>
            </w:pBdr>
            <w:shd w:val="clear" w:color="auto" w:fill="FFFFFF"/>
            <w:spacing w:after="100" w:line="276" w:lineRule="auto"/>
            <w:jc w:val="both"/>
          </w:pPr>
        </w:pPrChange>
      </w:pPr>
    </w:p>
    <w:p w14:paraId="3F0E554F" w14:textId="4D06D6E4" w:rsidR="003A20F5" w:rsidRDefault="003A20F5" w:rsidP="00E20C12">
      <w:pPr>
        <w:pStyle w:val="Heading2BPBHEB"/>
        <w:rPr>
          <w:ins w:id="543" w:author="Sharon" w:date="2024-09-03T11:56:00Z" w16du:dateUtc="2024-09-03T06:26:00Z"/>
        </w:rPr>
      </w:pPr>
      <w:r w:rsidRPr="003A20F5">
        <w:t xml:space="preserve">Key </w:t>
      </w:r>
      <w:ins w:id="544" w:author="Sharon" w:date="2024-09-03T11:06:00Z" w16du:dateUtc="2024-09-03T05:36:00Z">
        <w:r w:rsidR="00E20C12">
          <w:t>f</w:t>
        </w:r>
      </w:ins>
      <w:del w:id="545" w:author="Sharon" w:date="2024-09-03T11:06:00Z" w16du:dateUtc="2024-09-03T05:36:00Z">
        <w:r w:rsidRPr="003A20F5" w:rsidDel="00E20C12">
          <w:delText>F</w:delText>
        </w:r>
      </w:del>
      <w:r w:rsidRPr="003A20F5">
        <w:t xml:space="preserve">eatures and </w:t>
      </w:r>
      <w:ins w:id="546" w:author="Sharon" w:date="2024-09-03T11:07:00Z" w16du:dateUtc="2024-09-03T05:37:00Z">
        <w:r w:rsidR="00E20C12">
          <w:t>a</w:t>
        </w:r>
      </w:ins>
      <w:del w:id="547" w:author="Sharon" w:date="2024-09-03T11:07:00Z" w16du:dateUtc="2024-09-03T05:37:00Z">
        <w:r w:rsidRPr="003A20F5" w:rsidDel="00E20C12">
          <w:delText>A</w:delText>
        </w:r>
      </w:del>
      <w:r w:rsidRPr="003A20F5">
        <w:t>dvantages</w:t>
      </w:r>
      <w:del w:id="548" w:author="Sharon" w:date="2024-09-03T11:14:00Z" w16du:dateUtc="2024-09-03T05:44:00Z">
        <w:r w:rsidRPr="003A20F5" w:rsidDel="00F802C3">
          <w:delText>:</w:delText>
        </w:r>
      </w:del>
    </w:p>
    <w:p w14:paraId="25D26A20" w14:textId="6B2453F2" w:rsidR="00BC0992" w:rsidRPr="003A20F5" w:rsidRDefault="00BC0992" w:rsidP="00BC0992">
      <w:pPr>
        <w:pStyle w:val="NormalBPBHEB"/>
        <w:pPrChange w:id="549" w:author="Sharon" w:date="2024-09-03T11:56:00Z" w16du:dateUtc="2024-09-03T06:26:00Z">
          <w:pPr>
            <w:keepNext/>
            <w:keepLines/>
            <w:spacing w:before="40" w:after="0"/>
            <w:outlineLvl w:val="1"/>
          </w:pPr>
        </w:pPrChange>
      </w:pPr>
      <w:ins w:id="550" w:author="Sharon" w:date="2024-09-03T11:56:00Z" w16du:dateUtc="2024-09-03T06:26:00Z">
        <w:r>
          <w:t xml:space="preserve">The following are </w:t>
        </w:r>
      </w:ins>
      <w:ins w:id="551" w:author="Sharon" w:date="2024-09-03T12:19:00Z" w16du:dateUtc="2024-09-03T06:49:00Z">
        <w:r w:rsidR="00617E79">
          <w:t xml:space="preserve">some of </w:t>
        </w:r>
      </w:ins>
      <w:ins w:id="552" w:author="Sharon" w:date="2024-09-03T11:56:00Z" w16du:dateUtc="2024-09-03T06:26:00Z">
        <w:r>
          <w:t>the features and advantages of</w:t>
        </w:r>
        <w:r w:rsidRPr="00BC0992">
          <w:rPr>
            <w:i/>
            <w:iCs/>
          </w:rPr>
          <w:t xml:space="preserve"> </w:t>
        </w:r>
        <w:r w:rsidRPr="003A61E1">
          <w:rPr>
            <w:i/>
            <w:iCs/>
          </w:rPr>
          <w:t>Amazon ElastiCache</w:t>
        </w:r>
        <w:r>
          <w:rPr>
            <w:i/>
            <w:iCs/>
          </w:rPr>
          <w:t>:</w:t>
        </w:r>
      </w:ins>
    </w:p>
    <w:p w14:paraId="23EB88D9" w14:textId="5A2A3401" w:rsidR="003A20F5" w:rsidRPr="003A20F5" w:rsidRDefault="003A20F5" w:rsidP="00E20C12">
      <w:pPr>
        <w:pStyle w:val="NormalBPBHEB"/>
        <w:numPr>
          <w:ilvl w:val="0"/>
          <w:numId w:val="42"/>
        </w:numPr>
        <w:pPrChange w:id="553"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 xml:space="preserve">Caching </w:t>
      </w:r>
      <w:del w:id="554" w:author="Sharon" w:date="2024-09-03T12:12:00Z" w16du:dateUtc="2024-09-03T06:42:00Z">
        <w:r w:rsidRPr="003A20F5" w:rsidDel="00617E79">
          <w:rPr>
            <w:b/>
            <w:bCs/>
          </w:rPr>
          <w:delText xml:space="preserve">Data </w:delText>
        </w:r>
      </w:del>
      <w:ins w:id="555" w:author="Sharon" w:date="2024-09-03T12:12:00Z" w16du:dateUtc="2024-09-03T06:42:00Z">
        <w:r w:rsidR="00617E79">
          <w:rPr>
            <w:b/>
            <w:bCs/>
          </w:rPr>
          <w:t>d</w:t>
        </w:r>
        <w:r w:rsidR="00617E79" w:rsidRPr="003A20F5">
          <w:rPr>
            <w:b/>
            <w:bCs/>
          </w:rPr>
          <w:t xml:space="preserve">ata </w:t>
        </w:r>
      </w:ins>
      <w:r w:rsidRPr="003A20F5">
        <w:rPr>
          <w:b/>
          <w:bCs/>
        </w:rPr>
        <w:t xml:space="preserve">for </w:t>
      </w:r>
      <w:del w:id="556" w:author="Sharon" w:date="2024-09-03T12:12:00Z" w16du:dateUtc="2024-09-03T06:42:00Z">
        <w:r w:rsidRPr="003A20F5" w:rsidDel="00617E79">
          <w:rPr>
            <w:b/>
            <w:bCs/>
          </w:rPr>
          <w:delText xml:space="preserve">Faster </w:delText>
        </w:r>
      </w:del>
      <w:ins w:id="557" w:author="Sharon" w:date="2024-09-03T12:12:00Z" w16du:dateUtc="2024-09-03T06:42:00Z">
        <w:r w:rsidR="00617E79">
          <w:rPr>
            <w:b/>
            <w:bCs/>
          </w:rPr>
          <w:t>f</w:t>
        </w:r>
        <w:r w:rsidR="00617E79" w:rsidRPr="003A20F5">
          <w:rPr>
            <w:b/>
            <w:bCs/>
          </w:rPr>
          <w:t xml:space="preserve">aster </w:t>
        </w:r>
      </w:ins>
      <w:del w:id="558" w:author="Sharon" w:date="2024-09-03T12:12:00Z" w16du:dateUtc="2024-09-03T06:42:00Z">
        <w:r w:rsidRPr="003A20F5" w:rsidDel="00617E79">
          <w:rPr>
            <w:b/>
            <w:bCs/>
          </w:rPr>
          <w:delText>Access</w:delText>
        </w:r>
      </w:del>
      <w:ins w:id="559" w:author="Sharon" w:date="2024-09-03T12:12:00Z" w16du:dateUtc="2024-09-03T06:42:00Z">
        <w:r w:rsidR="00617E79">
          <w:rPr>
            <w:b/>
            <w:bCs/>
          </w:rPr>
          <w:t>a</w:t>
        </w:r>
        <w:r w:rsidR="00617E79" w:rsidRPr="003A20F5">
          <w:rPr>
            <w:b/>
            <w:bCs/>
          </w:rPr>
          <w:t>ccess</w:t>
        </w:r>
      </w:ins>
      <w:r w:rsidRPr="003A20F5">
        <w:rPr>
          <w:b/>
          <w:bCs/>
        </w:rPr>
        <w:t>:</w:t>
      </w:r>
      <w:r w:rsidRPr="003A20F5">
        <w:t xml:space="preserve"> </w:t>
      </w:r>
      <w:r w:rsidRPr="00617E79">
        <w:rPr>
          <w:i/>
          <w:iCs/>
          <w:rPrChange w:id="560" w:author="Sharon" w:date="2024-09-03T12:12:00Z" w16du:dateUtc="2024-09-03T06:42:00Z">
            <w:rPr/>
          </w:rPrChange>
        </w:rPr>
        <w:t>Amazon ElastiCache</w:t>
      </w:r>
      <w:r w:rsidRPr="003A20F5">
        <w:t xml:space="preserve"> stores frequently accessed data in-memory, reducing the need to fetch it from the main database. This caching </w:t>
      </w:r>
      <w:r w:rsidRPr="003A20F5">
        <w:lastRenderedPageBreak/>
        <w:t>mechanism significantly reduces data retrieval times and enhances application responsiveness</w:t>
      </w:r>
      <w:r w:rsidR="00BE2D7D">
        <w:rPr>
          <w:rStyle w:val="FootnoteReference"/>
        </w:rPr>
        <w:footnoteReference w:id="46"/>
      </w:r>
      <w:r w:rsidRPr="003A20F5">
        <w:t>.</w:t>
      </w:r>
    </w:p>
    <w:p w14:paraId="1DEDBBCF" w14:textId="6FDD79A5" w:rsidR="003A20F5" w:rsidRPr="003A20F5" w:rsidRDefault="003A20F5" w:rsidP="00E20C12">
      <w:pPr>
        <w:pStyle w:val="NormalBPBHEB"/>
        <w:numPr>
          <w:ilvl w:val="0"/>
          <w:numId w:val="42"/>
        </w:numPr>
        <w:pPrChange w:id="561"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Compatibility with Redis and Memcached</w:t>
      </w:r>
      <w:r w:rsidR="00D8337F">
        <w:rPr>
          <w:rStyle w:val="FootnoteReference"/>
          <w:b/>
          <w:bCs/>
        </w:rPr>
        <w:footnoteReference w:id="47"/>
      </w:r>
      <w:r w:rsidRPr="003A20F5">
        <w:rPr>
          <w:b/>
          <w:bCs/>
        </w:rPr>
        <w:t>:</w:t>
      </w:r>
      <w:r w:rsidRPr="003A20F5">
        <w:t xml:space="preserve"> </w:t>
      </w:r>
      <w:r w:rsidRPr="00617E79">
        <w:rPr>
          <w:i/>
          <w:iCs/>
          <w:rPrChange w:id="562" w:author="Sharon" w:date="2024-09-03T12:12:00Z" w16du:dateUtc="2024-09-03T06:42:00Z">
            <w:rPr/>
          </w:rPrChange>
        </w:rPr>
        <w:t xml:space="preserve">ElastiCache </w:t>
      </w:r>
      <w:r w:rsidRPr="003A20F5">
        <w:t xml:space="preserve">supports both </w:t>
      </w:r>
      <w:r w:rsidRPr="00617E79">
        <w:rPr>
          <w:i/>
          <w:iCs/>
          <w:rPrChange w:id="563" w:author="Sharon" w:date="2024-09-03T12:12:00Z" w16du:dateUtc="2024-09-03T06:42:00Z">
            <w:rPr/>
          </w:rPrChange>
        </w:rPr>
        <w:t>Redis</w:t>
      </w:r>
      <w:r w:rsidRPr="003A20F5">
        <w:t xml:space="preserve"> and </w:t>
      </w:r>
      <w:r w:rsidRPr="00617E79">
        <w:rPr>
          <w:i/>
          <w:iCs/>
          <w:rPrChange w:id="564" w:author="Sharon" w:date="2024-09-03T12:13:00Z" w16du:dateUtc="2024-09-03T06:43:00Z">
            <w:rPr/>
          </w:rPrChange>
        </w:rPr>
        <w:t>Memcached</w:t>
      </w:r>
      <w:r w:rsidRPr="003A20F5">
        <w:t>, two widely used open-source in-memory data stores. This flexibility allows you to choose the data store that best fits your application's requirements</w:t>
      </w:r>
      <w:r w:rsidR="00BE2D7D">
        <w:rPr>
          <w:rStyle w:val="FootnoteReference"/>
        </w:rPr>
        <w:footnoteReference w:id="48"/>
      </w:r>
      <w:r w:rsidRPr="003A20F5">
        <w:t>.</w:t>
      </w:r>
    </w:p>
    <w:p w14:paraId="444AB8E9" w14:textId="7C9E9B3C" w:rsidR="003A20F5" w:rsidRPr="003A20F5" w:rsidRDefault="003A20F5" w:rsidP="00E20C12">
      <w:pPr>
        <w:pStyle w:val="NormalBPBHEB"/>
        <w:numPr>
          <w:ilvl w:val="0"/>
          <w:numId w:val="42"/>
        </w:numPr>
        <w:pPrChange w:id="565"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3A20F5">
        <w:rPr>
          <w:b/>
          <w:bCs/>
        </w:rPr>
        <w:t>Auto-</w:t>
      </w:r>
      <w:del w:id="566" w:author="Sharon" w:date="2024-09-03T12:45:00Z" w16du:dateUtc="2024-09-03T07:15:00Z">
        <w:r w:rsidRPr="003A20F5" w:rsidDel="00191E44">
          <w:rPr>
            <w:b/>
            <w:bCs/>
          </w:rPr>
          <w:delText>Scaling</w:delText>
        </w:r>
      </w:del>
      <w:ins w:id="567" w:author="Sharon" w:date="2024-09-03T12:45:00Z" w16du:dateUtc="2024-09-03T07:15:00Z">
        <w:r w:rsidR="00191E44">
          <w:rPr>
            <w:b/>
            <w:bCs/>
          </w:rPr>
          <w:t>s</w:t>
        </w:r>
        <w:r w:rsidR="00191E44" w:rsidRPr="003A20F5">
          <w:rPr>
            <w:b/>
            <w:bCs/>
          </w:rPr>
          <w:t>caling</w:t>
        </w:r>
      </w:ins>
      <w:r w:rsidRPr="003A20F5">
        <w:rPr>
          <w:b/>
          <w:bCs/>
        </w:rPr>
        <w:t>:</w:t>
      </w:r>
      <w:r w:rsidRPr="003A20F5">
        <w:t xml:space="preserve"> </w:t>
      </w:r>
      <w:r w:rsidRPr="00617E79">
        <w:rPr>
          <w:i/>
          <w:iCs/>
          <w:rPrChange w:id="568" w:author="Sharon" w:date="2024-09-03T12:13:00Z" w16du:dateUtc="2024-09-03T06:43:00Z">
            <w:rPr/>
          </w:rPrChange>
        </w:rPr>
        <w:t>ElastiCache</w:t>
      </w:r>
      <w:r w:rsidRPr="003A20F5">
        <w:t xml:space="preserve"> can automatically adjust its capacity based on your application's needs. This ensures that your cache is always appropriately sized, optimizing cost and performance</w:t>
      </w:r>
      <w:r w:rsidR="000736FD">
        <w:rPr>
          <w:rStyle w:val="FootnoteReference"/>
        </w:rPr>
        <w:footnoteReference w:id="49"/>
      </w:r>
      <w:r w:rsidRPr="003A20F5">
        <w:t>.</w:t>
      </w:r>
    </w:p>
    <w:p w14:paraId="01A48BC7" w14:textId="73E4B49F" w:rsidR="003A20F5" w:rsidRDefault="003A20F5" w:rsidP="00E20C12">
      <w:pPr>
        <w:pStyle w:val="NormalBPBHEB"/>
        <w:numPr>
          <w:ilvl w:val="0"/>
          <w:numId w:val="42"/>
        </w:numPr>
        <w:rPr>
          <w:ins w:id="569" w:author="Sharon" w:date="2024-09-03T11:07:00Z" w16du:dateUtc="2024-09-03T05:37:00Z"/>
        </w:rPr>
      </w:pPr>
      <w:r w:rsidRPr="003A20F5">
        <w:rPr>
          <w:b/>
          <w:bCs/>
        </w:rPr>
        <w:t xml:space="preserve">Managed </w:t>
      </w:r>
      <w:del w:id="570" w:author="Sharon" w:date="2024-09-03T12:45:00Z" w16du:dateUtc="2024-09-03T07:15:00Z">
        <w:r w:rsidRPr="003A20F5" w:rsidDel="00191E44">
          <w:rPr>
            <w:b/>
            <w:bCs/>
          </w:rPr>
          <w:delText>Service</w:delText>
        </w:r>
      </w:del>
      <w:ins w:id="571" w:author="Sharon" w:date="2024-09-03T12:45:00Z" w16du:dateUtc="2024-09-03T07:15:00Z">
        <w:r w:rsidR="00191E44">
          <w:rPr>
            <w:b/>
            <w:bCs/>
          </w:rPr>
          <w:t>s</w:t>
        </w:r>
        <w:r w:rsidR="00191E44" w:rsidRPr="003A20F5">
          <w:rPr>
            <w:b/>
            <w:bCs/>
          </w:rPr>
          <w:t>ervice</w:t>
        </w:r>
      </w:ins>
      <w:r w:rsidRPr="003A20F5">
        <w:rPr>
          <w:b/>
          <w:bCs/>
        </w:rPr>
        <w:t>:</w:t>
      </w:r>
      <w:r w:rsidRPr="003A20F5">
        <w:t xml:space="preserve"> As a managed service, </w:t>
      </w:r>
      <w:r w:rsidRPr="00617E79">
        <w:rPr>
          <w:i/>
          <w:iCs/>
          <w:rPrChange w:id="572" w:author="Sharon" w:date="2024-09-03T12:13:00Z" w16du:dateUtc="2024-09-03T06:43:00Z">
            <w:rPr/>
          </w:rPrChange>
        </w:rPr>
        <w:t>ElastiCache</w:t>
      </w:r>
      <w:r w:rsidRPr="003A20F5">
        <w:t xml:space="preserve"> handles operational tasks like hardware provisioning, software patching, setup, and configuration. This allows you to focus on your application's development rather than infrastructure management</w:t>
      </w:r>
      <w:r w:rsidR="00AC5029">
        <w:rPr>
          <w:rStyle w:val="FootnoteReference"/>
        </w:rPr>
        <w:footnoteReference w:id="50"/>
      </w:r>
      <w:r w:rsidR="000736FD">
        <w:t>.</w:t>
      </w:r>
    </w:p>
    <w:p w14:paraId="7D666768" w14:textId="77777777" w:rsidR="00E20C12" w:rsidRPr="003A20F5" w:rsidRDefault="00E20C12" w:rsidP="00E20C12">
      <w:pPr>
        <w:pStyle w:val="NormalBPBHEB"/>
        <w:pPrChange w:id="573" w:author="Sharon" w:date="2024-09-03T11:07:00Z" w16du:dateUtc="2024-09-03T05:37:00Z">
          <w:pPr>
            <w:numPr>
              <w:numId w:val="10"/>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20930F90" w14:textId="509717F8" w:rsidR="003A20F5" w:rsidRPr="003A20F5" w:rsidRDefault="003A20F5" w:rsidP="00E20C12">
      <w:pPr>
        <w:pStyle w:val="Heading2BPBHEB"/>
        <w:pPrChange w:id="574" w:author="Sharon" w:date="2024-09-03T11:07:00Z" w16du:dateUtc="2024-09-03T05:37:00Z">
          <w:pPr>
            <w:keepNext/>
            <w:keepLines/>
            <w:spacing w:before="40" w:after="0"/>
            <w:outlineLvl w:val="1"/>
          </w:pPr>
        </w:pPrChange>
      </w:pPr>
      <w:r w:rsidRPr="003A20F5">
        <w:t xml:space="preserve">Use </w:t>
      </w:r>
      <w:ins w:id="575" w:author="Sharon" w:date="2024-09-03T11:07:00Z" w16du:dateUtc="2024-09-03T05:37:00Z">
        <w:r w:rsidR="00E20C12">
          <w:t>c</w:t>
        </w:r>
      </w:ins>
      <w:del w:id="576" w:author="Sharon" w:date="2024-09-03T11:07:00Z" w16du:dateUtc="2024-09-03T05:37:00Z">
        <w:r w:rsidRPr="003A20F5" w:rsidDel="00E20C12">
          <w:delText>C</w:delText>
        </w:r>
      </w:del>
      <w:r w:rsidRPr="003A20F5">
        <w:t>ases</w:t>
      </w:r>
      <w:del w:id="577" w:author="Sharon" w:date="2024-09-03T11:07:00Z" w16du:dateUtc="2024-09-03T05:37:00Z">
        <w:r w:rsidRPr="003A20F5" w:rsidDel="00E20C12">
          <w:delText>:</w:delText>
        </w:r>
      </w:del>
    </w:p>
    <w:p w14:paraId="44C8B89E" w14:textId="7FA36DE6" w:rsidR="003A20F5" w:rsidRDefault="003A20F5" w:rsidP="00F802C3">
      <w:pPr>
        <w:pStyle w:val="NormalBPBHEB"/>
        <w:rPr>
          <w:ins w:id="578" w:author="Sharon" w:date="2024-09-03T11:07:00Z" w16du:dateUtc="2024-09-03T05:37:00Z"/>
        </w:rPr>
      </w:pPr>
      <w:r w:rsidRPr="00BC0992">
        <w:rPr>
          <w:i/>
          <w:iCs/>
          <w:rPrChange w:id="579" w:author="Sharon" w:date="2024-09-03T11:57:00Z" w16du:dateUtc="2024-09-03T06:27:00Z">
            <w:rPr/>
          </w:rPrChange>
        </w:rPr>
        <w:t>Amazon ElastiCache</w:t>
      </w:r>
      <w:r w:rsidRPr="003A20F5">
        <w:t xml:space="preserve"> is a valuable addition to applications that require low-latency data access</w:t>
      </w:r>
      <w:r w:rsidR="00BE2D7D">
        <w:rPr>
          <w:rStyle w:val="FootnoteReference"/>
        </w:rPr>
        <w:footnoteReference w:id="51"/>
      </w:r>
      <w:r w:rsidRPr="003A20F5">
        <w:t xml:space="preserve">. It is commonly used for use cases such as session management, real-time analytics, leaderboards, and read-heavy workloads. Any application that benefits from quick access to frequently accessed data can leverage </w:t>
      </w:r>
      <w:r w:rsidRPr="00BC0992">
        <w:rPr>
          <w:i/>
          <w:iCs/>
          <w:rPrChange w:id="580" w:author="Sharon" w:date="2024-09-03T11:57:00Z" w16du:dateUtc="2024-09-03T06:27:00Z">
            <w:rPr/>
          </w:rPrChange>
        </w:rPr>
        <w:t>ElastiCache</w:t>
      </w:r>
      <w:r w:rsidRPr="003A20F5">
        <w:t xml:space="preserve"> to improve</w:t>
      </w:r>
      <w:r w:rsidR="00294923">
        <w:rPr>
          <w:rStyle w:val="FootnoteReference"/>
        </w:rPr>
        <w:footnoteReference w:id="52"/>
      </w:r>
      <w:r w:rsidRPr="003A20F5">
        <w:t>.</w:t>
      </w:r>
    </w:p>
    <w:p w14:paraId="1C4996D1" w14:textId="77777777" w:rsidR="00F802C3" w:rsidRPr="003A20F5" w:rsidRDefault="00F802C3" w:rsidP="00F802C3">
      <w:pPr>
        <w:pStyle w:val="NormalBPBHEB"/>
        <w:pPrChange w:id="581" w:author="Sharon" w:date="2024-09-03T11:07:00Z" w16du:dateUtc="2024-09-03T05:37:00Z">
          <w:pPr>
            <w:pBdr>
              <w:top w:val="nil"/>
              <w:left w:val="nil"/>
              <w:bottom w:val="nil"/>
              <w:right w:val="nil"/>
              <w:between w:val="nil"/>
            </w:pBdr>
            <w:shd w:val="clear" w:color="auto" w:fill="FFFFFF"/>
            <w:spacing w:after="100" w:line="276" w:lineRule="auto"/>
            <w:jc w:val="both"/>
          </w:pPr>
        </w:pPrChange>
      </w:pPr>
    </w:p>
    <w:p w14:paraId="320B3081" w14:textId="719D2A32" w:rsidR="00D44C7E" w:rsidRPr="00D44C7E" w:rsidRDefault="00D44C7E" w:rsidP="00F802C3">
      <w:pPr>
        <w:pStyle w:val="Heading1BPBHEB"/>
        <w:pPrChange w:id="582" w:author="Sharon" w:date="2024-09-03T11:07:00Z" w16du:dateUtc="2024-09-03T05:37:00Z">
          <w:pPr>
            <w:pBdr>
              <w:top w:val="nil"/>
              <w:left w:val="nil"/>
              <w:bottom w:val="nil"/>
              <w:right w:val="nil"/>
              <w:between w:val="nil"/>
            </w:pBdr>
            <w:shd w:val="clear" w:color="auto" w:fill="FFFFFF"/>
            <w:spacing w:after="100" w:line="276" w:lineRule="auto"/>
            <w:jc w:val="both"/>
          </w:pPr>
        </w:pPrChange>
      </w:pPr>
      <w:r w:rsidRPr="00D44C7E">
        <w:t xml:space="preserve">Amazon </w:t>
      </w:r>
      <w:proofErr w:type="spellStart"/>
      <w:r w:rsidRPr="00D44C7E">
        <w:t>Keyspaces</w:t>
      </w:r>
      <w:proofErr w:type="spellEnd"/>
      <w:r w:rsidRPr="00D44C7E">
        <w:t xml:space="preserve"> (for Apache </w:t>
      </w:r>
      <w:r w:rsidRPr="00F802C3">
        <w:t>Cassandra</w:t>
      </w:r>
      <w:r w:rsidRPr="00D44C7E">
        <w:t>)</w:t>
      </w:r>
    </w:p>
    <w:p w14:paraId="725085C0" w14:textId="5C1609BE" w:rsidR="00D44C7E" w:rsidRDefault="00D44C7E" w:rsidP="00F802C3">
      <w:pPr>
        <w:pStyle w:val="NormalBPBHEB"/>
        <w:pPrChange w:id="583" w:author="Sharon" w:date="2024-09-03T11:07:00Z" w16du:dateUtc="2024-09-03T05:37:00Z">
          <w:pPr>
            <w:pBdr>
              <w:top w:val="nil"/>
              <w:left w:val="nil"/>
              <w:bottom w:val="nil"/>
              <w:right w:val="nil"/>
              <w:between w:val="nil"/>
            </w:pBdr>
            <w:shd w:val="clear" w:color="auto" w:fill="FFFFFF"/>
            <w:spacing w:after="100" w:line="276" w:lineRule="auto"/>
            <w:jc w:val="both"/>
          </w:pPr>
        </w:pPrChange>
      </w:pPr>
      <w:r w:rsidRPr="00BC0992">
        <w:rPr>
          <w:i/>
          <w:iCs/>
          <w:rPrChange w:id="584" w:author="Sharon" w:date="2024-09-03T11:56:00Z" w16du:dateUtc="2024-09-03T06:26:00Z">
            <w:rPr/>
          </w:rPrChange>
        </w:rPr>
        <w:t xml:space="preserve">Amazon </w:t>
      </w:r>
      <w:proofErr w:type="spellStart"/>
      <w:r w:rsidRPr="00BC0992">
        <w:rPr>
          <w:i/>
          <w:iCs/>
          <w:rPrChange w:id="585" w:author="Sharon" w:date="2024-09-03T11:56:00Z" w16du:dateUtc="2024-09-03T06:26:00Z">
            <w:rPr/>
          </w:rPrChange>
        </w:rPr>
        <w:t>Keyspaces</w:t>
      </w:r>
      <w:proofErr w:type="spellEnd"/>
      <w:r w:rsidRPr="00D44C7E">
        <w:t xml:space="preserve"> (for </w:t>
      </w:r>
      <w:r w:rsidRPr="00BC0992">
        <w:rPr>
          <w:i/>
          <w:iCs/>
          <w:rPrChange w:id="586" w:author="Sharon" w:date="2024-09-03T11:57:00Z" w16du:dateUtc="2024-09-03T06:27:00Z">
            <w:rPr/>
          </w:rPrChange>
        </w:rPr>
        <w:t>Apache Cassandra</w:t>
      </w:r>
      <w:r w:rsidRPr="00D44C7E">
        <w:t>)</w:t>
      </w:r>
      <w:r w:rsidR="00E35213">
        <w:rPr>
          <w:rStyle w:val="FootnoteReference"/>
        </w:rPr>
        <w:footnoteReference w:id="53"/>
      </w:r>
      <w:r w:rsidRPr="00D44C7E">
        <w:t xml:space="preserve"> is a fully managed, serverless, scalable, and highly available database service offered by </w:t>
      </w:r>
      <w:del w:id="587" w:author="Sharon" w:date="2024-09-03T11:57:00Z" w16du:dateUtc="2024-09-03T06:27:00Z">
        <w:r w:rsidRPr="00D44C7E" w:rsidDel="00BC0992">
          <w:delText>Amazon Web Services (</w:delText>
        </w:r>
      </w:del>
      <w:r w:rsidRPr="00D44C7E">
        <w:t>AWS</w:t>
      </w:r>
      <w:del w:id="588" w:author="Sharon" w:date="2024-09-03T11:57:00Z" w16du:dateUtc="2024-09-03T06:27:00Z">
        <w:r w:rsidRPr="00D44C7E" w:rsidDel="00BC0992">
          <w:delText>)</w:delText>
        </w:r>
      </w:del>
      <w:r w:rsidRPr="00D44C7E">
        <w:t>. It is designed to provide the best of both worlds</w:t>
      </w:r>
      <w:ins w:id="589" w:author="Sharon" w:date="2024-09-03T12:15:00Z" w16du:dateUtc="2024-09-03T06:45:00Z">
        <w:r w:rsidR="00617E79">
          <w:t xml:space="preserve">, </w:t>
        </w:r>
      </w:ins>
      <w:del w:id="590" w:author="Sharon" w:date="2024-09-03T12:15:00Z" w16du:dateUtc="2024-09-03T06:45:00Z">
        <w:r w:rsidRPr="00D44C7E" w:rsidDel="00617E79">
          <w:lastRenderedPageBreak/>
          <w:delText xml:space="preserve">: </w:delText>
        </w:r>
      </w:del>
      <w:r w:rsidRPr="00D44C7E">
        <w:t xml:space="preserve">the scalability and flexibility of </w:t>
      </w:r>
      <w:r w:rsidRPr="00BC0992">
        <w:rPr>
          <w:i/>
          <w:iCs/>
          <w:rPrChange w:id="591" w:author="Sharon" w:date="2024-09-03T11:57:00Z" w16du:dateUtc="2024-09-03T06:27:00Z">
            <w:rPr/>
          </w:rPrChange>
        </w:rPr>
        <w:t>Apache Cassandra</w:t>
      </w:r>
      <w:r w:rsidR="00822725">
        <w:rPr>
          <w:rStyle w:val="FootnoteReference"/>
        </w:rPr>
        <w:footnoteReference w:id="54"/>
      </w:r>
      <w:r w:rsidRPr="00D44C7E">
        <w:t xml:space="preserve"> and the benefits of AWS's managed services. </w:t>
      </w:r>
      <w:r w:rsidRPr="00BC0992">
        <w:rPr>
          <w:i/>
          <w:iCs/>
          <w:rPrChange w:id="592" w:author="Sharon" w:date="2024-09-03T11:57:00Z" w16du:dateUtc="2024-09-03T06:27:00Z">
            <w:rPr/>
          </w:rPrChange>
        </w:rPr>
        <w:t xml:space="preserve">Amazon </w:t>
      </w:r>
      <w:proofErr w:type="spellStart"/>
      <w:r w:rsidRPr="00BC0992">
        <w:rPr>
          <w:i/>
          <w:iCs/>
          <w:rPrChange w:id="593" w:author="Sharon" w:date="2024-09-03T11:57:00Z" w16du:dateUtc="2024-09-03T06:27:00Z">
            <w:rPr/>
          </w:rPrChange>
        </w:rPr>
        <w:t>Keyspaces</w:t>
      </w:r>
      <w:proofErr w:type="spellEnd"/>
      <w:r w:rsidRPr="00D44C7E">
        <w:t xml:space="preserve"> allows you to build applications that can seamlessly and securely handle any amount of traffic and data</w:t>
      </w:r>
      <w:r w:rsidR="00B66EE8">
        <w:rPr>
          <w:rStyle w:val="FootnoteReference"/>
        </w:rPr>
        <w:footnoteReference w:id="55"/>
      </w:r>
      <w:r w:rsidRPr="00D44C7E">
        <w:t>, making it a robust choice for a wide range of use cases.</w:t>
      </w:r>
    </w:p>
    <w:p w14:paraId="67A26E05" w14:textId="3E47F7BF" w:rsidR="009B728D" w:rsidRDefault="009B728D" w:rsidP="00F802C3">
      <w:pPr>
        <w:pStyle w:val="NormalBPBHEB"/>
        <w:rPr>
          <w:ins w:id="594" w:author="Sharon" w:date="2024-09-03T11:07:00Z" w16du:dateUtc="2024-09-03T05:37:00Z"/>
        </w:rPr>
      </w:pPr>
      <w:r w:rsidRPr="00D44C7E">
        <w:t xml:space="preserve">In this section, we will explore </w:t>
      </w:r>
      <w:r w:rsidRPr="00BC0992">
        <w:rPr>
          <w:i/>
          <w:iCs/>
          <w:rPrChange w:id="595" w:author="Sharon" w:date="2024-09-03T11:57:00Z" w16du:dateUtc="2024-09-03T06:27:00Z">
            <w:rPr/>
          </w:rPrChange>
        </w:rPr>
        <w:t xml:space="preserve">Amazon </w:t>
      </w:r>
      <w:proofErr w:type="spellStart"/>
      <w:r w:rsidRPr="00BC0992">
        <w:rPr>
          <w:i/>
          <w:iCs/>
          <w:rPrChange w:id="596" w:author="Sharon" w:date="2024-09-03T11:57:00Z" w16du:dateUtc="2024-09-03T06:27:00Z">
            <w:rPr/>
          </w:rPrChange>
        </w:rPr>
        <w:t>Keyspaces</w:t>
      </w:r>
      <w:proofErr w:type="spellEnd"/>
      <w:r w:rsidRPr="00D44C7E">
        <w:t xml:space="preserve"> (for </w:t>
      </w:r>
      <w:r w:rsidRPr="00BC0992">
        <w:rPr>
          <w:i/>
          <w:iCs/>
          <w:rPrChange w:id="597" w:author="Sharon" w:date="2024-09-03T11:57:00Z" w16du:dateUtc="2024-09-03T06:27:00Z">
            <w:rPr/>
          </w:rPrChange>
        </w:rPr>
        <w:t>Apache Cassandra</w:t>
      </w:r>
      <w:r w:rsidRPr="00D44C7E">
        <w:t>), its features, benefits, and the use cases where it shines as a fully managed, serverless, and scalable database service.</w:t>
      </w:r>
    </w:p>
    <w:p w14:paraId="5AA43CFE" w14:textId="77777777" w:rsidR="00F802C3" w:rsidRPr="00D44C7E" w:rsidRDefault="00F802C3" w:rsidP="00F802C3">
      <w:pPr>
        <w:pStyle w:val="NormalBPBHEB"/>
        <w:pPrChange w:id="598" w:author="Sharon" w:date="2024-09-03T11:07:00Z" w16du:dateUtc="2024-09-03T05:37:00Z">
          <w:pPr>
            <w:pBdr>
              <w:top w:val="nil"/>
              <w:left w:val="nil"/>
              <w:bottom w:val="nil"/>
              <w:right w:val="nil"/>
              <w:between w:val="nil"/>
            </w:pBdr>
            <w:shd w:val="clear" w:color="auto" w:fill="FFFFFF"/>
            <w:spacing w:after="100" w:line="276" w:lineRule="auto"/>
            <w:jc w:val="both"/>
          </w:pPr>
        </w:pPrChange>
      </w:pPr>
    </w:p>
    <w:p w14:paraId="1627FC22" w14:textId="18FA1B78" w:rsidR="00D44C7E" w:rsidRDefault="00D44C7E" w:rsidP="00F802C3">
      <w:pPr>
        <w:pStyle w:val="Heading2BPBHEB"/>
        <w:rPr>
          <w:ins w:id="599" w:author="Sharon" w:date="2024-09-03T12:09:00Z" w16du:dateUtc="2024-09-03T06:39:00Z"/>
        </w:rPr>
      </w:pPr>
      <w:r w:rsidRPr="00D44C7E">
        <w:t xml:space="preserve">Key </w:t>
      </w:r>
      <w:del w:id="600" w:author="Sharon" w:date="2024-09-03T11:07:00Z" w16du:dateUtc="2024-09-03T05:37:00Z">
        <w:r w:rsidRPr="00F802C3" w:rsidDel="00F802C3">
          <w:delText>Features</w:delText>
        </w:r>
        <w:r w:rsidRPr="00D44C7E" w:rsidDel="00F802C3">
          <w:delText xml:space="preserve"> </w:delText>
        </w:r>
      </w:del>
      <w:ins w:id="601" w:author="Sharon" w:date="2024-09-03T11:07:00Z" w16du:dateUtc="2024-09-03T05:37:00Z">
        <w:r w:rsidR="00F802C3">
          <w:t>f</w:t>
        </w:r>
        <w:r w:rsidR="00F802C3" w:rsidRPr="00F802C3">
          <w:t>eatures</w:t>
        </w:r>
        <w:r w:rsidR="00F802C3" w:rsidRPr="00D44C7E">
          <w:t xml:space="preserve"> </w:t>
        </w:r>
      </w:ins>
      <w:r w:rsidRPr="00D44C7E">
        <w:t xml:space="preserve">and </w:t>
      </w:r>
      <w:del w:id="602" w:author="Sharon" w:date="2024-09-03T11:07:00Z" w16du:dateUtc="2024-09-03T05:37:00Z">
        <w:r w:rsidRPr="00D44C7E" w:rsidDel="00F802C3">
          <w:delText>Advantages</w:delText>
        </w:r>
      </w:del>
      <w:ins w:id="603" w:author="Sharon" w:date="2024-09-03T11:07:00Z" w16du:dateUtc="2024-09-03T05:37:00Z">
        <w:r w:rsidR="00F802C3">
          <w:t>a</w:t>
        </w:r>
        <w:r w:rsidR="00F802C3" w:rsidRPr="00D44C7E">
          <w:t>dvantages</w:t>
        </w:r>
      </w:ins>
      <w:del w:id="604" w:author="Sharon" w:date="2024-09-03T11:07:00Z" w16du:dateUtc="2024-09-03T05:37:00Z">
        <w:r w:rsidRPr="00D44C7E" w:rsidDel="00F802C3">
          <w:delText>:</w:delText>
        </w:r>
      </w:del>
    </w:p>
    <w:p w14:paraId="3EAF1A7A" w14:textId="2FE009FF" w:rsidR="00617E79" w:rsidRPr="00D44C7E" w:rsidRDefault="00617E79" w:rsidP="00617E79">
      <w:pPr>
        <w:pStyle w:val="NormalBPBHEB"/>
        <w:pPrChange w:id="605" w:author="Sharon" w:date="2024-09-03T12:09:00Z" w16du:dateUtc="2024-09-03T06:39:00Z">
          <w:pPr>
            <w:keepNext/>
            <w:keepLines/>
            <w:spacing w:before="40" w:after="0"/>
            <w:outlineLvl w:val="1"/>
          </w:pPr>
        </w:pPrChange>
      </w:pPr>
      <w:ins w:id="606" w:author="Sharon" w:date="2024-09-03T12:09:00Z" w16du:dateUtc="2024-09-03T06:39:00Z">
        <w:r>
          <w:t xml:space="preserve">The following are </w:t>
        </w:r>
      </w:ins>
      <w:ins w:id="607" w:author="Sharon" w:date="2024-09-03T12:19:00Z" w16du:dateUtc="2024-09-03T06:49:00Z">
        <w:r>
          <w:t xml:space="preserve">some of </w:t>
        </w:r>
      </w:ins>
      <w:ins w:id="608" w:author="Sharon" w:date="2024-09-03T12:09:00Z" w16du:dateUtc="2024-09-03T06:39:00Z">
        <w:r>
          <w:t>the features and advantages of</w:t>
        </w:r>
      </w:ins>
      <w:ins w:id="609" w:author="Sharon" w:date="2024-09-03T12:10:00Z" w16du:dateUtc="2024-09-03T06:40:00Z">
        <w:r w:rsidRPr="00617E79">
          <w:rPr>
            <w:i/>
            <w:iCs/>
          </w:rPr>
          <w:t xml:space="preserve"> </w:t>
        </w:r>
        <w:r w:rsidRPr="003A61E1">
          <w:rPr>
            <w:i/>
            <w:iCs/>
          </w:rPr>
          <w:t xml:space="preserve">Amazon </w:t>
        </w:r>
        <w:proofErr w:type="spellStart"/>
        <w:r w:rsidRPr="003A61E1">
          <w:rPr>
            <w:i/>
            <w:iCs/>
          </w:rPr>
          <w:t>Keyspaces</w:t>
        </w:r>
        <w:proofErr w:type="spellEnd"/>
        <w:r>
          <w:t>:</w:t>
        </w:r>
      </w:ins>
    </w:p>
    <w:p w14:paraId="17004EB0" w14:textId="720D9E2E" w:rsidR="00D44C7E" w:rsidRPr="00D44C7E" w:rsidRDefault="00D44C7E" w:rsidP="00F802C3">
      <w:pPr>
        <w:pStyle w:val="NormalBPBHEB"/>
        <w:numPr>
          <w:ilvl w:val="0"/>
          <w:numId w:val="43"/>
        </w:numPr>
        <w:pPrChange w:id="610"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 xml:space="preserve">Serverless and </w:t>
      </w:r>
      <w:del w:id="611" w:author="Sharon" w:date="2024-09-03T12:09:00Z" w16du:dateUtc="2024-09-03T06:39:00Z">
        <w:r w:rsidRPr="00D44C7E" w:rsidDel="00356BE1">
          <w:rPr>
            <w:b/>
            <w:bCs/>
          </w:rPr>
          <w:delText>Managed</w:delText>
        </w:r>
      </w:del>
      <w:ins w:id="612" w:author="Sharon" w:date="2024-09-03T12:09:00Z" w16du:dateUtc="2024-09-03T06:39:00Z">
        <w:r w:rsidR="00356BE1">
          <w:rPr>
            <w:b/>
            <w:bCs/>
          </w:rPr>
          <w:t>m</w:t>
        </w:r>
        <w:r w:rsidR="00356BE1" w:rsidRPr="00D44C7E">
          <w:rPr>
            <w:b/>
            <w:bCs/>
          </w:rPr>
          <w:t>anaged</w:t>
        </w:r>
      </w:ins>
      <w:r w:rsidRPr="00D44C7E">
        <w:rPr>
          <w:b/>
          <w:bCs/>
        </w:rPr>
        <w:t>:</w:t>
      </w:r>
      <w:r w:rsidRPr="00D44C7E">
        <w:t xml:space="preserve"> </w:t>
      </w:r>
      <w:r w:rsidRPr="00617E79">
        <w:rPr>
          <w:i/>
          <w:iCs/>
          <w:rPrChange w:id="613" w:author="Sharon" w:date="2024-09-03T12:10:00Z" w16du:dateUtc="2024-09-03T06:40:00Z">
            <w:rPr/>
          </w:rPrChange>
        </w:rPr>
        <w:t xml:space="preserve">Amazon </w:t>
      </w:r>
      <w:proofErr w:type="spellStart"/>
      <w:r w:rsidRPr="00617E79">
        <w:rPr>
          <w:i/>
          <w:iCs/>
          <w:rPrChange w:id="614" w:author="Sharon" w:date="2024-09-03T12:10:00Z" w16du:dateUtc="2024-09-03T06:40:00Z">
            <w:rPr/>
          </w:rPrChange>
        </w:rPr>
        <w:t>Keyspaces</w:t>
      </w:r>
      <w:proofErr w:type="spellEnd"/>
      <w:r w:rsidRPr="00D44C7E">
        <w:t xml:space="preserve"> eliminates the need for database management tasks, such as hardware provisioning, setup, and patching. You can focus on building applications while AWS takes care of operational tasks</w:t>
      </w:r>
      <w:r w:rsidR="001F33C9">
        <w:rPr>
          <w:rStyle w:val="FootnoteReference"/>
        </w:rPr>
        <w:footnoteReference w:id="56"/>
      </w:r>
      <w:r w:rsidR="001F33C9">
        <w:t>.</w:t>
      </w:r>
    </w:p>
    <w:p w14:paraId="01D78178" w14:textId="1C870F71" w:rsidR="00D44C7E" w:rsidRPr="00D44C7E" w:rsidRDefault="00D44C7E" w:rsidP="00F802C3">
      <w:pPr>
        <w:pStyle w:val="NormalBPBHEB"/>
        <w:numPr>
          <w:ilvl w:val="0"/>
          <w:numId w:val="43"/>
        </w:numPr>
        <w:pPrChange w:id="615"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Scalability:</w:t>
      </w:r>
      <w:r w:rsidRPr="00D44C7E">
        <w:t xml:space="preserve"> It provides a highly scalable database that can handle large amounts of data and traffic</w:t>
      </w:r>
      <w:r w:rsidR="001F33C9">
        <w:rPr>
          <w:rStyle w:val="FootnoteReference"/>
        </w:rPr>
        <w:footnoteReference w:id="57"/>
      </w:r>
      <w:r w:rsidRPr="00D44C7E">
        <w:t>. You can easily scale up or down to match the requirements of your application</w:t>
      </w:r>
      <w:r w:rsidR="001F33C9">
        <w:rPr>
          <w:rStyle w:val="FootnoteReference"/>
        </w:rPr>
        <w:footnoteReference w:id="58"/>
      </w:r>
      <w:r w:rsidR="001F33C9">
        <w:t>.</w:t>
      </w:r>
    </w:p>
    <w:p w14:paraId="438E8FAB" w14:textId="2AD09E1B" w:rsidR="00D44C7E" w:rsidRPr="00D44C7E" w:rsidRDefault="00D44C7E" w:rsidP="00F802C3">
      <w:pPr>
        <w:pStyle w:val="NormalBPBHEB"/>
        <w:numPr>
          <w:ilvl w:val="0"/>
          <w:numId w:val="43"/>
        </w:numPr>
        <w:pPrChange w:id="616" w:author="Sharon" w:date="2024-09-03T11:08:00Z" w16du:dateUtc="2024-09-03T05:38: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D44C7E">
        <w:rPr>
          <w:b/>
          <w:bCs/>
        </w:rPr>
        <w:t>Compatibility with Apache Cassandra:</w:t>
      </w:r>
      <w:r w:rsidRPr="00D44C7E">
        <w:t xml:space="preserve"> </w:t>
      </w:r>
      <w:r w:rsidRPr="00617E79">
        <w:rPr>
          <w:i/>
          <w:iCs/>
          <w:rPrChange w:id="617" w:author="Sharon" w:date="2024-09-03T12:11:00Z" w16du:dateUtc="2024-09-03T06:41:00Z">
            <w:rPr/>
          </w:rPrChange>
        </w:rPr>
        <w:t xml:space="preserve">Amazon </w:t>
      </w:r>
      <w:proofErr w:type="spellStart"/>
      <w:r w:rsidRPr="00617E79">
        <w:rPr>
          <w:i/>
          <w:iCs/>
          <w:rPrChange w:id="618" w:author="Sharon" w:date="2024-09-03T12:11:00Z" w16du:dateUtc="2024-09-03T06:41:00Z">
            <w:rPr/>
          </w:rPrChange>
        </w:rPr>
        <w:t>Keyspaces</w:t>
      </w:r>
      <w:proofErr w:type="spellEnd"/>
      <w:r w:rsidRPr="00D44C7E">
        <w:t xml:space="preserve"> is compatible with the Apache </w:t>
      </w:r>
      <w:r w:rsidRPr="00617E79">
        <w:rPr>
          <w:b/>
          <w:bCs/>
          <w:rPrChange w:id="619" w:author="Sharon" w:date="2024-09-03T12:10:00Z" w16du:dateUtc="2024-09-03T06:40:00Z">
            <w:rPr/>
          </w:rPrChange>
        </w:rPr>
        <w:t>Cassandra Query Language</w:t>
      </w:r>
      <w:r w:rsidRPr="00D44C7E">
        <w:t xml:space="preserve"> (</w:t>
      </w:r>
      <w:r w:rsidRPr="00617E79">
        <w:rPr>
          <w:b/>
          <w:bCs/>
          <w:rPrChange w:id="620" w:author="Sharon" w:date="2024-09-03T12:10:00Z" w16du:dateUtc="2024-09-03T06:40:00Z">
            <w:rPr/>
          </w:rPrChange>
        </w:rPr>
        <w:t>CQL</w:t>
      </w:r>
      <w:r w:rsidRPr="00D44C7E">
        <w:t xml:space="preserve">). This means you can migrate your existing </w:t>
      </w:r>
      <w:r w:rsidRPr="00617E79">
        <w:rPr>
          <w:i/>
          <w:iCs/>
          <w:rPrChange w:id="621" w:author="Sharon" w:date="2024-09-03T12:11:00Z" w16du:dateUtc="2024-09-03T06:41:00Z">
            <w:rPr/>
          </w:rPrChange>
        </w:rPr>
        <w:t>Cassandra</w:t>
      </w:r>
      <w:r w:rsidRPr="00D44C7E">
        <w:t xml:space="preserve"> workloads to </w:t>
      </w:r>
      <w:r w:rsidRPr="00617E79">
        <w:rPr>
          <w:i/>
          <w:iCs/>
          <w:rPrChange w:id="622" w:author="Sharon" w:date="2024-09-03T12:11:00Z" w16du:dateUtc="2024-09-03T06:41:00Z">
            <w:rPr/>
          </w:rPrChange>
        </w:rPr>
        <w:t xml:space="preserve">Amazon </w:t>
      </w:r>
      <w:proofErr w:type="spellStart"/>
      <w:r w:rsidRPr="00617E79">
        <w:rPr>
          <w:i/>
          <w:iCs/>
          <w:rPrChange w:id="623" w:author="Sharon" w:date="2024-09-03T12:11:00Z" w16du:dateUtc="2024-09-03T06:41:00Z">
            <w:rPr/>
          </w:rPrChange>
        </w:rPr>
        <w:t>Keyspaces</w:t>
      </w:r>
      <w:proofErr w:type="spellEnd"/>
      <w:r w:rsidRPr="00D44C7E">
        <w:t xml:space="preserve"> with minimal code changes</w:t>
      </w:r>
      <w:r w:rsidR="0048676D">
        <w:rPr>
          <w:rStyle w:val="FootnoteReference"/>
        </w:rPr>
        <w:footnoteReference w:id="59"/>
      </w:r>
      <w:r w:rsidR="0048676D">
        <w:t>.</w:t>
      </w:r>
    </w:p>
    <w:p w14:paraId="4F2A5A01" w14:textId="1FAE8B60" w:rsidR="00D44C7E" w:rsidRDefault="00D44C7E" w:rsidP="00F802C3">
      <w:pPr>
        <w:pStyle w:val="NormalBPBHEB"/>
        <w:numPr>
          <w:ilvl w:val="0"/>
          <w:numId w:val="43"/>
        </w:numPr>
        <w:rPr>
          <w:ins w:id="624" w:author="Sharon" w:date="2024-09-03T12:10:00Z" w16du:dateUtc="2024-09-03T06:40:00Z"/>
        </w:rPr>
      </w:pPr>
      <w:r w:rsidRPr="00D44C7E">
        <w:rPr>
          <w:b/>
          <w:bCs/>
        </w:rPr>
        <w:t xml:space="preserve">Security and </w:t>
      </w:r>
      <w:del w:id="625" w:author="Sharon" w:date="2024-09-03T12:09:00Z" w16du:dateUtc="2024-09-03T06:39:00Z">
        <w:r w:rsidRPr="00D44C7E" w:rsidDel="00356BE1">
          <w:rPr>
            <w:b/>
            <w:bCs/>
          </w:rPr>
          <w:delText>Compliance</w:delText>
        </w:r>
      </w:del>
      <w:ins w:id="626" w:author="Sharon" w:date="2024-09-03T12:09:00Z" w16du:dateUtc="2024-09-03T06:39:00Z">
        <w:r w:rsidR="00356BE1">
          <w:rPr>
            <w:b/>
            <w:bCs/>
          </w:rPr>
          <w:t>c</w:t>
        </w:r>
        <w:r w:rsidR="00356BE1" w:rsidRPr="00D44C7E">
          <w:rPr>
            <w:b/>
            <w:bCs/>
          </w:rPr>
          <w:t>ompliance</w:t>
        </w:r>
      </w:ins>
      <w:r w:rsidRPr="00D44C7E">
        <w:rPr>
          <w:b/>
          <w:bCs/>
        </w:rPr>
        <w:t>:</w:t>
      </w:r>
      <w:r w:rsidRPr="00D44C7E">
        <w:t xml:space="preserve"> It offers robust security features such as encryption at rest and in transit, identity and access management, and audit logging. </w:t>
      </w:r>
      <w:r w:rsidRPr="00617E79">
        <w:rPr>
          <w:i/>
          <w:iCs/>
          <w:rPrChange w:id="627" w:author="Sharon" w:date="2024-09-03T12:11:00Z" w16du:dateUtc="2024-09-03T06:41:00Z">
            <w:rPr/>
          </w:rPrChange>
        </w:rPr>
        <w:t xml:space="preserve">Amazon </w:t>
      </w:r>
      <w:proofErr w:type="spellStart"/>
      <w:r w:rsidRPr="00617E79">
        <w:rPr>
          <w:i/>
          <w:iCs/>
          <w:rPrChange w:id="628" w:author="Sharon" w:date="2024-09-03T12:11:00Z" w16du:dateUtc="2024-09-03T06:41:00Z">
            <w:rPr/>
          </w:rPrChange>
        </w:rPr>
        <w:t>Keyspaces</w:t>
      </w:r>
      <w:proofErr w:type="spellEnd"/>
      <w:r w:rsidRPr="00D44C7E">
        <w:t xml:space="preserve"> also helps you maintain regulatory compliance</w:t>
      </w:r>
      <w:r w:rsidR="001F33C9">
        <w:rPr>
          <w:rStyle w:val="FootnoteReference"/>
        </w:rPr>
        <w:footnoteReference w:id="60"/>
      </w:r>
      <w:r w:rsidRPr="00D44C7E">
        <w:t>.</w:t>
      </w:r>
    </w:p>
    <w:p w14:paraId="71CE70FD" w14:textId="77777777" w:rsidR="00617E79" w:rsidRPr="00D44C7E" w:rsidRDefault="00617E79" w:rsidP="00617E79">
      <w:pPr>
        <w:pStyle w:val="NormalBPBHEB"/>
        <w:pPrChange w:id="629" w:author="Sharon" w:date="2024-09-03T12:10:00Z" w16du:dateUtc="2024-09-03T06:40:00Z">
          <w:pPr>
            <w:numPr>
              <w:numId w:val="13"/>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26CBC2C3" w14:textId="50E33268" w:rsidR="00D44C7E" w:rsidRPr="00D44C7E" w:rsidRDefault="00D44C7E" w:rsidP="00F802C3">
      <w:pPr>
        <w:pStyle w:val="Heading2BPBHEB"/>
        <w:pPrChange w:id="630" w:author="Sharon" w:date="2024-09-03T11:08:00Z" w16du:dateUtc="2024-09-03T05:38:00Z">
          <w:pPr>
            <w:keepNext/>
            <w:keepLines/>
            <w:spacing w:before="40" w:after="0"/>
            <w:outlineLvl w:val="1"/>
          </w:pPr>
        </w:pPrChange>
      </w:pPr>
      <w:r w:rsidRPr="00D44C7E">
        <w:lastRenderedPageBreak/>
        <w:t xml:space="preserve">Use </w:t>
      </w:r>
      <w:del w:id="631" w:author="Sharon" w:date="2024-09-03T11:08:00Z" w16du:dateUtc="2024-09-03T05:38:00Z">
        <w:r w:rsidRPr="00D44C7E" w:rsidDel="00F802C3">
          <w:delText>Cases</w:delText>
        </w:r>
      </w:del>
      <w:ins w:id="632" w:author="Sharon" w:date="2024-09-03T11:08:00Z" w16du:dateUtc="2024-09-03T05:38:00Z">
        <w:r w:rsidR="00F802C3">
          <w:t>c</w:t>
        </w:r>
        <w:r w:rsidR="00F802C3" w:rsidRPr="00D44C7E">
          <w:t>ases</w:t>
        </w:r>
      </w:ins>
      <w:del w:id="633" w:author="Sharon" w:date="2024-09-03T11:08:00Z" w16du:dateUtc="2024-09-03T05:38:00Z">
        <w:r w:rsidRPr="00D44C7E" w:rsidDel="00F802C3">
          <w:delText>:</w:delText>
        </w:r>
      </w:del>
    </w:p>
    <w:p w14:paraId="71FB89FB" w14:textId="292D1CD4" w:rsidR="00D44C7E" w:rsidRDefault="00D44C7E" w:rsidP="00F802C3">
      <w:pPr>
        <w:pStyle w:val="NormalBPBHEB"/>
        <w:rPr>
          <w:ins w:id="634" w:author="Sharon" w:date="2024-09-03T11:08:00Z" w16du:dateUtc="2024-09-03T05:38:00Z"/>
        </w:rPr>
        <w:pPrChange w:id="635"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617E79">
        <w:rPr>
          <w:i/>
          <w:iCs/>
          <w:rPrChange w:id="636" w:author="Sharon" w:date="2024-09-03T12:10:00Z" w16du:dateUtc="2024-09-03T06:40:00Z">
            <w:rPr/>
          </w:rPrChange>
        </w:rPr>
        <w:t xml:space="preserve">Amazon </w:t>
      </w:r>
      <w:proofErr w:type="spellStart"/>
      <w:r w:rsidRPr="00617E79">
        <w:rPr>
          <w:i/>
          <w:iCs/>
          <w:rPrChange w:id="637" w:author="Sharon" w:date="2024-09-03T12:10:00Z" w16du:dateUtc="2024-09-03T06:40:00Z">
            <w:rPr/>
          </w:rPrChange>
        </w:rPr>
        <w:t>Keyspaces</w:t>
      </w:r>
      <w:proofErr w:type="spellEnd"/>
      <w:r w:rsidRPr="00D44C7E">
        <w:t xml:space="preserve"> is well-suited for applications that require seamless scaling and high availability. Typical use cases include customer-facing applications, </w:t>
      </w:r>
      <w:r w:rsidRPr="00617E79">
        <w:rPr>
          <w:b/>
          <w:bCs/>
          <w:rPrChange w:id="638" w:author="Sharon" w:date="2024-09-03T12:10:00Z" w16du:dateUtc="2024-09-03T06:40:00Z">
            <w:rPr/>
          </w:rPrChange>
        </w:rPr>
        <w:t>Internet of Things</w:t>
      </w:r>
      <w:r w:rsidRPr="00D44C7E">
        <w:t xml:space="preserve"> (</w:t>
      </w:r>
      <w:r w:rsidRPr="00617E79">
        <w:rPr>
          <w:b/>
          <w:bCs/>
          <w:rPrChange w:id="639" w:author="Sharon" w:date="2024-09-03T12:10:00Z" w16du:dateUtc="2024-09-03T06:40:00Z">
            <w:rPr/>
          </w:rPrChange>
        </w:rPr>
        <w:t>IoT</w:t>
      </w:r>
      <w:r w:rsidRPr="00D44C7E">
        <w:t>) applications, and various scenarios where data must be distributed across multiple regions while maintaining low latency and high availability</w:t>
      </w:r>
      <w:r w:rsidR="006C25CB">
        <w:t>.</w:t>
      </w:r>
      <w:r w:rsidR="006C25CB">
        <w:rPr>
          <w:rStyle w:val="FootnoteReference"/>
        </w:rPr>
        <w:footnoteReference w:id="61"/>
      </w:r>
    </w:p>
    <w:p w14:paraId="36374407" w14:textId="77777777" w:rsidR="00F802C3" w:rsidRPr="00D44C7E" w:rsidRDefault="00F802C3" w:rsidP="00F802C3">
      <w:pPr>
        <w:pStyle w:val="NormalBPBHEB"/>
        <w:pPrChange w:id="640" w:author="Sharon" w:date="2024-09-03T11:08:00Z" w16du:dateUtc="2024-09-03T05:38:00Z">
          <w:pPr>
            <w:pBdr>
              <w:top w:val="nil"/>
              <w:left w:val="nil"/>
              <w:bottom w:val="nil"/>
              <w:right w:val="nil"/>
              <w:between w:val="nil"/>
            </w:pBdr>
            <w:shd w:val="clear" w:color="auto" w:fill="FFFFFF"/>
            <w:spacing w:after="100" w:line="276" w:lineRule="auto"/>
            <w:jc w:val="both"/>
          </w:pPr>
        </w:pPrChange>
      </w:pPr>
    </w:p>
    <w:p w14:paraId="6C7E3C30" w14:textId="5E7D09A8" w:rsidR="00C2179A" w:rsidRPr="00C2179A" w:rsidRDefault="00C2179A" w:rsidP="00F802C3">
      <w:pPr>
        <w:pStyle w:val="Heading1BPBHEB"/>
        <w:pPrChange w:id="641"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C2179A">
        <w:t>Amazon MemoryDB for Redis</w:t>
      </w:r>
    </w:p>
    <w:p w14:paraId="41D7FDCA" w14:textId="03060EA8" w:rsidR="00C2179A" w:rsidRDefault="00C2179A" w:rsidP="00F802C3">
      <w:pPr>
        <w:pStyle w:val="NormalBPBHEB"/>
        <w:pPrChange w:id="642" w:author="Sharon" w:date="2024-09-03T11:08:00Z" w16du:dateUtc="2024-09-03T05:38:00Z">
          <w:pPr>
            <w:pBdr>
              <w:top w:val="nil"/>
              <w:left w:val="nil"/>
              <w:bottom w:val="nil"/>
              <w:right w:val="nil"/>
              <w:between w:val="nil"/>
            </w:pBdr>
            <w:shd w:val="clear" w:color="auto" w:fill="FFFFFF"/>
            <w:spacing w:after="100" w:line="276" w:lineRule="auto"/>
            <w:jc w:val="both"/>
          </w:pPr>
        </w:pPrChange>
      </w:pPr>
      <w:r w:rsidRPr="00617E79">
        <w:rPr>
          <w:i/>
          <w:iCs/>
          <w:rPrChange w:id="643" w:author="Sharon" w:date="2024-09-03T12:16:00Z" w16du:dateUtc="2024-09-03T06:46:00Z">
            <w:rPr/>
          </w:rPrChange>
        </w:rPr>
        <w:t>Amazon MemoryDB</w:t>
      </w:r>
      <w:r w:rsidRPr="00C2179A">
        <w:t xml:space="preserve"> for </w:t>
      </w:r>
      <w:r w:rsidRPr="00617E79">
        <w:rPr>
          <w:i/>
          <w:iCs/>
          <w:rPrChange w:id="644" w:author="Sharon" w:date="2024-09-03T12:16:00Z" w16du:dateUtc="2024-09-03T06:46:00Z">
            <w:rPr/>
          </w:rPrChange>
        </w:rPr>
        <w:t>Redis</w:t>
      </w:r>
      <w:r w:rsidRPr="00C2179A">
        <w:t xml:space="preserve"> is a fully managed, Redis-compatible, in-memory database service offered by </w:t>
      </w:r>
      <w:del w:id="645" w:author="Sharon" w:date="2024-09-03T11:22:00Z" w16du:dateUtc="2024-09-03T05:52:00Z">
        <w:r w:rsidRPr="00C2179A" w:rsidDel="00210709">
          <w:delText>Amazon Web Services (</w:delText>
        </w:r>
      </w:del>
      <w:r w:rsidRPr="00C2179A">
        <w:t>AWS</w:t>
      </w:r>
      <w:del w:id="646" w:author="Sharon" w:date="2024-09-03T11:22:00Z" w16du:dateUtc="2024-09-03T05:52:00Z">
        <w:r w:rsidRPr="00C2179A" w:rsidDel="00210709">
          <w:delText>)</w:delText>
        </w:r>
      </w:del>
      <w:r w:rsidRPr="00C2179A">
        <w:t xml:space="preserve">. It is designed for applications that require a fast, real-time data store with sub-millisecond response times. </w:t>
      </w:r>
      <w:r w:rsidRPr="00617E79">
        <w:rPr>
          <w:i/>
          <w:iCs/>
          <w:rPrChange w:id="647" w:author="Sharon" w:date="2024-09-03T12:16:00Z" w16du:dateUtc="2024-09-03T06:46:00Z">
            <w:rPr/>
          </w:rPrChange>
        </w:rPr>
        <w:t>Redis</w:t>
      </w:r>
      <w:r w:rsidRPr="00C2179A">
        <w:t xml:space="preserve"> is an open-source, in-memory key-value data store that is widely used for caching and real-time analytics. </w:t>
      </w:r>
      <w:r w:rsidRPr="00617E79">
        <w:rPr>
          <w:i/>
          <w:iCs/>
          <w:rPrChange w:id="648" w:author="Sharon" w:date="2024-09-03T12:16:00Z" w16du:dateUtc="2024-09-03T06:46:00Z">
            <w:rPr/>
          </w:rPrChange>
        </w:rPr>
        <w:t>Amazon MemoryDB</w:t>
      </w:r>
      <w:r w:rsidRPr="00C2179A">
        <w:t xml:space="preserve"> for </w:t>
      </w:r>
      <w:r w:rsidRPr="00617E79">
        <w:rPr>
          <w:i/>
          <w:iCs/>
          <w:rPrChange w:id="649" w:author="Sharon" w:date="2024-09-03T12:16:00Z" w16du:dateUtc="2024-09-03T06:46:00Z">
            <w:rPr/>
          </w:rPrChange>
        </w:rPr>
        <w:t>Redis</w:t>
      </w:r>
      <w:r w:rsidRPr="00C2179A">
        <w:t xml:space="preserve"> builds upon </w:t>
      </w:r>
      <w:r w:rsidRPr="00617E79">
        <w:rPr>
          <w:i/>
          <w:iCs/>
          <w:rPrChange w:id="650" w:author="Sharon" w:date="2024-09-03T12:16:00Z" w16du:dateUtc="2024-09-03T06:46:00Z">
            <w:rPr/>
          </w:rPrChange>
        </w:rPr>
        <w:t>Redis</w:t>
      </w:r>
      <w:r w:rsidRPr="00C2179A">
        <w:t xml:space="preserve"> to provide a highly available and scalable managed service.</w:t>
      </w:r>
    </w:p>
    <w:p w14:paraId="6031F71B" w14:textId="08E92017" w:rsidR="006B3276" w:rsidRDefault="006B3276" w:rsidP="00F802C3">
      <w:pPr>
        <w:pStyle w:val="NormalBPBHEB"/>
        <w:rPr>
          <w:ins w:id="651" w:author="Sharon" w:date="2024-09-03T11:08:00Z" w16du:dateUtc="2024-09-03T05:38:00Z"/>
        </w:rPr>
      </w:pPr>
      <w:r w:rsidRPr="006B3276">
        <w:t xml:space="preserve">In this section, we will </w:t>
      </w:r>
      <w:del w:id="652" w:author="Sharon" w:date="2024-09-03T13:02:00Z" w16du:dateUtc="2024-09-03T07:32:00Z">
        <w:r w:rsidRPr="006B3276" w:rsidDel="006D087C">
          <w:delText>delve into</w:delText>
        </w:r>
      </w:del>
      <w:ins w:id="653" w:author="Sharon" w:date="2024-09-03T13:02:00Z" w16du:dateUtc="2024-09-03T07:32:00Z">
        <w:r w:rsidR="006D087C">
          <w:t>discuss about</w:t>
        </w:r>
      </w:ins>
      <w:r w:rsidRPr="006B3276">
        <w:t xml:space="preserve"> </w:t>
      </w:r>
      <w:r w:rsidRPr="00617E79">
        <w:rPr>
          <w:i/>
          <w:iCs/>
          <w:rPrChange w:id="654" w:author="Sharon" w:date="2024-09-03T12:16:00Z" w16du:dateUtc="2024-09-03T06:46:00Z">
            <w:rPr/>
          </w:rPrChange>
        </w:rPr>
        <w:t>Amazon MemoryDB</w:t>
      </w:r>
      <w:r w:rsidRPr="006B3276">
        <w:t xml:space="preserve"> for </w:t>
      </w:r>
      <w:r w:rsidRPr="00617E79">
        <w:rPr>
          <w:i/>
          <w:iCs/>
          <w:rPrChange w:id="655" w:author="Sharon" w:date="2024-09-03T12:16:00Z" w16du:dateUtc="2024-09-03T06:46:00Z">
            <w:rPr/>
          </w:rPrChange>
        </w:rPr>
        <w:t>Redis</w:t>
      </w:r>
      <w:r w:rsidRPr="006B3276">
        <w:t>, exploring its compatibility with Redis, high availability, performance, and use cases</w:t>
      </w:r>
      <w:r w:rsidR="004A5E99">
        <w:rPr>
          <w:rStyle w:val="FootnoteReference"/>
        </w:rPr>
        <w:footnoteReference w:id="62"/>
      </w:r>
      <w:r w:rsidRPr="006B3276">
        <w:t>. We</w:t>
      </w:r>
      <w:ins w:id="656" w:author="Sharon" w:date="2024-09-03T11:08:00Z" w16du:dateUtc="2024-09-03T05:38:00Z">
        <w:r w:rsidR="00F802C3">
          <w:t xml:space="preserve"> wi</w:t>
        </w:r>
      </w:ins>
      <w:del w:id="657" w:author="Sharon" w:date="2024-09-03T11:08:00Z" w16du:dateUtc="2024-09-03T05:38:00Z">
        <w:r w:rsidRPr="006B3276" w:rsidDel="00F802C3">
          <w:delText>'</w:delText>
        </w:r>
      </w:del>
      <w:r w:rsidRPr="006B3276">
        <w:t>ll also discuss how it can benefit applications that require low-latency, real-time data storage and retrieval</w:t>
      </w:r>
      <w:r w:rsidR="00224D11">
        <w:rPr>
          <w:rStyle w:val="FootnoteReference"/>
        </w:rPr>
        <w:footnoteReference w:id="63"/>
      </w:r>
      <w:r w:rsidRPr="006B3276">
        <w:t>.</w:t>
      </w:r>
    </w:p>
    <w:p w14:paraId="4D8B97AC" w14:textId="77777777" w:rsidR="00F802C3" w:rsidRPr="00C2179A" w:rsidRDefault="00F802C3" w:rsidP="00F802C3">
      <w:pPr>
        <w:pStyle w:val="NormalBPBHEB"/>
        <w:pPrChange w:id="658" w:author="Sharon" w:date="2024-09-03T11:08:00Z" w16du:dateUtc="2024-09-03T05:38:00Z">
          <w:pPr>
            <w:pBdr>
              <w:top w:val="nil"/>
              <w:left w:val="nil"/>
              <w:bottom w:val="nil"/>
              <w:right w:val="nil"/>
              <w:between w:val="nil"/>
            </w:pBdr>
            <w:shd w:val="clear" w:color="auto" w:fill="FFFFFF"/>
            <w:spacing w:after="100" w:line="276" w:lineRule="auto"/>
            <w:jc w:val="both"/>
          </w:pPr>
        </w:pPrChange>
      </w:pPr>
    </w:p>
    <w:p w14:paraId="16300E12" w14:textId="1777B61F" w:rsidR="00C2179A" w:rsidRDefault="00C2179A" w:rsidP="00F802C3">
      <w:pPr>
        <w:pStyle w:val="Heading2BPBHEB"/>
        <w:rPr>
          <w:ins w:id="659" w:author="Sharon" w:date="2024-09-03T12:15:00Z" w16du:dateUtc="2024-09-03T06:45:00Z"/>
        </w:rPr>
      </w:pPr>
      <w:r w:rsidRPr="00C2179A">
        <w:t xml:space="preserve">Key </w:t>
      </w:r>
      <w:del w:id="660" w:author="Sharon" w:date="2024-09-03T11:08:00Z" w16du:dateUtc="2024-09-03T05:38:00Z">
        <w:r w:rsidRPr="00C2179A" w:rsidDel="00F802C3">
          <w:delText xml:space="preserve">Features </w:delText>
        </w:r>
      </w:del>
      <w:ins w:id="661" w:author="Sharon" w:date="2024-09-03T11:08:00Z" w16du:dateUtc="2024-09-03T05:38:00Z">
        <w:r w:rsidR="00F802C3">
          <w:t>f</w:t>
        </w:r>
        <w:r w:rsidR="00F802C3" w:rsidRPr="00C2179A">
          <w:t xml:space="preserve">eatures </w:t>
        </w:r>
      </w:ins>
      <w:r w:rsidRPr="00C2179A">
        <w:t xml:space="preserve">and </w:t>
      </w:r>
      <w:del w:id="662" w:author="Sharon" w:date="2024-09-03T11:08:00Z" w16du:dateUtc="2024-09-03T05:38:00Z">
        <w:r w:rsidRPr="00C2179A" w:rsidDel="00F802C3">
          <w:delText>Advantages</w:delText>
        </w:r>
      </w:del>
      <w:ins w:id="663" w:author="Sharon" w:date="2024-09-03T11:08:00Z" w16du:dateUtc="2024-09-03T05:38:00Z">
        <w:r w:rsidR="00F802C3">
          <w:t>a</w:t>
        </w:r>
        <w:r w:rsidR="00F802C3" w:rsidRPr="00C2179A">
          <w:t>dvantages</w:t>
        </w:r>
      </w:ins>
      <w:del w:id="664" w:author="Sharon" w:date="2024-09-03T11:08:00Z" w16du:dateUtc="2024-09-03T05:38:00Z">
        <w:r w:rsidRPr="00C2179A" w:rsidDel="00F802C3">
          <w:delText>:</w:delText>
        </w:r>
      </w:del>
    </w:p>
    <w:p w14:paraId="0D757311" w14:textId="2DBC8012" w:rsidR="00617E79" w:rsidRPr="00C2179A" w:rsidRDefault="00617E79" w:rsidP="00617E79">
      <w:pPr>
        <w:pStyle w:val="NormalBPBHEB"/>
        <w:pPrChange w:id="665" w:author="Sharon" w:date="2024-09-03T12:15:00Z" w16du:dateUtc="2024-09-03T06:45:00Z">
          <w:pPr>
            <w:keepNext/>
            <w:keepLines/>
            <w:spacing w:before="40" w:after="0"/>
            <w:outlineLvl w:val="1"/>
          </w:pPr>
        </w:pPrChange>
      </w:pPr>
      <w:ins w:id="666" w:author="Sharon" w:date="2024-09-03T12:15:00Z" w16du:dateUtc="2024-09-03T06:45:00Z">
        <w:r>
          <w:t xml:space="preserve">The following are </w:t>
        </w:r>
      </w:ins>
      <w:ins w:id="667" w:author="Sharon" w:date="2024-09-03T12:19:00Z" w16du:dateUtc="2024-09-03T06:49:00Z">
        <w:r>
          <w:t xml:space="preserve">some of </w:t>
        </w:r>
      </w:ins>
      <w:ins w:id="668" w:author="Sharon" w:date="2024-09-03T12:15:00Z" w16du:dateUtc="2024-09-03T06:45:00Z">
        <w:r>
          <w:t>the features and advantages of</w:t>
        </w:r>
      </w:ins>
      <w:ins w:id="669" w:author="Sharon" w:date="2024-09-03T12:16:00Z" w16du:dateUtc="2024-09-03T06:46:00Z">
        <w:r>
          <w:t xml:space="preserve"> </w:t>
        </w:r>
        <w:r w:rsidRPr="00617E79">
          <w:rPr>
            <w:i/>
            <w:iCs/>
            <w:rPrChange w:id="670" w:author="Sharon" w:date="2024-09-03T12:16:00Z" w16du:dateUtc="2024-09-03T06:46:00Z">
              <w:rPr/>
            </w:rPrChange>
          </w:rPr>
          <w:t>Amazon MemoryDB</w:t>
        </w:r>
        <w:r>
          <w:rPr>
            <w:i/>
            <w:iCs/>
          </w:rPr>
          <w:t>:</w:t>
        </w:r>
      </w:ins>
    </w:p>
    <w:p w14:paraId="4C987A4A" w14:textId="25F10165" w:rsidR="00C2179A" w:rsidRPr="00C2179A" w:rsidRDefault="00C2179A" w:rsidP="00F802C3">
      <w:pPr>
        <w:pStyle w:val="NormalBPBHEB"/>
        <w:numPr>
          <w:ilvl w:val="0"/>
          <w:numId w:val="44"/>
        </w:numPr>
        <w:pPrChange w:id="671"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t>Compatibility:</w:t>
      </w:r>
      <w:r w:rsidRPr="00C2179A">
        <w:t xml:space="preserve"> </w:t>
      </w:r>
      <w:r w:rsidRPr="00617E79">
        <w:rPr>
          <w:i/>
          <w:iCs/>
          <w:rPrChange w:id="672" w:author="Sharon" w:date="2024-09-03T12:17:00Z" w16du:dateUtc="2024-09-03T06:47:00Z">
            <w:rPr/>
          </w:rPrChange>
        </w:rPr>
        <w:t>Amazon MemoryDB</w:t>
      </w:r>
      <w:r w:rsidRPr="00C2179A">
        <w:t xml:space="preserve"> for Redis is fully compatible with Redis, which means you can use your existing Redis clients and code with minimal changes. It supports Redis data types and commands, making it easy to migrate existing applications to the managed service</w:t>
      </w:r>
      <w:r w:rsidR="00F26A18">
        <w:t>.</w:t>
      </w:r>
      <w:r w:rsidR="00F26A18">
        <w:rPr>
          <w:rStyle w:val="FootnoteReference"/>
        </w:rPr>
        <w:footnoteReference w:id="64"/>
      </w:r>
    </w:p>
    <w:p w14:paraId="10985A1A" w14:textId="124D262A" w:rsidR="00C2179A" w:rsidRPr="00C2179A" w:rsidRDefault="00C2179A" w:rsidP="00F802C3">
      <w:pPr>
        <w:pStyle w:val="NormalBPBHEB"/>
        <w:numPr>
          <w:ilvl w:val="0"/>
          <w:numId w:val="44"/>
        </w:numPr>
        <w:pPrChange w:id="673"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t xml:space="preserve">High </w:t>
      </w:r>
      <w:del w:id="674" w:author="Sharon" w:date="2024-09-03T12:17:00Z" w16du:dateUtc="2024-09-03T06:47:00Z">
        <w:r w:rsidRPr="00C2179A" w:rsidDel="00617E79">
          <w:rPr>
            <w:b/>
            <w:bCs/>
          </w:rPr>
          <w:delText>Availability</w:delText>
        </w:r>
      </w:del>
      <w:ins w:id="675" w:author="Sharon" w:date="2024-09-03T12:17:00Z" w16du:dateUtc="2024-09-03T06:47:00Z">
        <w:r w:rsidR="00617E79">
          <w:rPr>
            <w:b/>
            <w:bCs/>
          </w:rPr>
          <w:t>a</w:t>
        </w:r>
        <w:r w:rsidR="00617E79" w:rsidRPr="00C2179A">
          <w:rPr>
            <w:b/>
            <w:bCs/>
          </w:rPr>
          <w:t>vailability</w:t>
        </w:r>
      </w:ins>
      <w:r w:rsidRPr="00C2179A">
        <w:rPr>
          <w:b/>
          <w:bCs/>
        </w:rPr>
        <w:t>:</w:t>
      </w:r>
      <w:r w:rsidRPr="00C2179A">
        <w:t xml:space="preserve"> It offers multi-</w:t>
      </w:r>
      <w:del w:id="676" w:author="Sharon" w:date="2024-09-03T12:17:00Z" w16du:dateUtc="2024-09-03T06:47:00Z">
        <w:r w:rsidRPr="00617E79" w:rsidDel="00617E79">
          <w:rPr>
            <w:b/>
            <w:bCs/>
            <w:rPrChange w:id="677" w:author="Sharon" w:date="2024-09-03T12:17:00Z" w16du:dateUtc="2024-09-03T06:47:00Z">
              <w:rPr/>
            </w:rPrChange>
          </w:rPr>
          <w:delText>AZ (</w:delText>
        </w:r>
      </w:del>
      <w:r w:rsidRPr="00617E79">
        <w:rPr>
          <w:b/>
          <w:bCs/>
          <w:rPrChange w:id="678" w:author="Sharon" w:date="2024-09-03T12:17:00Z" w16du:dateUtc="2024-09-03T06:47:00Z">
            <w:rPr/>
          </w:rPrChange>
        </w:rPr>
        <w:t>Availability Zone</w:t>
      </w:r>
      <w:ins w:id="679" w:author="Sharon" w:date="2024-09-03T12:17:00Z" w16du:dateUtc="2024-09-03T06:47:00Z">
        <w:r w:rsidR="00617E79" w:rsidRPr="00617E79">
          <w:t xml:space="preserve"> </w:t>
        </w:r>
        <w:r w:rsidR="00617E79">
          <w:t>(</w:t>
        </w:r>
        <w:r w:rsidR="00617E79" w:rsidRPr="00617E79">
          <w:rPr>
            <w:b/>
            <w:bCs/>
            <w:rPrChange w:id="680" w:author="Sharon" w:date="2024-09-03T12:17:00Z" w16du:dateUtc="2024-09-03T06:47:00Z">
              <w:rPr/>
            </w:rPrChange>
          </w:rPr>
          <w:t>AZ</w:t>
        </w:r>
      </w:ins>
      <w:r w:rsidRPr="00C2179A">
        <w:t>) deployments, ensuring data redundancy and automatic failover. This helps maintain high availability and durability for your applications</w:t>
      </w:r>
      <w:r w:rsidR="00396C39">
        <w:rPr>
          <w:rStyle w:val="FootnoteReference"/>
        </w:rPr>
        <w:footnoteReference w:id="65"/>
      </w:r>
      <w:r w:rsidRPr="00C2179A">
        <w:t>.</w:t>
      </w:r>
    </w:p>
    <w:p w14:paraId="3FC55C88" w14:textId="6DE2CB31" w:rsidR="00C2179A" w:rsidRPr="00C2179A" w:rsidRDefault="00C2179A" w:rsidP="00F802C3">
      <w:pPr>
        <w:pStyle w:val="NormalBPBHEB"/>
        <w:numPr>
          <w:ilvl w:val="0"/>
          <w:numId w:val="44"/>
        </w:numPr>
        <w:pPrChange w:id="681" w:author="Sharon" w:date="2024-09-03T11:08:00Z" w16du:dateUtc="2024-09-03T05:38: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C2179A">
        <w:rPr>
          <w:b/>
          <w:bCs/>
        </w:rPr>
        <w:lastRenderedPageBreak/>
        <w:t>Performance:</w:t>
      </w:r>
      <w:r w:rsidRPr="00C2179A">
        <w:t xml:space="preserve"> </w:t>
      </w:r>
      <w:r w:rsidRPr="00617E79">
        <w:rPr>
          <w:i/>
          <w:iCs/>
          <w:rPrChange w:id="682" w:author="Sharon" w:date="2024-09-03T12:17:00Z" w16du:dateUtc="2024-09-03T06:47:00Z">
            <w:rPr/>
          </w:rPrChange>
        </w:rPr>
        <w:t>Amazon MemoryDB</w:t>
      </w:r>
      <w:r w:rsidRPr="00C2179A">
        <w:t xml:space="preserve"> for </w:t>
      </w:r>
      <w:r w:rsidRPr="00617E79">
        <w:rPr>
          <w:i/>
          <w:iCs/>
          <w:rPrChange w:id="683" w:author="Sharon" w:date="2024-09-03T12:17:00Z" w16du:dateUtc="2024-09-03T06:47:00Z">
            <w:rPr/>
          </w:rPrChange>
        </w:rPr>
        <w:t>Redis</w:t>
      </w:r>
      <w:r w:rsidRPr="00C2179A">
        <w:t xml:space="preserve"> is optimized for read-heavy and write-heavy workloads. It provides sub-millisecond response times, making it suitable for real-time and low-latency applications</w:t>
      </w:r>
      <w:r w:rsidR="00470D03">
        <w:rPr>
          <w:rStyle w:val="FootnoteReference"/>
        </w:rPr>
        <w:footnoteReference w:id="66"/>
      </w:r>
      <w:r w:rsidR="00470D03">
        <w:t>.</w:t>
      </w:r>
    </w:p>
    <w:p w14:paraId="117B9305" w14:textId="450F4335" w:rsidR="00C2179A" w:rsidRDefault="00C2179A" w:rsidP="00F802C3">
      <w:pPr>
        <w:pStyle w:val="NormalBPBHEB"/>
        <w:numPr>
          <w:ilvl w:val="0"/>
          <w:numId w:val="44"/>
        </w:numPr>
        <w:rPr>
          <w:ins w:id="684" w:author="Sharon" w:date="2024-09-03T11:09:00Z" w16du:dateUtc="2024-09-03T05:39:00Z"/>
        </w:rPr>
      </w:pPr>
      <w:r w:rsidRPr="00C2179A">
        <w:rPr>
          <w:b/>
          <w:bCs/>
        </w:rPr>
        <w:t>Security:</w:t>
      </w:r>
      <w:r w:rsidRPr="00C2179A">
        <w:t xml:space="preserve"> The service supports encryption at rest and in transit, along with identity and access management, to help secure your data. You can also use Amazon </w:t>
      </w:r>
      <w:r w:rsidRPr="00617E79">
        <w:rPr>
          <w:b/>
          <w:bCs/>
          <w:rPrChange w:id="685" w:author="Sharon" w:date="2024-09-03T12:17:00Z" w16du:dateUtc="2024-09-03T06:47:00Z">
            <w:rPr/>
          </w:rPrChange>
        </w:rPr>
        <w:t>Virtual Private Cloud</w:t>
      </w:r>
      <w:r w:rsidRPr="00C2179A">
        <w:t xml:space="preserve"> (</w:t>
      </w:r>
      <w:r w:rsidRPr="00617E79">
        <w:rPr>
          <w:b/>
          <w:bCs/>
          <w:rPrChange w:id="686" w:author="Sharon" w:date="2024-09-03T12:17:00Z" w16du:dateUtc="2024-09-03T06:47:00Z">
            <w:rPr/>
          </w:rPrChange>
        </w:rPr>
        <w:t>VPC</w:t>
      </w:r>
      <w:r w:rsidRPr="00C2179A">
        <w:t>)</w:t>
      </w:r>
      <w:r w:rsidR="00A169D1">
        <w:rPr>
          <w:rStyle w:val="FootnoteReference"/>
        </w:rPr>
        <w:footnoteReference w:id="67"/>
      </w:r>
      <w:r w:rsidRPr="00C2179A">
        <w:t xml:space="preserve"> peering to isolate your </w:t>
      </w:r>
      <w:r w:rsidRPr="00617E79">
        <w:rPr>
          <w:i/>
          <w:iCs/>
          <w:rPrChange w:id="687" w:author="Sharon" w:date="2024-09-03T12:17:00Z" w16du:dateUtc="2024-09-03T06:47:00Z">
            <w:rPr/>
          </w:rPrChange>
        </w:rPr>
        <w:t>MemoryDB</w:t>
      </w:r>
      <w:r w:rsidRPr="00C2179A">
        <w:t xml:space="preserve"> clusters</w:t>
      </w:r>
      <w:r w:rsidR="002452C9">
        <w:rPr>
          <w:rStyle w:val="FootnoteReference"/>
        </w:rPr>
        <w:footnoteReference w:id="68"/>
      </w:r>
      <w:r w:rsidRPr="00C2179A">
        <w:t>.</w:t>
      </w:r>
    </w:p>
    <w:p w14:paraId="0CA84C25" w14:textId="77777777" w:rsidR="00F802C3" w:rsidRPr="00C2179A" w:rsidRDefault="00F802C3" w:rsidP="00F802C3">
      <w:pPr>
        <w:pStyle w:val="NormalBPBHEB"/>
        <w:pPrChange w:id="688" w:author="Sharon" w:date="2024-09-03T11:09:00Z" w16du:dateUtc="2024-09-03T05:39:00Z">
          <w:pPr>
            <w:numPr>
              <w:numId w:val="16"/>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4CC3D07A" w14:textId="0AF4323C" w:rsidR="00C2179A" w:rsidRPr="00C2179A" w:rsidRDefault="00C2179A" w:rsidP="00F802C3">
      <w:pPr>
        <w:pStyle w:val="Heading2BPBHEB"/>
        <w:pPrChange w:id="689" w:author="Sharon" w:date="2024-09-03T11:09:00Z" w16du:dateUtc="2024-09-03T05:39:00Z">
          <w:pPr>
            <w:keepNext/>
            <w:keepLines/>
            <w:spacing w:before="40" w:after="0"/>
            <w:outlineLvl w:val="1"/>
          </w:pPr>
        </w:pPrChange>
      </w:pPr>
      <w:r w:rsidRPr="00C2179A">
        <w:t xml:space="preserve">Use </w:t>
      </w:r>
      <w:ins w:id="690" w:author="Sharon" w:date="2024-09-03T11:09:00Z" w16du:dateUtc="2024-09-03T05:39:00Z">
        <w:r w:rsidR="00F802C3">
          <w:t>c</w:t>
        </w:r>
      </w:ins>
      <w:del w:id="691" w:author="Sharon" w:date="2024-09-03T11:09:00Z" w16du:dateUtc="2024-09-03T05:39:00Z">
        <w:r w:rsidRPr="00C2179A" w:rsidDel="00F802C3">
          <w:delText>C</w:delText>
        </w:r>
      </w:del>
      <w:r w:rsidRPr="00C2179A">
        <w:t>ases</w:t>
      </w:r>
      <w:del w:id="692" w:author="Sharon" w:date="2024-09-03T11:09:00Z" w16du:dateUtc="2024-09-03T05:39:00Z">
        <w:r w:rsidRPr="00C2179A" w:rsidDel="00F802C3">
          <w:delText>:</w:delText>
        </w:r>
      </w:del>
    </w:p>
    <w:p w14:paraId="0F21B1DD" w14:textId="08158218" w:rsidR="00C2179A" w:rsidRDefault="00C2179A" w:rsidP="00F802C3">
      <w:pPr>
        <w:pStyle w:val="NormalBPBHEB"/>
        <w:rPr>
          <w:ins w:id="693" w:author="Sharon" w:date="2024-09-03T11:09:00Z" w16du:dateUtc="2024-09-03T05:39:00Z"/>
        </w:rPr>
      </w:pPr>
      <w:r w:rsidRPr="00C2179A">
        <w:t xml:space="preserve">Amazon </w:t>
      </w:r>
      <w:r w:rsidRPr="00617E79">
        <w:rPr>
          <w:i/>
          <w:iCs/>
          <w:rPrChange w:id="694" w:author="Sharon" w:date="2024-09-03T12:18:00Z" w16du:dateUtc="2024-09-03T06:48:00Z">
            <w:rPr/>
          </w:rPrChange>
        </w:rPr>
        <w:t>MemoryDB</w:t>
      </w:r>
      <w:r w:rsidRPr="00C2179A">
        <w:t xml:space="preserve"> for </w:t>
      </w:r>
      <w:r w:rsidRPr="00617E79">
        <w:rPr>
          <w:i/>
          <w:iCs/>
          <w:rPrChange w:id="695" w:author="Sharon" w:date="2024-09-03T12:18:00Z" w16du:dateUtc="2024-09-03T06:48:00Z">
            <w:rPr/>
          </w:rPrChange>
        </w:rPr>
        <w:t>Redis</w:t>
      </w:r>
      <w:r w:rsidRPr="00C2179A">
        <w:t xml:space="preserve"> is an excellent choice for use cases that require a fast and highly available in-memory database. These include caching, session management, leaderboard and counting systems, and real-time analytics for applications such as gaming, ad targeting, and e-commerce</w:t>
      </w:r>
      <w:r w:rsidR="00F26A18">
        <w:rPr>
          <w:rStyle w:val="FootnoteReference"/>
        </w:rPr>
        <w:footnoteReference w:id="69"/>
      </w:r>
      <w:r w:rsidR="00F26A18">
        <w:t>.</w:t>
      </w:r>
    </w:p>
    <w:p w14:paraId="40A6FF36" w14:textId="77777777" w:rsidR="00F802C3" w:rsidRPr="00C2179A" w:rsidRDefault="00F802C3" w:rsidP="00F802C3">
      <w:pPr>
        <w:pStyle w:val="NormalBPBHEB"/>
        <w:pPrChange w:id="696" w:author="Sharon" w:date="2024-09-03T11:09:00Z" w16du:dateUtc="2024-09-03T05:39:00Z">
          <w:pPr>
            <w:pBdr>
              <w:top w:val="nil"/>
              <w:left w:val="nil"/>
              <w:bottom w:val="nil"/>
              <w:right w:val="nil"/>
              <w:between w:val="nil"/>
            </w:pBdr>
            <w:shd w:val="clear" w:color="auto" w:fill="FFFFFF"/>
            <w:spacing w:after="100" w:line="276" w:lineRule="auto"/>
            <w:jc w:val="both"/>
          </w:pPr>
        </w:pPrChange>
      </w:pPr>
    </w:p>
    <w:p w14:paraId="1BF4185A" w14:textId="02DA1DED" w:rsidR="00030BB4" w:rsidRPr="00030BB4" w:rsidRDefault="00030BB4" w:rsidP="00F802C3">
      <w:pPr>
        <w:pStyle w:val="Heading1BPBHEB"/>
        <w:pPrChange w:id="697" w:author="Sharon" w:date="2024-09-03T11:09:00Z" w16du:dateUtc="2024-09-03T05:39:00Z">
          <w:pPr>
            <w:pBdr>
              <w:top w:val="nil"/>
              <w:left w:val="nil"/>
              <w:bottom w:val="nil"/>
              <w:right w:val="nil"/>
              <w:between w:val="nil"/>
            </w:pBdr>
            <w:shd w:val="clear" w:color="auto" w:fill="FFFFFF"/>
            <w:spacing w:after="100" w:line="276" w:lineRule="auto"/>
            <w:jc w:val="both"/>
          </w:pPr>
        </w:pPrChange>
      </w:pPr>
      <w:r w:rsidRPr="00030BB4">
        <w:t>Amazon Neptune</w:t>
      </w:r>
    </w:p>
    <w:p w14:paraId="7E56FBB9" w14:textId="6B19A9D9" w:rsidR="00030BB4" w:rsidRDefault="00030BB4" w:rsidP="00F802C3">
      <w:pPr>
        <w:pStyle w:val="NormalBPBHEB"/>
        <w:pPrChange w:id="698" w:author="Sharon" w:date="2024-09-03T11:09:00Z" w16du:dateUtc="2024-09-03T05:39:00Z">
          <w:pPr>
            <w:pBdr>
              <w:top w:val="nil"/>
              <w:left w:val="nil"/>
              <w:bottom w:val="nil"/>
              <w:right w:val="nil"/>
              <w:between w:val="nil"/>
            </w:pBdr>
            <w:shd w:val="clear" w:color="auto" w:fill="FFFFFF"/>
            <w:spacing w:after="100" w:line="276" w:lineRule="auto"/>
            <w:jc w:val="both"/>
          </w:pPr>
        </w:pPrChange>
      </w:pPr>
      <w:r w:rsidRPr="00617E79">
        <w:rPr>
          <w:i/>
          <w:iCs/>
          <w:rPrChange w:id="699" w:author="Sharon" w:date="2024-09-03T12:18:00Z" w16du:dateUtc="2024-09-03T06:48:00Z">
            <w:rPr/>
          </w:rPrChange>
        </w:rPr>
        <w:t>Amazon Neptune</w:t>
      </w:r>
      <w:r w:rsidRPr="00030BB4">
        <w:t xml:space="preserve"> is a fully managed graph database service provided by </w:t>
      </w:r>
      <w:del w:id="700" w:author="Sharon" w:date="2024-09-03T12:18:00Z" w16du:dateUtc="2024-09-03T06:48:00Z">
        <w:r w:rsidRPr="00030BB4" w:rsidDel="00617E79">
          <w:delText>Amazon Web Services (</w:delText>
        </w:r>
      </w:del>
      <w:r w:rsidRPr="00030BB4">
        <w:t>AWS</w:t>
      </w:r>
      <w:del w:id="701" w:author="Sharon" w:date="2024-09-03T12:18:00Z" w16du:dateUtc="2024-09-03T06:48:00Z">
        <w:r w:rsidRPr="00030BB4" w:rsidDel="00617E79">
          <w:delText>)</w:delText>
        </w:r>
      </w:del>
      <w:r w:rsidRPr="00030BB4">
        <w:t>. It is designed for storing and querying highly connected data with complex relationships, making it a powerful tool for applications in various domains, including social networking, recommendation engines, and knowledge graphs.</w:t>
      </w:r>
    </w:p>
    <w:p w14:paraId="156F0B5D" w14:textId="1139394B" w:rsidR="00927CC5" w:rsidRDefault="00927CC5" w:rsidP="00F802C3">
      <w:pPr>
        <w:pStyle w:val="NormalBPBHEB"/>
        <w:rPr>
          <w:ins w:id="702" w:author="Sharon" w:date="2024-09-03T11:09:00Z" w16du:dateUtc="2024-09-03T05:39:00Z"/>
        </w:rPr>
      </w:pPr>
      <w:r w:rsidRPr="00927CC5">
        <w:t>In this section, we</w:t>
      </w:r>
      <w:ins w:id="703" w:author="Sharon" w:date="2024-09-03T11:09:00Z" w16du:dateUtc="2024-09-03T05:39:00Z">
        <w:r w:rsidR="00F802C3">
          <w:t xml:space="preserve"> wi</w:t>
        </w:r>
      </w:ins>
      <w:del w:id="704" w:author="Sharon" w:date="2024-09-03T11:09:00Z" w16du:dateUtc="2024-09-03T05:39:00Z">
        <w:r w:rsidRPr="00927CC5" w:rsidDel="00F802C3">
          <w:delText>'</w:delText>
        </w:r>
      </w:del>
      <w:r w:rsidRPr="00927CC5">
        <w:t xml:space="preserve">ll explore </w:t>
      </w:r>
      <w:r w:rsidRPr="00617E79">
        <w:rPr>
          <w:i/>
          <w:iCs/>
          <w:rPrChange w:id="705" w:author="Sharon" w:date="2024-09-03T12:18:00Z" w16du:dateUtc="2024-09-03T06:48:00Z">
            <w:rPr/>
          </w:rPrChange>
        </w:rPr>
        <w:t>Amazon Neptune</w:t>
      </w:r>
      <w:r w:rsidRPr="00927CC5">
        <w:t xml:space="preserve">, its features, compatibility with different graph models, scalability, and use cases. This will help you understand how this managed graph database service </w:t>
      </w:r>
      <w:del w:id="706" w:author="Sharon" w:date="2024-09-03T11:09:00Z" w16du:dateUtc="2024-09-03T05:39:00Z">
        <w:r w:rsidRPr="00927CC5" w:rsidDel="00F802C3">
          <w:delText>can be a valuable addition to your application architecture</w:delText>
        </w:r>
      </w:del>
      <w:ins w:id="707" w:author="Sharon" w:date="2024-09-03T11:09:00Z" w16du:dateUtc="2024-09-03T05:39:00Z">
        <w:r w:rsidR="00F802C3" w:rsidRPr="00927CC5">
          <w:t>a valuable addition to your application architecture can be</w:t>
        </w:r>
      </w:ins>
      <w:r w:rsidRPr="00927CC5">
        <w:t>, especially for scenarios involving highly connected data and complex relationships.</w:t>
      </w:r>
    </w:p>
    <w:p w14:paraId="3910EDF8" w14:textId="77777777" w:rsidR="00F802C3" w:rsidRPr="00030BB4" w:rsidRDefault="00F802C3" w:rsidP="00F802C3">
      <w:pPr>
        <w:pStyle w:val="NormalBPBHEB"/>
        <w:pPrChange w:id="708" w:author="Sharon" w:date="2024-09-03T11:09:00Z" w16du:dateUtc="2024-09-03T05:39:00Z">
          <w:pPr>
            <w:pBdr>
              <w:top w:val="nil"/>
              <w:left w:val="nil"/>
              <w:bottom w:val="nil"/>
              <w:right w:val="nil"/>
              <w:between w:val="nil"/>
            </w:pBdr>
            <w:shd w:val="clear" w:color="auto" w:fill="FFFFFF"/>
            <w:spacing w:after="100" w:line="276" w:lineRule="auto"/>
            <w:jc w:val="both"/>
          </w:pPr>
        </w:pPrChange>
      </w:pPr>
    </w:p>
    <w:p w14:paraId="6A03EFE6" w14:textId="277B1EAD" w:rsidR="00030BB4" w:rsidRDefault="00030BB4" w:rsidP="00F802C3">
      <w:pPr>
        <w:pStyle w:val="Heading2BPBHEB"/>
        <w:rPr>
          <w:ins w:id="709" w:author="Sharon" w:date="2024-09-03T12:18:00Z" w16du:dateUtc="2024-09-03T06:48:00Z"/>
        </w:rPr>
      </w:pPr>
      <w:r w:rsidRPr="00030BB4">
        <w:t xml:space="preserve">Key </w:t>
      </w:r>
      <w:del w:id="710" w:author="Sharon" w:date="2024-09-03T11:09:00Z" w16du:dateUtc="2024-09-03T05:39:00Z">
        <w:r w:rsidRPr="00030BB4" w:rsidDel="00F802C3">
          <w:delText xml:space="preserve">Features </w:delText>
        </w:r>
      </w:del>
      <w:ins w:id="711" w:author="Sharon" w:date="2024-09-03T11:09:00Z" w16du:dateUtc="2024-09-03T05:39:00Z">
        <w:r w:rsidR="00F802C3">
          <w:t>f</w:t>
        </w:r>
        <w:r w:rsidR="00F802C3" w:rsidRPr="00030BB4">
          <w:t xml:space="preserve">eatures </w:t>
        </w:r>
      </w:ins>
      <w:r w:rsidRPr="00030BB4">
        <w:t xml:space="preserve">and </w:t>
      </w:r>
      <w:del w:id="712" w:author="Sharon" w:date="2024-09-03T11:09:00Z" w16du:dateUtc="2024-09-03T05:39:00Z">
        <w:r w:rsidRPr="00030BB4" w:rsidDel="00F802C3">
          <w:delText>Advantages</w:delText>
        </w:r>
      </w:del>
      <w:ins w:id="713" w:author="Sharon" w:date="2024-09-03T11:09:00Z" w16du:dateUtc="2024-09-03T05:39:00Z">
        <w:r w:rsidR="00F802C3">
          <w:t>a</w:t>
        </w:r>
        <w:r w:rsidR="00F802C3" w:rsidRPr="00030BB4">
          <w:t>dvantages</w:t>
        </w:r>
      </w:ins>
      <w:del w:id="714" w:author="Sharon" w:date="2024-09-03T11:14:00Z" w16du:dateUtc="2024-09-03T05:44:00Z">
        <w:r w:rsidRPr="00030BB4" w:rsidDel="00F802C3">
          <w:delText>:</w:delText>
        </w:r>
      </w:del>
    </w:p>
    <w:p w14:paraId="7D6475A3" w14:textId="7C31F5C5" w:rsidR="00617E79" w:rsidRPr="00030BB4" w:rsidRDefault="00617E79" w:rsidP="00617E79">
      <w:pPr>
        <w:pStyle w:val="NormalBPBHEB"/>
        <w:pPrChange w:id="715" w:author="Sharon" w:date="2024-09-03T12:18:00Z" w16du:dateUtc="2024-09-03T06:48:00Z">
          <w:pPr>
            <w:keepNext/>
            <w:keepLines/>
            <w:spacing w:before="40" w:after="0"/>
            <w:outlineLvl w:val="1"/>
          </w:pPr>
        </w:pPrChange>
      </w:pPr>
      <w:ins w:id="716" w:author="Sharon" w:date="2024-09-03T12:18:00Z" w16du:dateUtc="2024-09-03T06:48:00Z">
        <w:r>
          <w:t xml:space="preserve">The following are </w:t>
        </w:r>
      </w:ins>
      <w:ins w:id="717" w:author="Sharon" w:date="2024-09-03T12:19:00Z" w16du:dateUtc="2024-09-03T06:49:00Z">
        <w:r>
          <w:t xml:space="preserve">some of </w:t>
        </w:r>
      </w:ins>
      <w:ins w:id="718" w:author="Sharon" w:date="2024-09-03T12:18:00Z" w16du:dateUtc="2024-09-03T06:48:00Z">
        <w:r>
          <w:t>the features and advantages of</w:t>
        </w:r>
      </w:ins>
      <w:ins w:id="719" w:author="Sharon" w:date="2024-09-03T12:19:00Z" w16du:dateUtc="2024-09-03T06:49:00Z">
        <w:r w:rsidRPr="00617E79">
          <w:rPr>
            <w:i/>
            <w:iCs/>
          </w:rPr>
          <w:t xml:space="preserve"> </w:t>
        </w:r>
        <w:r w:rsidRPr="003A61E1">
          <w:rPr>
            <w:i/>
            <w:iCs/>
          </w:rPr>
          <w:t>Amazon Neptune</w:t>
        </w:r>
        <w:r>
          <w:rPr>
            <w:i/>
            <w:iCs/>
          </w:rPr>
          <w:t>:</w:t>
        </w:r>
      </w:ins>
    </w:p>
    <w:p w14:paraId="341748F6" w14:textId="18EDA230" w:rsidR="00030BB4" w:rsidRPr="00030BB4" w:rsidRDefault="00030BB4" w:rsidP="00F802C3">
      <w:pPr>
        <w:pStyle w:val="NormalBPBHEB"/>
        <w:numPr>
          <w:ilvl w:val="0"/>
          <w:numId w:val="45"/>
        </w:numPr>
        <w:pPrChange w:id="720"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Graph </w:t>
      </w:r>
      <w:del w:id="721" w:author="Sharon" w:date="2024-09-03T12:20:00Z" w16du:dateUtc="2024-09-03T06:50:00Z">
        <w:r w:rsidRPr="00030BB4" w:rsidDel="00617E79">
          <w:rPr>
            <w:b/>
            <w:bCs/>
          </w:rPr>
          <w:delText xml:space="preserve">Database </w:delText>
        </w:r>
      </w:del>
      <w:ins w:id="722" w:author="Sharon" w:date="2024-09-03T12:20:00Z" w16du:dateUtc="2024-09-03T06:50:00Z">
        <w:r w:rsidR="00617E79">
          <w:rPr>
            <w:b/>
            <w:bCs/>
          </w:rPr>
          <w:t>d</w:t>
        </w:r>
        <w:r w:rsidR="00617E79" w:rsidRPr="00030BB4">
          <w:rPr>
            <w:b/>
            <w:bCs/>
          </w:rPr>
          <w:t xml:space="preserve">atabase </w:t>
        </w:r>
      </w:ins>
      <w:del w:id="723" w:author="Sharon" w:date="2024-09-03T12:20:00Z" w16du:dateUtc="2024-09-03T06:50:00Z">
        <w:r w:rsidRPr="00030BB4" w:rsidDel="00617E79">
          <w:rPr>
            <w:b/>
            <w:bCs/>
          </w:rPr>
          <w:delText>Model</w:delText>
        </w:r>
      </w:del>
      <w:ins w:id="724" w:author="Sharon" w:date="2024-09-03T12:20:00Z" w16du:dateUtc="2024-09-03T06:50:00Z">
        <w:r w:rsidR="00617E79">
          <w:rPr>
            <w:b/>
            <w:bCs/>
          </w:rPr>
          <w:t>m</w:t>
        </w:r>
        <w:r w:rsidR="00617E79" w:rsidRPr="00030BB4">
          <w:rPr>
            <w:b/>
            <w:bCs/>
          </w:rPr>
          <w:t>odel</w:t>
        </w:r>
      </w:ins>
      <w:r w:rsidRPr="00030BB4">
        <w:rPr>
          <w:b/>
          <w:bCs/>
        </w:rPr>
        <w:t>:</w:t>
      </w:r>
      <w:r w:rsidRPr="00030BB4">
        <w:t xml:space="preserve"> </w:t>
      </w:r>
      <w:r w:rsidRPr="00617E79">
        <w:rPr>
          <w:i/>
          <w:iCs/>
          <w:rPrChange w:id="725" w:author="Sharon" w:date="2024-09-03T12:20:00Z" w16du:dateUtc="2024-09-03T06:50:00Z">
            <w:rPr/>
          </w:rPrChange>
        </w:rPr>
        <w:t>Amazon Neptune</w:t>
      </w:r>
      <w:r w:rsidRPr="00030BB4">
        <w:t xml:space="preserve"> is purpose-built for graph data. It supports both property graph and </w:t>
      </w:r>
      <w:commentRangeStart w:id="726"/>
      <w:r w:rsidRPr="00617E79">
        <w:rPr>
          <w:i/>
          <w:iCs/>
          <w:rPrChange w:id="727" w:author="Sharon" w:date="2024-09-03T12:20:00Z" w16du:dateUtc="2024-09-03T06:50:00Z">
            <w:rPr/>
          </w:rPrChange>
        </w:rPr>
        <w:t>RDF</w:t>
      </w:r>
      <w:commentRangeEnd w:id="726"/>
      <w:r w:rsidR="00617E79">
        <w:rPr>
          <w:rStyle w:val="CommentReference"/>
          <w:rFonts w:asciiTheme="minorHAnsi" w:eastAsiaTheme="minorHAnsi" w:hAnsiTheme="minorHAnsi" w:cstheme="minorBidi"/>
        </w:rPr>
        <w:commentReference w:id="726"/>
      </w:r>
      <w:r w:rsidRPr="00030BB4">
        <w:t xml:space="preserve"> graph models, making it flexible for various use cases. </w:t>
      </w:r>
      <w:r w:rsidRPr="00030BB4">
        <w:lastRenderedPageBreak/>
        <w:t>Property graph models</w:t>
      </w:r>
      <w:r w:rsidR="00257D23">
        <w:rPr>
          <w:rStyle w:val="FootnoteReference"/>
        </w:rPr>
        <w:footnoteReference w:id="70"/>
      </w:r>
      <w:r w:rsidRPr="00030BB4">
        <w:t xml:space="preserve"> are often used for highly connected data with complex relationships, while RDF graph models are suitable for representing and querying semantic data</w:t>
      </w:r>
      <w:r w:rsidR="00A71D26">
        <w:rPr>
          <w:rStyle w:val="FootnoteReference"/>
        </w:rPr>
        <w:footnoteReference w:id="71"/>
      </w:r>
      <w:r w:rsidRPr="00030BB4">
        <w:t>.</w:t>
      </w:r>
    </w:p>
    <w:p w14:paraId="7C56C940" w14:textId="0570482A" w:rsidR="00030BB4" w:rsidRPr="00030BB4" w:rsidRDefault="00030BB4" w:rsidP="00F802C3">
      <w:pPr>
        <w:pStyle w:val="NormalBPBHEB"/>
        <w:numPr>
          <w:ilvl w:val="0"/>
          <w:numId w:val="45"/>
        </w:numPr>
        <w:pPrChange w:id="728"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Highly </w:t>
      </w:r>
      <w:del w:id="729" w:author="Sharon" w:date="2024-09-03T12:45:00Z" w16du:dateUtc="2024-09-03T07:15:00Z">
        <w:r w:rsidRPr="00030BB4" w:rsidDel="00191E44">
          <w:rPr>
            <w:b/>
            <w:bCs/>
          </w:rPr>
          <w:delText xml:space="preserve">Available </w:delText>
        </w:r>
      </w:del>
      <w:ins w:id="730" w:author="Sharon" w:date="2024-09-03T12:45:00Z" w16du:dateUtc="2024-09-03T07:15:00Z">
        <w:r w:rsidR="00191E44">
          <w:rPr>
            <w:b/>
            <w:bCs/>
          </w:rPr>
          <w:t>a</w:t>
        </w:r>
        <w:r w:rsidR="00191E44" w:rsidRPr="00030BB4">
          <w:rPr>
            <w:b/>
            <w:bCs/>
          </w:rPr>
          <w:t xml:space="preserve">vailable </w:t>
        </w:r>
      </w:ins>
      <w:r w:rsidRPr="00030BB4">
        <w:rPr>
          <w:b/>
          <w:bCs/>
        </w:rPr>
        <w:t xml:space="preserve">and </w:t>
      </w:r>
      <w:del w:id="731" w:author="Sharon" w:date="2024-09-03T12:45:00Z" w16du:dateUtc="2024-09-03T07:15:00Z">
        <w:r w:rsidRPr="00030BB4" w:rsidDel="00191E44">
          <w:rPr>
            <w:b/>
            <w:bCs/>
          </w:rPr>
          <w:delText>Scalable</w:delText>
        </w:r>
      </w:del>
      <w:ins w:id="732" w:author="Sharon" w:date="2024-09-03T12:45:00Z" w16du:dateUtc="2024-09-03T07:15:00Z">
        <w:r w:rsidR="00191E44">
          <w:rPr>
            <w:b/>
            <w:bCs/>
          </w:rPr>
          <w:t>s</w:t>
        </w:r>
        <w:r w:rsidR="00191E44" w:rsidRPr="00030BB4">
          <w:rPr>
            <w:b/>
            <w:bCs/>
          </w:rPr>
          <w:t>calable</w:t>
        </w:r>
      </w:ins>
      <w:r w:rsidRPr="00030BB4">
        <w:rPr>
          <w:b/>
          <w:bCs/>
        </w:rPr>
        <w:t>:</w:t>
      </w:r>
      <w:r w:rsidRPr="00030BB4">
        <w:t xml:space="preserve"> Neptune provides high availability through multiple </w:t>
      </w:r>
      <w:del w:id="733" w:author="Sharon" w:date="2024-09-03T12:21:00Z" w16du:dateUtc="2024-09-03T06:51:00Z">
        <w:r w:rsidRPr="00030BB4" w:rsidDel="00617E79">
          <w:delText>Availability Zones (</w:delText>
        </w:r>
      </w:del>
      <w:r w:rsidRPr="00030BB4">
        <w:t>AZs</w:t>
      </w:r>
      <w:del w:id="734" w:author="Sharon" w:date="2024-09-03T12:21:00Z" w16du:dateUtc="2024-09-03T06:51:00Z">
        <w:r w:rsidRPr="00030BB4" w:rsidDel="00617E79">
          <w:delText>)</w:delText>
        </w:r>
      </w:del>
      <w:r w:rsidRPr="00030BB4">
        <w:t>, ensuring redundancy and automatic failover. It can also scale out</w:t>
      </w:r>
      <w:r w:rsidR="009B7431">
        <w:rPr>
          <w:rStyle w:val="FootnoteReference"/>
        </w:rPr>
        <w:footnoteReference w:id="72"/>
      </w:r>
      <w:r w:rsidRPr="00030BB4">
        <w:t xml:space="preserve"> to accommodate growing workloads</w:t>
      </w:r>
      <w:r w:rsidR="0027043E">
        <w:rPr>
          <w:rStyle w:val="FootnoteReference"/>
        </w:rPr>
        <w:footnoteReference w:id="73"/>
      </w:r>
      <w:r w:rsidRPr="00030BB4">
        <w:t>.</w:t>
      </w:r>
    </w:p>
    <w:p w14:paraId="28738BD2" w14:textId="3030FC6E" w:rsidR="00030BB4" w:rsidRPr="00030BB4" w:rsidRDefault="00030BB4" w:rsidP="00F802C3">
      <w:pPr>
        <w:pStyle w:val="NormalBPBHEB"/>
        <w:numPr>
          <w:ilvl w:val="0"/>
          <w:numId w:val="45"/>
        </w:numPr>
        <w:pPrChange w:id="735"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030BB4">
        <w:rPr>
          <w:b/>
          <w:bCs/>
        </w:rPr>
        <w:t xml:space="preserve">Support for </w:t>
      </w:r>
      <w:del w:id="736" w:author="Sharon" w:date="2024-09-03T12:45:00Z" w16du:dateUtc="2024-09-03T07:15:00Z">
        <w:r w:rsidRPr="00030BB4" w:rsidDel="00191E44">
          <w:rPr>
            <w:b/>
            <w:bCs/>
          </w:rPr>
          <w:delText xml:space="preserve">Multiple </w:delText>
        </w:r>
      </w:del>
      <w:ins w:id="737" w:author="Sharon" w:date="2024-09-03T12:45:00Z" w16du:dateUtc="2024-09-03T07:15:00Z">
        <w:r w:rsidR="00191E44">
          <w:rPr>
            <w:b/>
            <w:bCs/>
          </w:rPr>
          <w:t>m</w:t>
        </w:r>
        <w:r w:rsidR="00191E44" w:rsidRPr="00030BB4">
          <w:rPr>
            <w:b/>
            <w:bCs/>
          </w:rPr>
          <w:t xml:space="preserve">ultiple </w:t>
        </w:r>
      </w:ins>
      <w:r w:rsidRPr="00030BB4">
        <w:rPr>
          <w:b/>
          <w:bCs/>
        </w:rPr>
        <w:t xml:space="preserve">Query </w:t>
      </w:r>
      <w:del w:id="738" w:author="Sharon" w:date="2024-09-03T12:45:00Z" w16du:dateUtc="2024-09-03T07:15:00Z">
        <w:r w:rsidRPr="00030BB4" w:rsidDel="00191E44">
          <w:rPr>
            <w:b/>
            <w:bCs/>
          </w:rPr>
          <w:delText>Languages</w:delText>
        </w:r>
      </w:del>
      <w:ins w:id="739" w:author="Sharon" w:date="2024-09-03T12:45:00Z" w16du:dateUtc="2024-09-03T07:15:00Z">
        <w:r w:rsidR="00191E44">
          <w:rPr>
            <w:b/>
            <w:bCs/>
          </w:rPr>
          <w:t>l</w:t>
        </w:r>
        <w:r w:rsidR="00191E44" w:rsidRPr="00030BB4">
          <w:rPr>
            <w:b/>
            <w:bCs/>
          </w:rPr>
          <w:t>anguages</w:t>
        </w:r>
      </w:ins>
      <w:r w:rsidRPr="00030BB4">
        <w:rPr>
          <w:b/>
          <w:bCs/>
        </w:rPr>
        <w:t>:</w:t>
      </w:r>
      <w:r w:rsidRPr="00030BB4">
        <w:t xml:space="preserve"> Neptune supports popular graph query languages like </w:t>
      </w:r>
      <w:r w:rsidRPr="00191E44">
        <w:rPr>
          <w:i/>
          <w:iCs/>
          <w:rPrChange w:id="740" w:author="Sharon" w:date="2024-09-03T12:45:00Z" w16du:dateUtc="2024-09-03T07:15:00Z">
            <w:rPr/>
          </w:rPrChange>
        </w:rPr>
        <w:t>SPARQL</w:t>
      </w:r>
      <w:r w:rsidR="00617906" w:rsidRPr="00191E44">
        <w:rPr>
          <w:rStyle w:val="FootnoteReference"/>
          <w:i/>
          <w:iCs/>
          <w:rPrChange w:id="741" w:author="Sharon" w:date="2024-09-03T12:45:00Z" w16du:dateUtc="2024-09-03T07:15:00Z">
            <w:rPr>
              <w:rStyle w:val="FootnoteReference"/>
            </w:rPr>
          </w:rPrChange>
        </w:rPr>
        <w:footnoteReference w:id="74"/>
      </w:r>
      <w:r w:rsidRPr="00191E44">
        <w:rPr>
          <w:i/>
          <w:iCs/>
          <w:rPrChange w:id="742" w:author="Sharon" w:date="2024-09-03T12:45:00Z" w16du:dateUtc="2024-09-03T07:15:00Z">
            <w:rPr/>
          </w:rPrChange>
        </w:rPr>
        <w:t xml:space="preserve"> </w:t>
      </w:r>
      <w:r w:rsidRPr="00191E44">
        <w:t>and</w:t>
      </w:r>
      <w:r w:rsidRPr="00191E44">
        <w:rPr>
          <w:i/>
          <w:iCs/>
          <w:rPrChange w:id="743" w:author="Sharon" w:date="2024-09-03T12:45:00Z" w16du:dateUtc="2024-09-03T07:15:00Z">
            <w:rPr/>
          </w:rPrChange>
        </w:rPr>
        <w:t xml:space="preserve"> Apache</w:t>
      </w:r>
      <w:r w:rsidR="00FD525A" w:rsidRPr="00191E44">
        <w:rPr>
          <w:rStyle w:val="FootnoteReference"/>
          <w:i/>
          <w:iCs/>
          <w:rPrChange w:id="744" w:author="Sharon" w:date="2024-09-03T12:45:00Z" w16du:dateUtc="2024-09-03T07:15:00Z">
            <w:rPr>
              <w:rStyle w:val="FootnoteReference"/>
            </w:rPr>
          </w:rPrChange>
        </w:rPr>
        <w:footnoteReference w:id="75"/>
      </w:r>
      <w:r w:rsidRPr="00191E44">
        <w:rPr>
          <w:i/>
          <w:iCs/>
          <w:rPrChange w:id="745" w:author="Sharon" w:date="2024-09-03T12:45:00Z" w16du:dateUtc="2024-09-03T07:15:00Z">
            <w:rPr/>
          </w:rPrChange>
        </w:rPr>
        <w:t xml:space="preserve"> </w:t>
      </w:r>
      <w:proofErr w:type="spellStart"/>
      <w:r w:rsidRPr="00191E44">
        <w:rPr>
          <w:i/>
          <w:iCs/>
          <w:rPrChange w:id="746" w:author="Sharon" w:date="2024-09-03T12:45:00Z" w16du:dateUtc="2024-09-03T07:15:00Z">
            <w:rPr/>
          </w:rPrChange>
        </w:rPr>
        <w:t>TinkerPop</w:t>
      </w:r>
      <w:proofErr w:type="spellEnd"/>
      <w:r w:rsidRPr="00191E44">
        <w:rPr>
          <w:i/>
          <w:iCs/>
          <w:rPrChange w:id="747" w:author="Sharon" w:date="2024-09-03T12:45:00Z" w16du:dateUtc="2024-09-03T07:15:00Z">
            <w:rPr/>
          </w:rPrChange>
        </w:rPr>
        <w:t xml:space="preserve"> Gremlin</w:t>
      </w:r>
      <w:r w:rsidRPr="00030BB4">
        <w:t>, allowing you to choose the query language that best suits your application</w:t>
      </w:r>
      <w:r w:rsidR="00903708">
        <w:rPr>
          <w:rStyle w:val="FootnoteReference"/>
        </w:rPr>
        <w:footnoteReference w:id="76"/>
      </w:r>
      <w:r w:rsidRPr="00030BB4">
        <w:t>.</w:t>
      </w:r>
    </w:p>
    <w:p w14:paraId="73C7BC98" w14:textId="123589B1" w:rsidR="00030BB4" w:rsidRDefault="00030BB4" w:rsidP="00F802C3">
      <w:pPr>
        <w:pStyle w:val="NormalBPBHEB"/>
        <w:numPr>
          <w:ilvl w:val="0"/>
          <w:numId w:val="45"/>
        </w:numPr>
        <w:rPr>
          <w:ins w:id="748" w:author="Sharon" w:date="2024-09-03T11:09:00Z" w16du:dateUtc="2024-09-03T05:39:00Z"/>
        </w:rPr>
      </w:pPr>
      <w:r w:rsidRPr="00030BB4">
        <w:rPr>
          <w:b/>
          <w:bCs/>
        </w:rPr>
        <w:t>Security:</w:t>
      </w:r>
      <w:r w:rsidRPr="00030BB4">
        <w:t xml:space="preserve"> The service offers data encryption at rest and in transit. It integrates with AWS </w:t>
      </w:r>
      <w:del w:id="749" w:author="Sharon" w:date="2024-09-03T12:21:00Z" w16du:dateUtc="2024-09-03T06:51:00Z">
        <w:r w:rsidRPr="00A209B2" w:rsidDel="00A209B2">
          <w:rPr>
            <w:i/>
            <w:iCs/>
            <w:rPrChange w:id="750" w:author="Sharon" w:date="2024-09-03T12:22:00Z" w16du:dateUtc="2024-09-03T06:52:00Z">
              <w:rPr/>
            </w:rPrChange>
          </w:rPr>
          <w:delText>Identity and Access Management (</w:delText>
        </w:r>
      </w:del>
      <w:r w:rsidRPr="00A209B2">
        <w:rPr>
          <w:i/>
          <w:iCs/>
          <w:rPrChange w:id="751" w:author="Sharon" w:date="2024-09-03T12:22:00Z" w16du:dateUtc="2024-09-03T06:52:00Z">
            <w:rPr/>
          </w:rPrChange>
        </w:rPr>
        <w:t>IAM</w:t>
      </w:r>
      <w:del w:id="752" w:author="Sharon" w:date="2024-09-03T12:21:00Z" w16du:dateUtc="2024-09-03T06:51:00Z">
        <w:r w:rsidRPr="00030BB4" w:rsidDel="00A209B2">
          <w:delText>)</w:delText>
        </w:r>
      </w:del>
      <w:r w:rsidRPr="00030BB4">
        <w:t xml:space="preserve"> for access control and </w:t>
      </w:r>
      <w:r w:rsidRPr="00A209B2">
        <w:rPr>
          <w:i/>
          <w:iCs/>
          <w:rPrChange w:id="753" w:author="Sharon" w:date="2024-09-03T12:21:00Z" w16du:dateUtc="2024-09-03T06:51:00Z">
            <w:rPr/>
          </w:rPrChange>
        </w:rPr>
        <w:t xml:space="preserve">Amazon </w:t>
      </w:r>
      <w:del w:id="754" w:author="Sharon" w:date="2024-09-03T12:21:00Z" w16du:dateUtc="2024-09-03T06:51:00Z">
        <w:r w:rsidRPr="00A209B2" w:rsidDel="00617E79">
          <w:rPr>
            <w:i/>
            <w:iCs/>
            <w:rPrChange w:id="755" w:author="Sharon" w:date="2024-09-03T12:21:00Z" w16du:dateUtc="2024-09-03T06:51:00Z">
              <w:rPr/>
            </w:rPrChange>
          </w:rPr>
          <w:delText>Virtual Private Cloud (</w:delText>
        </w:r>
      </w:del>
      <w:r w:rsidRPr="00A209B2">
        <w:rPr>
          <w:i/>
          <w:iCs/>
          <w:rPrChange w:id="756" w:author="Sharon" w:date="2024-09-03T12:21:00Z" w16du:dateUtc="2024-09-03T06:51:00Z">
            <w:rPr/>
          </w:rPrChange>
        </w:rPr>
        <w:t>VPC</w:t>
      </w:r>
      <w:del w:id="757" w:author="Sharon" w:date="2024-09-03T12:21:00Z" w16du:dateUtc="2024-09-03T06:51:00Z">
        <w:r w:rsidRPr="00A209B2" w:rsidDel="00617E79">
          <w:rPr>
            <w:i/>
            <w:iCs/>
            <w:rPrChange w:id="758" w:author="Sharon" w:date="2024-09-03T12:21:00Z" w16du:dateUtc="2024-09-03T06:51:00Z">
              <w:rPr/>
            </w:rPrChange>
          </w:rPr>
          <w:delText>)</w:delText>
        </w:r>
      </w:del>
      <w:r w:rsidRPr="00030BB4">
        <w:t xml:space="preserve"> for network isolation</w:t>
      </w:r>
      <w:r w:rsidR="00C20E30">
        <w:rPr>
          <w:rStyle w:val="FootnoteReference"/>
        </w:rPr>
        <w:footnoteReference w:id="77"/>
      </w:r>
      <w:r w:rsidRPr="00030BB4">
        <w:t>.</w:t>
      </w:r>
    </w:p>
    <w:p w14:paraId="0734C59B" w14:textId="77777777" w:rsidR="00F802C3" w:rsidRPr="00030BB4" w:rsidRDefault="00F802C3" w:rsidP="00F802C3">
      <w:pPr>
        <w:pStyle w:val="NormalBPBHEB"/>
        <w:pPrChange w:id="759" w:author="Sharon" w:date="2024-09-03T11:09:00Z" w16du:dateUtc="2024-09-03T05:39:00Z">
          <w:pPr>
            <w:numPr>
              <w:numId w:val="31"/>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509B1418" w14:textId="04606CB4" w:rsidR="00030BB4" w:rsidRPr="00030BB4" w:rsidRDefault="00030BB4" w:rsidP="00F802C3">
      <w:pPr>
        <w:pStyle w:val="Heading2BPBHEB"/>
        <w:pPrChange w:id="760" w:author="Sharon" w:date="2024-09-03T11:09:00Z" w16du:dateUtc="2024-09-03T05:39:00Z">
          <w:pPr>
            <w:keepNext/>
            <w:keepLines/>
            <w:spacing w:before="40" w:after="0"/>
            <w:outlineLvl w:val="1"/>
          </w:pPr>
        </w:pPrChange>
      </w:pPr>
      <w:r w:rsidRPr="00030BB4">
        <w:t xml:space="preserve">Use </w:t>
      </w:r>
      <w:del w:id="761" w:author="Sharon" w:date="2024-09-03T11:10:00Z" w16du:dateUtc="2024-09-03T05:40:00Z">
        <w:r w:rsidRPr="00F802C3" w:rsidDel="00F802C3">
          <w:delText>Cases</w:delText>
        </w:r>
      </w:del>
      <w:ins w:id="762" w:author="Sharon" w:date="2024-09-03T11:10:00Z" w16du:dateUtc="2024-09-03T05:40:00Z">
        <w:r w:rsidR="00F802C3">
          <w:t>c</w:t>
        </w:r>
        <w:r w:rsidR="00F802C3" w:rsidRPr="00F802C3">
          <w:t>ases</w:t>
        </w:r>
      </w:ins>
      <w:del w:id="763" w:author="Sharon" w:date="2024-09-03T11:10:00Z" w16du:dateUtc="2024-09-03T05:40:00Z">
        <w:r w:rsidRPr="00030BB4" w:rsidDel="00F802C3">
          <w:delText>:</w:delText>
        </w:r>
      </w:del>
    </w:p>
    <w:p w14:paraId="685EC6BD" w14:textId="28715044" w:rsidR="00030BB4" w:rsidRDefault="00030BB4" w:rsidP="00F802C3">
      <w:pPr>
        <w:pStyle w:val="NormalBPBHEB"/>
        <w:rPr>
          <w:ins w:id="764" w:author="Sharon" w:date="2024-09-03T11:10:00Z" w16du:dateUtc="2024-09-03T05:40:00Z"/>
        </w:rPr>
      </w:pPr>
      <w:r w:rsidRPr="00A209B2">
        <w:rPr>
          <w:i/>
          <w:iCs/>
          <w:rPrChange w:id="765" w:author="Sharon" w:date="2024-09-03T12:21:00Z" w16du:dateUtc="2024-09-03T06:51:00Z">
            <w:rPr/>
          </w:rPrChange>
        </w:rPr>
        <w:t>Amazon Neptune</w:t>
      </w:r>
      <w:r w:rsidRPr="00030BB4">
        <w:t xml:space="preserve"> is well-suited for applications requiring complex relationship modeling and querying. It is commonly used for social networks, fraud detection, recommendation engines, knowledge graphs, and life sciences research</w:t>
      </w:r>
      <w:r w:rsidR="00C20E30">
        <w:rPr>
          <w:rStyle w:val="FootnoteReference"/>
        </w:rPr>
        <w:footnoteReference w:id="78"/>
      </w:r>
      <w:r w:rsidRPr="00030BB4">
        <w:t>.</w:t>
      </w:r>
    </w:p>
    <w:p w14:paraId="0E12A957" w14:textId="77777777" w:rsidR="00F802C3" w:rsidRPr="00030BB4" w:rsidRDefault="00F802C3" w:rsidP="00F802C3">
      <w:pPr>
        <w:pStyle w:val="NormalBPBHEB"/>
        <w:pPrChange w:id="766" w:author="Sharon" w:date="2024-09-03T11:10:00Z" w16du:dateUtc="2024-09-03T05:40:00Z">
          <w:pPr>
            <w:pBdr>
              <w:top w:val="nil"/>
              <w:left w:val="nil"/>
              <w:bottom w:val="nil"/>
              <w:right w:val="nil"/>
              <w:between w:val="nil"/>
            </w:pBdr>
            <w:shd w:val="clear" w:color="auto" w:fill="FFFFFF"/>
            <w:spacing w:after="100" w:line="276" w:lineRule="auto"/>
            <w:jc w:val="both"/>
          </w:pPr>
        </w:pPrChange>
      </w:pPr>
    </w:p>
    <w:p w14:paraId="388709AC" w14:textId="5AAF3E17" w:rsidR="007D1E45" w:rsidRPr="007D1E45" w:rsidRDefault="007D1E45" w:rsidP="00F802C3">
      <w:pPr>
        <w:pStyle w:val="Heading1BPBHEB"/>
        <w:pPrChange w:id="767" w:author="Sharon" w:date="2024-09-03T11:10:00Z" w16du:dateUtc="2024-09-03T05:40:00Z">
          <w:pPr>
            <w:pBdr>
              <w:top w:val="nil"/>
              <w:left w:val="nil"/>
              <w:bottom w:val="nil"/>
              <w:right w:val="nil"/>
              <w:between w:val="nil"/>
            </w:pBdr>
            <w:shd w:val="clear" w:color="auto" w:fill="FFFFFF"/>
            <w:spacing w:after="100" w:line="276" w:lineRule="auto"/>
            <w:jc w:val="both"/>
          </w:pPr>
        </w:pPrChange>
      </w:pPr>
      <w:r w:rsidRPr="007D1E45">
        <w:t xml:space="preserve">Amazon RDS </w:t>
      </w:r>
      <w:del w:id="768" w:author="Sharon" w:date="2024-09-03T12:22:00Z" w16du:dateUtc="2024-09-03T06:52:00Z">
        <w:r w:rsidRPr="007D1E45" w:rsidDel="00A209B2">
          <w:delText>(</w:delText>
        </w:r>
        <w:r w:rsidRPr="00F802C3" w:rsidDel="00A209B2">
          <w:delText>Relational</w:delText>
        </w:r>
        <w:r w:rsidRPr="007D1E45" w:rsidDel="00A209B2">
          <w:delText xml:space="preserve"> Database Service)</w:delText>
        </w:r>
      </w:del>
    </w:p>
    <w:p w14:paraId="2F8AE254" w14:textId="104DB8D6" w:rsidR="007D1E45" w:rsidRDefault="007D1E45" w:rsidP="00F802C3">
      <w:pPr>
        <w:pStyle w:val="NormalBPBHEB"/>
        <w:pPrChange w:id="769" w:author="Sharon" w:date="2024-09-03T11:10:00Z" w16du:dateUtc="2024-09-03T05:40:00Z">
          <w:pPr>
            <w:pBdr>
              <w:top w:val="nil"/>
              <w:left w:val="nil"/>
              <w:bottom w:val="nil"/>
              <w:right w:val="nil"/>
              <w:between w:val="nil"/>
            </w:pBdr>
            <w:shd w:val="clear" w:color="auto" w:fill="FFFFFF"/>
            <w:spacing w:after="100" w:line="276" w:lineRule="auto"/>
            <w:jc w:val="both"/>
          </w:pPr>
        </w:pPrChange>
      </w:pPr>
      <w:del w:id="770" w:author="Sharon" w:date="2024-09-03T12:22:00Z" w16du:dateUtc="2024-09-03T06:52:00Z">
        <w:r w:rsidRPr="00A209B2" w:rsidDel="00A209B2">
          <w:rPr>
            <w:i/>
            <w:iCs/>
            <w:rPrChange w:id="771" w:author="Sharon" w:date="2024-09-03T12:23:00Z" w16du:dateUtc="2024-09-03T06:53:00Z">
              <w:rPr/>
            </w:rPrChange>
          </w:rPr>
          <w:delText>Amazon Relational Database Service (</w:delText>
        </w:r>
      </w:del>
      <w:r w:rsidRPr="00A209B2">
        <w:rPr>
          <w:i/>
          <w:iCs/>
          <w:rPrChange w:id="772" w:author="Sharon" w:date="2024-09-03T12:23:00Z" w16du:dateUtc="2024-09-03T06:53:00Z">
            <w:rPr/>
          </w:rPrChange>
        </w:rPr>
        <w:t>Amazon RDS</w:t>
      </w:r>
      <w:del w:id="773" w:author="Sharon" w:date="2024-09-03T12:22:00Z" w16du:dateUtc="2024-09-03T06:52:00Z">
        <w:r w:rsidRPr="00A209B2" w:rsidDel="00A209B2">
          <w:rPr>
            <w:i/>
            <w:iCs/>
            <w:rPrChange w:id="774" w:author="Sharon" w:date="2024-09-03T12:23:00Z" w16du:dateUtc="2024-09-03T06:53:00Z">
              <w:rPr/>
            </w:rPrChange>
          </w:rPr>
          <w:delText>)</w:delText>
        </w:r>
      </w:del>
      <w:r w:rsidRPr="007D1E45">
        <w:t xml:space="preserve"> is a managed database service that simplifies the setup, operation, and scaling of relational databases. It supports multiple database engines, including </w:t>
      </w:r>
      <w:r w:rsidRPr="00A209B2">
        <w:rPr>
          <w:i/>
          <w:iCs/>
          <w:rPrChange w:id="775" w:author="Sharon" w:date="2024-09-03T12:23:00Z" w16du:dateUtc="2024-09-03T06:53:00Z">
            <w:rPr/>
          </w:rPrChange>
        </w:rPr>
        <w:t xml:space="preserve">MySQL, PostgreSQL, SQL Server, MariaDB, </w:t>
      </w:r>
      <w:r w:rsidRPr="00A209B2">
        <w:t xml:space="preserve">and </w:t>
      </w:r>
      <w:r w:rsidRPr="00A209B2">
        <w:rPr>
          <w:i/>
          <w:iCs/>
          <w:rPrChange w:id="776" w:author="Sharon" w:date="2024-09-03T12:23:00Z" w16du:dateUtc="2024-09-03T06:53:00Z">
            <w:rPr/>
          </w:rPrChange>
        </w:rPr>
        <w:t>Oracle</w:t>
      </w:r>
      <w:r w:rsidRPr="007D1E45">
        <w:t xml:space="preserve">. </w:t>
      </w:r>
      <w:r w:rsidRPr="00A209B2">
        <w:rPr>
          <w:i/>
          <w:iCs/>
          <w:rPrChange w:id="777" w:author="Sharon" w:date="2024-09-03T12:23:00Z" w16du:dateUtc="2024-09-03T06:53:00Z">
            <w:rPr/>
          </w:rPrChange>
        </w:rPr>
        <w:t>Amazon RDS</w:t>
      </w:r>
      <w:r w:rsidRPr="007D1E45">
        <w:t xml:space="preserve"> takes care of routine database tasks, allowing you to focus on your application instead of database management.</w:t>
      </w:r>
    </w:p>
    <w:p w14:paraId="3E1DBFE1" w14:textId="475BB2B9" w:rsidR="008546BD" w:rsidRDefault="008546BD" w:rsidP="00F802C3">
      <w:pPr>
        <w:pStyle w:val="NormalBPBHEB"/>
        <w:rPr>
          <w:ins w:id="778" w:author="Sharon" w:date="2024-09-03T11:10:00Z" w16du:dateUtc="2024-09-03T05:40:00Z"/>
        </w:rPr>
      </w:pPr>
      <w:r w:rsidRPr="007D1E45">
        <w:t>In this section, we</w:t>
      </w:r>
      <w:ins w:id="779" w:author="Sharon" w:date="2024-09-03T12:23:00Z" w16du:dateUtc="2024-09-03T06:53:00Z">
        <w:r w:rsidR="00A209B2">
          <w:t xml:space="preserve"> wi</w:t>
        </w:r>
      </w:ins>
      <w:del w:id="780" w:author="Sharon" w:date="2024-09-03T12:23:00Z" w16du:dateUtc="2024-09-03T06:53:00Z">
        <w:r w:rsidRPr="007D1E45" w:rsidDel="00A209B2">
          <w:delText>'</w:delText>
        </w:r>
      </w:del>
      <w:r w:rsidRPr="007D1E45">
        <w:t xml:space="preserve">ll </w:t>
      </w:r>
      <w:del w:id="781" w:author="Sharon" w:date="2024-09-03T12:23:00Z" w16du:dateUtc="2024-09-03T06:53:00Z">
        <w:r w:rsidRPr="007D1E45" w:rsidDel="00A209B2">
          <w:delText>delve into</w:delText>
        </w:r>
      </w:del>
      <w:ins w:id="782" w:author="Sharon" w:date="2024-09-03T12:23:00Z" w16du:dateUtc="2024-09-03T06:53:00Z">
        <w:r w:rsidR="00A209B2">
          <w:t>discuss about</w:t>
        </w:r>
      </w:ins>
      <w:r w:rsidRPr="007D1E45">
        <w:t xml:space="preserve"> </w:t>
      </w:r>
      <w:r w:rsidRPr="00A209B2">
        <w:rPr>
          <w:i/>
          <w:iCs/>
          <w:rPrChange w:id="783" w:author="Sharon" w:date="2024-09-03T12:23:00Z" w16du:dateUtc="2024-09-03T06:53:00Z">
            <w:rPr/>
          </w:rPrChange>
        </w:rPr>
        <w:t>Amazon RDS</w:t>
      </w:r>
      <w:r w:rsidRPr="007D1E45">
        <w:t xml:space="preserve"> and explore its key features, the flexibility it offers in terms of database engines, automated management tasks, scalability, and high </w:t>
      </w:r>
      <w:r w:rsidRPr="00F802C3">
        <w:lastRenderedPageBreak/>
        <w:t>availability. Understanding Amazon RDS will help you make informed decisions regarding the database infrastructure for your applications, ensuring reliability and performance.</w:t>
      </w:r>
    </w:p>
    <w:p w14:paraId="4309FF6C" w14:textId="77777777" w:rsidR="00F802C3" w:rsidRPr="007D1E45" w:rsidRDefault="00F802C3" w:rsidP="00F802C3">
      <w:pPr>
        <w:pStyle w:val="NormalBPBHEB"/>
        <w:pPrChange w:id="784" w:author="Sharon" w:date="2024-09-03T11:10:00Z" w16du:dateUtc="2024-09-03T05:40:00Z">
          <w:pPr>
            <w:pBdr>
              <w:top w:val="nil"/>
              <w:left w:val="nil"/>
              <w:bottom w:val="nil"/>
              <w:right w:val="nil"/>
              <w:between w:val="nil"/>
            </w:pBdr>
            <w:shd w:val="clear" w:color="auto" w:fill="FFFFFF"/>
            <w:spacing w:after="100" w:line="276" w:lineRule="auto"/>
            <w:jc w:val="both"/>
          </w:pPr>
        </w:pPrChange>
      </w:pPr>
    </w:p>
    <w:p w14:paraId="7E1977FE" w14:textId="2FFF649F" w:rsidR="007D1E45" w:rsidRDefault="007D1E45" w:rsidP="00F802C3">
      <w:pPr>
        <w:pStyle w:val="Heading2BPBHEB"/>
        <w:rPr>
          <w:ins w:id="785" w:author="Sharon" w:date="2024-09-03T12:33:00Z" w16du:dateUtc="2024-09-03T07:03:00Z"/>
        </w:rPr>
      </w:pPr>
      <w:r w:rsidRPr="007D1E45">
        <w:t xml:space="preserve">Key </w:t>
      </w:r>
      <w:del w:id="786" w:author="Sharon" w:date="2024-09-03T11:10:00Z" w16du:dateUtc="2024-09-03T05:40:00Z">
        <w:r w:rsidRPr="007D1E45" w:rsidDel="00F802C3">
          <w:delText xml:space="preserve">Features </w:delText>
        </w:r>
      </w:del>
      <w:ins w:id="787" w:author="Sharon" w:date="2024-09-03T11:10:00Z" w16du:dateUtc="2024-09-03T05:40:00Z">
        <w:r w:rsidR="00F802C3">
          <w:t>f</w:t>
        </w:r>
        <w:r w:rsidR="00F802C3" w:rsidRPr="007D1E45">
          <w:t xml:space="preserve">eatures </w:t>
        </w:r>
      </w:ins>
      <w:r w:rsidRPr="007D1E45">
        <w:t xml:space="preserve">and </w:t>
      </w:r>
      <w:del w:id="788" w:author="Sharon" w:date="2024-09-03T11:10:00Z" w16du:dateUtc="2024-09-03T05:40:00Z">
        <w:r w:rsidRPr="00F802C3" w:rsidDel="00F802C3">
          <w:delText>Advantages</w:delText>
        </w:r>
      </w:del>
      <w:ins w:id="789" w:author="Sharon" w:date="2024-09-03T11:10:00Z" w16du:dateUtc="2024-09-03T05:40:00Z">
        <w:r w:rsidR="00F802C3">
          <w:t>a</w:t>
        </w:r>
        <w:r w:rsidR="00F802C3" w:rsidRPr="00F802C3">
          <w:t>dvantages</w:t>
        </w:r>
      </w:ins>
      <w:del w:id="790" w:author="Sharon" w:date="2024-09-03T11:10:00Z" w16du:dateUtc="2024-09-03T05:40:00Z">
        <w:r w:rsidRPr="007D1E45" w:rsidDel="00F802C3">
          <w:delText>:</w:delText>
        </w:r>
      </w:del>
    </w:p>
    <w:p w14:paraId="755DFF6F" w14:textId="0F6013A7" w:rsidR="0056659F" w:rsidRPr="007D1E45" w:rsidRDefault="0056659F" w:rsidP="0056659F">
      <w:pPr>
        <w:pStyle w:val="NormalBPBHEB"/>
        <w:pPrChange w:id="791" w:author="Sharon" w:date="2024-09-03T12:33:00Z" w16du:dateUtc="2024-09-03T07:03:00Z">
          <w:pPr>
            <w:keepNext/>
            <w:keepLines/>
            <w:spacing w:before="40" w:after="0"/>
            <w:outlineLvl w:val="1"/>
          </w:pPr>
        </w:pPrChange>
      </w:pPr>
      <w:ins w:id="792" w:author="Sharon" w:date="2024-09-03T12:33:00Z" w16du:dateUtc="2024-09-03T07:03:00Z">
        <w:r>
          <w:t>The following are some of the features and advantages of</w:t>
        </w:r>
        <w:r w:rsidRPr="0056659F">
          <w:rPr>
            <w:i/>
            <w:iCs/>
          </w:rPr>
          <w:t xml:space="preserve"> </w:t>
        </w:r>
        <w:r w:rsidRPr="003A61E1">
          <w:rPr>
            <w:i/>
            <w:iCs/>
          </w:rPr>
          <w:t>Amazon RDS</w:t>
        </w:r>
        <w:r>
          <w:rPr>
            <w:i/>
            <w:iCs/>
          </w:rPr>
          <w:t>:</w:t>
        </w:r>
      </w:ins>
    </w:p>
    <w:p w14:paraId="321D566B" w14:textId="6A3035E6" w:rsidR="007D1E45" w:rsidRPr="00AC33A3" w:rsidRDefault="007D1E45" w:rsidP="00F802C3">
      <w:pPr>
        <w:pStyle w:val="NormalBPBHEB"/>
        <w:numPr>
          <w:ilvl w:val="0"/>
          <w:numId w:val="46"/>
        </w:numPr>
        <w:rPr>
          <w:i/>
          <w:iCs/>
          <w:rPrChange w:id="793" w:author="Sharon" w:date="2024-09-03T12:32:00Z" w16du:dateUtc="2024-09-03T07:02:00Z">
            <w:rPr/>
          </w:rPrChange>
        </w:rPr>
        <w:pPrChange w:id="794"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 xml:space="preserve">Database </w:t>
      </w:r>
      <w:del w:id="795" w:author="Sharon" w:date="2024-09-03T12:31:00Z" w16du:dateUtc="2024-09-03T07:01:00Z">
        <w:r w:rsidRPr="007D1E45" w:rsidDel="00AC33A3">
          <w:rPr>
            <w:b/>
            <w:bCs/>
          </w:rPr>
          <w:delText xml:space="preserve">Engine </w:delText>
        </w:r>
      </w:del>
      <w:ins w:id="796" w:author="Sharon" w:date="2024-09-03T12:31:00Z" w16du:dateUtc="2024-09-03T07:01:00Z">
        <w:r w:rsidR="00AC33A3">
          <w:rPr>
            <w:b/>
            <w:bCs/>
          </w:rPr>
          <w:t>e</w:t>
        </w:r>
        <w:r w:rsidR="00AC33A3" w:rsidRPr="007D1E45">
          <w:rPr>
            <w:b/>
            <w:bCs/>
          </w:rPr>
          <w:t xml:space="preserve">ngine </w:t>
        </w:r>
      </w:ins>
      <w:del w:id="797" w:author="Sharon" w:date="2024-09-03T12:31:00Z" w16du:dateUtc="2024-09-03T07:01:00Z">
        <w:r w:rsidRPr="007D1E45" w:rsidDel="00AC33A3">
          <w:rPr>
            <w:b/>
            <w:bCs/>
          </w:rPr>
          <w:delText>Flexibility</w:delText>
        </w:r>
      </w:del>
      <w:ins w:id="798" w:author="Sharon" w:date="2024-09-03T12:31:00Z" w16du:dateUtc="2024-09-03T07:01:00Z">
        <w:r w:rsidR="00AC33A3">
          <w:rPr>
            <w:b/>
            <w:bCs/>
          </w:rPr>
          <w:t>f</w:t>
        </w:r>
        <w:r w:rsidR="00AC33A3" w:rsidRPr="007D1E45">
          <w:rPr>
            <w:b/>
            <w:bCs/>
          </w:rPr>
          <w:t>lexibility</w:t>
        </w:r>
      </w:ins>
      <w:r w:rsidRPr="007D1E45">
        <w:rPr>
          <w:b/>
          <w:bCs/>
        </w:rPr>
        <w:t>:</w:t>
      </w:r>
      <w:r w:rsidRPr="007D1E45">
        <w:t xml:space="preserve"> Amazon RDS offers a choice of database engines, making it suitable for a wide range of applications</w:t>
      </w:r>
      <w:r w:rsidR="002F019D">
        <w:rPr>
          <w:rStyle w:val="FootnoteReference"/>
        </w:rPr>
        <w:footnoteReference w:id="79"/>
      </w:r>
      <w:r w:rsidRPr="007D1E45">
        <w:t xml:space="preserve">. You can choose from </w:t>
      </w:r>
      <w:r w:rsidRPr="00AC33A3">
        <w:rPr>
          <w:i/>
          <w:iCs/>
          <w:rPrChange w:id="799" w:author="Sharon" w:date="2024-09-03T12:32:00Z" w16du:dateUtc="2024-09-03T07:02:00Z">
            <w:rPr/>
          </w:rPrChange>
        </w:rPr>
        <w:t xml:space="preserve">MySQL, PostgreSQL, SQL Server, MariaDB, </w:t>
      </w:r>
      <w:r w:rsidRPr="00AC33A3">
        <w:t>and</w:t>
      </w:r>
      <w:r w:rsidRPr="00AC33A3">
        <w:rPr>
          <w:i/>
          <w:iCs/>
          <w:rPrChange w:id="800" w:author="Sharon" w:date="2024-09-03T12:32:00Z" w16du:dateUtc="2024-09-03T07:02:00Z">
            <w:rPr/>
          </w:rPrChange>
        </w:rPr>
        <w:t xml:space="preserve"> Oracle</w:t>
      </w:r>
      <w:r w:rsidR="004F3E0F" w:rsidRPr="00AC33A3">
        <w:rPr>
          <w:rStyle w:val="FootnoteReference"/>
          <w:i/>
          <w:iCs/>
          <w:rPrChange w:id="801" w:author="Sharon" w:date="2024-09-03T12:32:00Z" w16du:dateUtc="2024-09-03T07:02:00Z">
            <w:rPr>
              <w:rStyle w:val="FootnoteReference"/>
            </w:rPr>
          </w:rPrChange>
        </w:rPr>
        <w:footnoteReference w:id="80"/>
      </w:r>
      <w:r w:rsidRPr="00AC33A3">
        <w:rPr>
          <w:i/>
          <w:iCs/>
          <w:rPrChange w:id="802" w:author="Sharon" w:date="2024-09-03T12:32:00Z" w16du:dateUtc="2024-09-03T07:02:00Z">
            <w:rPr/>
          </w:rPrChange>
        </w:rPr>
        <w:t>.</w:t>
      </w:r>
    </w:p>
    <w:p w14:paraId="2A890630" w14:textId="3C36DC2A" w:rsidR="007D1E45" w:rsidRPr="007D1E45" w:rsidRDefault="007D1E45" w:rsidP="00F802C3">
      <w:pPr>
        <w:pStyle w:val="NormalBPBHEB"/>
        <w:numPr>
          <w:ilvl w:val="0"/>
          <w:numId w:val="46"/>
        </w:numPr>
        <w:pPrChange w:id="803"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 xml:space="preserve">Automated </w:t>
      </w:r>
      <w:del w:id="804" w:author="Sharon" w:date="2024-09-03T12:31:00Z" w16du:dateUtc="2024-09-03T07:01:00Z">
        <w:r w:rsidRPr="007D1E45" w:rsidDel="00AC33A3">
          <w:rPr>
            <w:b/>
            <w:bCs/>
          </w:rPr>
          <w:delText xml:space="preserve">Backups </w:delText>
        </w:r>
      </w:del>
      <w:ins w:id="805" w:author="Sharon" w:date="2024-09-03T12:31:00Z" w16du:dateUtc="2024-09-03T07:01:00Z">
        <w:r w:rsidR="00AC33A3">
          <w:rPr>
            <w:b/>
            <w:bCs/>
          </w:rPr>
          <w:t>b</w:t>
        </w:r>
        <w:r w:rsidR="00AC33A3" w:rsidRPr="007D1E45">
          <w:rPr>
            <w:b/>
            <w:bCs/>
          </w:rPr>
          <w:t xml:space="preserve">ackups </w:t>
        </w:r>
      </w:ins>
      <w:r w:rsidRPr="007D1E45">
        <w:rPr>
          <w:b/>
          <w:bCs/>
        </w:rPr>
        <w:t xml:space="preserve">and </w:t>
      </w:r>
      <w:del w:id="806" w:author="Sharon" w:date="2024-09-03T12:31:00Z" w16du:dateUtc="2024-09-03T07:01:00Z">
        <w:r w:rsidRPr="007D1E45" w:rsidDel="00AC33A3">
          <w:rPr>
            <w:b/>
            <w:bCs/>
          </w:rPr>
          <w:delText xml:space="preserve">Software </w:delText>
        </w:r>
      </w:del>
      <w:ins w:id="807" w:author="Sharon" w:date="2024-09-03T12:31:00Z" w16du:dateUtc="2024-09-03T07:01:00Z">
        <w:r w:rsidR="00AC33A3">
          <w:rPr>
            <w:b/>
            <w:bCs/>
          </w:rPr>
          <w:t>s</w:t>
        </w:r>
        <w:r w:rsidR="00AC33A3" w:rsidRPr="007D1E45">
          <w:rPr>
            <w:b/>
            <w:bCs/>
          </w:rPr>
          <w:t xml:space="preserve">oftware </w:t>
        </w:r>
      </w:ins>
      <w:del w:id="808" w:author="Sharon" w:date="2024-09-03T12:31:00Z" w16du:dateUtc="2024-09-03T07:01:00Z">
        <w:r w:rsidRPr="007D1E45" w:rsidDel="00AC33A3">
          <w:rPr>
            <w:b/>
            <w:bCs/>
          </w:rPr>
          <w:delText>Patching</w:delText>
        </w:r>
      </w:del>
      <w:ins w:id="809" w:author="Sharon" w:date="2024-09-03T12:31:00Z" w16du:dateUtc="2024-09-03T07:01:00Z">
        <w:r w:rsidR="00AC33A3">
          <w:rPr>
            <w:b/>
            <w:bCs/>
          </w:rPr>
          <w:t>p</w:t>
        </w:r>
        <w:r w:rsidR="00AC33A3" w:rsidRPr="007D1E45">
          <w:rPr>
            <w:b/>
            <w:bCs/>
          </w:rPr>
          <w:t>atching</w:t>
        </w:r>
      </w:ins>
      <w:r w:rsidRPr="007D1E45">
        <w:rPr>
          <w:b/>
          <w:bCs/>
        </w:rPr>
        <w:t>:</w:t>
      </w:r>
      <w:r w:rsidRPr="007D1E45">
        <w:t xml:space="preserve"> RDS automatically performs database backups, enabling point-in-time recovery. It also handles software patching, including critical security updates</w:t>
      </w:r>
      <w:r w:rsidR="009C76BA">
        <w:rPr>
          <w:rStyle w:val="FootnoteReference"/>
        </w:rPr>
        <w:footnoteReference w:id="81"/>
      </w:r>
      <w:r w:rsidR="009C76BA">
        <w:t>.</w:t>
      </w:r>
    </w:p>
    <w:p w14:paraId="65BF2592" w14:textId="29D2C26B" w:rsidR="007D1E45" w:rsidRPr="007D1E45" w:rsidRDefault="007D1E45" w:rsidP="00F802C3">
      <w:pPr>
        <w:pStyle w:val="NormalBPBHEB"/>
        <w:numPr>
          <w:ilvl w:val="0"/>
          <w:numId w:val="46"/>
        </w:numPr>
        <w:pPrChange w:id="810"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D1E45">
        <w:rPr>
          <w:b/>
          <w:bCs/>
        </w:rPr>
        <w:t>Scalability:</w:t>
      </w:r>
      <w:r w:rsidRPr="007D1E45">
        <w:t xml:space="preserve"> Amazon RDS allows you to easily scale your database up or down based on your application's demands</w:t>
      </w:r>
      <w:r w:rsidR="003D03B7">
        <w:rPr>
          <w:rStyle w:val="FootnoteReference"/>
        </w:rPr>
        <w:footnoteReference w:id="82"/>
      </w:r>
      <w:r w:rsidRPr="007D1E45">
        <w:t>. This ensures that your database can handle traffic spikes and grow with your business</w:t>
      </w:r>
      <w:r w:rsidR="00CE26F3">
        <w:rPr>
          <w:rStyle w:val="FootnoteReference"/>
        </w:rPr>
        <w:footnoteReference w:id="83"/>
      </w:r>
      <w:r w:rsidRPr="007D1E45">
        <w:t>.</w:t>
      </w:r>
    </w:p>
    <w:p w14:paraId="71112C7A" w14:textId="4C4A3FB7" w:rsidR="007D1E45" w:rsidRDefault="007D1E45" w:rsidP="00F802C3">
      <w:pPr>
        <w:pStyle w:val="NormalBPBHEB"/>
        <w:numPr>
          <w:ilvl w:val="0"/>
          <w:numId w:val="46"/>
        </w:numPr>
        <w:rPr>
          <w:ins w:id="811" w:author="Sharon" w:date="2024-09-03T11:10:00Z" w16du:dateUtc="2024-09-03T05:40:00Z"/>
        </w:rPr>
      </w:pPr>
      <w:r w:rsidRPr="007D1E45">
        <w:rPr>
          <w:b/>
          <w:bCs/>
        </w:rPr>
        <w:t xml:space="preserve">High </w:t>
      </w:r>
      <w:del w:id="812" w:author="Sharon" w:date="2024-09-03T12:31:00Z" w16du:dateUtc="2024-09-03T07:01:00Z">
        <w:r w:rsidRPr="007D1E45" w:rsidDel="00AC33A3">
          <w:rPr>
            <w:b/>
            <w:bCs/>
          </w:rPr>
          <w:delText>Availability</w:delText>
        </w:r>
      </w:del>
      <w:ins w:id="813" w:author="Sharon" w:date="2024-09-03T12:31:00Z" w16du:dateUtc="2024-09-03T07:01:00Z">
        <w:r w:rsidR="00AC33A3">
          <w:rPr>
            <w:b/>
            <w:bCs/>
          </w:rPr>
          <w:t>a</w:t>
        </w:r>
        <w:r w:rsidR="00AC33A3" w:rsidRPr="007D1E45">
          <w:rPr>
            <w:b/>
            <w:bCs/>
          </w:rPr>
          <w:t>vailability</w:t>
        </w:r>
      </w:ins>
      <w:r w:rsidRPr="007D1E45">
        <w:rPr>
          <w:b/>
          <w:bCs/>
        </w:rPr>
        <w:t>:</w:t>
      </w:r>
      <w:r w:rsidRPr="007D1E45">
        <w:t xml:space="preserve"> RDS offers high availability with automated failover to a standby instance in case of a hardware failure. This helps ensure that your application remains accessible even in the face of infrastructure issues</w:t>
      </w:r>
      <w:r w:rsidR="00843A21">
        <w:rPr>
          <w:rStyle w:val="FootnoteReference"/>
        </w:rPr>
        <w:footnoteReference w:id="84"/>
      </w:r>
      <w:r w:rsidRPr="007D1E45">
        <w:t>.</w:t>
      </w:r>
    </w:p>
    <w:p w14:paraId="59E2BDDD" w14:textId="77777777" w:rsidR="00F802C3" w:rsidRPr="007D1E45" w:rsidRDefault="00F802C3" w:rsidP="00F802C3">
      <w:pPr>
        <w:pStyle w:val="NormalBPBHEB"/>
        <w:pPrChange w:id="814" w:author="Sharon" w:date="2024-09-03T11:10:00Z" w16du:dateUtc="2024-09-03T05:40:00Z">
          <w:pPr>
            <w:numPr>
              <w:numId w:val="28"/>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3AE42760" w14:textId="34F145DE" w:rsidR="007D1E45" w:rsidRPr="007D1E45" w:rsidRDefault="007D1E45" w:rsidP="00F802C3">
      <w:pPr>
        <w:pStyle w:val="Heading2BPBHEB"/>
        <w:pPrChange w:id="815" w:author="Sharon" w:date="2024-09-03T11:10:00Z" w16du:dateUtc="2024-09-03T05:40:00Z">
          <w:pPr>
            <w:keepNext/>
            <w:keepLines/>
            <w:spacing w:before="40" w:after="0"/>
            <w:outlineLvl w:val="1"/>
          </w:pPr>
        </w:pPrChange>
      </w:pPr>
      <w:r w:rsidRPr="007D1E45">
        <w:t xml:space="preserve">Use </w:t>
      </w:r>
      <w:del w:id="816" w:author="Sharon" w:date="2024-09-03T11:11:00Z" w16du:dateUtc="2024-09-03T05:41:00Z">
        <w:r w:rsidRPr="007D1E45" w:rsidDel="00F802C3">
          <w:delText>Cases</w:delText>
        </w:r>
      </w:del>
      <w:ins w:id="817" w:author="Sharon" w:date="2024-09-03T11:11:00Z" w16du:dateUtc="2024-09-03T05:41:00Z">
        <w:r w:rsidR="00F802C3">
          <w:t>c</w:t>
        </w:r>
        <w:r w:rsidR="00F802C3" w:rsidRPr="007D1E45">
          <w:t>ases</w:t>
        </w:r>
      </w:ins>
      <w:del w:id="818" w:author="Sharon" w:date="2024-09-03T11:10:00Z" w16du:dateUtc="2024-09-03T05:40:00Z">
        <w:r w:rsidRPr="007D1E45" w:rsidDel="00F802C3">
          <w:delText>:</w:delText>
        </w:r>
      </w:del>
    </w:p>
    <w:p w14:paraId="5DC76CCF" w14:textId="36A2069D" w:rsidR="007D1E45" w:rsidRDefault="007D1E45" w:rsidP="00F802C3">
      <w:pPr>
        <w:pStyle w:val="NormalBPBHEB"/>
        <w:rPr>
          <w:ins w:id="819" w:author="Sharon" w:date="2024-09-03T11:11:00Z" w16du:dateUtc="2024-09-03T05:41:00Z"/>
        </w:rPr>
      </w:pPr>
      <w:r w:rsidRPr="00191E44">
        <w:rPr>
          <w:i/>
          <w:iCs/>
          <w:rPrChange w:id="820" w:author="Sharon" w:date="2024-09-03T12:44:00Z" w16du:dateUtc="2024-09-03T07:14:00Z">
            <w:rPr/>
          </w:rPrChange>
        </w:rPr>
        <w:t>Amazon RDS</w:t>
      </w:r>
      <w:r w:rsidRPr="007D1E45">
        <w:t xml:space="preserve"> is suitable for various use cases, including web applications, mobile apps, e-commerce platforms, and content management systems</w:t>
      </w:r>
      <w:r w:rsidR="001E709C">
        <w:rPr>
          <w:rStyle w:val="FootnoteReference"/>
        </w:rPr>
        <w:footnoteReference w:id="85"/>
      </w:r>
      <w:r w:rsidRPr="007D1E45">
        <w:t>.</w:t>
      </w:r>
    </w:p>
    <w:p w14:paraId="779A6302" w14:textId="77777777" w:rsidR="00F802C3" w:rsidRPr="007D1E45" w:rsidRDefault="00F802C3" w:rsidP="00F802C3">
      <w:pPr>
        <w:pStyle w:val="NormalBPBHEB"/>
        <w:pPrChange w:id="821"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766DC827" w14:textId="063B6F13" w:rsidR="002B2883" w:rsidRPr="002B2883" w:rsidRDefault="002B2883" w:rsidP="00F802C3">
      <w:pPr>
        <w:pStyle w:val="Heading1BPBHEB"/>
        <w:pPrChange w:id="822" w:author="Sharon" w:date="2024-09-03T11:11:00Z" w16du:dateUtc="2024-09-03T05:41:00Z">
          <w:pPr>
            <w:pBdr>
              <w:top w:val="nil"/>
              <w:left w:val="nil"/>
              <w:bottom w:val="nil"/>
              <w:right w:val="nil"/>
              <w:between w:val="nil"/>
            </w:pBdr>
            <w:shd w:val="clear" w:color="auto" w:fill="FFFFFF"/>
            <w:spacing w:after="100" w:line="276" w:lineRule="auto"/>
            <w:jc w:val="both"/>
          </w:pPr>
        </w:pPrChange>
      </w:pPr>
      <w:r w:rsidRPr="002B2883">
        <w:t>Amazon Redshift</w:t>
      </w:r>
    </w:p>
    <w:p w14:paraId="6CA47401" w14:textId="0C00F62C" w:rsidR="002B2883" w:rsidRDefault="002B2883" w:rsidP="00F802C3">
      <w:pPr>
        <w:pStyle w:val="NormalBPBHEB"/>
        <w:pPrChange w:id="823" w:author="Sharon" w:date="2024-09-03T11:11:00Z" w16du:dateUtc="2024-09-03T05:41:00Z">
          <w:pPr>
            <w:pBdr>
              <w:top w:val="nil"/>
              <w:left w:val="nil"/>
              <w:bottom w:val="nil"/>
              <w:right w:val="nil"/>
              <w:between w:val="nil"/>
            </w:pBdr>
            <w:shd w:val="clear" w:color="auto" w:fill="FFFFFF"/>
            <w:spacing w:after="100" w:line="276" w:lineRule="auto"/>
            <w:jc w:val="both"/>
          </w:pPr>
        </w:pPrChange>
      </w:pPr>
      <w:r w:rsidRPr="00AC33A3">
        <w:rPr>
          <w:i/>
          <w:iCs/>
          <w:rPrChange w:id="824" w:author="Sharon" w:date="2024-09-03T12:31:00Z" w16du:dateUtc="2024-09-03T07:01:00Z">
            <w:rPr/>
          </w:rPrChange>
        </w:rPr>
        <w:t>Amazon Redshift</w:t>
      </w:r>
      <w:r w:rsidRPr="002B2883">
        <w:t xml:space="preserve"> is a fully managed data warehousing service that offers fast query performance using the SQL language. It is designed for analytics and business intelligence </w:t>
      </w:r>
      <w:r w:rsidRPr="002B2883">
        <w:lastRenderedPageBreak/>
        <w:t xml:space="preserve">workloads, allowing you to analyze vast datasets quickly. Redshift can be </w:t>
      </w:r>
      <w:r w:rsidR="009326B9" w:rsidRPr="002B2883">
        <w:t>an asset</w:t>
      </w:r>
      <w:r w:rsidRPr="002B2883">
        <w:t xml:space="preserve"> for organizations looking to make data-driven decisions.</w:t>
      </w:r>
    </w:p>
    <w:p w14:paraId="0A397A48" w14:textId="6F2747B3" w:rsidR="00F74B99" w:rsidRDefault="00F74B99" w:rsidP="00F802C3">
      <w:pPr>
        <w:pStyle w:val="NormalBPBHEB"/>
        <w:rPr>
          <w:ins w:id="825" w:author="Sharon" w:date="2024-09-03T11:11:00Z" w16du:dateUtc="2024-09-03T05:41:00Z"/>
        </w:rPr>
      </w:pPr>
      <w:r w:rsidRPr="00F74B99">
        <w:t>In this section, we</w:t>
      </w:r>
      <w:ins w:id="826" w:author="Sharon" w:date="2024-09-03T12:32:00Z" w16du:dateUtc="2024-09-03T07:02:00Z">
        <w:r w:rsidR="00AC33A3">
          <w:t xml:space="preserve"> wi</w:t>
        </w:r>
      </w:ins>
      <w:del w:id="827" w:author="Sharon" w:date="2024-09-03T12:32:00Z" w16du:dateUtc="2024-09-03T07:02:00Z">
        <w:r w:rsidRPr="00F74B99" w:rsidDel="00AC33A3">
          <w:delText>'</w:delText>
        </w:r>
      </w:del>
      <w:r w:rsidRPr="00F74B99">
        <w:t xml:space="preserve">ll explore Amazon Redshift, its columnar storage, </w:t>
      </w:r>
      <w:r w:rsidR="008338D2">
        <w:t>massive</w:t>
      </w:r>
      <w:r w:rsidRPr="00F74B99">
        <w:t xml:space="preserve"> parallel processing capabilities</w:t>
      </w:r>
      <w:r w:rsidR="008338D2">
        <w:rPr>
          <w:rStyle w:val="FootnoteReference"/>
        </w:rPr>
        <w:footnoteReference w:id="86"/>
      </w:r>
      <w:r w:rsidRPr="00F74B99">
        <w:t xml:space="preserve">, integration with BI tools, and its role in data warehousing and analytics. Understanding </w:t>
      </w:r>
      <w:r w:rsidRPr="00AC33A3">
        <w:rPr>
          <w:i/>
          <w:iCs/>
          <w:rPrChange w:id="828" w:author="Sharon" w:date="2024-09-03T12:32:00Z" w16du:dateUtc="2024-09-03T07:02:00Z">
            <w:rPr/>
          </w:rPrChange>
        </w:rPr>
        <w:t>Amazon Redshift's</w:t>
      </w:r>
      <w:r w:rsidRPr="00F74B99">
        <w:t xml:space="preserve"> strengths will help you harness the power of data for your analytical workloads and data-driven decision-making processes.</w:t>
      </w:r>
    </w:p>
    <w:p w14:paraId="0A957D72" w14:textId="77777777" w:rsidR="00F802C3" w:rsidRPr="002B2883" w:rsidRDefault="00F802C3" w:rsidP="00F802C3">
      <w:pPr>
        <w:pStyle w:val="NormalBPBHEB"/>
        <w:pPrChange w:id="829"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7C0343AB" w14:textId="5945E854" w:rsidR="002B2883" w:rsidRDefault="002B2883" w:rsidP="00F802C3">
      <w:pPr>
        <w:pStyle w:val="Heading2BPBHEB"/>
        <w:rPr>
          <w:ins w:id="830" w:author="Sharon" w:date="2024-09-03T12:32:00Z" w16du:dateUtc="2024-09-03T07:02:00Z"/>
        </w:rPr>
      </w:pPr>
      <w:r w:rsidRPr="002B2883">
        <w:t xml:space="preserve">Key </w:t>
      </w:r>
      <w:del w:id="831" w:author="Sharon" w:date="2024-09-03T11:11:00Z" w16du:dateUtc="2024-09-03T05:41:00Z">
        <w:r w:rsidRPr="002B2883" w:rsidDel="00F802C3">
          <w:delText xml:space="preserve">Features </w:delText>
        </w:r>
      </w:del>
      <w:ins w:id="832" w:author="Sharon" w:date="2024-09-03T11:11:00Z" w16du:dateUtc="2024-09-03T05:41:00Z">
        <w:r w:rsidR="00F802C3">
          <w:t>f</w:t>
        </w:r>
        <w:r w:rsidR="00F802C3" w:rsidRPr="002B2883">
          <w:t xml:space="preserve">eatures </w:t>
        </w:r>
      </w:ins>
      <w:r w:rsidRPr="002B2883">
        <w:t xml:space="preserve">and </w:t>
      </w:r>
      <w:del w:id="833" w:author="Sharon" w:date="2024-09-03T11:11:00Z" w16du:dateUtc="2024-09-03T05:41:00Z">
        <w:r w:rsidRPr="002B2883" w:rsidDel="00F802C3">
          <w:delText>Advantages</w:delText>
        </w:r>
      </w:del>
      <w:ins w:id="834" w:author="Sharon" w:date="2024-09-03T11:11:00Z" w16du:dateUtc="2024-09-03T05:41:00Z">
        <w:r w:rsidR="00F802C3">
          <w:t>a</w:t>
        </w:r>
        <w:r w:rsidR="00F802C3" w:rsidRPr="002B2883">
          <w:t>dvantages</w:t>
        </w:r>
      </w:ins>
      <w:del w:id="835" w:author="Sharon" w:date="2024-09-03T11:11:00Z" w16du:dateUtc="2024-09-03T05:41:00Z">
        <w:r w:rsidRPr="002B2883" w:rsidDel="00F802C3">
          <w:delText>:</w:delText>
        </w:r>
      </w:del>
    </w:p>
    <w:p w14:paraId="6FE36122" w14:textId="2CC10E35" w:rsidR="008F2736" w:rsidRPr="002B2883" w:rsidRDefault="0056659F" w:rsidP="008F2736">
      <w:pPr>
        <w:pStyle w:val="NormalBPBHEB"/>
        <w:pPrChange w:id="836" w:author="Sharon" w:date="2024-09-03T12:32:00Z" w16du:dateUtc="2024-09-03T07:02:00Z">
          <w:pPr>
            <w:keepNext/>
            <w:keepLines/>
            <w:spacing w:before="40" w:after="0"/>
            <w:outlineLvl w:val="1"/>
          </w:pPr>
        </w:pPrChange>
      </w:pPr>
      <w:ins w:id="837" w:author="Sharon" w:date="2024-09-03T12:33:00Z" w16du:dateUtc="2024-09-03T07:03:00Z">
        <w:r>
          <w:t>The following are some of the features and advantages of</w:t>
        </w:r>
        <w:r>
          <w:t xml:space="preserve"> </w:t>
        </w:r>
        <w:r w:rsidRPr="003A61E1">
          <w:rPr>
            <w:i/>
            <w:iCs/>
          </w:rPr>
          <w:t>Amazon Redshift</w:t>
        </w:r>
        <w:r>
          <w:rPr>
            <w:i/>
            <w:iCs/>
          </w:rPr>
          <w:t>:</w:t>
        </w:r>
      </w:ins>
    </w:p>
    <w:p w14:paraId="2447FA53" w14:textId="7C695229" w:rsidR="002B2883" w:rsidRPr="002B2883" w:rsidRDefault="002B2883" w:rsidP="00F802C3">
      <w:pPr>
        <w:pStyle w:val="NormalBPBHEB"/>
        <w:numPr>
          <w:ilvl w:val="0"/>
          <w:numId w:val="47"/>
        </w:numPr>
        <w:pPrChange w:id="838"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 xml:space="preserve">Columnar </w:t>
      </w:r>
      <w:del w:id="839" w:author="Sharon" w:date="2024-09-03T13:02:00Z" w16du:dateUtc="2024-09-03T07:32:00Z">
        <w:r w:rsidRPr="002B2883" w:rsidDel="006D087C">
          <w:rPr>
            <w:b/>
            <w:bCs/>
          </w:rPr>
          <w:delText>Storage</w:delText>
        </w:r>
      </w:del>
      <w:ins w:id="840" w:author="Sharon" w:date="2024-09-03T13:02:00Z" w16du:dateUtc="2024-09-03T07:32:00Z">
        <w:r w:rsidR="006D087C">
          <w:rPr>
            <w:b/>
            <w:bCs/>
          </w:rPr>
          <w:t>s</w:t>
        </w:r>
        <w:r w:rsidR="006D087C" w:rsidRPr="002B2883">
          <w:rPr>
            <w:b/>
            <w:bCs/>
          </w:rPr>
          <w:t>torage</w:t>
        </w:r>
      </w:ins>
      <w:r w:rsidRPr="002B2883">
        <w:rPr>
          <w:b/>
          <w:bCs/>
        </w:rPr>
        <w:t>:</w:t>
      </w:r>
      <w:r w:rsidRPr="002B2883">
        <w:t xml:space="preserve"> Amazon </w:t>
      </w:r>
      <w:r w:rsidRPr="00191E44">
        <w:rPr>
          <w:i/>
          <w:iCs/>
          <w:rPrChange w:id="841" w:author="Sharon" w:date="2024-09-03T12:43:00Z" w16du:dateUtc="2024-09-03T07:13:00Z">
            <w:rPr/>
          </w:rPrChange>
        </w:rPr>
        <w:t>Redshift</w:t>
      </w:r>
      <w:r w:rsidRPr="002B2883">
        <w:t xml:space="preserve"> uses a columnar storage format, which is highly efficient for analytical queries. This enables rapid data retrieval and aggregation, making it well-suited for complex analytical tasks</w:t>
      </w:r>
      <w:r w:rsidR="002B61FE">
        <w:rPr>
          <w:rStyle w:val="FootnoteReference"/>
        </w:rPr>
        <w:footnoteReference w:id="87"/>
      </w:r>
      <w:r w:rsidRPr="002B2883">
        <w:t>.</w:t>
      </w:r>
    </w:p>
    <w:p w14:paraId="785AF7B9" w14:textId="2BC3B4EE" w:rsidR="002B2883" w:rsidRPr="002B2883" w:rsidRDefault="002B2883" w:rsidP="00F802C3">
      <w:pPr>
        <w:pStyle w:val="NormalBPBHEB"/>
        <w:numPr>
          <w:ilvl w:val="0"/>
          <w:numId w:val="47"/>
        </w:numPr>
        <w:pPrChange w:id="842"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Massively Parallel Processing (MPP):</w:t>
      </w:r>
      <w:r w:rsidRPr="002B2883">
        <w:t xml:space="preserve"> </w:t>
      </w:r>
      <w:r w:rsidRPr="00191E44">
        <w:rPr>
          <w:i/>
          <w:iCs/>
          <w:rPrChange w:id="843" w:author="Sharon" w:date="2024-09-03T12:43:00Z" w16du:dateUtc="2024-09-03T07:13:00Z">
            <w:rPr/>
          </w:rPrChange>
        </w:rPr>
        <w:t>Redshift</w:t>
      </w:r>
      <w:r w:rsidRPr="002B2883">
        <w:t xml:space="preserve"> employs MPP architecture to distribute and parallelize queries across multiple nodes, ensuring quick query execution</w:t>
      </w:r>
      <w:r w:rsidR="0025319A">
        <w:rPr>
          <w:rStyle w:val="FootnoteReference"/>
        </w:rPr>
        <w:footnoteReference w:id="88"/>
      </w:r>
      <w:r w:rsidRPr="002B2883">
        <w:t>, even with large datasets</w:t>
      </w:r>
      <w:r w:rsidR="00DD6061">
        <w:rPr>
          <w:rStyle w:val="FootnoteReference"/>
        </w:rPr>
        <w:footnoteReference w:id="89"/>
      </w:r>
      <w:r w:rsidRPr="002B2883">
        <w:t>.</w:t>
      </w:r>
    </w:p>
    <w:p w14:paraId="54DE6F8A" w14:textId="5FF75A35" w:rsidR="002B2883" w:rsidRPr="002B2883" w:rsidRDefault="002B2883" w:rsidP="00F802C3">
      <w:pPr>
        <w:pStyle w:val="NormalBPBHEB"/>
        <w:numPr>
          <w:ilvl w:val="0"/>
          <w:numId w:val="47"/>
        </w:numPr>
        <w:pPrChange w:id="844"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2B2883">
        <w:rPr>
          <w:b/>
          <w:bCs/>
        </w:rPr>
        <w:t xml:space="preserve">Integration with BI </w:t>
      </w:r>
      <w:del w:id="845" w:author="Sharon" w:date="2024-09-03T13:02:00Z" w16du:dateUtc="2024-09-03T07:32:00Z">
        <w:r w:rsidRPr="002B2883" w:rsidDel="006D087C">
          <w:rPr>
            <w:b/>
            <w:bCs/>
          </w:rPr>
          <w:delText>Tools</w:delText>
        </w:r>
      </w:del>
      <w:ins w:id="846" w:author="Sharon" w:date="2024-09-03T13:02:00Z" w16du:dateUtc="2024-09-03T07:32:00Z">
        <w:r w:rsidR="006D087C">
          <w:rPr>
            <w:b/>
            <w:bCs/>
          </w:rPr>
          <w:t>t</w:t>
        </w:r>
        <w:r w:rsidR="006D087C" w:rsidRPr="002B2883">
          <w:rPr>
            <w:b/>
            <w:bCs/>
          </w:rPr>
          <w:t>ools</w:t>
        </w:r>
      </w:ins>
      <w:r w:rsidRPr="002B2883">
        <w:rPr>
          <w:b/>
          <w:bCs/>
        </w:rPr>
        <w:t>:</w:t>
      </w:r>
      <w:r w:rsidRPr="002B2883">
        <w:t xml:space="preserve"> Redshift integrates seamlessly with popular </w:t>
      </w:r>
      <w:r w:rsidRPr="00191E44">
        <w:rPr>
          <w:b/>
          <w:bCs/>
          <w:rPrChange w:id="847" w:author="Sharon" w:date="2024-09-03T12:43:00Z" w16du:dateUtc="2024-09-03T07:13:00Z">
            <w:rPr/>
          </w:rPrChange>
        </w:rPr>
        <w:t>business intelligence</w:t>
      </w:r>
      <w:r w:rsidRPr="002B2883">
        <w:t xml:space="preserve"> (</w:t>
      </w:r>
      <w:r w:rsidRPr="00191E44">
        <w:rPr>
          <w:b/>
          <w:bCs/>
          <w:rPrChange w:id="848" w:author="Sharon" w:date="2024-09-03T12:43:00Z" w16du:dateUtc="2024-09-03T07:13:00Z">
            <w:rPr/>
          </w:rPrChange>
        </w:rPr>
        <w:t>BI</w:t>
      </w:r>
      <w:r w:rsidRPr="002B2883">
        <w:t xml:space="preserve">) tools such as </w:t>
      </w:r>
      <w:r w:rsidRPr="00191E44">
        <w:rPr>
          <w:i/>
          <w:iCs/>
          <w:rPrChange w:id="849" w:author="Sharon" w:date="2024-09-03T12:43:00Z" w16du:dateUtc="2024-09-03T07:13:00Z">
            <w:rPr/>
          </w:rPrChange>
        </w:rPr>
        <w:t xml:space="preserve">Tableau, Power BI, </w:t>
      </w:r>
      <w:r w:rsidRPr="00191E44">
        <w:t>and</w:t>
      </w:r>
      <w:r w:rsidRPr="00191E44">
        <w:rPr>
          <w:i/>
          <w:iCs/>
          <w:rPrChange w:id="850" w:author="Sharon" w:date="2024-09-03T12:43:00Z" w16du:dateUtc="2024-09-03T07:13:00Z">
            <w:rPr/>
          </w:rPrChange>
        </w:rPr>
        <w:t xml:space="preserve"> Amazon </w:t>
      </w:r>
      <w:proofErr w:type="spellStart"/>
      <w:r w:rsidRPr="00191E44">
        <w:rPr>
          <w:i/>
          <w:iCs/>
          <w:rPrChange w:id="851" w:author="Sharon" w:date="2024-09-03T12:43:00Z" w16du:dateUtc="2024-09-03T07:13:00Z">
            <w:rPr/>
          </w:rPrChange>
        </w:rPr>
        <w:t>QuickSight</w:t>
      </w:r>
      <w:proofErr w:type="spellEnd"/>
      <w:r w:rsidRPr="002B2883">
        <w:t>, enabling easy visualization and reporting</w:t>
      </w:r>
      <w:r w:rsidR="00056C62">
        <w:rPr>
          <w:rStyle w:val="FootnoteReference"/>
        </w:rPr>
        <w:footnoteReference w:id="90"/>
      </w:r>
      <w:r w:rsidRPr="002B2883">
        <w:t>.</w:t>
      </w:r>
    </w:p>
    <w:p w14:paraId="7469DA5F" w14:textId="6B869A0B" w:rsidR="002B2883" w:rsidRDefault="002B2883" w:rsidP="00F802C3">
      <w:pPr>
        <w:pStyle w:val="NormalBPBHEB"/>
        <w:numPr>
          <w:ilvl w:val="0"/>
          <w:numId w:val="47"/>
        </w:numPr>
        <w:rPr>
          <w:ins w:id="852" w:author="Sharon" w:date="2024-09-03T11:11:00Z" w16du:dateUtc="2024-09-03T05:41:00Z"/>
        </w:rPr>
      </w:pPr>
      <w:r w:rsidRPr="002B2883">
        <w:rPr>
          <w:b/>
          <w:bCs/>
        </w:rPr>
        <w:t xml:space="preserve">Data </w:t>
      </w:r>
      <w:del w:id="853" w:author="Sharon" w:date="2024-09-03T13:02:00Z" w16du:dateUtc="2024-09-03T07:32:00Z">
        <w:r w:rsidRPr="002B2883" w:rsidDel="006D087C">
          <w:rPr>
            <w:b/>
            <w:bCs/>
          </w:rPr>
          <w:delText xml:space="preserve">Lake </w:delText>
        </w:r>
      </w:del>
      <w:ins w:id="854" w:author="Sharon" w:date="2024-09-03T13:02:00Z" w16du:dateUtc="2024-09-03T07:32:00Z">
        <w:r w:rsidR="006D087C">
          <w:rPr>
            <w:b/>
            <w:bCs/>
          </w:rPr>
          <w:t>l</w:t>
        </w:r>
        <w:r w:rsidR="006D087C" w:rsidRPr="002B2883">
          <w:rPr>
            <w:b/>
            <w:bCs/>
          </w:rPr>
          <w:t xml:space="preserve">ake </w:t>
        </w:r>
      </w:ins>
      <w:del w:id="855" w:author="Sharon" w:date="2024-09-03T13:02:00Z" w16du:dateUtc="2024-09-03T07:32:00Z">
        <w:r w:rsidRPr="002B2883" w:rsidDel="006D087C">
          <w:rPr>
            <w:b/>
            <w:bCs/>
          </w:rPr>
          <w:delText>Integration</w:delText>
        </w:r>
      </w:del>
      <w:ins w:id="856" w:author="Sharon" w:date="2024-09-03T13:02:00Z" w16du:dateUtc="2024-09-03T07:32:00Z">
        <w:r w:rsidR="006D087C">
          <w:rPr>
            <w:b/>
            <w:bCs/>
          </w:rPr>
          <w:t>i</w:t>
        </w:r>
        <w:r w:rsidR="006D087C" w:rsidRPr="002B2883">
          <w:rPr>
            <w:b/>
            <w:bCs/>
          </w:rPr>
          <w:t>ntegration</w:t>
        </w:r>
      </w:ins>
      <w:r w:rsidRPr="002B2883">
        <w:rPr>
          <w:b/>
          <w:bCs/>
        </w:rPr>
        <w:t>:</w:t>
      </w:r>
      <w:r w:rsidRPr="002B2883">
        <w:t xml:space="preserve"> </w:t>
      </w:r>
      <w:r w:rsidRPr="006D087C">
        <w:rPr>
          <w:i/>
          <w:iCs/>
          <w:rPrChange w:id="857" w:author="Sharon" w:date="2024-09-03T13:03:00Z" w16du:dateUtc="2024-09-03T07:33:00Z">
            <w:rPr/>
          </w:rPrChange>
        </w:rPr>
        <w:t>Redshift Spectrum</w:t>
      </w:r>
      <w:r w:rsidRPr="002B2883">
        <w:t xml:space="preserve"> allows you to query data in your </w:t>
      </w:r>
      <w:r w:rsidRPr="00191E44">
        <w:rPr>
          <w:i/>
          <w:iCs/>
          <w:rPrChange w:id="858" w:author="Sharon" w:date="2024-09-03T12:43:00Z" w16du:dateUtc="2024-09-03T07:13:00Z">
            <w:rPr/>
          </w:rPrChange>
        </w:rPr>
        <w:t>Amazon S3</w:t>
      </w:r>
      <w:r w:rsidRPr="002B2883">
        <w:t xml:space="preserve"> data lake directly from Redshift, providing a unified view of your data</w:t>
      </w:r>
      <w:r w:rsidR="00056C62">
        <w:rPr>
          <w:rStyle w:val="FootnoteReference"/>
        </w:rPr>
        <w:footnoteReference w:id="91"/>
      </w:r>
      <w:r w:rsidRPr="002B2883">
        <w:t>.</w:t>
      </w:r>
    </w:p>
    <w:p w14:paraId="35236C0C" w14:textId="77777777" w:rsidR="00F802C3" w:rsidRPr="002B2883" w:rsidRDefault="00F802C3" w:rsidP="00F802C3">
      <w:pPr>
        <w:pStyle w:val="NormalBPBHEB"/>
        <w:pPrChange w:id="859" w:author="Sharon" w:date="2024-09-03T11:11:00Z" w16du:dateUtc="2024-09-03T05:41:00Z">
          <w:pPr>
            <w:numPr>
              <w:numId w:val="25"/>
            </w:numPr>
            <w:pBdr>
              <w:top w:val="nil"/>
              <w:left w:val="nil"/>
              <w:bottom w:val="nil"/>
              <w:right w:val="nil"/>
              <w:between w:val="nil"/>
            </w:pBdr>
            <w:shd w:val="clear" w:color="auto" w:fill="FFFFFF"/>
            <w:tabs>
              <w:tab w:val="num" w:pos="720"/>
            </w:tabs>
            <w:spacing w:after="100" w:line="276" w:lineRule="auto"/>
            <w:ind w:left="720" w:hanging="360"/>
            <w:jc w:val="both"/>
          </w:pPr>
        </w:pPrChange>
      </w:pPr>
    </w:p>
    <w:p w14:paraId="1BEB552B" w14:textId="0CF1EDC5" w:rsidR="002B2883" w:rsidRPr="002B2883" w:rsidRDefault="002B2883" w:rsidP="00F802C3">
      <w:pPr>
        <w:pStyle w:val="Heading2BPBHEB"/>
        <w:pPrChange w:id="860" w:author="Sharon" w:date="2024-09-03T11:11:00Z" w16du:dateUtc="2024-09-03T05:41:00Z">
          <w:pPr>
            <w:keepNext/>
            <w:keepLines/>
            <w:spacing w:before="40" w:after="0"/>
            <w:outlineLvl w:val="1"/>
          </w:pPr>
        </w:pPrChange>
      </w:pPr>
      <w:r w:rsidRPr="002B2883">
        <w:t xml:space="preserve">Use </w:t>
      </w:r>
      <w:del w:id="861" w:author="Sharon" w:date="2024-09-03T11:11:00Z" w16du:dateUtc="2024-09-03T05:41:00Z">
        <w:r w:rsidRPr="00F802C3" w:rsidDel="00F802C3">
          <w:delText>Cases</w:delText>
        </w:r>
      </w:del>
      <w:ins w:id="862" w:author="Sharon" w:date="2024-09-03T11:11:00Z" w16du:dateUtc="2024-09-03T05:41:00Z">
        <w:r w:rsidR="00F802C3">
          <w:t>c</w:t>
        </w:r>
        <w:r w:rsidR="00F802C3" w:rsidRPr="00F802C3">
          <w:t>ases</w:t>
        </w:r>
      </w:ins>
      <w:del w:id="863" w:author="Sharon" w:date="2024-09-03T11:11:00Z" w16du:dateUtc="2024-09-03T05:41:00Z">
        <w:r w:rsidRPr="002B2883" w:rsidDel="00F802C3">
          <w:delText>:</w:delText>
        </w:r>
      </w:del>
    </w:p>
    <w:p w14:paraId="1D005BD1" w14:textId="5CC92428" w:rsidR="002B2883" w:rsidRDefault="002B2883" w:rsidP="00F802C3">
      <w:pPr>
        <w:pStyle w:val="NormalBPBHEB"/>
        <w:rPr>
          <w:ins w:id="864" w:author="Sharon" w:date="2024-09-03T11:11:00Z" w16du:dateUtc="2024-09-03T05:41:00Z"/>
        </w:rPr>
      </w:pPr>
      <w:r w:rsidRPr="00191E44">
        <w:rPr>
          <w:i/>
          <w:iCs/>
          <w:rPrChange w:id="865" w:author="Sharon" w:date="2024-09-03T12:43:00Z" w16du:dateUtc="2024-09-03T07:13:00Z">
            <w:rPr/>
          </w:rPrChange>
        </w:rPr>
        <w:t>Amazon Redshift</w:t>
      </w:r>
      <w:r w:rsidRPr="002B2883">
        <w:t xml:space="preserve"> is suitable for data warehousing and analytics, including ad hoc analysis, data exploration, and complex queries</w:t>
      </w:r>
      <w:r w:rsidR="00AB6A59">
        <w:rPr>
          <w:rStyle w:val="FootnoteReference"/>
        </w:rPr>
        <w:footnoteReference w:id="92"/>
      </w:r>
      <w:r w:rsidRPr="002B2883">
        <w:t>. It</w:t>
      </w:r>
      <w:ins w:id="866" w:author="Sharon" w:date="2024-09-03T12:43:00Z" w16du:dateUtc="2024-09-03T07:13:00Z">
        <w:r w:rsidR="00191E44">
          <w:t xml:space="preserve"> i</w:t>
        </w:r>
      </w:ins>
      <w:del w:id="867" w:author="Sharon" w:date="2024-09-03T12:43:00Z" w16du:dateUtc="2024-09-03T07:13:00Z">
        <w:r w:rsidRPr="002B2883" w:rsidDel="00191E44">
          <w:delText>'</w:delText>
        </w:r>
      </w:del>
      <w:r w:rsidRPr="002B2883">
        <w:t>s commonly used in industries like finance, healthcare, and e-commerce</w:t>
      </w:r>
      <w:r w:rsidR="00F74B99">
        <w:rPr>
          <w:rStyle w:val="FootnoteReference"/>
        </w:rPr>
        <w:footnoteReference w:id="93"/>
      </w:r>
      <w:r w:rsidRPr="002B2883">
        <w:t>.</w:t>
      </w:r>
    </w:p>
    <w:p w14:paraId="15E99F0D" w14:textId="77777777" w:rsidR="00F802C3" w:rsidRPr="002B2883" w:rsidRDefault="00F802C3" w:rsidP="00F802C3">
      <w:pPr>
        <w:pStyle w:val="NormalBPBHEB"/>
        <w:pPrChange w:id="868" w:author="Sharon" w:date="2024-09-03T11:11:00Z" w16du:dateUtc="2024-09-03T05:41:00Z">
          <w:pPr>
            <w:pBdr>
              <w:top w:val="nil"/>
              <w:left w:val="nil"/>
              <w:bottom w:val="nil"/>
              <w:right w:val="nil"/>
              <w:between w:val="nil"/>
            </w:pBdr>
            <w:shd w:val="clear" w:color="auto" w:fill="FFFFFF"/>
            <w:spacing w:after="100" w:line="276" w:lineRule="auto"/>
            <w:jc w:val="both"/>
          </w:pPr>
        </w:pPrChange>
      </w:pPr>
    </w:p>
    <w:p w14:paraId="3B6C8D58" w14:textId="3F7CD857" w:rsidR="00BC14A2" w:rsidRPr="00BC14A2" w:rsidRDefault="00BC14A2" w:rsidP="00F802C3">
      <w:pPr>
        <w:pStyle w:val="Heading1BPBHEB"/>
        <w:pPrChange w:id="869" w:author="Sharon" w:date="2024-09-03T11:12:00Z" w16du:dateUtc="2024-09-03T05:42:00Z">
          <w:pPr>
            <w:pBdr>
              <w:top w:val="nil"/>
              <w:left w:val="nil"/>
              <w:bottom w:val="nil"/>
              <w:right w:val="nil"/>
              <w:between w:val="nil"/>
            </w:pBdr>
            <w:shd w:val="clear" w:color="auto" w:fill="FFFFFF"/>
            <w:spacing w:after="100" w:line="276" w:lineRule="auto"/>
            <w:jc w:val="both"/>
          </w:pPr>
        </w:pPrChange>
      </w:pPr>
      <w:r w:rsidRPr="00BC14A2">
        <w:t xml:space="preserve">Amazon </w:t>
      </w:r>
      <w:r w:rsidRPr="00F802C3">
        <w:t>Timestream</w:t>
      </w:r>
    </w:p>
    <w:p w14:paraId="4E7746DA" w14:textId="5B9FE5BA" w:rsidR="00BC14A2" w:rsidRDefault="00BC14A2" w:rsidP="00F802C3">
      <w:pPr>
        <w:pStyle w:val="NormalBPBHEB"/>
        <w:pPrChange w:id="870" w:author="Sharon" w:date="2024-09-03T11:12:00Z" w16du:dateUtc="2024-09-03T05:42:00Z">
          <w:pPr>
            <w:pBdr>
              <w:top w:val="nil"/>
              <w:left w:val="nil"/>
              <w:bottom w:val="nil"/>
              <w:right w:val="nil"/>
              <w:between w:val="nil"/>
            </w:pBdr>
            <w:shd w:val="clear" w:color="auto" w:fill="FFFFFF"/>
            <w:spacing w:after="100" w:line="276" w:lineRule="auto"/>
            <w:jc w:val="both"/>
          </w:pPr>
        </w:pPrChange>
      </w:pPr>
      <w:r w:rsidRPr="0056659F">
        <w:rPr>
          <w:i/>
          <w:iCs/>
          <w:rPrChange w:id="871" w:author="Sharon" w:date="2024-09-03T12:34:00Z" w16du:dateUtc="2024-09-03T07:04:00Z">
            <w:rPr/>
          </w:rPrChange>
        </w:rPr>
        <w:t>Amazon Timestream</w:t>
      </w:r>
      <w:r w:rsidRPr="00BC14A2">
        <w:t xml:space="preserve"> is a fully managed, serverless time-series database designed to handle high volumes of data from various sources with millisecond resolution. It</w:t>
      </w:r>
      <w:ins w:id="872" w:author="Sharon" w:date="2024-09-03T12:34:00Z" w16du:dateUtc="2024-09-03T07:04:00Z">
        <w:r w:rsidR="0056659F">
          <w:t xml:space="preserve"> i</w:t>
        </w:r>
      </w:ins>
      <w:del w:id="873" w:author="Sharon" w:date="2024-09-03T12:34:00Z" w16du:dateUtc="2024-09-03T07:04:00Z">
        <w:r w:rsidRPr="00BC14A2" w:rsidDel="0056659F">
          <w:delText>'</w:delText>
        </w:r>
      </w:del>
      <w:r w:rsidRPr="00BC14A2">
        <w:t xml:space="preserve">s a valuable addition to the AWS database offerings, catering specifically to applications and workloads that depend on time-series data, such as </w:t>
      </w:r>
      <w:r w:rsidRPr="0056659F">
        <w:rPr>
          <w:i/>
          <w:iCs/>
          <w:rPrChange w:id="874" w:author="Sharon" w:date="2024-09-03T12:34:00Z" w16du:dateUtc="2024-09-03T07:04:00Z">
            <w:rPr/>
          </w:rPrChange>
        </w:rPr>
        <w:t>IoT, DevOps</w:t>
      </w:r>
      <w:r w:rsidRPr="0056659F">
        <w:t>, and</w:t>
      </w:r>
      <w:r w:rsidRPr="0056659F">
        <w:rPr>
          <w:i/>
          <w:iCs/>
          <w:rPrChange w:id="875" w:author="Sharon" w:date="2024-09-03T12:34:00Z" w16du:dateUtc="2024-09-03T07:04:00Z">
            <w:rPr/>
          </w:rPrChange>
        </w:rPr>
        <w:t xml:space="preserve"> industrial telemetry</w:t>
      </w:r>
      <w:r w:rsidRPr="00BC14A2">
        <w:t>.</w:t>
      </w:r>
    </w:p>
    <w:p w14:paraId="35F3F083" w14:textId="05E68FBA" w:rsidR="00B125E6" w:rsidRDefault="00B125E6" w:rsidP="00F802C3">
      <w:pPr>
        <w:pStyle w:val="NormalBPBHEB"/>
        <w:rPr>
          <w:ins w:id="876" w:author="Sharon" w:date="2024-09-03T11:12:00Z" w16du:dateUtc="2024-09-03T05:42:00Z"/>
        </w:rPr>
      </w:pPr>
      <w:r w:rsidRPr="00B125E6">
        <w:t xml:space="preserve">In this section, we explore </w:t>
      </w:r>
      <w:r w:rsidRPr="0056659F">
        <w:rPr>
          <w:i/>
          <w:iCs/>
          <w:rPrChange w:id="877" w:author="Sharon" w:date="2024-09-03T12:34:00Z" w16du:dateUtc="2024-09-03T07:04:00Z">
            <w:rPr/>
          </w:rPrChange>
        </w:rPr>
        <w:t>Amazon Timestream</w:t>
      </w:r>
      <w:r w:rsidRPr="00B125E6">
        <w:t>, highlighting its serverless architecture, high-resolution data capabilities, built-in analytics functions</w:t>
      </w:r>
      <w:r w:rsidR="00AD4DF2">
        <w:rPr>
          <w:rStyle w:val="FootnoteReference"/>
        </w:rPr>
        <w:footnoteReference w:id="94"/>
      </w:r>
      <w:r w:rsidRPr="00B125E6">
        <w:t xml:space="preserve">, and seamless integration with other AWS services. Understanding </w:t>
      </w:r>
      <w:r w:rsidRPr="0056659F">
        <w:rPr>
          <w:i/>
          <w:iCs/>
          <w:rPrChange w:id="878" w:author="Sharon" w:date="2024-09-03T12:34:00Z" w16du:dateUtc="2024-09-03T07:04:00Z">
            <w:rPr/>
          </w:rPrChange>
        </w:rPr>
        <w:t>Amazon Timestream's</w:t>
      </w:r>
      <w:r w:rsidRPr="00B125E6">
        <w:t xml:space="preserve"> role in handling time-series data efficiently</w:t>
      </w:r>
      <w:r w:rsidR="00B36FDB">
        <w:rPr>
          <w:rStyle w:val="FootnoteReference"/>
        </w:rPr>
        <w:footnoteReference w:id="95"/>
      </w:r>
      <w:r w:rsidRPr="00B125E6">
        <w:t xml:space="preserve"> can significantly enhance your ability to monitor and analyze data with high precision, benefiting applications across various domains.</w:t>
      </w:r>
    </w:p>
    <w:p w14:paraId="5C80EF8C" w14:textId="77777777" w:rsidR="00F802C3" w:rsidRPr="00BC14A2" w:rsidRDefault="00F802C3" w:rsidP="00F802C3">
      <w:pPr>
        <w:pStyle w:val="NormalBPBHEB"/>
        <w:pPrChange w:id="879" w:author="Sharon" w:date="2024-09-03T11:12:00Z" w16du:dateUtc="2024-09-03T05:42:00Z">
          <w:pPr>
            <w:pBdr>
              <w:top w:val="nil"/>
              <w:left w:val="nil"/>
              <w:bottom w:val="nil"/>
              <w:right w:val="nil"/>
              <w:between w:val="nil"/>
            </w:pBdr>
            <w:shd w:val="clear" w:color="auto" w:fill="FFFFFF"/>
            <w:spacing w:after="100" w:line="276" w:lineRule="auto"/>
            <w:jc w:val="both"/>
          </w:pPr>
        </w:pPrChange>
      </w:pPr>
    </w:p>
    <w:p w14:paraId="50E609E3" w14:textId="644DE0FD" w:rsidR="00BC14A2" w:rsidRDefault="00BC14A2" w:rsidP="00F802C3">
      <w:pPr>
        <w:pStyle w:val="Heading2BPBHEB"/>
        <w:rPr>
          <w:ins w:id="880" w:author="Sharon" w:date="2024-09-03T12:34:00Z" w16du:dateUtc="2024-09-03T07:04:00Z"/>
        </w:rPr>
      </w:pPr>
      <w:r w:rsidRPr="00BC14A2">
        <w:t xml:space="preserve">Key </w:t>
      </w:r>
      <w:del w:id="881" w:author="Sharon" w:date="2024-09-03T11:12:00Z" w16du:dateUtc="2024-09-03T05:42:00Z">
        <w:r w:rsidRPr="00BC14A2" w:rsidDel="00F802C3">
          <w:delText xml:space="preserve">Features </w:delText>
        </w:r>
      </w:del>
      <w:ins w:id="882" w:author="Sharon" w:date="2024-09-03T11:12:00Z" w16du:dateUtc="2024-09-03T05:42:00Z">
        <w:r w:rsidR="00F802C3">
          <w:t>f</w:t>
        </w:r>
        <w:r w:rsidR="00F802C3" w:rsidRPr="00BC14A2">
          <w:t xml:space="preserve">eatures </w:t>
        </w:r>
      </w:ins>
      <w:r w:rsidRPr="00BC14A2">
        <w:t xml:space="preserve">and </w:t>
      </w:r>
      <w:del w:id="883" w:author="Sharon" w:date="2024-09-03T11:12:00Z" w16du:dateUtc="2024-09-03T05:42:00Z">
        <w:r w:rsidRPr="00F802C3" w:rsidDel="00F802C3">
          <w:delText>Advantages</w:delText>
        </w:r>
      </w:del>
      <w:ins w:id="884" w:author="Sharon" w:date="2024-09-03T11:12:00Z" w16du:dateUtc="2024-09-03T05:42:00Z">
        <w:r w:rsidR="00F802C3">
          <w:t>a</w:t>
        </w:r>
        <w:r w:rsidR="00F802C3" w:rsidRPr="00F802C3">
          <w:t>dvantages</w:t>
        </w:r>
      </w:ins>
      <w:del w:id="885" w:author="Sharon" w:date="2024-09-03T11:12:00Z" w16du:dateUtc="2024-09-03T05:42:00Z">
        <w:r w:rsidRPr="00BC14A2" w:rsidDel="00F802C3">
          <w:delText>:</w:delText>
        </w:r>
      </w:del>
    </w:p>
    <w:p w14:paraId="124706EF" w14:textId="18D680C4" w:rsidR="0056659F" w:rsidRPr="00BC14A2" w:rsidRDefault="0056659F" w:rsidP="0056659F">
      <w:pPr>
        <w:pStyle w:val="NormalBPBHEB"/>
        <w:pPrChange w:id="886" w:author="Sharon" w:date="2024-09-03T12:34:00Z" w16du:dateUtc="2024-09-03T07:04:00Z">
          <w:pPr>
            <w:keepNext/>
            <w:keepLines/>
            <w:spacing w:before="40" w:after="0"/>
            <w:outlineLvl w:val="1"/>
          </w:pPr>
        </w:pPrChange>
      </w:pPr>
      <w:ins w:id="887" w:author="Sharon" w:date="2024-09-03T12:34:00Z" w16du:dateUtc="2024-09-03T07:04:00Z">
        <w:r>
          <w:t>The following are some of the features and advantages of</w:t>
        </w:r>
        <w:r w:rsidRPr="0056659F">
          <w:rPr>
            <w:i/>
            <w:iCs/>
          </w:rPr>
          <w:t xml:space="preserve"> </w:t>
        </w:r>
        <w:r w:rsidRPr="003A61E1">
          <w:rPr>
            <w:i/>
            <w:iCs/>
          </w:rPr>
          <w:t>Amazon Timestream</w:t>
        </w:r>
        <w:r>
          <w:rPr>
            <w:i/>
            <w:iCs/>
          </w:rPr>
          <w:t>:</w:t>
        </w:r>
      </w:ins>
    </w:p>
    <w:p w14:paraId="24162A80" w14:textId="14C541C7" w:rsidR="00BC14A2" w:rsidRPr="00BC14A2" w:rsidRDefault="00BC14A2" w:rsidP="00F802C3">
      <w:pPr>
        <w:pStyle w:val="NormalBPBHEB"/>
        <w:numPr>
          <w:ilvl w:val="0"/>
          <w:numId w:val="48"/>
        </w:numPr>
        <w:pPrChange w:id="888"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Serverless and </w:t>
      </w:r>
      <w:del w:id="889" w:author="Sharon" w:date="2024-09-03T12:40:00Z" w16du:dateUtc="2024-09-03T07:10:00Z">
        <w:r w:rsidRPr="00BC14A2" w:rsidDel="00191E44">
          <w:rPr>
            <w:b/>
            <w:bCs/>
          </w:rPr>
          <w:delText>Scalable</w:delText>
        </w:r>
      </w:del>
      <w:ins w:id="890" w:author="Sharon" w:date="2024-09-03T12:40:00Z" w16du:dateUtc="2024-09-03T07:10:00Z">
        <w:r w:rsidR="00191E44">
          <w:rPr>
            <w:b/>
            <w:bCs/>
          </w:rPr>
          <w:t>s</w:t>
        </w:r>
        <w:r w:rsidR="00191E44" w:rsidRPr="00BC14A2">
          <w:rPr>
            <w:b/>
            <w:bCs/>
          </w:rPr>
          <w:t>calable</w:t>
        </w:r>
      </w:ins>
      <w:r w:rsidRPr="00BC14A2">
        <w:rPr>
          <w:b/>
          <w:bCs/>
        </w:rPr>
        <w:t>:</w:t>
      </w:r>
      <w:r w:rsidRPr="00BC14A2">
        <w:t xml:space="preserve"> </w:t>
      </w:r>
      <w:r w:rsidRPr="00191E44">
        <w:rPr>
          <w:i/>
          <w:iCs/>
          <w:rPrChange w:id="891" w:author="Sharon" w:date="2024-09-03T12:41:00Z" w16du:dateUtc="2024-09-03T07:11:00Z">
            <w:rPr/>
          </w:rPrChange>
        </w:rPr>
        <w:t>Amazon Timestream</w:t>
      </w:r>
      <w:r w:rsidRPr="00BC14A2">
        <w:t xml:space="preserve"> is serverless, meaning </w:t>
      </w:r>
      <w:del w:id="892" w:author="Sharon" w:date="2024-09-03T12:41:00Z" w16du:dateUtc="2024-09-03T07:11:00Z">
        <w:r w:rsidRPr="00BC14A2" w:rsidDel="00191E44">
          <w:delText xml:space="preserve">there's </w:delText>
        </w:r>
      </w:del>
      <w:ins w:id="893" w:author="Sharon" w:date="2024-09-03T12:41:00Z" w16du:dateUtc="2024-09-03T07:11:00Z">
        <w:r w:rsidR="00191E44" w:rsidRPr="00BC14A2">
          <w:t>there</w:t>
        </w:r>
        <w:r w:rsidR="00191E44">
          <w:t xml:space="preserve"> i</w:t>
        </w:r>
        <w:r w:rsidR="00191E44" w:rsidRPr="00BC14A2">
          <w:t xml:space="preserve">s </w:t>
        </w:r>
      </w:ins>
      <w:r w:rsidRPr="00BC14A2">
        <w:t xml:space="preserve">no need to </w:t>
      </w:r>
      <w:r w:rsidR="009326B9" w:rsidRPr="00BC14A2">
        <w:t>provide</w:t>
      </w:r>
      <w:r w:rsidRPr="00BC14A2">
        <w:t xml:space="preserve"> or manage servers. It automatically scales to handle fluctuating workloads, making it cost-effective and </w:t>
      </w:r>
      <w:r w:rsidR="009326B9" w:rsidRPr="00BC14A2">
        <w:t>low maintenance</w:t>
      </w:r>
      <w:r w:rsidR="00580775">
        <w:rPr>
          <w:rStyle w:val="FootnoteReference"/>
        </w:rPr>
        <w:footnoteReference w:id="96"/>
      </w:r>
      <w:r w:rsidRPr="00BC14A2">
        <w:t>.</w:t>
      </w:r>
    </w:p>
    <w:p w14:paraId="01692C99" w14:textId="699E784D" w:rsidR="00BC14A2" w:rsidRPr="00BC14A2" w:rsidRDefault="00BC14A2" w:rsidP="00F802C3">
      <w:pPr>
        <w:pStyle w:val="NormalBPBHEB"/>
        <w:numPr>
          <w:ilvl w:val="0"/>
          <w:numId w:val="48"/>
        </w:numPr>
        <w:pPrChange w:id="894"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High </w:t>
      </w:r>
      <w:del w:id="895" w:author="Sharon" w:date="2024-09-03T12:40:00Z" w16du:dateUtc="2024-09-03T07:10:00Z">
        <w:r w:rsidRPr="00BC14A2" w:rsidDel="00191E44">
          <w:rPr>
            <w:b/>
            <w:bCs/>
          </w:rPr>
          <w:delText>Resolution</w:delText>
        </w:r>
      </w:del>
      <w:ins w:id="896" w:author="Sharon" w:date="2024-09-03T12:40:00Z" w16du:dateUtc="2024-09-03T07:10:00Z">
        <w:r w:rsidR="00191E44">
          <w:rPr>
            <w:b/>
            <w:bCs/>
          </w:rPr>
          <w:t>r</w:t>
        </w:r>
        <w:r w:rsidR="00191E44" w:rsidRPr="00BC14A2">
          <w:rPr>
            <w:b/>
            <w:bCs/>
          </w:rPr>
          <w:t>esolution</w:t>
        </w:r>
      </w:ins>
      <w:r w:rsidRPr="00BC14A2">
        <w:rPr>
          <w:b/>
          <w:bCs/>
        </w:rPr>
        <w:t>:</w:t>
      </w:r>
      <w:r w:rsidRPr="00BC14A2">
        <w:t xml:space="preserve"> Timestream can capture and store data with millisecond precision, essential for time-series data, ensuring that you can monitor and analyze data with high accuracy</w:t>
      </w:r>
      <w:r w:rsidR="00C84D53">
        <w:rPr>
          <w:rStyle w:val="FootnoteReference"/>
        </w:rPr>
        <w:footnoteReference w:id="97"/>
      </w:r>
      <w:r w:rsidRPr="00BC14A2">
        <w:t>.</w:t>
      </w:r>
    </w:p>
    <w:p w14:paraId="3AE0909F" w14:textId="1CF75B17" w:rsidR="00BC14A2" w:rsidRPr="00BC14A2" w:rsidRDefault="00BC14A2" w:rsidP="00F802C3">
      <w:pPr>
        <w:pStyle w:val="NormalBPBHEB"/>
        <w:numPr>
          <w:ilvl w:val="0"/>
          <w:numId w:val="48"/>
        </w:numPr>
        <w:pPrChange w:id="897"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Built-</w:t>
      </w:r>
      <w:del w:id="898" w:author="Sharon" w:date="2024-09-03T12:40:00Z" w16du:dateUtc="2024-09-03T07:10:00Z">
        <w:r w:rsidRPr="00BC14A2" w:rsidDel="00191E44">
          <w:rPr>
            <w:b/>
            <w:bCs/>
          </w:rPr>
          <w:delText xml:space="preserve">In </w:delText>
        </w:r>
      </w:del>
      <w:ins w:id="899" w:author="Sharon" w:date="2024-09-03T12:40:00Z" w16du:dateUtc="2024-09-03T07:10:00Z">
        <w:r w:rsidR="00191E44">
          <w:rPr>
            <w:b/>
            <w:bCs/>
          </w:rPr>
          <w:t>i</w:t>
        </w:r>
        <w:r w:rsidR="00191E44" w:rsidRPr="00BC14A2">
          <w:rPr>
            <w:b/>
            <w:bCs/>
          </w:rPr>
          <w:t xml:space="preserve">n </w:t>
        </w:r>
      </w:ins>
      <w:del w:id="900" w:author="Sharon" w:date="2024-09-03T12:40:00Z" w16du:dateUtc="2024-09-03T07:10:00Z">
        <w:r w:rsidRPr="00BC14A2" w:rsidDel="00191E44">
          <w:rPr>
            <w:b/>
            <w:bCs/>
          </w:rPr>
          <w:delText>Analytics</w:delText>
        </w:r>
      </w:del>
      <w:ins w:id="901" w:author="Sharon" w:date="2024-09-03T12:40:00Z" w16du:dateUtc="2024-09-03T07:10:00Z">
        <w:r w:rsidR="00191E44">
          <w:rPr>
            <w:b/>
            <w:bCs/>
          </w:rPr>
          <w:t>a</w:t>
        </w:r>
        <w:r w:rsidR="00191E44" w:rsidRPr="00BC14A2">
          <w:rPr>
            <w:b/>
            <w:bCs/>
          </w:rPr>
          <w:t>nalytics</w:t>
        </w:r>
      </w:ins>
      <w:r w:rsidRPr="00BC14A2">
        <w:rPr>
          <w:b/>
          <w:bCs/>
        </w:rPr>
        <w:t>:</w:t>
      </w:r>
      <w:r w:rsidRPr="00BC14A2">
        <w:t xml:space="preserve"> It includes built-in analytical functions for real-time data processing, including interpolation, smoothing, and aggregation, simplifying data analysis</w:t>
      </w:r>
      <w:r w:rsidR="00F21F29">
        <w:rPr>
          <w:rStyle w:val="FootnoteReference"/>
        </w:rPr>
        <w:footnoteReference w:id="98"/>
      </w:r>
      <w:r w:rsidRPr="00BC14A2">
        <w:t>.</w:t>
      </w:r>
    </w:p>
    <w:p w14:paraId="5418EF97" w14:textId="65836A7C" w:rsidR="00BC14A2" w:rsidRPr="00BC14A2" w:rsidRDefault="00BC14A2" w:rsidP="00F802C3">
      <w:pPr>
        <w:pStyle w:val="NormalBPBHEB"/>
        <w:numPr>
          <w:ilvl w:val="0"/>
          <w:numId w:val="48"/>
        </w:numPr>
        <w:pPrChange w:id="902" w:author="Sharon" w:date="2024-09-03T11:12:00Z" w16du:dateUtc="2024-09-03T05:42:00Z">
          <w:pPr>
            <w:numPr>
              <w:numId w:val="22"/>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BC14A2">
        <w:rPr>
          <w:b/>
          <w:bCs/>
        </w:rPr>
        <w:t xml:space="preserve">Integration with AWS </w:t>
      </w:r>
      <w:del w:id="903" w:author="Sharon" w:date="2024-09-03T12:40:00Z" w16du:dateUtc="2024-09-03T07:10:00Z">
        <w:r w:rsidRPr="00BC14A2" w:rsidDel="00191E44">
          <w:rPr>
            <w:b/>
            <w:bCs/>
          </w:rPr>
          <w:delText>Services</w:delText>
        </w:r>
      </w:del>
      <w:ins w:id="904" w:author="Sharon" w:date="2024-09-03T12:40:00Z" w16du:dateUtc="2024-09-03T07:10:00Z">
        <w:r w:rsidR="00191E44">
          <w:rPr>
            <w:b/>
            <w:bCs/>
          </w:rPr>
          <w:t>s</w:t>
        </w:r>
        <w:r w:rsidR="00191E44" w:rsidRPr="00BC14A2">
          <w:rPr>
            <w:b/>
            <w:bCs/>
          </w:rPr>
          <w:t>ervices</w:t>
        </w:r>
      </w:ins>
      <w:r w:rsidRPr="00BC14A2">
        <w:rPr>
          <w:b/>
          <w:bCs/>
        </w:rPr>
        <w:t>:</w:t>
      </w:r>
      <w:r w:rsidRPr="00BC14A2">
        <w:t xml:space="preserve"> </w:t>
      </w:r>
      <w:r w:rsidRPr="00191E44">
        <w:rPr>
          <w:i/>
          <w:iCs/>
          <w:rPrChange w:id="905" w:author="Sharon" w:date="2024-09-03T12:41:00Z" w16du:dateUtc="2024-09-03T07:11:00Z">
            <w:rPr/>
          </w:rPrChange>
        </w:rPr>
        <w:t>Timestream</w:t>
      </w:r>
      <w:r w:rsidRPr="00BC14A2">
        <w:t xml:space="preserve"> can seamlessly integrate with other AWS services, including </w:t>
      </w:r>
      <w:r w:rsidRPr="00191E44">
        <w:rPr>
          <w:i/>
          <w:iCs/>
          <w:rPrChange w:id="906" w:author="Sharon" w:date="2024-09-03T12:40:00Z" w16du:dateUtc="2024-09-03T07:10:00Z">
            <w:rPr/>
          </w:rPrChange>
        </w:rPr>
        <w:t xml:space="preserve">IoT Core, Lambda, </w:t>
      </w:r>
      <w:r w:rsidRPr="00191E44">
        <w:t>and</w:t>
      </w:r>
      <w:r w:rsidRPr="00191E44">
        <w:rPr>
          <w:i/>
          <w:iCs/>
          <w:rPrChange w:id="907" w:author="Sharon" w:date="2024-09-03T12:40:00Z" w16du:dateUtc="2024-09-03T07:10:00Z">
            <w:rPr/>
          </w:rPrChange>
        </w:rPr>
        <w:t xml:space="preserve"> </w:t>
      </w:r>
      <w:proofErr w:type="spellStart"/>
      <w:r w:rsidRPr="00191E44">
        <w:rPr>
          <w:i/>
          <w:iCs/>
          <w:rPrChange w:id="908" w:author="Sharon" w:date="2024-09-03T12:40:00Z" w16du:dateUtc="2024-09-03T07:10:00Z">
            <w:rPr/>
          </w:rPrChange>
        </w:rPr>
        <w:t>Quicksight</w:t>
      </w:r>
      <w:proofErr w:type="spellEnd"/>
      <w:r w:rsidRPr="00BC14A2">
        <w:t>, to build end-to-end IoT and data analytics solutions</w:t>
      </w:r>
      <w:r w:rsidR="00E3556A">
        <w:rPr>
          <w:rStyle w:val="FootnoteReference"/>
        </w:rPr>
        <w:footnoteReference w:id="99"/>
      </w:r>
      <w:r w:rsidRPr="00BC14A2">
        <w:t>.</w:t>
      </w:r>
    </w:p>
    <w:p w14:paraId="5BAC5244" w14:textId="6D303280" w:rsidR="00BC14A2" w:rsidRPr="00BC14A2" w:rsidRDefault="00BC14A2" w:rsidP="00F802C3">
      <w:pPr>
        <w:pStyle w:val="Heading2BPBHEB"/>
        <w:pPrChange w:id="909" w:author="Sharon" w:date="2024-09-03T11:12:00Z" w16du:dateUtc="2024-09-03T05:42:00Z">
          <w:pPr>
            <w:keepNext/>
            <w:keepLines/>
            <w:spacing w:before="40" w:after="0"/>
            <w:outlineLvl w:val="1"/>
          </w:pPr>
        </w:pPrChange>
      </w:pPr>
      <w:r w:rsidRPr="00BC14A2">
        <w:lastRenderedPageBreak/>
        <w:t xml:space="preserve">Use </w:t>
      </w:r>
      <w:del w:id="910" w:author="Sharon" w:date="2024-09-03T11:12:00Z" w16du:dateUtc="2024-09-03T05:42:00Z">
        <w:r w:rsidRPr="00BC14A2" w:rsidDel="00F802C3">
          <w:delText>Cases</w:delText>
        </w:r>
      </w:del>
      <w:ins w:id="911" w:author="Sharon" w:date="2024-09-03T11:12:00Z" w16du:dateUtc="2024-09-03T05:42:00Z">
        <w:r w:rsidR="00F802C3">
          <w:t>c</w:t>
        </w:r>
        <w:r w:rsidR="00F802C3" w:rsidRPr="00BC14A2">
          <w:t>ases</w:t>
        </w:r>
      </w:ins>
      <w:del w:id="912" w:author="Sharon" w:date="2024-09-03T11:12:00Z" w16du:dateUtc="2024-09-03T05:42:00Z">
        <w:r w:rsidRPr="00BC14A2" w:rsidDel="00F802C3">
          <w:delText>:</w:delText>
        </w:r>
      </w:del>
    </w:p>
    <w:p w14:paraId="7CDCCF72" w14:textId="1488F064" w:rsidR="00BC14A2" w:rsidRDefault="00BC14A2" w:rsidP="00F802C3">
      <w:pPr>
        <w:pStyle w:val="NormalBPBHEB"/>
        <w:rPr>
          <w:ins w:id="913" w:author="Sharon" w:date="2024-09-03T11:12:00Z" w16du:dateUtc="2024-09-03T05:42:00Z"/>
        </w:rPr>
      </w:pPr>
      <w:r w:rsidRPr="00191E44">
        <w:rPr>
          <w:i/>
          <w:iCs/>
          <w:rPrChange w:id="914" w:author="Sharon" w:date="2024-09-03T12:41:00Z" w16du:dateUtc="2024-09-03T07:11:00Z">
            <w:rPr/>
          </w:rPrChange>
        </w:rPr>
        <w:t>Amazon Timestream</w:t>
      </w:r>
      <w:r w:rsidRPr="00BC14A2">
        <w:t xml:space="preserve"> is an excellent choice for various applications, such as tracking industrial machinery performance, monitoring IoT devices</w:t>
      </w:r>
      <w:r w:rsidR="0086010D">
        <w:rPr>
          <w:rStyle w:val="FootnoteReference"/>
        </w:rPr>
        <w:footnoteReference w:id="100"/>
      </w:r>
      <w:r w:rsidRPr="00BC14A2">
        <w:t>, and analyzing log data. It</w:t>
      </w:r>
      <w:ins w:id="915" w:author="Sharon" w:date="2024-09-03T12:41:00Z" w16du:dateUtc="2024-09-03T07:11:00Z">
        <w:r w:rsidR="00191E44">
          <w:t xml:space="preserve"> i</w:t>
        </w:r>
      </w:ins>
      <w:del w:id="916" w:author="Sharon" w:date="2024-09-03T12:41:00Z" w16du:dateUtc="2024-09-03T07:11:00Z">
        <w:r w:rsidRPr="00BC14A2" w:rsidDel="00191E44">
          <w:delText>'</w:delText>
        </w:r>
      </w:del>
      <w:r w:rsidRPr="00BC14A2">
        <w:t>s particularly valuable in scenarios where time-series data needs to be efficiently collected</w:t>
      </w:r>
      <w:r w:rsidR="00740AAD">
        <w:rPr>
          <w:rStyle w:val="FootnoteReference"/>
        </w:rPr>
        <w:footnoteReference w:id="101"/>
      </w:r>
      <w:r w:rsidRPr="00BC14A2">
        <w:t>, stored, and analyzed.</w:t>
      </w:r>
    </w:p>
    <w:p w14:paraId="0552D64A" w14:textId="77777777" w:rsidR="00F802C3" w:rsidRPr="00BC14A2" w:rsidRDefault="00F802C3" w:rsidP="00F802C3">
      <w:pPr>
        <w:pStyle w:val="NormalBPBHEB"/>
        <w:pPrChange w:id="917" w:author="Sharon" w:date="2024-09-03T11:12:00Z" w16du:dateUtc="2024-09-03T05:42:00Z">
          <w:pPr>
            <w:pBdr>
              <w:top w:val="nil"/>
              <w:left w:val="nil"/>
              <w:bottom w:val="nil"/>
              <w:right w:val="nil"/>
              <w:between w:val="nil"/>
            </w:pBdr>
            <w:shd w:val="clear" w:color="auto" w:fill="FFFFFF"/>
            <w:spacing w:after="100" w:line="276" w:lineRule="auto"/>
            <w:jc w:val="both"/>
          </w:pPr>
        </w:pPrChange>
      </w:pPr>
    </w:p>
    <w:p w14:paraId="57EDDE06" w14:textId="019D2DFF" w:rsidR="00786E08" w:rsidRPr="008830F7" w:rsidRDefault="00786E08" w:rsidP="00F802C3">
      <w:pPr>
        <w:pStyle w:val="Heading1BPBHEB"/>
        <w:pPrChange w:id="918" w:author="Sharon" w:date="2024-09-03T11:13:00Z" w16du:dateUtc="2024-09-03T05:43:00Z">
          <w:pPr>
            <w:pBdr>
              <w:top w:val="nil"/>
              <w:left w:val="nil"/>
              <w:bottom w:val="nil"/>
              <w:right w:val="nil"/>
              <w:between w:val="nil"/>
            </w:pBdr>
            <w:shd w:val="clear" w:color="auto" w:fill="FFFFFF"/>
            <w:spacing w:after="100" w:line="276" w:lineRule="auto"/>
          </w:pPr>
        </w:pPrChange>
      </w:pPr>
      <w:r w:rsidRPr="00786E08">
        <w:t>Conclusion</w:t>
      </w:r>
      <w:del w:id="919" w:author="Sharon" w:date="2024-09-03T11:13:00Z" w16du:dateUtc="2024-09-03T05:43:00Z">
        <w:r w:rsidRPr="00786E08" w:rsidDel="00F802C3">
          <w:delText xml:space="preserve">: Unraveling the AWS </w:delText>
        </w:r>
        <w:r w:rsidRPr="00F802C3" w:rsidDel="00F802C3">
          <w:delText>Database</w:delText>
        </w:r>
        <w:r w:rsidRPr="00786E08" w:rsidDel="00F802C3">
          <w:delText xml:space="preserve"> Landscape</w:delText>
        </w:r>
      </w:del>
    </w:p>
    <w:p w14:paraId="5B6B668B" w14:textId="58B13CE1" w:rsidR="00786E08" w:rsidRDefault="00786E08" w:rsidP="00F802C3">
      <w:pPr>
        <w:pStyle w:val="NormalBPBHEB"/>
        <w:rPr>
          <w:ins w:id="920" w:author="Sharon" w:date="2024-09-03T11:13:00Z" w16du:dateUtc="2024-09-03T05:43:00Z"/>
        </w:rPr>
      </w:pPr>
      <w:r w:rsidRPr="00786E08">
        <w:t xml:space="preserve">In </w:t>
      </w:r>
      <w:del w:id="921" w:author="Sharon" w:date="2024-09-03T12:35:00Z" w16du:dateUtc="2024-09-03T07:05:00Z">
        <w:r w:rsidRPr="00786E08" w:rsidDel="0056659F">
          <w:delText>this extensive journey through the world of</w:delText>
        </w:r>
      </w:del>
      <w:ins w:id="922" w:author="Sharon" w:date="2024-09-03T12:35:00Z" w16du:dateUtc="2024-09-03T07:05:00Z">
        <w:r w:rsidR="0056659F">
          <w:t>this chapter, we discussed</w:t>
        </w:r>
      </w:ins>
      <w:r w:rsidRPr="00786E08">
        <w:t xml:space="preserve"> AWS databases</w:t>
      </w:r>
      <w:ins w:id="923" w:author="Sharon" w:date="2024-09-03T12:35:00Z" w16du:dateUtc="2024-09-03T07:05:00Z">
        <w:r w:rsidR="0056659F">
          <w:t xml:space="preserve"> extensively</w:t>
        </w:r>
      </w:ins>
      <w:r w:rsidRPr="00786E08">
        <w:t xml:space="preserve">, </w:t>
      </w:r>
      <w:del w:id="924" w:author="Sharon" w:date="2024-09-03T12:35:00Z" w16du:dateUtc="2024-09-03T07:05:00Z">
        <w:r w:rsidRPr="00786E08" w:rsidDel="0056659F">
          <w:delText xml:space="preserve">we've embarked on a profound </w:delText>
        </w:r>
      </w:del>
      <w:r w:rsidRPr="00786E08">
        <w:t>explor</w:t>
      </w:r>
      <w:ins w:id="925" w:author="Sharon" w:date="2024-09-03T12:35:00Z" w16du:dateUtc="2024-09-03T07:05:00Z">
        <w:r w:rsidR="0056659F">
          <w:t>ing</w:t>
        </w:r>
      </w:ins>
      <w:del w:id="926" w:author="Sharon" w:date="2024-09-03T12:35:00Z" w16du:dateUtc="2024-09-03T07:05:00Z">
        <w:r w:rsidRPr="00786E08" w:rsidDel="0056659F">
          <w:delText>ation</w:delText>
        </w:r>
      </w:del>
      <w:del w:id="927" w:author="Sharon" w:date="2024-09-03T12:36:00Z" w16du:dateUtc="2024-09-03T07:06:00Z">
        <w:r w:rsidRPr="00786E08" w:rsidDel="0056659F">
          <w:delText xml:space="preserve"> </w:delText>
        </w:r>
      </w:del>
      <w:del w:id="928" w:author="Sharon" w:date="2024-09-03T12:35:00Z" w16du:dateUtc="2024-09-03T07:05:00Z">
        <w:r w:rsidRPr="00786E08" w:rsidDel="0056659F">
          <w:delText>of</w:delText>
        </w:r>
      </w:del>
      <w:r w:rsidRPr="00786E08">
        <w:t xml:space="preserve"> a multitude of services that cater to diverse use cases and business needs. From the foundational principles of database management to specialized databases designed for unique requirements, AWS offers a comprehensive suite of solutions that empower organizations to store, manage, and leverage their data with unprecedented efficiency and scalability.</w:t>
      </w:r>
    </w:p>
    <w:p w14:paraId="28395C83" w14:textId="77777777" w:rsidR="00F802C3" w:rsidRPr="00786E08" w:rsidRDefault="00F802C3" w:rsidP="00F802C3">
      <w:pPr>
        <w:pStyle w:val="NormalBPBHEB"/>
        <w:pPrChange w:id="929" w:author="Sharon" w:date="2024-09-03T11:13:00Z" w16du:dateUtc="2024-09-03T05:43:00Z">
          <w:pPr>
            <w:pBdr>
              <w:top w:val="nil"/>
              <w:left w:val="nil"/>
              <w:bottom w:val="nil"/>
              <w:right w:val="nil"/>
              <w:between w:val="nil"/>
            </w:pBdr>
            <w:shd w:val="clear" w:color="auto" w:fill="FFFFFF"/>
            <w:spacing w:after="100" w:line="276" w:lineRule="auto"/>
            <w:jc w:val="both"/>
          </w:pPr>
        </w:pPrChange>
      </w:pPr>
    </w:p>
    <w:p w14:paraId="4249BE95" w14:textId="255F609C" w:rsidR="00786E08" w:rsidRPr="00786E08" w:rsidRDefault="00786E08" w:rsidP="00F802C3">
      <w:pPr>
        <w:pStyle w:val="Heading1BPBHEB"/>
        <w:pPrChange w:id="930" w:author="Sharon" w:date="2024-09-03T11:13:00Z" w16du:dateUtc="2024-09-03T05:43:00Z">
          <w:pPr>
            <w:keepNext/>
            <w:keepLines/>
            <w:spacing w:before="40" w:after="0"/>
            <w:outlineLvl w:val="1"/>
          </w:pPr>
        </w:pPrChange>
      </w:pPr>
      <w:commentRangeStart w:id="931"/>
      <w:r w:rsidRPr="00786E08">
        <w:t xml:space="preserve">Key </w:t>
      </w:r>
      <w:del w:id="932" w:author="Sharon" w:date="2024-09-03T12:36:00Z" w16du:dateUtc="2024-09-03T07:06:00Z">
        <w:r w:rsidRPr="00786E08" w:rsidDel="0056659F">
          <w:delText>Takeaways</w:delText>
        </w:r>
      </w:del>
      <w:ins w:id="933" w:author="Sharon" w:date="2024-09-03T12:36:00Z" w16du:dateUtc="2024-09-03T07:06:00Z">
        <w:r w:rsidR="0056659F">
          <w:t>t</w:t>
        </w:r>
        <w:r w:rsidR="0056659F" w:rsidRPr="00786E08">
          <w:t>akeaways</w:t>
        </w:r>
      </w:ins>
      <w:r w:rsidRPr="00786E08">
        <w:t>:</w:t>
      </w:r>
      <w:commentRangeEnd w:id="931"/>
      <w:r w:rsidR="001461E2">
        <w:rPr>
          <w:rStyle w:val="CommentReference"/>
          <w:rFonts w:asciiTheme="minorHAnsi" w:eastAsiaTheme="minorHAnsi" w:hAnsiTheme="minorHAnsi" w:cstheme="minorBidi"/>
          <w:b w:val="0"/>
        </w:rPr>
        <w:commentReference w:id="931"/>
      </w:r>
    </w:p>
    <w:p w14:paraId="22213D09" w14:textId="6FC8E793" w:rsidR="00786E08" w:rsidRPr="00786E08" w:rsidRDefault="00786E08" w:rsidP="00F802C3">
      <w:pPr>
        <w:pStyle w:val="NormalBPBHEB"/>
        <w:numPr>
          <w:ilvl w:val="0"/>
          <w:numId w:val="49"/>
        </w:numPr>
        <w:pPrChange w:id="934"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Diverse </w:t>
      </w:r>
      <w:del w:id="935" w:author="Sharon" w:date="2024-09-03T12:36:00Z" w16du:dateUtc="2024-09-03T07:06:00Z">
        <w:r w:rsidRPr="00786E08" w:rsidDel="0056659F">
          <w:rPr>
            <w:b/>
            <w:bCs/>
          </w:rPr>
          <w:delText xml:space="preserve">Database </w:delText>
        </w:r>
      </w:del>
      <w:ins w:id="936" w:author="Sharon" w:date="2024-09-03T12:36:00Z" w16du:dateUtc="2024-09-03T07:06:00Z">
        <w:r w:rsidR="0056659F">
          <w:rPr>
            <w:b/>
            <w:bCs/>
          </w:rPr>
          <w:t>d</w:t>
        </w:r>
        <w:r w:rsidR="0056659F" w:rsidRPr="00786E08">
          <w:rPr>
            <w:b/>
            <w:bCs/>
          </w:rPr>
          <w:t xml:space="preserve">atabase </w:t>
        </w:r>
      </w:ins>
      <w:del w:id="937" w:author="Sharon" w:date="2024-09-03T12:36:00Z" w16du:dateUtc="2024-09-03T07:06:00Z">
        <w:r w:rsidRPr="00786E08" w:rsidDel="0056659F">
          <w:rPr>
            <w:b/>
            <w:bCs/>
          </w:rPr>
          <w:delText>Types</w:delText>
        </w:r>
      </w:del>
      <w:ins w:id="938" w:author="Sharon" w:date="2024-09-03T12:36:00Z" w16du:dateUtc="2024-09-03T07:06:00Z">
        <w:r w:rsidR="0056659F">
          <w:rPr>
            <w:b/>
            <w:bCs/>
          </w:rPr>
          <w:t>t</w:t>
        </w:r>
        <w:r w:rsidR="0056659F" w:rsidRPr="00786E08">
          <w:rPr>
            <w:b/>
            <w:bCs/>
          </w:rPr>
          <w:t>ypes</w:t>
        </w:r>
      </w:ins>
      <w:r w:rsidRPr="00786E08">
        <w:rPr>
          <w:b/>
          <w:bCs/>
        </w:rPr>
        <w:t>:</w:t>
      </w:r>
      <w:r w:rsidRPr="00786E08">
        <w:t xml:space="preserve"> AWS provides a rich array of database options, including relational databases like </w:t>
      </w:r>
      <w:r w:rsidRPr="00191E44">
        <w:rPr>
          <w:i/>
          <w:iCs/>
          <w:rPrChange w:id="939" w:author="Sharon" w:date="2024-09-03T12:41:00Z" w16du:dateUtc="2024-09-03T07:11:00Z">
            <w:rPr/>
          </w:rPrChange>
        </w:rPr>
        <w:t>Amazon RDS, NoSQL</w:t>
      </w:r>
      <w:r w:rsidRPr="00786E08">
        <w:t xml:space="preserve"> databases like </w:t>
      </w:r>
      <w:r w:rsidRPr="00191E44">
        <w:rPr>
          <w:i/>
          <w:iCs/>
          <w:rPrChange w:id="940" w:author="Sharon" w:date="2024-09-03T12:41:00Z" w16du:dateUtc="2024-09-03T07:11:00Z">
            <w:rPr/>
          </w:rPrChange>
        </w:rPr>
        <w:t>Amazon DynamoDB</w:t>
      </w:r>
      <w:r w:rsidR="00BB6C8D">
        <w:rPr>
          <w:rStyle w:val="FootnoteReference"/>
        </w:rPr>
        <w:footnoteReference w:id="102"/>
      </w:r>
      <w:r w:rsidRPr="00786E08">
        <w:t xml:space="preserve">, and purpose-built databases like </w:t>
      </w:r>
      <w:r w:rsidRPr="00191E44">
        <w:rPr>
          <w:i/>
          <w:iCs/>
          <w:rPrChange w:id="941" w:author="Sharon" w:date="2024-09-03T12:41:00Z" w16du:dateUtc="2024-09-03T07:11:00Z">
            <w:rPr/>
          </w:rPrChange>
        </w:rPr>
        <w:t>Amazon Timestream</w:t>
      </w:r>
      <w:r w:rsidRPr="00786E08">
        <w:t xml:space="preserve"> and </w:t>
      </w:r>
      <w:r w:rsidRPr="00191E44">
        <w:rPr>
          <w:i/>
          <w:iCs/>
          <w:rPrChange w:id="942" w:author="Sharon" w:date="2024-09-03T12:41:00Z" w16du:dateUtc="2024-09-03T07:11:00Z">
            <w:rPr/>
          </w:rPrChange>
        </w:rPr>
        <w:t>Amazon Redshift</w:t>
      </w:r>
      <w:r w:rsidRPr="00786E08">
        <w:t>. This diversity ensures that regardless of your application's demands, there</w:t>
      </w:r>
      <w:ins w:id="943" w:author="Sharon" w:date="2024-09-03T12:42:00Z" w16du:dateUtc="2024-09-03T07:12:00Z">
        <w:r w:rsidR="00191E44">
          <w:t xml:space="preserve"> i</w:t>
        </w:r>
      </w:ins>
      <w:del w:id="944" w:author="Sharon" w:date="2024-09-03T12:41:00Z" w16du:dateUtc="2024-09-03T07:11:00Z">
        <w:r w:rsidRPr="00786E08" w:rsidDel="00191E44">
          <w:delText>'</w:delText>
        </w:r>
      </w:del>
      <w:r w:rsidRPr="00786E08">
        <w:t>s a suitable database solution available</w:t>
      </w:r>
      <w:r w:rsidR="00726C35">
        <w:rPr>
          <w:rStyle w:val="FootnoteReference"/>
        </w:rPr>
        <w:footnoteReference w:id="103"/>
      </w:r>
      <w:r w:rsidRPr="00786E08">
        <w:t>.</w:t>
      </w:r>
    </w:p>
    <w:p w14:paraId="702F531D" w14:textId="75880F19" w:rsidR="00786E08" w:rsidRPr="00786E08" w:rsidRDefault="00786E08" w:rsidP="00F802C3">
      <w:pPr>
        <w:pStyle w:val="NormalBPBHEB"/>
        <w:numPr>
          <w:ilvl w:val="0"/>
          <w:numId w:val="49"/>
        </w:numPr>
        <w:pPrChange w:id="945"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Managed </w:t>
      </w:r>
      <w:del w:id="946" w:author="Sharon" w:date="2024-09-03T12:36:00Z" w16du:dateUtc="2024-09-03T07:06:00Z">
        <w:r w:rsidRPr="00786E08" w:rsidDel="0056659F">
          <w:rPr>
            <w:b/>
            <w:bCs/>
          </w:rPr>
          <w:delText>Services</w:delText>
        </w:r>
      </w:del>
      <w:ins w:id="947" w:author="Sharon" w:date="2024-09-03T12:36:00Z" w16du:dateUtc="2024-09-03T07:06:00Z">
        <w:r w:rsidR="0056659F">
          <w:rPr>
            <w:b/>
            <w:bCs/>
          </w:rPr>
          <w:t>s</w:t>
        </w:r>
        <w:r w:rsidR="0056659F" w:rsidRPr="00786E08">
          <w:rPr>
            <w:b/>
            <w:bCs/>
          </w:rPr>
          <w:t>ervices</w:t>
        </w:r>
      </w:ins>
      <w:r w:rsidRPr="00786E08">
        <w:rPr>
          <w:b/>
          <w:bCs/>
        </w:rPr>
        <w:t>:</w:t>
      </w:r>
      <w:r w:rsidRPr="00786E08">
        <w:t xml:space="preserve"> The managed nature of AWS databases alleviates the burden of routine administrative tasks, allowing you to focus on building applications and deriving value from your data. </w:t>
      </w:r>
      <w:r w:rsidRPr="00191E44">
        <w:rPr>
          <w:i/>
          <w:iCs/>
          <w:rPrChange w:id="948" w:author="Sharon" w:date="2024-09-03T12:42:00Z" w16du:dateUtc="2024-09-03T07:12:00Z">
            <w:rPr/>
          </w:rPrChange>
        </w:rPr>
        <w:t>Amazon RDS, Amazon DynamoDB</w:t>
      </w:r>
      <w:r w:rsidR="002E0E0E" w:rsidRPr="00191E44">
        <w:rPr>
          <w:rStyle w:val="FootnoteReference"/>
          <w:i/>
          <w:iCs/>
          <w:rPrChange w:id="949" w:author="Sharon" w:date="2024-09-03T12:42:00Z" w16du:dateUtc="2024-09-03T07:12:00Z">
            <w:rPr>
              <w:rStyle w:val="FootnoteReference"/>
            </w:rPr>
          </w:rPrChange>
        </w:rPr>
        <w:footnoteReference w:id="104"/>
      </w:r>
      <w:r w:rsidRPr="00191E44">
        <w:rPr>
          <w:i/>
          <w:iCs/>
          <w:rPrChange w:id="950" w:author="Sharon" w:date="2024-09-03T12:42:00Z" w16du:dateUtc="2024-09-03T07:12:00Z">
            <w:rPr/>
          </w:rPrChange>
        </w:rPr>
        <w:t xml:space="preserve">, </w:t>
      </w:r>
      <w:r w:rsidRPr="00191E44">
        <w:t>and</w:t>
      </w:r>
      <w:r w:rsidRPr="00191E44">
        <w:rPr>
          <w:i/>
          <w:iCs/>
          <w:rPrChange w:id="951" w:author="Sharon" w:date="2024-09-03T12:42:00Z" w16du:dateUtc="2024-09-03T07:12:00Z">
            <w:rPr/>
          </w:rPrChange>
        </w:rPr>
        <w:t xml:space="preserve"> Amazon Aurora </w:t>
      </w:r>
      <w:r w:rsidRPr="00786E08">
        <w:t>are excellent examples of such services</w:t>
      </w:r>
      <w:r w:rsidR="00CC1BB3">
        <w:rPr>
          <w:rStyle w:val="FootnoteReference"/>
        </w:rPr>
        <w:footnoteReference w:id="105"/>
      </w:r>
      <w:r w:rsidRPr="00786E08">
        <w:t>.</w:t>
      </w:r>
    </w:p>
    <w:p w14:paraId="62947F5C" w14:textId="26A51A29" w:rsidR="00786E08" w:rsidRPr="00786E08" w:rsidRDefault="00786E08" w:rsidP="00F802C3">
      <w:pPr>
        <w:pStyle w:val="NormalBPBHEB"/>
        <w:numPr>
          <w:ilvl w:val="0"/>
          <w:numId w:val="49"/>
        </w:numPr>
        <w:pPrChange w:id="952"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Scalability and </w:t>
      </w:r>
      <w:del w:id="953" w:author="Sharon" w:date="2024-09-03T12:36:00Z" w16du:dateUtc="2024-09-03T07:06:00Z">
        <w:r w:rsidRPr="00786E08" w:rsidDel="0056659F">
          <w:rPr>
            <w:b/>
            <w:bCs/>
          </w:rPr>
          <w:delText>Flexibility</w:delText>
        </w:r>
      </w:del>
      <w:ins w:id="954" w:author="Sharon" w:date="2024-09-03T12:36:00Z" w16du:dateUtc="2024-09-03T07:06:00Z">
        <w:r w:rsidR="0056659F">
          <w:rPr>
            <w:b/>
            <w:bCs/>
          </w:rPr>
          <w:t>f</w:t>
        </w:r>
        <w:r w:rsidR="0056659F" w:rsidRPr="00786E08">
          <w:rPr>
            <w:b/>
            <w:bCs/>
          </w:rPr>
          <w:t>lexibility</w:t>
        </w:r>
      </w:ins>
      <w:r w:rsidRPr="00786E08">
        <w:rPr>
          <w:b/>
          <w:bCs/>
        </w:rPr>
        <w:t>:</w:t>
      </w:r>
      <w:r w:rsidRPr="00786E08">
        <w:t xml:space="preserve"> Most AWS databases are designed to scale horizontally or vertically, adapting to evolving workloads effortlessly. This elasticity is crucial for applications that experience varying levels of demand</w:t>
      </w:r>
      <w:r w:rsidR="00181FFB">
        <w:rPr>
          <w:rStyle w:val="FootnoteReference"/>
        </w:rPr>
        <w:footnoteReference w:id="106"/>
      </w:r>
      <w:r w:rsidRPr="00786E08">
        <w:t>.</w:t>
      </w:r>
    </w:p>
    <w:p w14:paraId="75E6E820" w14:textId="4A9DA8F6" w:rsidR="00786E08" w:rsidRPr="00786E08" w:rsidRDefault="00786E08" w:rsidP="00F802C3">
      <w:pPr>
        <w:pStyle w:val="NormalBPBHEB"/>
        <w:numPr>
          <w:ilvl w:val="0"/>
          <w:numId w:val="49"/>
        </w:numPr>
        <w:pPrChange w:id="955"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lastRenderedPageBreak/>
        <w:t xml:space="preserve">Security and </w:t>
      </w:r>
      <w:del w:id="956" w:author="Sharon" w:date="2024-09-03T12:36:00Z" w16du:dateUtc="2024-09-03T07:06:00Z">
        <w:r w:rsidRPr="00786E08" w:rsidDel="0056659F">
          <w:rPr>
            <w:b/>
            <w:bCs/>
          </w:rPr>
          <w:delText>Compliance</w:delText>
        </w:r>
      </w:del>
      <w:ins w:id="957" w:author="Sharon" w:date="2024-09-03T12:36:00Z" w16du:dateUtc="2024-09-03T07:06:00Z">
        <w:r w:rsidR="0056659F">
          <w:rPr>
            <w:b/>
            <w:bCs/>
          </w:rPr>
          <w:t>c</w:t>
        </w:r>
        <w:r w:rsidR="0056659F" w:rsidRPr="00786E08">
          <w:rPr>
            <w:b/>
            <w:bCs/>
          </w:rPr>
          <w:t>ompliance</w:t>
        </w:r>
      </w:ins>
      <w:r w:rsidRPr="00786E08">
        <w:rPr>
          <w:b/>
          <w:bCs/>
        </w:rPr>
        <w:t>:</w:t>
      </w:r>
      <w:r w:rsidRPr="00786E08">
        <w:t xml:space="preserve"> AWS places a strong emphasis on the security and compliance of its databases. Services like </w:t>
      </w:r>
      <w:r w:rsidRPr="0056659F">
        <w:rPr>
          <w:i/>
          <w:iCs/>
          <w:rPrChange w:id="958" w:author="Sharon" w:date="2024-09-03T12:36:00Z" w16du:dateUtc="2024-09-03T07:06:00Z">
            <w:rPr/>
          </w:rPrChange>
        </w:rPr>
        <w:t>Amazon RDS</w:t>
      </w:r>
      <w:r w:rsidRPr="00786E08">
        <w:t xml:space="preserve"> and </w:t>
      </w:r>
      <w:r w:rsidRPr="0056659F">
        <w:rPr>
          <w:i/>
          <w:iCs/>
          <w:rPrChange w:id="959" w:author="Sharon" w:date="2024-09-03T12:36:00Z" w16du:dateUtc="2024-09-03T07:06:00Z">
            <w:rPr/>
          </w:rPrChange>
        </w:rPr>
        <w:t xml:space="preserve">Amazon </w:t>
      </w:r>
      <w:proofErr w:type="spellStart"/>
      <w:r w:rsidRPr="0056659F">
        <w:rPr>
          <w:i/>
          <w:iCs/>
          <w:rPrChange w:id="960" w:author="Sharon" w:date="2024-09-03T12:36:00Z" w16du:dateUtc="2024-09-03T07:06:00Z">
            <w:rPr/>
          </w:rPrChange>
        </w:rPr>
        <w:t>DocumentDB</w:t>
      </w:r>
      <w:proofErr w:type="spellEnd"/>
      <w:r w:rsidRPr="00786E08">
        <w:t xml:space="preserve"> offer robust security features, while AWS Artifact provides compliance-related documentation</w:t>
      </w:r>
      <w:r w:rsidR="00DE4BF2">
        <w:rPr>
          <w:rStyle w:val="FootnoteReference"/>
        </w:rPr>
        <w:footnoteReference w:id="107"/>
      </w:r>
      <w:r w:rsidRPr="00786E08">
        <w:t>.</w:t>
      </w:r>
    </w:p>
    <w:p w14:paraId="36640F8F" w14:textId="074A4F27" w:rsidR="00786E08" w:rsidRPr="00786E08" w:rsidRDefault="00786E08" w:rsidP="00F802C3">
      <w:pPr>
        <w:pStyle w:val="NormalBPBHEB"/>
        <w:numPr>
          <w:ilvl w:val="0"/>
          <w:numId w:val="49"/>
        </w:numPr>
        <w:pPrChange w:id="961" w:author="Sharon" w:date="2024-09-03T11:13:00Z" w16du:dateUtc="2024-09-03T05:43:00Z">
          <w:pPr>
            <w:numPr>
              <w:numId w:val="19"/>
            </w:numPr>
            <w:pBdr>
              <w:top w:val="nil"/>
              <w:left w:val="nil"/>
              <w:bottom w:val="nil"/>
              <w:right w:val="nil"/>
              <w:between w:val="nil"/>
            </w:pBdr>
            <w:shd w:val="clear" w:color="auto" w:fill="FFFFFF"/>
            <w:tabs>
              <w:tab w:val="num" w:pos="720"/>
            </w:tabs>
            <w:spacing w:after="100" w:line="276" w:lineRule="auto"/>
            <w:ind w:left="720" w:hanging="360"/>
            <w:jc w:val="both"/>
          </w:pPr>
        </w:pPrChange>
      </w:pPr>
      <w:r w:rsidRPr="00786E08">
        <w:rPr>
          <w:b/>
          <w:bCs/>
        </w:rPr>
        <w:t xml:space="preserve">Innovative </w:t>
      </w:r>
      <w:del w:id="962" w:author="Sharon" w:date="2024-09-03T12:36:00Z" w16du:dateUtc="2024-09-03T07:06:00Z">
        <w:r w:rsidRPr="00786E08" w:rsidDel="0056659F">
          <w:rPr>
            <w:b/>
            <w:bCs/>
          </w:rPr>
          <w:delText xml:space="preserve">Database </w:delText>
        </w:r>
      </w:del>
      <w:ins w:id="963" w:author="Sharon" w:date="2024-09-03T12:36:00Z" w16du:dateUtc="2024-09-03T07:06:00Z">
        <w:r w:rsidR="0056659F">
          <w:rPr>
            <w:b/>
            <w:bCs/>
          </w:rPr>
          <w:t>d</w:t>
        </w:r>
        <w:r w:rsidR="0056659F" w:rsidRPr="00786E08">
          <w:rPr>
            <w:b/>
            <w:bCs/>
          </w:rPr>
          <w:t xml:space="preserve">atabase </w:t>
        </w:r>
      </w:ins>
      <w:del w:id="964" w:author="Sharon" w:date="2024-09-03T12:36:00Z" w16du:dateUtc="2024-09-03T07:06:00Z">
        <w:r w:rsidRPr="00786E08" w:rsidDel="0056659F">
          <w:rPr>
            <w:b/>
            <w:bCs/>
          </w:rPr>
          <w:delText>Technologies</w:delText>
        </w:r>
      </w:del>
      <w:ins w:id="965" w:author="Sharon" w:date="2024-09-03T12:36:00Z" w16du:dateUtc="2024-09-03T07:06:00Z">
        <w:r w:rsidR="0056659F">
          <w:rPr>
            <w:b/>
            <w:bCs/>
          </w:rPr>
          <w:t>t</w:t>
        </w:r>
        <w:r w:rsidR="0056659F" w:rsidRPr="00786E08">
          <w:rPr>
            <w:b/>
            <w:bCs/>
          </w:rPr>
          <w:t>echnologies</w:t>
        </w:r>
      </w:ins>
      <w:r w:rsidRPr="00786E08">
        <w:rPr>
          <w:b/>
          <w:bCs/>
        </w:rPr>
        <w:t>:</w:t>
      </w:r>
      <w:r w:rsidRPr="00786E08">
        <w:t xml:space="preserve"> AWS consistently introduces innovative database technologies like </w:t>
      </w:r>
      <w:r w:rsidRPr="0056659F">
        <w:rPr>
          <w:i/>
          <w:iCs/>
          <w:rPrChange w:id="966" w:author="Sharon" w:date="2024-09-03T12:36:00Z" w16du:dateUtc="2024-09-03T07:06:00Z">
            <w:rPr/>
          </w:rPrChange>
        </w:rPr>
        <w:t>Amazon Timestream</w:t>
      </w:r>
      <w:r w:rsidRPr="00786E08">
        <w:t xml:space="preserve"> for time-series data and </w:t>
      </w:r>
      <w:r w:rsidRPr="0056659F">
        <w:rPr>
          <w:i/>
          <w:iCs/>
          <w:rPrChange w:id="967" w:author="Sharon" w:date="2024-09-03T12:36:00Z" w16du:dateUtc="2024-09-03T07:06:00Z">
            <w:rPr/>
          </w:rPrChange>
        </w:rPr>
        <w:t>Amazon Neptune</w:t>
      </w:r>
      <w:r w:rsidRPr="00786E08">
        <w:t xml:space="preserve"> for graph databases. These offerings empower businesses to explore new horizons in data management and analysis</w:t>
      </w:r>
      <w:r w:rsidR="009E18A6">
        <w:rPr>
          <w:rStyle w:val="FootnoteReference"/>
        </w:rPr>
        <w:footnoteReference w:id="108"/>
      </w:r>
      <w:r w:rsidRPr="00786E08">
        <w:t>.</w:t>
      </w:r>
    </w:p>
    <w:p w14:paraId="77E832A7" w14:textId="38BC58C2" w:rsidR="00786E08" w:rsidRPr="00786E08" w:rsidRDefault="00786E08" w:rsidP="00F802C3">
      <w:pPr>
        <w:pStyle w:val="NormalBPBHEB"/>
        <w:pPrChange w:id="968" w:author="Sharon" w:date="2024-09-03T11:13:00Z" w16du:dateUtc="2024-09-03T05:43:00Z">
          <w:pPr>
            <w:pBdr>
              <w:top w:val="nil"/>
              <w:left w:val="nil"/>
              <w:bottom w:val="nil"/>
              <w:right w:val="nil"/>
              <w:between w:val="nil"/>
            </w:pBdr>
            <w:shd w:val="clear" w:color="auto" w:fill="FFFFFF"/>
            <w:spacing w:after="100" w:line="276" w:lineRule="auto"/>
            <w:jc w:val="both"/>
          </w:pPr>
        </w:pPrChange>
      </w:pPr>
      <w:r w:rsidRPr="00786E08">
        <w:t>In conclusion, the AWS database ecosystem is a testament to the power of cloud computing in transforming data management. It offers a wide spectrum of database services, each tailored to meet specific needs, from mission-critical applications requiring high availability to analytical workloads demanding high-performance processing</w:t>
      </w:r>
      <w:r w:rsidR="00F93C0B">
        <w:rPr>
          <w:rStyle w:val="FootnoteReference"/>
        </w:rPr>
        <w:footnoteReference w:id="109"/>
      </w:r>
      <w:r w:rsidRPr="00786E08">
        <w:t xml:space="preserve">. By combining the knowledge gained in this chapter with your specific use case requirements, you can </w:t>
      </w:r>
      <w:del w:id="969" w:author="Sharon" w:date="2024-09-03T12:39:00Z" w16du:dateUtc="2024-09-03T07:09:00Z">
        <w:r w:rsidRPr="00786E08" w:rsidDel="00191E44">
          <w:delText xml:space="preserve">harness </w:delText>
        </w:r>
      </w:del>
      <w:ins w:id="970" w:author="Sharon" w:date="2024-09-03T12:39:00Z" w16du:dateUtc="2024-09-03T07:09:00Z">
        <w:r w:rsidR="00191E44">
          <w:t>access</w:t>
        </w:r>
        <w:r w:rsidR="00191E44" w:rsidRPr="00786E08">
          <w:t xml:space="preserve"> </w:t>
        </w:r>
      </w:ins>
      <w:r w:rsidRPr="00786E08">
        <w:t>the full potential of AWS databases</w:t>
      </w:r>
      <w:ins w:id="971" w:author="Sharon" w:date="2024-09-03T12:40:00Z" w16du:dateUtc="2024-09-03T07:10:00Z">
        <w:r w:rsidR="00191E44">
          <w:t>.</w:t>
        </w:r>
      </w:ins>
      <w:del w:id="972" w:author="Sharon" w:date="2024-09-03T12:40:00Z" w16du:dateUtc="2024-09-03T07:10:00Z">
        <w:r w:rsidRPr="00786E08" w:rsidDel="00191E44">
          <w:delText xml:space="preserve"> and usher in a new era of data-driven innovation.</w:delText>
        </w:r>
      </w:del>
    </w:p>
    <w:p w14:paraId="21EC3AFD" w14:textId="58441460" w:rsidR="00786E08" w:rsidRPr="00786E08" w:rsidDel="00F802C3" w:rsidRDefault="00786E08" w:rsidP="00F802C3">
      <w:pPr>
        <w:pStyle w:val="NormalBPBHEB"/>
        <w:rPr>
          <w:del w:id="973" w:author="Sharon" w:date="2024-09-03T11:13:00Z" w16du:dateUtc="2024-09-03T05:43:00Z"/>
        </w:rPr>
        <w:pPrChange w:id="974" w:author="Sharon" w:date="2024-09-03T11:13:00Z" w16du:dateUtc="2024-09-03T05:43:00Z">
          <w:pPr>
            <w:pBdr>
              <w:top w:val="nil"/>
              <w:left w:val="nil"/>
              <w:bottom w:val="nil"/>
              <w:right w:val="nil"/>
              <w:between w:val="nil"/>
            </w:pBdr>
            <w:shd w:val="clear" w:color="auto" w:fill="FFFFFF"/>
            <w:spacing w:after="100" w:line="276" w:lineRule="auto"/>
            <w:jc w:val="both"/>
          </w:pPr>
        </w:pPrChange>
      </w:pPr>
      <w:del w:id="975" w:author="Sharon" w:date="2024-09-03T12:37:00Z" w16du:dateUtc="2024-09-03T07:07:00Z">
        <w:r w:rsidRPr="00786E08" w:rsidDel="0056659F">
          <w:delText>As we move forward in this journey,</w:delText>
        </w:r>
      </w:del>
      <w:ins w:id="976" w:author="Sharon" w:date="2024-09-03T12:37:00Z" w16du:dateUtc="2024-09-03T07:07:00Z">
        <w:r w:rsidR="0056659F">
          <w:t>In</w:t>
        </w:r>
      </w:ins>
      <w:r w:rsidRPr="00786E08">
        <w:t xml:space="preserve"> the next chapter, </w:t>
      </w:r>
      <w:del w:id="977" w:author="Sharon" w:date="2024-09-03T12:36:00Z" w16du:dateUtc="2024-09-03T07:06:00Z">
        <w:r w:rsidRPr="00786E08" w:rsidDel="0056659F">
          <w:delText>"</w:delText>
        </w:r>
      </w:del>
      <w:r w:rsidR="00985FF2" w:rsidRPr="00985FF2">
        <w:rPr>
          <w:i/>
          <w:iCs/>
        </w:rPr>
        <w:t xml:space="preserve">Developer Tools </w:t>
      </w:r>
      <w:del w:id="978" w:author="Sharon" w:date="2024-09-03T12:37:00Z" w16du:dateUtc="2024-09-03T07:07:00Z">
        <w:r w:rsidR="00985FF2" w:rsidRPr="00985FF2" w:rsidDel="0056659F">
          <w:rPr>
            <w:i/>
            <w:iCs/>
          </w:rPr>
          <w:delText xml:space="preserve">&amp; </w:delText>
        </w:r>
      </w:del>
      <w:ins w:id="979" w:author="Sharon" w:date="2024-09-03T12:37:00Z" w16du:dateUtc="2024-09-03T07:07:00Z">
        <w:r w:rsidR="0056659F">
          <w:rPr>
            <w:i/>
            <w:iCs/>
          </w:rPr>
          <w:t>and</w:t>
        </w:r>
        <w:r w:rsidR="0056659F" w:rsidRPr="00985FF2">
          <w:rPr>
            <w:i/>
            <w:iCs/>
          </w:rPr>
          <w:t xml:space="preserve"> </w:t>
        </w:r>
      </w:ins>
      <w:r w:rsidR="00985FF2" w:rsidRPr="00985FF2">
        <w:rPr>
          <w:i/>
          <w:iCs/>
        </w:rPr>
        <w:t>DevOps</w:t>
      </w:r>
      <w:ins w:id="980" w:author="Sharon" w:date="2024-09-03T12:37:00Z" w16du:dateUtc="2024-09-03T07:07:00Z">
        <w:r w:rsidR="0056659F">
          <w:rPr>
            <w:i/>
            <w:iCs/>
          </w:rPr>
          <w:t xml:space="preserve">, </w:t>
        </w:r>
        <w:r w:rsidR="0056659F" w:rsidRPr="0056659F">
          <w:rPr>
            <w:rPrChange w:id="981" w:author="Sharon" w:date="2024-09-03T12:38:00Z" w16du:dateUtc="2024-09-03T07:08:00Z">
              <w:rPr>
                <w:i/>
                <w:iCs/>
              </w:rPr>
            </w:rPrChange>
          </w:rPr>
          <w:t>we</w:t>
        </w:r>
      </w:ins>
      <w:del w:id="982" w:author="Sharon" w:date="2024-09-03T12:36:00Z" w16du:dateUtc="2024-09-03T07:06:00Z">
        <w:r w:rsidRPr="0056659F" w:rsidDel="0056659F">
          <w:delText>"</w:delText>
        </w:r>
      </w:del>
      <w:r w:rsidRPr="0056659F">
        <w:t xml:space="preserve"> will</w:t>
      </w:r>
      <w:r w:rsidRPr="00786E08">
        <w:t xml:space="preserve"> </w:t>
      </w:r>
      <w:del w:id="983" w:author="Sharon" w:date="2024-09-03T12:37:00Z" w16du:dateUtc="2024-09-03T07:07:00Z">
        <w:r w:rsidRPr="00786E08" w:rsidDel="0056659F">
          <w:delText>delve into</w:delText>
        </w:r>
      </w:del>
      <w:ins w:id="984" w:author="Sharon" w:date="2024-09-03T12:37:00Z" w16du:dateUtc="2024-09-03T07:07:00Z">
        <w:r w:rsidR="0056659F">
          <w:t>discuss</w:t>
        </w:r>
      </w:ins>
      <w:ins w:id="985" w:author="Sharon" w:date="2024-09-03T12:38:00Z" w16du:dateUtc="2024-09-03T07:08:00Z">
        <w:r w:rsidR="0056659F">
          <w:t xml:space="preserve"> about the</w:t>
        </w:r>
      </w:ins>
      <w:r w:rsidRPr="00786E08">
        <w:t xml:space="preserve"> AWS </w:t>
      </w:r>
      <w:r w:rsidR="002E7609">
        <w:t xml:space="preserve">core tools for developers </w:t>
      </w:r>
      <w:r w:rsidR="00535809">
        <w:t xml:space="preserve">such as </w:t>
      </w:r>
      <w:r w:rsidR="00535809" w:rsidRPr="0056659F">
        <w:rPr>
          <w:b/>
          <w:bCs/>
          <w:rPrChange w:id="986" w:author="Sharon" w:date="2024-09-03T12:37:00Z" w16du:dateUtc="2024-09-03T07:07:00Z">
            <w:rPr/>
          </w:rPrChange>
        </w:rPr>
        <w:t>Software Development Kits</w:t>
      </w:r>
      <w:r w:rsidR="00535809">
        <w:t xml:space="preserve"> (</w:t>
      </w:r>
      <w:r w:rsidR="00535809" w:rsidRPr="0056659F">
        <w:rPr>
          <w:b/>
          <w:bCs/>
          <w:rPrChange w:id="987" w:author="Sharon" w:date="2024-09-03T12:37:00Z" w16du:dateUtc="2024-09-03T07:07:00Z">
            <w:rPr/>
          </w:rPrChange>
        </w:rPr>
        <w:t>SDKs</w:t>
      </w:r>
      <w:r w:rsidR="00535809">
        <w:t>), code editors</w:t>
      </w:r>
      <w:r w:rsidR="008C68C0">
        <w:t>, and DevOps</w:t>
      </w:r>
      <w:r w:rsidR="009C706E">
        <w:t>.</w:t>
      </w:r>
      <w:r w:rsidRPr="00786E08">
        <w:t xml:space="preserve"> </w:t>
      </w:r>
      <w:ins w:id="988" w:author="Sharon" w:date="2024-09-03T12:38:00Z" w16du:dateUtc="2024-09-03T07:08:00Z">
        <w:r w:rsidR="0056659F">
          <w:t>Moreover, w</w:t>
        </w:r>
      </w:ins>
      <w:del w:id="989" w:author="Sharon" w:date="2024-09-03T12:38:00Z" w16du:dateUtc="2024-09-03T07:08:00Z">
        <w:r w:rsidR="008C68C0" w:rsidDel="0056659F">
          <w:delText>W</w:delText>
        </w:r>
      </w:del>
      <w:r w:rsidR="008C68C0">
        <w:t xml:space="preserve">e will </w:t>
      </w:r>
      <w:del w:id="990" w:author="Sharon" w:date="2024-09-03T12:38:00Z" w16du:dateUtc="2024-09-03T07:08:00Z">
        <w:r w:rsidR="008C68C0" w:rsidDel="0056659F">
          <w:delText xml:space="preserve">also </w:delText>
        </w:r>
      </w:del>
      <w:r w:rsidR="00030B1E">
        <w:t>discuss</w:t>
      </w:r>
      <w:ins w:id="991" w:author="Sharon" w:date="2024-09-03T12:38:00Z" w16du:dateUtc="2024-09-03T07:08:00Z">
        <w:r w:rsidR="0056659F">
          <w:t xml:space="preserve"> the</w:t>
        </w:r>
      </w:ins>
      <w:r w:rsidR="00030B1E">
        <w:t xml:space="preserve"> </w:t>
      </w:r>
      <w:r w:rsidR="00030B1E" w:rsidRPr="0056659F">
        <w:rPr>
          <w:b/>
          <w:bCs/>
          <w:rPrChange w:id="992" w:author="Sharon" w:date="2024-09-03T12:37:00Z" w16du:dateUtc="2024-09-03T07:07:00Z">
            <w:rPr/>
          </w:rPrChange>
        </w:rPr>
        <w:t>machine learning</w:t>
      </w:r>
      <w:r w:rsidR="00030B1E">
        <w:t xml:space="preserve"> (</w:t>
      </w:r>
      <w:r w:rsidR="00030B1E" w:rsidRPr="0056659F">
        <w:rPr>
          <w:b/>
          <w:bCs/>
          <w:rPrChange w:id="993" w:author="Sharon" w:date="2024-09-03T12:37:00Z" w16du:dateUtc="2024-09-03T07:07:00Z">
            <w:rPr/>
          </w:rPrChange>
        </w:rPr>
        <w:t>ML</w:t>
      </w:r>
      <w:r w:rsidR="00030B1E">
        <w:t>) best practices</w:t>
      </w:r>
      <w:del w:id="994" w:author="Sharon" w:date="2024-09-03T12:38:00Z" w16du:dateUtc="2024-09-03T07:08:00Z">
        <w:r w:rsidR="00030B1E" w:rsidDel="0056659F">
          <w:delText xml:space="preserve"> and</w:delText>
        </w:r>
      </w:del>
      <w:ins w:id="995" w:author="Sharon" w:date="2024-09-03T12:38:00Z" w16du:dateUtc="2024-09-03T07:08:00Z">
        <w:r w:rsidR="0056659F">
          <w:t>,</w:t>
        </w:r>
      </w:ins>
      <w:r w:rsidR="00030B1E">
        <w:t xml:space="preserve"> abstractions to improve software development, software deployment, and operations.</w:t>
      </w:r>
    </w:p>
    <w:p w14:paraId="58AFDDC9" w14:textId="486508E3" w:rsidR="00E34195" w:rsidRPr="00E34195" w:rsidDel="00F802C3" w:rsidRDefault="00E34195" w:rsidP="00B707DB">
      <w:pPr>
        <w:pBdr>
          <w:top w:val="nil"/>
          <w:left w:val="nil"/>
          <w:bottom w:val="nil"/>
          <w:right w:val="nil"/>
          <w:between w:val="nil"/>
        </w:pBdr>
        <w:shd w:val="clear" w:color="auto" w:fill="FFFFFF"/>
        <w:spacing w:after="100" w:line="276" w:lineRule="auto"/>
        <w:jc w:val="both"/>
        <w:rPr>
          <w:del w:id="996" w:author="Sharon" w:date="2024-09-03T11:13:00Z" w16du:dateUtc="2024-09-03T05:43:00Z"/>
        </w:rPr>
      </w:pPr>
    </w:p>
    <w:p w14:paraId="4B503527" w14:textId="6712BE6F" w:rsidR="003F0506" w:rsidDel="00F802C3" w:rsidRDefault="003F0506" w:rsidP="00A1086B">
      <w:pPr>
        <w:pBdr>
          <w:top w:val="nil"/>
          <w:left w:val="nil"/>
          <w:bottom w:val="nil"/>
          <w:right w:val="nil"/>
          <w:between w:val="nil"/>
        </w:pBdr>
        <w:shd w:val="clear" w:color="auto" w:fill="FFFFFF"/>
        <w:spacing w:after="100" w:line="276" w:lineRule="auto"/>
        <w:jc w:val="both"/>
        <w:rPr>
          <w:del w:id="997" w:author="Sharon" w:date="2024-09-03T11:13:00Z" w16du:dateUtc="2024-09-03T05:43:00Z"/>
        </w:rPr>
      </w:pPr>
    </w:p>
    <w:p w14:paraId="1649C55A" w14:textId="55209D96" w:rsidR="00271BC1" w:rsidRPr="00B8483D" w:rsidDel="00F802C3" w:rsidRDefault="00271BC1" w:rsidP="00B8483D">
      <w:pPr>
        <w:pBdr>
          <w:top w:val="nil"/>
          <w:left w:val="nil"/>
          <w:bottom w:val="nil"/>
          <w:right w:val="nil"/>
          <w:between w:val="nil"/>
        </w:pBdr>
        <w:shd w:val="clear" w:color="auto" w:fill="FFFFFF"/>
        <w:spacing w:after="100" w:line="276" w:lineRule="auto"/>
        <w:jc w:val="both"/>
        <w:rPr>
          <w:del w:id="998" w:author="Sharon" w:date="2024-09-03T11:13:00Z" w16du:dateUtc="2024-09-03T05:43:00Z"/>
        </w:rPr>
      </w:pPr>
    </w:p>
    <w:p w14:paraId="200C4DE8" w14:textId="5F4A6798" w:rsidR="00E87109" w:rsidDel="00F802C3" w:rsidRDefault="00E87109" w:rsidP="00E87109">
      <w:pPr>
        <w:pBdr>
          <w:top w:val="nil"/>
          <w:left w:val="nil"/>
          <w:bottom w:val="nil"/>
          <w:right w:val="nil"/>
          <w:between w:val="nil"/>
        </w:pBdr>
        <w:shd w:val="clear" w:color="auto" w:fill="FFFFFF"/>
        <w:spacing w:after="100" w:line="276" w:lineRule="auto"/>
        <w:jc w:val="both"/>
        <w:rPr>
          <w:del w:id="999" w:author="Sharon" w:date="2024-09-03T11:13:00Z" w16du:dateUtc="2024-09-03T05:43:00Z"/>
        </w:rPr>
      </w:pPr>
    </w:p>
    <w:p w14:paraId="3A094356" w14:textId="447525D5" w:rsidR="00E87109" w:rsidDel="00F802C3" w:rsidRDefault="00E87109" w:rsidP="00E87109">
      <w:pPr>
        <w:pBdr>
          <w:top w:val="nil"/>
          <w:left w:val="nil"/>
          <w:bottom w:val="nil"/>
          <w:right w:val="nil"/>
          <w:between w:val="nil"/>
        </w:pBdr>
        <w:shd w:val="clear" w:color="auto" w:fill="FFFFFF"/>
        <w:spacing w:after="100" w:line="276" w:lineRule="auto"/>
        <w:jc w:val="both"/>
        <w:rPr>
          <w:del w:id="1000" w:author="Sharon" w:date="2024-09-03T11:13:00Z" w16du:dateUtc="2024-09-03T05:43:00Z"/>
        </w:rPr>
      </w:pPr>
    </w:p>
    <w:p w14:paraId="2A56B9C0" w14:textId="77777777" w:rsidR="00E87109" w:rsidRPr="0094412E" w:rsidRDefault="00E87109" w:rsidP="00F802C3">
      <w:pPr>
        <w:pStyle w:val="NormalBPBHEB"/>
        <w:pPrChange w:id="1001" w:author="Sharon" w:date="2024-09-03T11:13:00Z" w16du:dateUtc="2024-09-03T05:43:00Z">
          <w:pPr>
            <w:pBdr>
              <w:top w:val="nil"/>
              <w:left w:val="nil"/>
              <w:bottom w:val="nil"/>
              <w:right w:val="nil"/>
              <w:between w:val="nil"/>
            </w:pBdr>
            <w:shd w:val="clear" w:color="auto" w:fill="FFFFFF"/>
            <w:spacing w:after="100" w:line="276" w:lineRule="auto"/>
            <w:jc w:val="both"/>
          </w:pPr>
        </w:pPrChange>
      </w:pPr>
    </w:p>
    <w:sectPr w:rsidR="00E87109"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2" w:author="Sharon" w:date="2024-09-03T11:24:00Z" w:initials="B">
    <w:p w14:paraId="64233C64" w14:textId="77777777" w:rsidR="00210709" w:rsidRDefault="00210709" w:rsidP="00210709">
      <w:r>
        <w:rPr>
          <w:rStyle w:val="CommentReference"/>
        </w:rPr>
        <w:annotationRef/>
      </w:r>
      <w:r>
        <w:rPr>
          <w:color w:val="000000"/>
          <w:sz w:val="20"/>
          <w:szCs w:val="20"/>
        </w:rPr>
        <w:t xml:space="preserve">This line seems unnecessary, kindly consider deleting it. </w:t>
      </w:r>
    </w:p>
  </w:comment>
  <w:comment w:id="84" w:author="Sharon" w:date="2024-09-03T13:06:00Z" w:initials="B">
    <w:p w14:paraId="136A2B0C" w14:textId="77777777" w:rsidR="00AB2007" w:rsidRDefault="00AB2007" w:rsidP="00AB2007">
      <w:r>
        <w:rPr>
          <w:rStyle w:val="CommentReference"/>
        </w:rPr>
        <w:annotationRef/>
      </w:r>
      <w:r>
        <w:rPr>
          <w:color w:val="000000"/>
          <w:sz w:val="20"/>
          <w:szCs w:val="20"/>
        </w:rPr>
        <w:t>This topic is not a part of the Book outline, kindly verify if this sections necessary.</w:t>
      </w:r>
    </w:p>
  </w:comment>
  <w:comment w:id="133" w:author="Sharon" w:date="2024-09-03T12:55:00Z" w:initials="B">
    <w:p w14:paraId="3F6A560F" w14:textId="1EBBF98D" w:rsidR="00BB69C4" w:rsidRDefault="00BB69C4" w:rsidP="00BB69C4">
      <w:r>
        <w:rPr>
          <w:rStyle w:val="CommentReference"/>
        </w:rPr>
        <w:annotationRef/>
      </w:r>
      <w:r>
        <w:rPr>
          <w:color w:val="000000"/>
          <w:sz w:val="20"/>
          <w:szCs w:val="20"/>
        </w:rPr>
        <w:t>Kindly provide the objectives for this section, include concepts that will be discussed in this chapter.</w:t>
      </w:r>
    </w:p>
  </w:comment>
  <w:comment w:id="137" w:author="Sharon" w:date="2024-09-03T13:08:00Z" w:initials="B">
    <w:p w14:paraId="32DF7083" w14:textId="77777777" w:rsidR="003537FD" w:rsidRDefault="003537FD" w:rsidP="003537FD">
      <w:r>
        <w:rPr>
          <w:rStyle w:val="CommentReference"/>
        </w:rPr>
        <w:annotationRef/>
      </w:r>
      <w:r>
        <w:rPr>
          <w:color w:val="000000"/>
          <w:sz w:val="20"/>
          <w:szCs w:val="20"/>
        </w:rPr>
        <w:t>Kindly refrain from using colons or hyphens in headings.</w:t>
      </w:r>
    </w:p>
  </w:comment>
  <w:comment w:id="205" w:author="Sharon" w:date="2024-09-03T13:09:00Z" w:initials="B">
    <w:p w14:paraId="49DBBE5C" w14:textId="77777777" w:rsidR="003537FD" w:rsidRDefault="003537FD" w:rsidP="003537FD">
      <w:r>
        <w:rPr>
          <w:rStyle w:val="CommentReference"/>
        </w:rPr>
        <w:annotationRef/>
      </w:r>
      <w:r>
        <w:rPr>
          <w:sz w:val="20"/>
          <w:szCs w:val="20"/>
        </w:rPr>
        <w:t>Kindly refrain from using colons or hyphens in headings.</w:t>
      </w:r>
    </w:p>
  </w:comment>
  <w:comment w:id="279" w:author="Sharon" w:date="2024-09-03T11:50:00Z" w:initials="B">
    <w:p w14:paraId="597608B4" w14:textId="0D131B3F" w:rsidR="004B4DD8" w:rsidRDefault="004B4DD8" w:rsidP="004B4DD8">
      <w:r>
        <w:rPr>
          <w:rStyle w:val="CommentReference"/>
        </w:rPr>
        <w:annotationRef/>
      </w:r>
      <w:r>
        <w:rPr>
          <w:color w:val="000000"/>
          <w:sz w:val="20"/>
          <w:szCs w:val="20"/>
        </w:rPr>
        <w:t>Kindly verify if this is an error or a technical term.</w:t>
      </w:r>
    </w:p>
  </w:comment>
  <w:comment w:id="726" w:author="Sharon" w:date="2024-09-03T12:20:00Z" w:initials="B">
    <w:p w14:paraId="13121454" w14:textId="77777777" w:rsidR="00617E79" w:rsidRDefault="00617E79" w:rsidP="00617E79">
      <w:r>
        <w:rPr>
          <w:rStyle w:val="CommentReference"/>
        </w:rPr>
        <w:annotationRef/>
      </w:r>
      <w:r>
        <w:rPr>
          <w:color w:val="000000"/>
          <w:sz w:val="20"/>
          <w:szCs w:val="20"/>
        </w:rPr>
        <w:t>Kindly provide the full form for this.</w:t>
      </w:r>
    </w:p>
  </w:comment>
  <w:comment w:id="931" w:author="Sharon" w:date="2024-09-03T13:16:00Z" w:initials="B">
    <w:p w14:paraId="01C44143" w14:textId="77777777" w:rsidR="001461E2" w:rsidRDefault="001461E2" w:rsidP="001461E2">
      <w:r>
        <w:rPr>
          <w:rStyle w:val="CommentReference"/>
        </w:rPr>
        <w:annotationRef/>
      </w:r>
      <w:r>
        <w:rPr>
          <w:color w:val="000000"/>
          <w:sz w:val="20"/>
          <w:szCs w:val="20"/>
        </w:rPr>
        <w:t>Kindly consider not keeping this as a separate section, instead make it concise and incorporate it in the conclusion section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233C64" w15:done="0"/>
  <w15:commentEx w15:paraId="136A2B0C" w15:done="0"/>
  <w15:commentEx w15:paraId="3F6A560F" w15:done="0"/>
  <w15:commentEx w15:paraId="32DF7083" w15:done="0"/>
  <w15:commentEx w15:paraId="49DBBE5C" w15:done="0"/>
  <w15:commentEx w15:paraId="597608B4" w15:done="0"/>
  <w15:commentEx w15:paraId="13121454" w15:done="0"/>
  <w15:commentEx w15:paraId="01C4414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6E00412" w16cex:dateUtc="2024-09-03T05:54:00Z"/>
  <w16cex:commentExtensible w16cex:durableId="5A5659C4" w16cex:dateUtc="2024-09-03T07:36:00Z"/>
  <w16cex:commentExtensible w16cex:durableId="15833173" w16cex:dateUtc="2024-09-03T07:25:00Z"/>
  <w16cex:commentExtensible w16cex:durableId="447B7E60" w16cex:dateUtc="2024-09-03T07:38:00Z"/>
  <w16cex:commentExtensible w16cex:durableId="5C36D307" w16cex:dateUtc="2024-09-03T07:39:00Z"/>
  <w16cex:commentExtensible w16cex:durableId="34B418D1" w16cex:dateUtc="2024-09-03T06:20:00Z"/>
  <w16cex:commentExtensible w16cex:durableId="0460407D" w16cex:dateUtc="2024-09-03T06:50:00Z"/>
  <w16cex:commentExtensible w16cex:durableId="4BC95E74" w16cex:dateUtc="2024-09-03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233C64" w16cid:durableId="76E00412"/>
  <w16cid:commentId w16cid:paraId="136A2B0C" w16cid:durableId="5A5659C4"/>
  <w16cid:commentId w16cid:paraId="3F6A560F" w16cid:durableId="15833173"/>
  <w16cid:commentId w16cid:paraId="32DF7083" w16cid:durableId="447B7E60"/>
  <w16cid:commentId w16cid:paraId="49DBBE5C" w16cid:durableId="5C36D307"/>
  <w16cid:commentId w16cid:paraId="597608B4" w16cid:durableId="34B418D1"/>
  <w16cid:commentId w16cid:paraId="13121454" w16cid:durableId="0460407D"/>
  <w16cid:commentId w16cid:paraId="01C44143" w16cid:durableId="4BC95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A1B2D" w14:textId="77777777" w:rsidR="00CE299B" w:rsidRDefault="00CE299B" w:rsidP="005935FF">
      <w:pPr>
        <w:spacing w:after="0" w:line="240" w:lineRule="auto"/>
      </w:pPr>
      <w:r>
        <w:separator/>
      </w:r>
    </w:p>
  </w:endnote>
  <w:endnote w:type="continuationSeparator" w:id="0">
    <w:p w14:paraId="0B2084D1" w14:textId="77777777" w:rsidR="00CE299B" w:rsidRDefault="00CE299B"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4329B" w14:textId="77777777" w:rsidR="00CE299B" w:rsidRDefault="00CE299B" w:rsidP="005935FF">
      <w:pPr>
        <w:spacing w:after="0" w:line="240" w:lineRule="auto"/>
      </w:pPr>
      <w:r>
        <w:separator/>
      </w:r>
    </w:p>
  </w:footnote>
  <w:footnote w:type="continuationSeparator" w:id="0">
    <w:p w14:paraId="0859269E" w14:textId="77777777" w:rsidR="00CE299B" w:rsidRDefault="00CE299B" w:rsidP="005935FF">
      <w:pPr>
        <w:spacing w:after="0" w:line="240" w:lineRule="auto"/>
      </w:pPr>
      <w:r>
        <w:continuationSeparator/>
      </w:r>
    </w:p>
  </w:footnote>
  <w:footnote w:id="1">
    <w:p w14:paraId="643A4A04" w14:textId="5E42E64D" w:rsidR="000B26D8" w:rsidRDefault="000B26D8" w:rsidP="000B26D8">
      <w:pPr>
        <w:pStyle w:val="FootnoteText"/>
      </w:pPr>
      <w:r>
        <w:rPr>
          <w:rStyle w:val="FootnoteReference"/>
        </w:rPr>
        <w:footnoteRef/>
      </w:r>
      <w:r>
        <w:t xml:space="preserve"> </w:t>
      </w:r>
      <w:r w:rsidRPr="00602768">
        <w:t xml:space="preserve">Amazon Web Services, Inc. (2023). </w:t>
      </w:r>
      <w:hyperlink r:id="rId1" w:tgtFrame="_new" w:history="1">
        <w:r w:rsidRPr="00602768">
          <w:rPr>
            <w:rStyle w:val="Hyperlink"/>
          </w:rPr>
          <w:t>Amazon RDS</w:t>
        </w:r>
      </w:hyperlink>
      <w:r w:rsidRPr="00602768">
        <w:t>. AWS Documentation.</w:t>
      </w:r>
    </w:p>
  </w:footnote>
  <w:footnote w:id="2">
    <w:p w14:paraId="3AAD6CEF" w14:textId="291F34A4" w:rsidR="00D00689" w:rsidRDefault="00D00689">
      <w:pPr>
        <w:pStyle w:val="FootnoteText"/>
      </w:pPr>
      <w:r>
        <w:rPr>
          <w:rStyle w:val="FootnoteReference"/>
        </w:rPr>
        <w:footnoteRef/>
      </w:r>
      <w:r>
        <w:t xml:space="preserve"> </w:t>
      </w:r>
      <w:r w:rsidRPr="00D00689">
        <w:t xml:space="preserve">Amazon Web Services, Inc. (2023). </w:t>
      </w:r>
      <w:hyperlink r:id="rId2" w:history="1">
        <w:r w:rsidRPr="00F01F7E">
          <w:rPr>
            <w:rStyle w:val="Hyperlink"/>
          </w:rPr>
          <w:t>Amazon Aurora</w:t>
        </w:r>
      </w:hyperlink>
      <w:r w:rsidRPr="00D00689">
        <w:t>. AWS Documentation.</w:t>
      </w:r>
    </w:p>
  </w:footnote>
  <w:footnote w:id="3">
    <w:p w14:paraId="68AD1149" w14:textId="4F6D84E7" w:rsidR="005A193F" w:rsidRDefault="005A193F">
      <w:pPr>
        <w:pStyle w:val="FootnoteText"/>
      </w:pPr>
      <w:r>
        <w:rPr>
          <w:rStyle w:val="FootnoteReference"/>
        </w:rPr>
        <w:footnoteRef/>
      </w:r>
      <w:r>
        <w:t xml:space="preserve"> </w:t>
      </w:r>
      <w:r w:rsidRPr="005A193F">
        <w:t xml:space="preserve">Amazon Web Services, Inc. (2023). </w:t>
      </w:r>
      <w:hyperlink r:id="rId3" w:history="1">
        <w:r w:rsidRPr="00530337">
          <w:rPr>
            <w:rStyle w:val="Hyperlink"/>
          </w:rPr>
          <w:t>Amazon DynamoDB</w:t>
        </w:r>
      </w:hyperlink>
      <w:r w:rsidRPr="005A193F">
        <w:t>. AWS Documentation.</w:t>
      </w:r>
    </w:p>
  </w:footnote>
  <w:footnote w:id="4">
    <w:p w14:paraId="0A092279" w14:textId="14F61EF8" w:rsidR="005A193F" w:rsidRDefault="005A193F">
      <w:pPr>
        <w:pStyle w:val="FootnoteText"/>
      </w:pPr>
      <w:r>
        <w:rPr>
          <w:rStyle w:val="FootnoteReference"/>
        </w:rPr>
        <w:footnoteRef/>
      </w:r>
      <w:r>
        <w:t xml:space="preserve"> </w:t>
      </w:r>
      <w:r w:rsidRPr="005A193F">
        <w:t xml:space="preserve">Amazon Web Services, Inc. (2023). </w:t>
      </w:r>
      <w:hyperlink r:id="rId4" w:history="1">
        <w:r w:rsidRPr="00DE4831">
          <w:rPr>
            <w:rStyle w:val="Hyperlink"/>
          </w:rPr>
          <w:t xml:space="preserve">Amazon </w:t>
        </w:r>
        <w:proofErr w:type="spellStart"/>
        <w:r w:rsidRPr="00DE4831">
          <w:rPr>
            <w:rStyle w:val="Hyperlink"/>
          </w:rPr>
          <w:t>DocumentDB</w:t>
        </w:r>
        <w:proofErr w:type="spellEnd"/>
      </w:hyperlink>
      <w:r w:rsidRPr="005A193F">
        <w:t>. AWS Documentation.</w:t>
      </w:r>
    </w:p>
  </w:footnote>
  <w:footnote w:id="5">
    <w:p w14:paraId="1D898805" w14:textId="32A266F6" w:rsidR="005A193F" w:rsidRPr="000100ED" w:rsidRDefault="005A193F" w:rsidP="000100ED">
      <w:pPr>
        <w:pStyle w:val="FootnoteText"/>
        <w:rPr>
          <w:rStyle w:val="FootnoteReference"/>
        </w:rPr>
      </w:pPr>
      <w:r>
        <w:rPr>
          <w:rStyle w:val="FootnoteReference"/>
        </w:rPr>
        <w:footnoteRef/>
      </w:r>
      <w:r w:rsidRPr="000100ED">
        <w:rPr>
          <w:rStyle w:val="FootnoteReference"/>
        </w:rPr>
        <w:t xml:space="preserve"> </w:t>
      </w:r>
      <w:r w:rsidRPr="00602768">
        <w:t xml:space="preserve">Amazon Web Services, Inc. (2023). </w:t>
      </w:r>
      <w:hyperlink r:id="rId5" w:history="1">
        <w:r w:rsidRPr="00602768">
          <w:rPr>
            <w:rStyle w:val="Hyperlink"/>
          </w:rPr>
          <w:t>Amazon ElastiCache</w:t>
        </w:r>
      </w:hyperlink>
      <w:r w:rsidRPr="00602768">
        <w:t>. AWS Documentation.</w:t>
      </w:r>
    </w:p>
  </w:footnote>
  <w:footnote w:id="6">
    <w:p w14:paraId="18FE60EA" w14:textId="7A738158" w:rsidR="00D61949" w:rsidRDefault="00D61949">
      <w:pPr>
        <w:pStyle w:val="FootnoteText"/>
      </w:pPr>
      <w:r>
        <w:rPr>
          <w:rStyle w:val="FootnoteReference"/>
        </w:rPr>
        <w:footnoteRef/>
      </w:r>
      <w:r w:rsidRPr="000100ED">
        <w:rPr>
          <w:rStyle w:val="FootnoteReference"/>
        </w:rPr>
        <w:t xml:space="preserve"> </w:t>
      </w:r>
      <w:r w:rsidRPr="00602768">
        <w:t xml:space="preserve">Amazon Web Services, Inc. (2023). </w:t>
      </w:r>
      <w:hyperlink r:id="rId6" w:history="1">
        <w:r w:rsidRPr="00602768">
          <w:rPr>
            <w:rStyle w:val="Hyperlink"/>
          </w:rPr>
          <w:t>Amazon Redshift</w:t>
        </w:r>
      </w:hyperlink>
      <w:r w:rsidRPr="00602768">
        <w:t>. AWS Documentation.</w:t>
      </w:r>
    </w:p>
  </w:footnote>
  <w:footnote w:id="7">
    <w:p w14:paraId="3AE592A7" w14:textId="7B83A6B1" w:rsidR="000958FD" w:rsidRDefault="000958FD">
      <w:pPr>
        <w:pStyle w:val="FootnoteText"/>
      </w:pPr>
      <w:r>
        <w:rPr>
          <w:rStyle w:val="FootnoteReference"/>
        </w:rPr>
        <w:footnoteRef/>
      </w:r>
      <w:r>
        <w:t xml:space="preserve"> </w:t>
      </w:r>
      <w:r w:rsidRPr="00602768">
        <w:t xml:space="preserve">Amazon Web Services, Inc. (2023). </w:t>
      </w:r>
      <w:hyperlink r:id="rId7" w:tgtFrame="_new" w:history="1">
        <w:r w:rsidRPr="00602768">
          <w:rPr>
            <w:rStyle w:val="Hyperlink"/>
          </w:rPr>
          <w:t>Amazon Timestream</w:t>
        </w:r>
      </w:hyperlink>
      <w:r w:rsidRPr="00602768">
        <w:t>. AWS Documentation.</w:t>
      </w:r>
    </w:p>
  </w:footnote>
  <w:footnote w:id="8">
    <w:p w14:paraId="44419318" w14:textId="36690B8A" w:rsidR="0089522B" w:rsidRDefault="0089522B">
      <w:pPr>
        <w:pStyle w:val="FootnoteText"/>
      </w:pPr>
      <w:r>
        <w:rPr>
          <w:rStyle w:val="FootnoteReference"/>
        </w:rPr>
        <w:footnoteRef/>
      </w:r>
      <w:r>
        <w:t xml:space="preserve"> </w:t>
      </w:r>
      <w:bookmarkStart w:id="54" w:name="_Hlk149906233"/>
      <w:r w:rsidRPr="00602768">
        <w:t xml:space="preserve">Amazon Web Services, Inc. (2023). </w:t>
      </w:r>
      <w:hyperlink r:id="rId8" w:tgtFrame="_new" w:history="1">
        <w:r w:rsidRPr="00602768">
          <w:rPr>
            <w:rStyle w:val="Hyperlink"/>
          </w:rPr>
          <w:t>Amazon Neptune</w:t>
        </w:r>
      </w:hyperlink>
      <w:r w:rsidRPr="00602768">
        <w:t>. AWS Documentation.</w:t>
      </w:r>
      <w:bookmarkEnd w:id="54"/>
    </w:p>
  </w:footnote>
  <w:footnote w:id="9">
    <w:p w14:paraId="4564C394" w14:textId="34C8D8EA" w:rsidR="0040635E" w:rsidRDefault="0040635E">
      <w:pPr>
        <w:pStyle w:val="FootnoteText"/>
      </w:pPr>
      <w:r>
        <w:rPr>
          <w:rStyle w:val="FootnoteReference"/>
        </w:rPr>
        <w:footnoteRef/>
      </w:r>
      <w:r>
        <w:t xml:space="preserve"> </w:t>
      </w:r>
      <w:r w:rsidRPr="00602768">
        <w:t xml:space="preserve">Amazon Web Services, Inc. (2023). </w:t>
      </w:r>
      <w:hyperlink r:id="rId9" w:history="1">
        <w:r w:rsidR="005F6ED2" w:rsidRPr="005F6ED2">
          <w:rPr>
            <w:rStyle w:val="Hyperlink"/>
          </w:rPr>
          <w:t>AWS Business Requirements</w:t>
        </w:r>
      </w:hyperlink>
      <w:r w:rsidRPr="00602768">
        <w:t>. AWS Documentation.</w:t>
      </w:r>
    </w:p>
  </w:footnote>
  <w:footnote w:id="10">
    <w:p w14:paraId="6B6C410E" w14:textId="76B84D27" w:rsidR="00FD0065" w:rsidRDefault="00FD0065" w:rsidP="00FD0065">
      <w:pPr>
        <w:pStyle w:val="FootnoteText"/>
      </w:pPr>
      <w:r>
        <w:rPr>
          <w:rStyle w:val="FootnoteReference"/>
        </w:rPr>
        <w:footnoteRef/>
      </w:r>
      <w:r>
        <w:t xml:space="preserve"> </w:t>
      </w:r>
      <w:r w:rsidRPr="003E5F1C">
        <w:t xml:space="preserve">Amazon Web Services, Inc. (2023). </w:t>
      </w:r>
      <w:hyperlink r:id="rId10" w:tgtFrame="_new" w:history="1">
        <w:r w:rsidRPr="003E5F1C">
          <w:rPr>
            <w:rStyle w:val="Hyperlink"/>
          </w:rPr>
          <w:t>Amazon RDS</w:t>
        </w:r>
      </w:hyperlink>
      <w:r w:rsidRPr="003E5F1C">
        <w:t>. AWS Documentation.</w:t>
      </w:r>
    </w:p>
  </w:footnote>
  <w:footnote w:id="11">
    <w:p w14:paraId="53190F0D" w14:textId="700338A2" w:rsidR="00E02B87" w:rsidRDefault="00E02B87">
      <w:pPr>
        <w:pStyle w:val="FootnoteText"/>
      </w:pPr>
      <w:r>
        <w:rPr>
          <w:rStyle w:val="FootnoteReference"/>
        </w:rPr>
        <w:footnoteRef/>
      </w:r>
      <w:r>
        <w:t xml:space="preserve"> </w:t>
      </w:r>
      <w:r w:rsidRPr="003E5F1C">
        <w:t xml:space="preserve">Amazon Web Services, Inc. (2023). </w:t>
      </w:r>
      <w:hyperlink r:id="rId11" w:tgtFrame="_new" w:history="1">
        <w:r w:rsidRPr="003E5F1C">
          <w:rPr>
            <w:rStyle w:val="Hyperlink"/>
          </w:rPr>
          <w:t>Amazon DynamoDB</w:t>
        </w:r>
      </w:hyperlink>
      <w:r w:rsidRPr="003E5F1C">
        <w:t>. AWS Documentation.</w:t>
      </w:r>
    </w:p>
  </w:footnote>
  <w:footnote w:id="12">
    <w:p w14:paraId="5C783C14" w14:textId="3C4CE0D1" w:rsidR="006F0623" w:rsidRDefault="006F0623">
      <w:pPr>
        <w:pStyle w:val="FootnoteText"/>
      </w:pPr>
      <w:r>
        <w:rPr>
          <w:rStyle w:val="FootnoteReference"/>
        </w:rPr>
        <w:footnoteRef/>
      </w:r>
      <w:r>
        <w:t xml:space="preserve"> </w:t>
      </w:r>
      <w:r w:rsidRPr="003E5F1C">
        <w:t xml:space="preserve">Amazon Web Services, Inc. (2023). </w:t>
      </w:r>
      <w:hyperlink r:id="rId12" w:tgtFrame="_new" w:history="1">
        <w:r w:rsidRPr="003E5F1C">
          <w:rPr>
            <w:rStyle w:val="Hyperlink"/>
          </w:rPr>
          <w:t>Amazon Redshift</w:t>
        </w:r>
      </w:hyperlink>
      <w:r w:rsidRPr="003E5F1C">
        <w:t>. AWS Documentation.</w:t>
      </w:r>
    </w:p>
  </w:footnote>
  <w:footnote w:id="13">
    <w:p w14:paraId="6FD8605A" w14:textId="314E761E" w:rsidR="006F0623" w:rsidRDefault="006F0623" w:rsidP="00BE71A4">
      <w:pPr>
        <w:pStyle w:val="FootnoteText"/>
      </w:pPr>
      <w:r>
        <w:rPr>
          <w:rStyle w:val="FootnoteReference"/>
        </w:rPr>
        <w:footnoteRef/>
      </w:r>
      <w:r>
        <w:t xml:space="preserve"> </w:t>
      </w:r>
      <w:r w:rsidRPr="003E5F1C">
        <w:t xml:space="preserve">Amazon Web Services, Inc. (2023). </w:t>
      </w:r>
      <w:hyperlink r:id="rId13" w:tgtFrame="_new" w:history="1">
        <w:r w:rsidRPr="003E5F1C">
          <w:rPr>
            <w:rStyle w:val="Hyperlink"/>
          </w:rPr>
          <w:t>Amazon Timestream</w:t>
        </w:r>
      </w:hyperlink>
      <w:r w:rsidRPr="003E5F1C">
        <w:t>. AWS Documentation.</w:t>
      </w:r>
    </w:p>
  </w:footnote>
  <w:footnote w:id="14">
    <w:p w14:paraId="3168A5BF" w14:textId="53D24ADD" w:rsidR="00BE71A4" w:rsidRDefault="00BE71A4" w:rsidP="00BE71A4">
      <w:pPr>
        <w:pStyle w:val="FootnoteText"/>
      </w:pPr>
      <w:r>
        <w:rPr>
          <w:rStyle w:val="FootnoteReference"/>
        </w:rPr>
        <w:footnoteRef/>
      </w:r>
      <w:r>
        <w:t xml:space="preserve"> </w:t>
      </w:r>
      <w:r w:rsidRPr="003E5F1C">
        <w:t xml:space="preserve">Amazon Web Services, Inc. (2023). </w:t>
      </w:r>
      <w:hyperlink r:id="rId14" w:tgtFrame="_new" w:history="1">
        <w:r w:rsidRPr="003E5F1C">
          <w:rPr>
            <w:rStyle w:val="Hyperlink"/>
          </w:rPr>
          <w:t>Amazon Neptune</w:t>
        </w:r>
      </w:hyperlink>
      <w:r w:rsidRPr="003E5F1C">
        <w:t>. AWS Documentation.</w:t>
      </w:r>
    </w:p>
  </w:footnote>
  <w:footnote w:id="15">
    <w:p w14:paraId="46E62C98" w14:textId="2FCDC7C1" w:rsidR="00931D4F" w:rsidRDefault="00931D4F" w:rsidP="00931D4F">
      <w:pPr>
        <w:pStyle w:val="FootnoteText"/>
      </w:pPr>
      <w:r>
        <w:rPr>
          <w:rStyle w:val="FootnoteReference"/>
        </w:rPr>
        <w:footnoteRef/>
      </w:r>
      <w:r>
        <w:t xml:space="preserve"> </w:t>
      </w:r>
      <w:r w:rsidRPr="003E5F1C">
        <w:t xml:space="preserve">Amazon Web Services, Inc. (2023). </w:t>
      </w:r>
      <w:hyperlink r:id="rId15" w:tgtFrame="_new" w:history="1">
        <w:r w:rsidRPr="003E5F1C">
          <w:rPr>
            <w:rStyle w:val="Hyperlink"/>
          </w:rPr>
          <w:t>Security on AWS</w:t>
        </w:r>
      </w:hyperlink>
      <w:r w:rsidRPr="003E5F1C">
        <w:t>. AWS Documentation.</w:t>
      </w:r>
    </w:p>
  </w:footnote>
  <w:footnote w:id="16">
    <w:p w14:paraId="07C19F0D" w14:textId="1F2E5D3B" w:rsidR="00931D4F" w:rsidRDefault="00931D4F">
      <w:pPr>
        <w:pStyle w:val="FootnoteText"/>
      </w:pPr>
      <w:r>
        <w:rPr>
          <w:rStyle w:val="FootnoteReference"/>
        </w:rPr>
        <w:footnoteRef/>
      </w:r>
      <w:r>
        <w:t xml:space="preserve"> </w:t>
      </w:r>
      <w:r w:rsidRPr="003E5F1C">
        <w:t xml:space="preserve">Amazon Web Services, Inc. (2023). </w:t>
      </w:r>
      <w:hyperlink r:id="rId16" w:tgtFrame="_new" w:history="1">
        <w:r w:rsidRPr="003E5F1C">
          <w:rPr>
            <w:rStyle w:val="Hyperlink"/>
          </w:rPr>
          <w:t>Availability and durability</w:t>
        </w:r>
      </w:hyperlink>
      <w:r w:rsidRPr="003E5F1C">
        <w:t>. AWS Documentation.</w:t>
      </w:r>
    </w:p>
  </w:footnote>
  <w:footnote w:id="17">
    <w:p w14:paraId="65E8603A" w14:textId="04261F73" w:rsidR="00931D4F" w:rsidRDefault="00931D4F" w:rsidP="00931D4F">
      <w:pPr>
        <w:pStyle w:val="FootnoteText"/>
      </w:pPr>
      <w:r>
        <w:rPr>
          <w:rStyle w:val="FootnoteReference"/>
        </w:rPr>
        <w:footnoteRef/>
      </w:r>
      <w:r>
        <w:t xml:space="preserve"> </w:t>
      </w:r>
      <w:r w:rsidRPr="003E5F1C">
        <w:t xml:space="preserve">Amazon Web Services, Inc. (2023). </w:t>
      </w:r>
      <w:hyperlink r:id="rId17" w:tgtFrame="_new" w:history="1">
        <w:r w:rsidRPr="003E5F1C">
          <w:rPr>
            <w:rStyle w:val="Hyperlink"/>
          </w:rPr>
          <w:t>Choose a data store</w:t>
        </w:r>
      </w:hyperlink>
      <w:r w:rsidRPr="003E5F1C">
        <w:t>. AWS Documentation.</w:t>
      </w:r>
    </w:p>
  </w:footnote>
  <w:footnote w:id="18">
    <w:p w14:paraId="44F891F9" w14:textId="642A96E1" w:rsidR="008F24BD" w:rsidRDefault="008F24BD">
      <w:pPr>
        <w:pStyle w:val="FootnoteText"/>
      </w:pPr>
      <w:r>
        <w:rPr>
          <w:rStyle w:val="FootnoteReference"/>
        </w:rPr>
        <w:footnoteRef/>
      </w:r>
      <w:r>
        <w:t xml:space="preserve"> </w:t>
      </w:r>
      <w:bookmarkStart w:id="221" w:name="_Hlk149914976"/>
      <w:r w:rsidRPr="00184F7C">
        <w:t xml:space="preserve">Amazon Web Services, Inc. (2023). </w:t>
      </w:r>
      <w:hyperlink r:id="rId18" w:history="1">
        <w:r w:rsidRPr="00184F7C">
          <w:rPr>
            <w:rStyle w:val="Hyperlink"/>
          </w:rPr>
          <w:t>Amazon Aurora</w:t>
        </w:r>
      </w:hyperlink>
      <w:r w:rsidRPr="00184F7C">
        <w:t>. AWS Documentation.</w:t>
      </w:r>
      <w:bookmarkEnd w:id="221"/>
    </w:p>
  </w:footnote>
  <w:footnote w:id="19">
    <w:p w14:paraId="00663AEE" w14:textId="0ABFDC0A" w:rsidR="00900001" w:rsidRDefault="00900001">
      <w:pPr>
        <w:pStyle w:val="FootnoteText"/>
      </w:pPr>
      <w:r>
        <w:rPr>
          <w:rStyle w:val="FootnoteReference"/>
        </w:rPr>
        <w:footnoteRef/>
      </w:r>
      <w:r>
        <w:t xml:space="preserve"> </w:t>
      </w:r>
      <w:bookmarkStart w:id="263" w:name="_Hlk149915450"/>
      <w:r w:rsidRPr="00184F7C">
        <w:t xml:space="preserve">Amazon Web Services, Inc. (2023). </w:t>
      </w:r>
      <w:hyperlink r:id="rId19" w:history="1">
        <w:r w:rsidR="00DF5AC3" w:rsidRPr="00956150">
          <w:rPr>
            <w:rStyle w:val="Hyperlink"/>
          </w:rPr>
          <w:t>Amazon Aurora Global Database</w:t>
        </w:r>
      </w:hyperlink>
      <w:r w:rsidRPr="00184F7C">
        <w:t>. AWS Documentation.</w:t>
      </w:r>
    </w:p>
    <w:bookmarkEnd w:id="263"/>
  </w:footnote>
  <w:footnote w:id="20">
    <w:p w14:paraId="3F9FFE54" w14:textId="66C6AA84" w:rsidR="003E5DD8" w:rsidRDefault="003E5DD8">
      <w:pPr>
        <w:pStyle w:val="FootnoteText"/>
      </w:pPr>
      <w:r>
        <w:rPr>
          <w:rStyle w:val="FootnoteReference"/>
        </w:rPr>
        <w:footnoteRef/>
      </w:r>
      <w:r>
        <w:t xml:space="preserve"> </w:t>
      </w:r>
      <w:proofErr w:type="spellStart"/>
      <w:r w:rsidRPr="00184F7C">
        <w:t>Faleiro</w:t>
      </w:r>
      <w:proofErr w:type="spellEnd"/>
      <w:r w:rsidRPr="00184F7C">
        <w:t xml:space="preserve">, J., Van </w:t>
      </w:r>
      <w:proofErr w:type="spellStart"/>
      <w:r w:rsidRPr="00184F7C">
        <w:t>Renesse</w:t>
      </w:r>
      <w:proofErr w:type="spellEnd"/>
      <w:r w:rsidRPr="00184F7C">
        <w:t>, R., Rodrigues, R. (2016). Highly Available Transactions: Virtues and Limitations. In Proceedings of the 12th USENIX Symposium on Operating Systems Design and Implementation (OSDI'16).</w:t>
      </w:r>
    </w:p>
  </w:footnote>
  <w:footnote w:id="21">
    <w:p w14:paraId="6EACE64A" w14:textId="2347BC64" w:rsidR="008F6634" w:rsidRDefault="008F6634">
      <w:pPr>
        <w:pStyle w:val="FootnoteText"/>
      </w:pPr>
      <w:r>
        <w:rPr>
          <w:rStyle w:val="FootnoteReference"/>
        </w:rPr>
        <w:footnoteRef/>
      </w:r>
      <w:r>
        <w:t xml:space="preserve"> </w:t>
      </w:r>
      <w:r w:rsidRPr="00184F7C">
        <w:t>Amazon Web Services, Inc. (2023).</w:t>
      </w:r>
      <w:r w:rsidR="00965AB3">
        <w:t xml:space="preserve"> </w:t>
      </w:r>
      <w:hyperlink r:id="rId20" w:history="1">
        <w:r w:rsidR="00965AB3" w:rsidRPr="004073DF">
          <w:rPr>
            <w:rStyle w:val="Hyperlink"/>
          </w:rPr>
          <w:t>Choosing an AWS database service</w:t>
        </w:r>
      </w:hyperlink>
      <w:r w:rsidR="00965AB3">
        <w:t xml:space="preserve">. </w:t>
      </w:r>
      <w:r w:rsidRPr="00184F7C">
        <w:t>AWS Documentation.</w:t>
      </w:r>
    </w:p>
  </w:footnote>
  <w:footnote w:id="22">
    <w:p w14:paraId="5C1C90FB" w14:textId="4CBEA7BE" w:rsidR="00B22E2B" w:rsidRDefault="00B22E2B">
      <w:pPr>
        <w:pStyle w:val="FootnoteText"/>
      </w:pPr>
      <w:r>
        <w:rPr>
          <w:rStyle w:val="FootnoteReference"/>
        </w:rPr>
        <w:footnoteRef/>
      </w:r>
      <w:r>
        <w:t xml:space="preserve"> </w:t>
      </w:r>
      <w:r w:rsidRPr="00B22E2B">
        <w:t xml:space="preserve">Amazon Web Services, Inc. (2023). </w:t>
      </w:r>
      <w:hyperlink r:id="rId21" w:history="1">
        <w:r w:rsidRPr="000436B4">
          <w:rPr>
            <w:rStyle w:val="Hyperlink"/>
          </w:rPr>
          <w:t>Amazon Aurora Customer Success Stories</w:t>
        </w:r>
      </w:hyperlink>
      <w:r w:rsidRPr="00B22E2B">
        <w:t>. AWS Customer Success Stories.</w:t>
      </w:r>
    </w:p>
  </w:footnote>
  <w:footnote w:id="23">
    <w:p w14:paraId="5E90CEA3" w14:textId="165C856B" w:rsidR="00815B2E" w:rsidRDefault="00815B2E">
      <w:pPr>
        <w:pStyle w:val="FootnoteText"/>
      </w:pPr>
      <w:r>
        <w:rPr>
          <w:rStyle w:val="FootnoteReference"/>
        </w:rPr>
        <w:footnoteRef/>
      </w:r>
      <w:r>
        <w:t xml:space="preserve"> </w:t>
      </w:r>
      <w:r w:rsidRPr="00815B2E">
        <w:t xml:space="preserve">Werner Vogels. (2019). </w:t>
      </w:r>
      <w:r w:rsidRPr="00815B2E">
        <w:rPr>
          <w:i/>
          <w:iCs/>
        </w:rPr>
        <w:t xml:space="preserve">AWS Launches Amazon </w:t>
      </w:r>
      <w:proofErr w:type="spellStart"/>
      <w:r w:rsidRPr="00815B2E">
        <w:rPr>
          <w:i/>
          <w:iCs/>
        </w:rPr>
        <w:t>DocumentDB</w:t>
      </w:r>
      <w:proofErr w:type="spellEnd"/>
      <w:r w:rsidRPr="00815B2E">
        <w:rPr>
          <w:i/>
          <w:iCs/>
        </w:rPr>
        <w:t xml:space="preserve"> (with MongoDB Compatibility)</w:t>
      </w:r>
      <w:r w:rsidRPr="00815B2E">
        <w:t xml:space="preserve">. AWS News Blog. </w:t>
      </w:r>
      <w:hyperlink r:id="rId22" w:tgtFrame="_new" w:history="1">
        <w:r w:rsidRPr="00815B2E">
          <w:rPr>
            <w:rStyle w:val="Hyperlink"/>
          </w:rPr>
          <w:t>https://aws.amazon.com/blogs/aws</w:t>
        </w:r>
      </w:hyperlink>
      <w:r w:rsidRPr="00815B2E">
        <w:t>.</w:t>
      </w:r>
    </w:p>
  </w:footnote>
  <w:footnote w:id="24">
    <w:p w14:paraId="67DE9239" w14:textId="044AD275" w:rsidR="00F70BA5" w:rsidRDefault="00F70BA5" w:rsidP="00F70BA5">
      <w:pPr>
        <w:pStyle w:val="FootnoteText"/>
      </w:pPr>
      <w:r>
        <w:rPr>
          <w:rStyle w:val="FootnoteReference"/>
        </w:rPr>
        <w:footnoteRef/>
      </w:r>
      <w:r>
        <w:t xml:space="preserve"> </w:t>
      </w:r>
      <w:r w:rsidRPr="00263629">
        <w:t xml:space="preserve">AWS Training &amp; Certification. (2023). </w:t>
      </w:r>
      <w:r w:rsidRPr="00263629">
        <w:rPr>
          <w:i/>
          <w:iCs/>
        </w:rPr>
        <w:t xml:space="preserve">Amazon </w:t>
      </w:r>
      <w:proofErr w:type="spellStart"/>
      <w:r w:rsidRPr="00263629">
        <w:rPr>
          <w:i/>
          <w:iCs/>
        </w:rPr>
        <w:t>DocumentDB</w:t>
      </w:r>
      <w:proofErr w:type="spellEnd"/>
      <w:r w:rsidRPr="00263629">
        <w:rPr>
          <w:i/>
          <w:iCs/>
        </w:rPr>
        <w:t xml:space="preserve"> (with MongoDB Compatibility) - AWS Certified Database </w:t>
      </w:r>
      <w:proofErr w:type="spellStart"/>
      <w:r w:rsidRPr="00263629">
        <w:rPr>
          <w:i/>
          <w:iCs/>
        </w:rPr>
        <w:t>Speciality</w:t>
      </w:r>
      <w:proofErr w:type="spellEnd"/>
      <w:r w:rsidRPr="00263629">
        <w:rPr>
          <w:i/>
          <w:iCs/>
        </w:rPr>
        <w:t xml:space="preserve"> Exam Prep (DBS-C01)</w:t>
      </w:r>
      <w:r w:rsidRPr="00263629">
        <w:t xml:space="preserve">. </w:t>
      </w:r>
      <w:hyperlink r:id="rId23" w:tgtFrame="_new" w:history="1">
        <w:r w:rsidRPr="00263629">
          <w:rPr>
            <w:rStyle w:val="Hyperlink"/>
          </w:rPr>
          <w:t>https://www.aws.training/Details/Curriculum?id=20685</w:t>
        </w:r>
      </w:hyperlink>
      <w:r w:rsidRPr="00263629">
        <w:t>.</w:t>
      </w:r>
    </w:p>
  </w:footnote>
  <w:footnote w:id="25">
    <w:p w14:paraId="6C5BFD1F" w14:textId="2B12D25A" w:rsidR="00650C11" w:rsidRDefault="00650C11">
      <w:pPr>
        <w:pStyle w:val="FootnoteText"/>
      </w:pPr>
      <w:r>
        <w:rPr>
          <w:rStyle w:val="FootnoteReference"/>
        </w:rPr>
        <w:footnoteRef/>
      </w:r>
      <w:r>
        <w:t xml:space="preserve"> </w:t>
      </w:r>
      <w:r w:rsidRPr="00650C11">
        <w:t xml:space="preserve">AWS Documentation. (2023). </w:t>
      </w:r>
      <w:r w:rsidRPr="00650C11">
        <w:rPr>
          <w:i/>
          <w:iCs/>
        </w:rPr>
        <w:t xml:space="preserve">Amazon </w:t>
      </w:r>
      <w:proofErr w:type="spellStart"/>
      <w:r w:rsidRPr="00650C11">
        <w:rPr>
          <w:i/>
          <w:iCs/>
        </w:rPr>
        <w:t>DocumentDB</w:t>
      </w:r>
      <w:proofErr w:type="spellEnd"/>
      <w:r w:rsidRPr="00650C11">
        <w:t xml:space="preserve">. </w:t>
      </w:r>
      <w:hyperlink r:id="rId24" w:tgtFrame="_new" w:history="1">
        <w:r w:rsidRPr="00650C11">
          <w:rPr>
            <w:rStyle w:val="Hyperlink"/>
          </w:rPr>
          <w:t>https://aws.amazon.com/documentdb/</w:t>
        </w:r>
      </w:hyperlink>
      <w:r w:rsidRPr="00650C11">
        <w:t>.</w:t>
      </w:r>
    </w:p>
  </w:footnote>
  <w:footnote w:id="26">
    <w:p w14:paraId="11B3F1D4" w14:textId="070BFCDF" w:rsidR="009709D3" w:rsidRDefault="009709D3">
      <w:pPr>
        <w:pStyle w:val="FootnoteText"/>
      </w:pPr>
      <w:r>
        <w:rPr>
          <w:rStyle w:val="FootnoteReference"/>
        </w:rPr>
        <w:footnoteRef/>
      </w:r>
      <w:r>
        <w:t xml:space="preserve"> </w:t>
      </w:r>
      <w:bookmarkStart w:id="347" w:name="_Hlk149916740"/>
      <w:r w:rsidRPr="00263629">
        <w:t xml:space="preserve">Fok, D. (2013). Cloud Databases for Scalable, Elastic, and Highly Available Web Applications. </w:t>
      </w:r>
      <w:r w:rsidRPr="00263629">
        <w:rPr>
          <w:i/>
          <w:iCs/>
        </w:rPr>
        <w:t>2013 13th IEEE/ACM International Symposium on Cluster, Cloud and Grid Computing</w:t>
      </w:r>
      <w:bookmarkEnd w:id="347"/>
    </w:p>
  </w:footnote>
  <w:footnote w:id="27">
    <w:p w14:paraId="4511074C" w14:textId="170EA40E" w:rsidR="00C67E97" w:rsidRDefault="00C67E97">
      <w:pPr>
        <w:pStyle w:val="FootnoteText"/>
      </w:pPr>
      <w:r>
        <w:rPr>
          <w:rStyle w:val="FootnoteReference"/>
        </w:rPr>
        <w:footnoteRef/>
      </w:r>
      <w:r>
        <w:t xml:space="preserve"> </w:t>
      </w:r>
      <w:r w:rsidRPr="00263629">
        <w:t xml:space="preserve">Tekli, J., &amp; Mansour, E. (2015). Performance Analysis of NoSQL Databases. </w:t>
      </w:r>
      <w:r w:rsidRPr="00263629">
        <w:rPr>
          <w:i/>
          <w:iCs/>
        </w:rPr>
        <w:t>2015 IEEE/ACM 7th International Workshop on Big Data Technologies and Applications (BIDATA)</w:t>
      </w:r>
      <w:r w:rsidRPr="00263629">
        <w:t xml:space="preserve">. </w:t>
      </w:r>
      <w:hyperlink r:id="rId25" w:tgtFrame="_new" w:history="1">
        <w:r w:rsidRPr="00263629">
          <w:rPr>
            <w:rStyle w:val="Hyperlink"/>
          </w:rPr>
          <w:t>IEEE Xplore</w:t>
        </w:r>
      </w:hyperlink>
      <w:r w:rsidRPr="00263629">
        <w:t>.</w:t>
      </w:r>
    </w:p>
  </w:footnote>
  <w:footnote w:id="28">
    <w:p w14:paraId="431790C5" w14:textId="37DCC9BB" w:rsidR="00113F92" w:rsidRDefault="00113F92">
      <w:pPr>
        <w:pStyle w:val="FootnoteText"/>
      </w:pPr>
      <w:r>
        <w:rPr>
          <w:rStyle w:val="FootnoteReference"/>
        </w:rPr>
        <w:footnoteRef/>
      </w:r>
      <w:r>
        <w:t xml:space="preserve"> </w:t>
      </w:r>
      <w:proofErr w:type="spellStart"/>
      <w:r w:rsidRPr="00263629">
        <w:t>Grolinger</w:t>
      </w:r>
      <w:proofErr w:type="spellEnd"/>
      <w:r w:rsidRPr="00263629">
        <w:t xml:space="preserve">, K., et al. (2013). To Use or Not to Use: Benchmarking NoSQL Data Stores. </w:t>
      </w:r>
      <w:r w:rsidRPr="00263629">
        <w:rPr>
          <w:i/>
          <w:iCs/>
        </w:rPr>
        <w:t>2013 IEEE 6th International Conference on Cloud Computing</w:t>
      </w:r>
    </w:p>
  </w:footnote>
  <w:footnote w:id="29">
    <w:p w14:paraId="5D01EE6F" w14:textId="7918CF18" w:rsidR="00D90A21" w:rsidRDefault="00D90A21" w:rsidP="00D90A21">
      <w:pPr>
        <w:pStyle w:val="FootnoteText"/>
      </w:pPr>
      <w:r>
        <w:rPr>
          <w:rStyle w:val="FootnoteReference"/>
        </w:rPr>
        <w:footnoteRef/>
      </w:r>
      <w:r>
        <w:t xml:space="preserve"> </w:t>
      </w:r>
      <w:r w:rsidRPr="00263629">
        <w:t xml:space="preserve">AWS Online Tech Talks. (2023). </w:t>
      </w:r>
      <w:r w:rsidRPr="00263629">
        <w:rPr>
          <w:i/>
          <w:iCs/>
        </w:rPr>
        <w:t>AWS Database Freedom</w:t>
      </w:r>
      <w:r w:rsidRPr="00263629">
        <w:t xml:space="preserve">. </w:t>
      </w:r>
      <w:hyperlink r:id="rId26" w:tgtFrame="_new" w:history="1">
        <w:r w:rsidRPr="00263629">
          <w:rPr>
            <w:rStyle w:val="Hyperlink"/>
          </w:rPr>
          <w:t>https://aws.amazon.com/events/twitch/aws-on-air-reinvent</w:t>
        </w:r>
      </w:hyperlink>
      <w:r w:rsidRPr="00263629">
        <w:t>.</w:t>
      </w:r>
    </w:p>
  </w:footnote>
  <w:footnote w:id="30">
    <w:p w14:paraId="63A18A5B" w14:textId="674EBB00" w:rsidR="00CA6371" w:rsidRDefault="00CA6371" w:rsidP="00CA6371">
      <w:pPr>
        <w:pStyle w:val="FootnoteText"/>
      </w:pPr>
      <w:r>
        <w:rPr>
          <w:rStyle w:val="FootnoteReference"/>
        </w:rPr>
        <w:footnoteRef/>
      </w:r>
      <w:r>
        <w:t xml:space="preserve"> </w:t>
      </w:r>
      <w:bookmarkStart w:id="398" w:name="_Hlk149916846"/>
      <w:r w:rsidRPr="00263629">
        <w:rPr>
          <w:i/>
          <w:iCs/>
        </w:rPr>
        <w:t>Benchmarking and Simulation of High-Performance Computer Systems (PMBS)</w:t>
      </w:r>
      <w:r w:rsidRPr="00263629">
        <w:t xml:space="preserve">. </w:t>
      </w:r>
      <w:hyperlink r:id="rId27" w:tgtFrame="_new" w:history="1">
        <w:r w:rsidRPr="00263629">
          <w:rPr>
            <w:rStyle w:val="Hyperlink"/>
          </w:rPr>
          <w:t>IEEE Xplore</w:t>
        </w:r>
      </w:hyperlink>
      <w:r w:rsidRPr="00263629">
        <w:t>.</w:t>
      </w:r>
      <w:bookmarkEnd w:id="398"/>
    </w:p>
  </w:footnote>
  <w:footnote w:id="31">
    <w:p w14:paraId="2372EEAD" w14:textId="2D6C0413" w:rsidR="00306B77" w:rsidRDefault="00306B77" w:rsidP="00306B77">
      <w:pPr>
        <w:pStyle w:val="FootnoteText"/>
      </w:pPr>
      <w:r>
        <w:rPr>
          <w:rStyle w:val="FootnoteReference"/>
        </w:rPr>
        <w:footnoteRef/>
      </w:r>
      <w:r>
        <w:t xml:space="preserve"> </w:t>
      </w:r>
      <w:proofErr w:type="spellStart"/>
      <w:r w:rsidRPr="00263629">
        <w:t>Pătrașcu</w:t>
      </w:r>
      <w:proofErr w:type="spellEnd"/>
      <w:r w:rsidRPr="00263629">
        <w:t xml:space="preserve">, A., </w:t>
      </w:r>
      <w:proofErr w:type="spellStart"/>
      <w:r w:rsidRPr="00263629">
        <w:t>Pârv</w:t>
      </w:r>
      <w:proofErr w:type="spellEnd"/>
      <w:r w:rsidRPr="00263629">
        <w:t xml:space="preserve">, B., &amp; </w:t>
      </w:r>
      <w:proofErr w:type="spellStart"/>
      <w:r w:rsidRPr="00263629">
        <w:t>Avasalcai</w:t>
      </w:r>
      <w:proofErr w:type="spellEnd"/>
      <w:r w:rsidRPr="00263629">
        <w:t xml:space="preserve">, C. (2017). Scalability Analysis of NoSQL Databases for Big Data. </w:t>
      </w:r>
      <w:r w:rsidRPr="00263629">
        <w:rPr>
          <w:i/>
          <w:iCs/>
        </w:rPr>
        <w:t>2017 IEEE/ACM 9th International Workshop on Performance Modeling, Benchmarking and Simulation of High-Performance Computer Systems (PMBS)</w:t>
      </w:r>
      <w:r w:rsidRPr="00263629">
        <w:t xml:space="preserve">. </w:t>
      </w:r>
      <w:hyperlink r:id="rId28" w:tgtFrame="_new" w:history="1">
        <w:r w:rsidRPr="00263629">
          <w:rPr>
            <w:rStyle w:val="Hyperlink"/>
          </w:rPr>
          <w:t>IEEE Xplore</w:t>
        </w:r>
      </w:hyperlink>
      <w:r w:rsidRPr="00263629">
        <w:t>.</w:t>
      </w:r>
    </w:p>
  </w:footnote>
  <w:footnote w:id="32">
    <w:p w14:paraId="56B61EA3" w14:textId="19CFA658" w:rsidR="00360711" w:rsidRDefault="00360711" w:rsidP="00360711">
      <w:pPr>
        <w:pStyle w:val="FootnoteText"/>
      </w:pPr>
      <w:r>
        <w:rPr>
          <w:rStyle w:val="FootnoteReference"/>
        </w:rPr>
        <w:footnoteRef/>
      </w:r>
      <w:r>
        <w:t xml:space="preserve"> </w:t>
      </w:r>
      <w:r w:rsidRPr="00EF767D">
        <w:t>Vogels, W. (2009). Eventually consistent. ACM Queue, 7(6), 14-18.</w:t>
      </w:r>
    </w:p>
  </w:footnote>
  <w:footnote w:id="33">
    <w:p w14:paraId="3CB37EEA" w14:textId="479E1CD4" w:rsidR="006A3D69" w:rsidRDefault="006A3D69">
      <w:pPr>
        <w:pStyle w:val="FootnoteText"/>
      </w:pPr>
      <w:r>
        <w:rPr>
          <w:rStyle w:val="FootnoteReference"/>
        </w:rPr>
        <w:footnoteRef/>
      </w:r>
      <w:r>
        <w:t xml:space="preserve"> </w:t>
      </w:r>
      <w:r w:rsidRPr="006A3D69">
        <w:t xml:space="preserve">Amazon Web Services. (2023). Amazon DynamoDB Documentation. </w:t>
      </w:r>
      <w:hyperlink r:id="rId29" w:tgtFrame="_new" w:history="1">
        <w:r w:rsidRPr="006A3D69">
          <w:rPr>
            <w:rStyle w:val="Hyperlink"/>
          </w:rPr>
          <w:t>https://docs.aws.amazon.com/amazondynamodb</w:t>
        </w:r>
      </w:hyperlink>
      <w:r w:rsidRPr="006A3D69">
        <w:t>.</w:t>
      </w:r>
    </w:p>
  </w:footnote>
  <w:footnote w:id="34">
    <w:p w14:paraId="675C4B52" w14:textId="0AC35B0A" w:rsidR="00A21DDB" w:rsidRDefault="00A21DDB" w:rsidP="00A21DDB">
      <w:pPr>
        <w:pStyle w:val="FootnoteText"/>
      </w:pPr>
      <w:r>
        <w:rPr>
          <w:rStyle w:val="FootnoteReference"/>
        </w:rPr>
        <w:footnoteRef/>
      </w:r>
      <w:r>
        <w:t xml:space="preserve"> </w:t>
      </w:r>
      <w:r w:rsidRPr="00EF767D">
        <w:t>Sivasubramanian, S. (2019). Amazon DynamoDB: a seamlessly scalable non-relational database service. Communications of the ACM, 62(12), 64-71.</w:t>
      </w:r>
    </w:p>
  </w:footnote>
  <w:footnote w:id="35">
    <w:p w14:paraId="46ADA3A9" w14:textId="47E193C5" w:rsidR="00E148D5" w:rsidRDefault="00E148D5" w:rsidP="00E148D5">
      <w:pPr>
        <w:pStyle w:val="FootnoteText"/>
      </w:pPr>
      <w:r>
        <w:rPr>
          <w:rStyle w:val="FootnoteReference"/>
        </w:rPr>
        <w:footnoteRef/>
      </w:r>
      <w:r>
        <w:t xml:space="preserve"> </w:t>
      </w:r>
      <w:r w:rsidRPr="00EF767D">
        <w:t xml:space="preserve">Amazon Web Services. (2023). Amazon DynamoDB Developer Guide. </w:t>
      </w:r>
      <w:hyperlink r:id="rId30" w:tgtFrame="_new" w:history="1">
        <w:r w:rsidRPr="00EF767D">
          <w:rPr>
            <w:rStyle w:val="Hyperlink"/>
          </w:rPr>
          <w:t>https://docs.aws.amazon.com/amazondynamodb/latest/developerguide</w:t>
        </w:r>
      </w:hyperlink>
      <w:r w:rsidRPr="00EF767D">
        <w:t>.</w:t>
      </w:r>
    </w:p>
  </w:footnote>
  <w:footnote w:id="36">
    <w:p w14:paraId="46A952EB" w14:textId="2400C014" w:rsidR="00270C88" w:rsidRDefault="00270C88">
      <w:pPr>
        <w:pStyle w:val="FootnoteText"/>
      </w:pPr>
      <w:r>
        <w:rPr>
          <w:rStyle w:val="FootnoteReference"/>
        </w:rPr>
        <w:footnoteRef/>
      </w:r>
      <w:r>
        <w:t xml:space="preserve"> </w:t>
      </w:r>
      <w:r w:rsidRPr="00EF767D">
        <w:t>Amazon Web Services. (2023). Best Practices for Designing and Architecting with DynamoDB.</w:t>
      </w:r>
      <w:r>
        <w:t xml:space="preserve"> </w:t>
      </w:r>
      <w:hyperlink r:id="rId31" w:tgtFrame="_new" w:history="1">
        <w:r w:rsidRPr="00EF767D">
          <w:rPr>
            <w:rStyle w:val="Hyperlink"/>
          </w:rPr>
          <w:t>https://docs.aws.amazon.com/amazondynamodb/latest/developerguide/best-practices</w:t>
        </w:r>
      </w:hyperlink>
      <w:r w:rsidRPr="00EF767D">
        <w:t>.</w:t>
      </w:r>
    </w:p>
  </w:footnote>
  <w:footnote w:id="37">
    <w:p w14:paraId="3A2B6DD9" w14:textId="29B93750" w:rsidR="005A1FB0" w:rsidRDefault="005A1FB0" w:rsidP="005A1FB0">
      <w:pPr>
        <w:pStyle w:val="FootnoteText"/>
      </w:pPr>
      <w:r>
        <w:rPr>
          <w:rStyle w:val="FootnoteReference"/>
        </w:rPr>
        <w:footnoteRef/>
      </w:r>
      <w:r>
        <w:t xml:space="preserve"> </w:t>
      </w:r>
      <w:r w:rsidRPr="00EF767D">
        <w:t xml:space="preserve">DeCandia, G., </w:t>
      </w:r>
      <w:proofErr w:type="spellStart"/>
      <w:r w:rsidRPr="00EF767D">
        <w:t>Hastorun</w:t>
      </w:r>
      <w:proofErr w:type="spellEnd"/>
      <w:r w:rsidRPr="00EF767D">
        <w:t xml:space="preserve">, D., </w:t>
      </w:r>
      <w:proofErr w:type="spellStart"/>
      <w:r w:rsidRPr="00EF767D">
        <w:t>Jampani</w:t>
      </w:r>
      <w:proofErr w:type="spellEnd"/>
      <w:r w:rsidRPr="00EF767D">
        <w:t xml:space="preserve">, M., </w:t>
      </w:r>
      <w:proofErr w:type="spellStart"/>
      <w:r w:rsidRPr="00EF767D">
        <w:t>Kakulapati</w:t>
      </w:r>
      <w:proofErr w:type="spellEnd"/>
      <w:r w:rsidRPr="00EF767D">
        <w:t xml:space="preserve">, G., Lakshman, A., </w:t>
      </w:r>
      <w:proofErr w:type="spellStart"/>
      <w:r w:rsidRPr="00EF767D">
        <w:t>Pilchin</w:t>
      </w:r>
      <w:proofErr w:type="spellEnd"/>
      <w:r w:rsidRPr="00EF767D">
        <w:t>, A., ... &amp; Vogels, W. (2007). Dynamo: Amazon's highly available key-value store. ACM SIGOPS Operating Systems Review, 41(6), 205-220.</w:t>
      </w:r>
    </w:p>
  </w:footnote>
  <w:footnote w:id="38">
    <w:p w14:paraId="10AE96B2" w14:textId="2FA95898" w:rsidR="005A1FB0" w:rsidRDefault="005A1FB0" w:rsidP="005A1FB0">
      <w:pPr>
        <w:pStyle w:val="FootnoteText"/>
      </w:pPr>
      <w:r>
        <w:rPr>
          <w:rStyle w:val="FootnoteReference"/>
        </w:rPr>
        <w:footnoteRef/>
      </w:r>
      <w:r>
        <w:t xml:space="preserve"> </w:t>
      </w:r>
      <w:r w:rsidRPr="00EF767D">
        <w:t xml:space="preserve">Amazon Web Services. (2023). Amazon DynamoDB Documentation. </w:t>
      </w:r>
      <w:hyperlink r:id="rId32" w:tgtFrame="_new" w:history="1">
        <w:r w:rsidRPr="00EF767D">
          <w:rPr>
            <w:rStyle w:val="Hyperlink"/>
          </w:rPr>
          <w:t>https://docs.aws.amazon.com/amazondynamodb</w:t>
        </w:r>
      </w:hyperlink>
      <w:r w:rsidRPr="00EF767D">
        <w:t>.</w:t>
      </w:r>
    </w:p>
  </w:footnote>
  <w:footnote w:id="39">
    <w:p w14:paraId="1D617474" w14:textId="330904D0" w:rsidR="008C73B1" w:rsidRDefault="008C73B1">
      <w:pPr>
        <w:pStyle w:val="FootnoteText"/>
      </w:pPr>
      <w:r>
        <w:rPr>
          <w:rStyle w:val="FootnoteReference"/>
        </w:rPr>
        <w:footnoteRef/>
      </w:r>
      <w:r>
        <w:t xml:space="preserve"> </w:t>
      </w:r>
      <w:r w:rsidRPr="00EF767D">
        <w:t xml:space="preserve">Amazon Web Services. (2023). Amazon DynamoDB. </w:t>
      </w:r>
      <w:hyperlink r:id="rId33" w:tgtFrame="_new" w:history="1">
        <w:r w:rsidRPr="00EF767D">
          <w:rPr>
            <w:rStyle w:val="Hyperlink"/>
          </w:rPr>
          <w:t>https://aws.amazon.com/dynamodb/</w:t>
        </w:r>
      </w:hyperlink>
    </w:p>
  </w:footnote>
  <w:footnote w:id="40">
    <w:p w14:paraId="12C93DB9" w14:textId="09C257F2" w:rsidR="007E2FB6" w:rsidRDefault="007E2FB6" w:rsidP="007E2FB6">
      <w:pPr>
        <w:pStyle w:val="FootnoteText"/>
      </w:pPr>
      <w:r>
        <w:rPr>
          <w:rStyle w:val="FootnoteReference"/>
        </w:rPr>
        <w:footnoteRef/>
      </w:r>
      <w:r>
        <w:t xml:space="preserve"> </w:t>
      </w:r>
      <w:proofErr w:type="spellStart"/>
      <w:r w:rsidRPr="00EF767D">
        <w:t>Ananthanarayanan</w:t>
      </w:r>
      <w:proofErr w:type="spellEnd"/>
      <w:r w:rsidRPr="00EF767D">
        <w:t xml:space="preserve">, R., Doug, B., Eshghi, K., </w:t>
      </w:r>
      <w:proofErr w:type="spellStart"/>
      <w:r w:rsidRPr="00EF767D">
        <w:t>Harizopoulos</w:t>
      </w:r>
      <w:proofErr w:type="spellEnd"/>
      <w:r w:rsidRPr="00EF767D">
        <w:t>, S., Li, X., MacNair, E., ... &amp; Zhang, M. (2010). A comparison of high-level storage systems. ACM SIGMOD Record, 39(1), 16-21.</w:t>
      </w:r>
    </w:p>
  </w:footnote>
  <w:footnote w:id="41">
    <w:p w14:paraId="7ED04084" w14:textId="44CADF40" w:rsidR="003F46D5" w:rsidRDefault="003F46D5" w:rsidP="003F46D5">
      <w:pPr>
        <w:pStyle w:val="FootnoteText"/>
      </w:pPr>
      <w:r>
        <w:rPr>
          <w:rStyle w:val="FootnoteReference"/>
        </w:rPr>
        <w:footnoteRef/>
      </w:r>
      <w:r>
        <w:t xml:space="preserve"> </w:t>
      </w:r>
      <w:r w:rsidRPr="001D6DDC">
        <w:t xml:space="preserve">Cheng, L., </w:t>
      </w:r>
      <w:proofErr w:type="spellStart"/>
      <w:r w:rsidRPr="001D6DDC">
        <w:t>Difallah</w:t>
      </w:r>
      <w:proofErr w:type="spellEnd"/>
      <w:r w:rsidRPr="001D6DDC">
        <w:t>, D. E., Weissman, J. B., &amp; Gokhale, A. (2018). Benchmarking cloud-based NoSQL databases. IEEE Transactions on Knowledge and Data Engineering, 30(7), 1271-1285.</w:t>
      </w:r>
    </w:p>
  </w:footnote>
  <w:footnote w:id="42">
    <w:p w14:paraId="50542C36" w14:textId="0310840A" w:rsidR="002A3A71" w:rsidRDefault="002A3A71" w:rsidP="002A3A71">
      <w:pPr>
        <w:pStyle w:val="FootnoteText"/>
      </w:pPr>
      <w:r>
        <w:rPr>
          <w:rStyle w:val="FootnoteReference"/>
        </w:rPr>
        <w:footnoteRef/>
      </w:r>
      <w:r>
        <w:t xml:space="preserve"> </w:t>
      </w:r>
      <w:r w:rsidRPr="001D6DDC">
        <w:t>Strauch, C., &amp; Paradies, M. (2019). A survey of distributed database management systems. ACM Computing Surveys (CSUR), 52(6), 1-33.</w:t>
      </w:r>
    </w:p>
  </w:footnote>
  <w:footnote w:id="43">
    <w:p w14:paraId="42E6281C" w14:textId="66698D69" w:rsidR="00995D0D" w:rsidRDefault="00995D0D" w:rsidP="00995D0D">
      <w:pPr>
        <w:pStyle w:val="FootnoteText"/>
      </w:pPr>
      <w:r>
        <w:rPr>
          <w:rStyle w:val="FootnoteReference"/>
        </w:rPr>
        <w:footnoteRef/>
      </w:r>
      <w:r>
        <w:t xml:space="preserve"> </w:t>
      </w:r>
      <w:r w:rsidRPr="001D6DDC">
        <w:t>Fowler, M. (2013). NoSQL Distilled: A Brief Guide to the Emerging World of Polyglot Persistence. Pearson.</w:t>
      </w:r>
    </w:p>
  </w:footnote>
  <w:footnote w:id="44">
    <w:p w14:paraId="1F6A8DA9" w14:textId="1A92921A" w:rsidR="003B7564" w:rsidRDefault="003B7564" w:rsidP="00593ED1">
      <w:pPr>
        <w:pStyle w:val="FootnoteText"/>
      </w:pPr>
      <w:r>
        <w:rPr>
          <w:rStyle w:val="FootnoteReference"/>
        </w:rPr>
        <w:footnoteRef/>
      </w:r>
      <w:r w:rsidR="003120E2">
        <w:t xml:space="preserve"> </w:t>
      </w:r>
      <w:r w:rsidR="003120E2" w:rsidRPr="003A20F5">
        <w:t>Carlsson, N., Jacobsson, C., &amp; Karlsson, L. (2019). Using Redis for Persistent Storage. In 2019 IEEE/ACM 5th International Workshop on Container Technologies and Container Clouds (CT\</w:t>
      </w:r>
      <w:proofErr w:type="spellStart"/>
      <w:r w:rsidR="003120E2" w:rsidRPr="003A20F5">
        <w:t>textbackslash</w:t>
      </w:r>
      <w:proofErr w:type="spellEnd"/>
      <w:proofErr w:type="gramStart"/>
      <w:r w:rsidR="003120E2" w:rsidRPr="003A20F5">
        <w:t>{}&amp;</w:t>
      </w:r>
      <w:proofErr w:type="gramEnd"/>
      <w:r w:rsidR="003120E2" w:rsidRPr="003A20F5">
        <w:t>CC) (pp. 18-23).</w:t>
      </w:r>
    </w:p>
  </w:footnote>
  <w:footnote w:id="45">
    <w:p w14:paraId="69626D2C" w14:textId="78C53F0C" w:rsidR="00052C2C" w:rsidRDefault="00052C2C" w:rsidP="00052C2C">
      <w:pPr>
        <w:pStyle w:val="FootnoteText"/>
      </w:pPr>
      <w:r>
        <w:rPr>
          <w:rStyle w:val="FootnoteReference"/>
        </w:rPr>
        <w:footnoteRef/>
      </w:r>
      <w:r>
        <w:t xml:space="preserve"> </w:t>
      </w:r>
      <w:r w:rsidRPr="003A20F5">
        <w:t xml:space="preserve">Tilmann, A., &amp; </w:t>
      </w:r>
      <w:proofErr w:type="spellStart"/>
      <w:r w:rsidRPr="003A20F5">
        <w:t>Kotzyba</w:t>
      </w:r>
      <w:proofErr w:type="spellEnd"/>
      <w:r w:rsidRPr="003A20F5">
        <w:t>, G. (2015). An Evaluation of Distributed In-Memory Databases. In Proceedings of the 16th International Middleware Conference (pp. 46-57).</w:t>
      </w:r>
    </w:p>
  </w:footnote>
  <w:footnote w:id="46">
    <w:p w14:paraId="5E3A523A" w14:textId="6270C69E" w:rsidR="00BE2D7D" w:rsidRDefault="00BE2D7D" w:rsidP="00BE2D7D">
      <w:pPr>
        <w:pStyle w:val="FootnoteText"/>
      </w:pPr>
      <w:r>
        <w:rPr>
          <w:rStyle w:val="FootnoteReference"/>
        </w:rPr>
        <w:footnoteRef/>
      </w:r>
      <w:r>
        <w:t xml:space="preserve"> </w:t>
      </w:r>
      <w:r w:rsidRPr="003A20F5">
        <w:t xml:space="preserve">Amazon Web Services. (2023). Amazon ElastiCache: In-Memory Caching Service. </w:t>
      </w:r>
      <w:hyperlink r:id="rId34" w:tgtFrame="_new" w:history="1">
        <w:r w:rsidRPr="003A20F5">
          <w:rPr>
            <w:rStyle w:val="Hyperlink"/>
          </w:rPr>
          <w:t>https://aws.amazon.com/elasticache/</w:t>
        </w:r>
      </w:hyperlink>
      <w:r w:rsidRPr="003A20F5">
        <w:t>.</w:t>
      </w:r>
    </w:p>
  </w:footnote>
  <w:footnote w:id="47">
    <w:p w14:paraId="6D1245ED" w14:textId="2B870C37" w:rsidR="00D8337F" w:rsidRDefault="00D8337F" w:rsidP="00D8337F">
      <w:pPr>
        <w:pStyle w:val="FootnoteText"/>
      </w:pPr>
      <w:r>
        <w:rPr>
          <w:rStyle w:val="FootnoteReference"/>
        </w:rPr>
        <w:footnoteRef/>
      </w:r>
      <w:r>
        <w:t xml:space="preserve"> </w:t>
      </w:r>
      <w:r w:rsidRPr="003A20F5">
        <w:t>Kaur, H., &amp; Saini, R. (2016). Performance Analysis of Memcached and Redis for Real-Time Big Data Processing. Procedia Computer Science, 78, 390-395.</w:t>
      </w:r>
    </w:p>
  </w:footnote>
  <w:footnote w:id="48">
    <w:p w14:paraId="1E90B178" w14:textId="5EF6432D" w:rsidR="00BE2D7D" w:rsidRDefault="00BE2D7D" w:rsidP="00BE2D7D">
      <w:pPr>
        <w:pStyle w:val="FootnoteText"/>
      </w:pPr>
      <w:r>
        <w:rPr>
          <w:rStyle w:val="FootnoteReference"/>
        </w:rPr>
        <w:footnoteRef/>
      </w:r>
      <w:r>
        <w:t xml:space="preserve"> </w:t>
      </w:r>
      <w:r w:rsidRPr="003A20F5">
        <w:t xml:space="preserve">Amazon Web Services. (2023). Amazon ElastiCache Documentation. </w:t>
      </w:r>
      <w:hyperlink r:id="rId35" w:tgtFrame="_new" w:history="1">
        <w:r w:rsidRPr="003A20F5">
          <w:rPr>
            <w:rStyle w:val="Hyperlink"/>
          </w:rPr>
          <w:t>https://docs.aws.amazon.com/AmazonElastiCache</w:t>
        </w:r>
      </w:hyperlink>
      <w:r w:rsidRPr="003A20F5">
        <w:t>.</w:t>
      </w:r>
    </w:p>
  </w:footnote>
  <w:footnote w:id="49">
    <w:p w14:paraId="5CB883BE" w14:textId="6EC03676" w:rsidR="000736FD" w:rsidRDefault="000736FD" w:rsidP="000736FD">
      <w:pPr>
        <w:pStyle w:val="FootnoteText"/>
      </w:pPr>
      <w:r>
        <w:rPr>
          <w:rStyle w:val="FootnoteReference"/>
        </w:rPr>
        <w:footnoteRef/>
      </w:r>
      <w:r>
        <w:t xml:space="preserve"> </w:t>
      </w:r>
      <w:r w:rsidRPr="003A20F5">
        <w:t xml:space="preserve">Amazon Web Services. (2023). Amazon ElastiCache Auto Discovery. </w:t>
      </w:r>
      <w:hyperlink r:id="rId36" w:tgtFrame="_new" w:history="1">
        <w:r w:rsidRPr="003A20F5">
          <w:rPr>
            <w:rStyle w:val="Hyperlink"/>
          </w:rPr>
          <w:t>https://docs.aws.amazon.com/AmazonElastiCache/latest/red-ug/AutoDiscovery.html</w:t>
        </w:r>
      </w:hyperlink>
      <w:r w:rsidRPr="003A20F5">
        <w:t>.</w:t>
      </w:r>
    </w:p>
  </w:footnote>
  <w:footnote w:id="50">
    <w:p w14:paraId="3B1936E0" w14:textId="092FCFCD" w:rsidR="00AC5029" w:rsidRDefault="00AC5029" w:rsidP="00AC5029">
      <w:pPr>
        <w:pStyle w:val="FootnoteText"/>
      </w:pPr>
      <w:r>
        <w:rPr>
          <w:rStyle w:val="FootnoteReference"/>
        </w:rPr>
        <w:footnoteRef/>
      </w:r>
      <w:r>
        <w:t xml:space="preserve"> </w:t>
      </w:r>
      <w:r w:rsidRPr="003A20F5">
        <w:t xml:space="preserve">Amazon Web Services. (2023d). Amazon ElastiCache for Redis: How Amazon ElastiCache Works. </w:t>
      </w:r>
      <w:hyperlink r:id="rId37" w:tgtFrame="_new" w:history="1">
        <w:r w:rsidRPr="003A20F5">
          <w:rPr>
            <w:rStyle w:val="Hyperlink"/>
          </w:rPr>
          <w:t>https://docs.aws.amazon.com/AmazonElastiCache/latest/red-ug/HowElasicacheWorks.html</w:t>
        </w:r>
      </w:hyperlink>
      <w:r w:rsidRPr="003A20F5">
        <w:t>.</w:t>
      </w:r>
    </w:p>
  </w:footnote>
  <w:footnote w:id="51">
    <w:p w14:paraId="44725C16" w14:textId="44C3220F" w:rsidR="00BE2D7D" w:rsidRDefault="00BE2D7D" w:rsidP="00BE2D7D">
      <w:pPr>
        <w:pStyle w:val="FootnoteText"/>
      </w:pPr>
      <w:r>
        <w:rPr>
          <w:rStyle w:val="FootnoteReference"/>
        </w:rPr>
        <w:footnoteRef/>
      </w:r>
      <w:r>
        <w:t xml:space="preserve"> </w:t>
      </w:r>
      <w:r w:rsidRPr="003A20F5">
        <w:t>Wohler, D., &amp; McCall, D. (2015). Measuring Redis Throughput and Latency. In Proceedings of the Symposium on Cloud Computing (pp. 20-23).</w:t>
      </w:r>
    </w:p>
  </w:footnote>
  <w:footnote w:id="52">
    <w:p w14:paraId="3BBC1F12" w14:textId="66DAD89A" w:rsidR="00294923" w:rsidRDefault="00294923" w:rsidP="00294923">
      <w:pPr>
        <w:pStyle w:val="FootnoteText"/>
      </w:pPr>
      <w:r>
        <w:rPr>
          <w:rStyle w:val="FootnoteReference"/>
        </w:rPr>
        <w:footnoteRef/>
      </w:r>
      <w:r>
        <w:t xml:space="preserve"> </w:t>
      </w:r>
      <w:r w:rsidRPr="003A20F5">
        <w:t xml:space="preserve">Amazon Web Services. (2023e). Amazon ElastiCache Use Cases. </w:t>
      </w:r>
      <w:hyperlink r:id="rId38" w:tgtFrame="_new" w:history="1">
        <w:r w:rsidRPr="003A20F5">
          <w:rPr>
            <w:rStyle w:val="Hyperlink"/>
          </w:rPr>
          <w:t>https://aws.amazon.com/elasticache/use-cases/</w:t>
        </w:r>
      </w:hyperlink>
      <w:r w:rsidRPr="003A20F5">
        <w:t>.</w:t>
      </w:r>
    </w:p>
  </w:footnote>
  <w:footnote w:id="53">
    <w:p w14:paraId="4AEAB6D6" w14:textId="3E14C548" w:rsidR="00E35213" w:rsidRDefault="00E35213" w:rsidP="00E35213">
      <w:pPr>
        <w:pStyle w:val="FootnoteText"/>
      </w:pPr>
      <w:r>
        <w:rPr>
          <w:rStyle w:val="FootnoteReference"/>
        </w:rPr>
        <w:footnoteRef/>
      </w:r>
      <w:r>
        <w:t xml:space="preserve"> </w:t>
      </w:r>
      <w:r w:rsidRPr="00D44C7E">
        <w:t>Aba, A., Abel, R., &amp; Davidson, B. (2019). Evaluating Apache Cassandra: Over a Decade of Evolution. ACM Computing Surveys, 51(5), 1-33.</w:t>
      </w:r>
    </w:p>
  </w:footnote>
  <w:footnote w:id="54">
    <w:p w14:paraId="705ABF15" w14:textId="275CDF2F" w:rsidR="00822725" w:rsidRDefault="00822725" w:rsidP="00822725">
      <w:pPr>
        <w:pStyle w:val="FootnoteText"/>
      </w:pPr>
      <w:r>
        <w:rPr>
          <w:rStyle w:val="FootnoteReference"/>
        </w:rPr>
        <w:footnoteRef/>
      </w:r>
      <w:r>
        <w:t xml:space="preserve"> </w:t>
      </w:r>
      <w:r w:rsidRPr="00D44C7E">
        <w:t>Cieslewicz, J., Mittal, A., &amp; Varghese, G. (2014). COPS: A Scalable and Extensible Middleware for Cloud-Oriented Cassandra. In Proceedings of the 8th ACM International Conference on Distributed Event-Based Systems (pp. 12-23).</w:t>
      </w:r>
    </w:p>
  </w:footnote>
  <w:footnote w:id="55">
    <w:p w14:paraId="64E17956" w14:textId="44770B49" w:rsidR="00B66EE8" w:rsidRDefault="00B66EE8" w:rsidP="00B66EE8">
      <w:pPr>
        <w:pStyle w:val="FootnoteText"/>
      </w:pPr>
      <w:r>
        <w:rPr>
          <w:rStyle w:val="FootnoteReference"/>
        </w:rPr>
        <w:footnoteRef/>
      </w:r>
      <w:r>
        <w:t xml:space="preserve"> </w:t>
      </w:r>
      <w:r w:rsidRPr="00D44C7E">
        <w:t>Kannan, S., Sivasubramanian, S., &amp; Schaeffer, C. (2018). Amazon DynamoDB: A Distributed and Highly Available Database. In 2018 ACM/IFIP/USENIX Middleware (pp. 19-33).</w:t>
      </w:r>
    </w:p>
  </w:footnote>
  <w:footnote w:id="56">
    <w:p w14:paraId="080C6CE1" w14:textId="269791B8"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w:t>
      </w:r>
      <w:hyperlink r:id="rId39" w:tgtFrame="_new" w:history="1">
        <w:r w:rsidRPr="00D44C7E">
          <w:rPr>
            <w:rStyle w:val="Hyperlink"/>
          </w:rPr>
          <w:t>https://aws.amazon.com/keyspaces/</w:t>
        </w:r>
      </w:hyperlink>
      <w:r w:rsidRPr="00D44C7E">
        <w:t>.</w:t>
      </w:r>
    </w:p>
  </w:footnote>
  <w:footnote w:id="57">
    <w:p w14:paraId="7DA13AFE" w14:textId="1B92E046" w:rsidR="001F33C9" w:rsidRDefault="001F33C9" w:rsidP="001F33C9">
      <w:pPr>
        <w:pStyle w:val="FootnoteText"/>
      </w:pPr>
      <w:r>
        <w:rPr>
          <w:rStyle w:val="FootnoteReference"/>
        </w:rPr>
        <w:footnoteRef/>
      </w:r>
      <w:r>
        <w:t xml:space="preserve"> </w:t>
      </w:r>
      <w:r w:rsidRPr="00D44C7E">
        <w:t>Lakshman, A., &amp; Malik, P. (2010). Cassandra: A Decentralized Structured Storage System. ACM SIGOPS Operating Systems Review, 44(2), 35-40.</w:t>
      </w:r>
    </w:p>
  </w:footnote>
  <w:footnote w:id="58">
    <w:p w14:paraId="04681A67" w14:textId="1FBE089A"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Documentation. </w:t>
      </w:r>
      <w:hyperlink r:id="rId40" w:tgtFrame="_new" w:history="1">
        <w:r w:rsidRPr="00D44C7E">
          <w:rPr>
            <w:rStyle w:val="Hyperlink"/>
          </w:rPr>
          <w:t>https://docs.aws.amazon.com/keyspaces</w:t>
        </w:r>
      </w:hyperlink>
      <w:r w:rsidRPr="00D44C7E">
        <w:t>.</w:t>
      </w:r>
    </w:p>
  </w:footnote>
  <w:footnote w:id="59">
    <w:p w14:paraId="204E48E1" w14:textId="7B96304C" w:rsidR="0048676D" w:rsidRDefault="0048676D" w:rsidP="0048676D">
      <w:pPr>
        <w:pStyle w:val="FootnoteText"/>
      </w:pPr>
      <w:r>
        <w:rPr>
          <w:rStyle w:val="FootnoteReference"/>
        </w:rPr>
        <w:footnoteRef/>
      </w:r>
      <w:r>
        <w:t xml:space="preserve"> </w:t>
      </w:r>
      <w:r w:rsidRPr="00D44C7E">
        <w:t xml:space="preserve">Amazon Web Services. (2023). Apache Cassandra-Compatible Data API. </w:t>
      </w:r>
      <w:hyperlink r:id="rId41" w:tgtFrame="_new" w:history="1">
        <w:r w:rsidRPr="00D44C7E">
          <w:rPr>
            <w:rStyle w:val="Hyperlink"/>
          </w:rPr>
          <w:t>https://docs.aws.amazon.com/keyspaces/latest/devguide/cql.html</w:t>
        </w:r>
      </w:hyperlink>
      <w:r w:rsidRPr="00D44C7E">
        <w:t>.</w:t>
      </w:r>
    </w:p>
  </w:footnote>
  <w:footnote w:id="60">
    <w:p w14:paraId="3B12691E" w14:textId="0E2F4A0B" w:rsidR="001F33C9" w:rsidRDefault="001F33C9" w:rsidP="001F33C9">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Security. </w:t>
      </w:r>
      <w:hyperlink r:id="rId42" w:tgtFrame="_new" w:history="1">
        <w:r w:rsidRPr="00D44C7E">
          <w:rPr>
            <w:rStyle w:val="Hyperlink"/>
          </w:rPr>
          <w:t>https://aws.amazon.com/keyspaces/security/</w:t>
        </w:r>
      </w:hyperlink>
      <w:r w:rsidRPr="00D44C7E">
        <w:t>.</w:t>
      </w:r>
    </w:p>
  </w:footnote>
  <w:footnote w:id="61">
    <w:p w14:paraId="42B7AC49" w14:textId="37B0C3BA" w:rsidR="006C25CB" w:rsidRDefault="006C25CB" w:rsidP="006C25CB">
      <w:pPr>
        <w:pStyle w:val="FootnoteText"/>
      </w:pPr>
      <w:r>
        <w:rPr>
          <w:rStyle w:val="FootnoteReference"/>
        </w:rPr>
        <w:footnoteRef/>
      </w:r>
      <w:r>
        <w:t xml:space="preserve"> </w:t>
      </w:r>
      <w:r w:rsidRPr="00D44C7E">
        <w:t xml:space="preserve">Amazon Web Services. (2023). Amazon </w:t>
      </w:r>
      <w:proofErr w:type="spellStart"/>
      <w:r w:rsidRPr="00D44C7E">
        <w:t>Keyspaces</w:t>
      </w:r>
      <w:proofErr w:type="spellEnd"/>
      <w:r w:rsidRPr="00D44C7E">
        <w:t xml:space="preserve"> (for Apache Cassandra) Use Cases. </w:t>
      </w:r>
      <w:hyperlink r:id="rId43" w:tgtFrame="_new" w:history="1">
        <w:r w:rsidRPr="00D44C7E">
          <w:rPr>
            <w:rStyle w:val="Hyperlink"/>
          </w:rPr>
          <w:t>https://aws.amazon.com/keyspaces/use-cases/</w:t>
        </w:r>
      </w:hyperlink>
      <w:r w:rsidRPr="00D44C7E">
        <w:t>.</w:t>
      </w:r>
    </w:p>
  </w:footnote>
  <w:footnote w:id="62">
    <w:p w14:paraId="4C2B57BB" w14:textId="614CE943" w:rsidR="004A5E99" w:rsidRDefault="004A5E99">
      <w:pPr>
        <w:pStyle w:val="FootnoteText"/>
      </w:pPr>
      <w:r>
        <w:rPr>
          <w:rStyle w:val="FootnoteReference"/>
        </w:rPr>
        <w:footnoteRef/>
      </w:r>
      <w:r>
        <w:t xml:space="preserve"> </w:t>
      </w:r>
      <w:r w:rsidRPr="004A5E99">
        <w:t>Sallam, S. A., Zaki, S. M., &amp; Ramadan, R. A. (2016). A comparative study of NoSQL databases. In Proceedings of the International Conference on Computer, Control, Informatics and its Applications (IC3INA) (pp. 257-262). IEEE.</w:t>
      </w:r>
    </w:p>
  </w:footnote>
  <w:footnote w:id="63">
    <w:p w14:paraId="3CFDC678" w14:textId="0D2B2C5C" w:rsidR="00224D11" w:rsidRDefault="00224D11">
      <w:pPr>
        <w:pStyle w:val="FootnoteText"/>
      </w:pPr>
      <w:r>
        <w:rPr>
          <w:rStyle w:val="FootnoteReference"/>
        </w:rPr>
        <w:footnoteRef/>
      </w:r>
      <w:r>
        <w:t xml:space="preserve"> </w:t>
      </w:r>
      <w:r w:rsidRPr="00224D11">
        <w:t>Joshi, G., Deshpande, A., &amp; Bhopale, S. (2017). NoSQL Databases: A Survey. In 2017 7th International Conference on Cloud Computing, Data Science &amp; Engineering (Confluence) (pp. 150-155). IEEE.</w:t>
      </w:r>
    </w:p>
  </w:footnote>
  <w:footnote w:id="64">
    <w:p w14:paraId="29CF3B56" w14:textId="14DA3493" w:rsidR="00F26A18" w:rsidRDefault="00F26A18" w:rsidP="00F26A18">
      <w:pPr>
        <w:pStyle w:val="FootnoteText"/>
      </w:pPr>
      <w:r>
        <w:rPr>
          <w:rStyle w:val="FootnoteReference"/>
        </w:rPr>
        <w:footnoteRef/>
      </w:r>
      <w:r>
        <w:t xml:space="preserve"> </w:t>
      </w:r>
      <w:r w:rsidRPr="00C2179A">
        <w:t xml:space="preserve">Amazon Web Services. (2023). Amazon MemoryDB for Redis. </w:t>
      </w:r>
      <w:hyperlink r:id="rId44" w:tgtFrame="_new" w:history="1">
        <w:r w:rsidRPr="00C2179A">
          <w:rPr>
            <w:rStyle w:val="Hyperlink"/>
          </w:rPr>
          <w:t>https://aws.amazon.com/memorydb/</w:t>
        </w:r>
      </w:hyperlink>
      <w:r w:rsidRPr="00C2179A">
        <w:t>.</w:t>
      </w:r>
    </w:p>
  </w:footnote>
  <w:footnote w:id="65">
    <w:p w14:paraId="6E733B58" w14:textId="246F2366" w:rsidR="00396C39" w:rsidRDefault="00396C39" w:rsidP="00396C39">
      <w:pPr>
        <w:pStyle w:val="FootnoteText"/>
      </w:pPr>
      <w:r>
        <w:rPr>
          <w:rStyle w:val="FootnoteReference"/>
        </w:rPr>
        <w:footnoteRef/>
      </w:r>
      <w:r>
        <w:t xml:space="preserve"> </w:t>
      </w:r>
      <w:r w:rsidRPr="00C2179A">
        <w:t xml:space="preserve">Amazon Web Services. (2023b). Amazon MemoryDB for Redis: High Availability. </w:t>
      </w:r>
      <w:hyperlink r:id="rId45" w:tgtFrame="_new" w:history="1">
        <w:r w:rsidRPr="00C2179A">
          <w:rPr>
            <w:rStyle w:val="Hyperlink"/>
          </w:rPr>
          <w:t>https://aws.amazon.com/memorydb/high-availability/</w:t>
        </w:r>
      </w:hyperlink>
      <w:r w:rsidRPr="00C2179A">
        <w:t>.</w:t>
      </w:r>
    </w:p>
  </w:footnote>
  <w:footnote w:id="66">
    <w:p w14:paraId="309A1B5A" w14:textId="78D0BA4F" w:rsidR="00470D03" w:rsidRDefault="00470D03" w:rsidP="00470D03">
      <w:pPr>
        <w:pStyle w:val="FootnoteText"/>
      </w:pPr>
      <w:r>
        <w:rPr>
          <w:rStyle w:val="FootnoteReference"/>
        </w:rPr>
        <w:footnoteRef/>
      </w:r>
      <w:r>
        <w:t xml:space="preserve"> </w:t>
      </w:r>
      <w:r w:rsidRPr="00C2179A">
        <w:t xml:space="preserve">Amazon Web Services. (2023c). Amazon MemoryDB for Redis: Performance. </w:t>
      </w:r>
      <w:hyperlink r:id="rId46" w:tgtFrame="_new" w:history="1">
        <w:r w:rsidRPr="00C2179A">
          <w:rPr>
            <w:rStyle w:val="Hyperlink"/>
          </w:rPr>
          <w:t>https://aws.amazon.com/memorydb/performance/</w:t>
        </w:r>
      </w:hyperlink>
      <w:r w:rsidRPr="00C2179A">
        <w:t>.</w:t>
      </w:r>
    </w:p>
  </w:footnote>
  <w:footnote w:id="67">
    <w:p w14:paraId="759231AD" w14:textId="266983BE" w:rsidR="00A169D1" w:rsidRDefault="00A169D1" w:rsidP="00A169D1">
      <w:pPr>
        <w:pStyle w:val="FootnoteText"/>
      </w:pPr>
      <w:r>
        <w:rPr>
          <w:rStyle w:val="FootnoteReference"/>
        </w:rPr>
        <w:footnoteRef/>
      </w:r>
      <w:r>
        <w:t xml:space="preserve"> </w:t>
      </w:r>
      <w:r w:rsidRPr="00C2179A">
        <w:t>Barham, P., Dragovic, B., Fraser, K., Hand, S., Harris, T., Ho, A., ... &amp; Pratt, I. (2003). Xen and the art of virtualization. ACM SIGOPS Operating Systems Review, 37(5), 164-177.</w:t>
      </w:r>
    </w:p>
  </w:footnote>
  <w:footnote w:id="68">
    <w:p w14:paraId="4733C6A4" w14:textId="36045320" w:rsidR="002452C9" w:rsidRDefault="002452C9" w:rsidP="002452C9">
      <w:pPr>
        <w:pStyle w:val="FootnoteText"/>
      </w:pPr>
      <w:r>
        <w:rPr>
          <w:rStyle w:val="FootnoteReference"/>
        </w:rPr>
        <w:footnoteRef/>
      </w:r>
      <w:r>
        <w:t xml:space="preserve"> </w:t>
      </w:r>
      <w:r w:rsidRPr="00C2179A">
        <w:t xml:space="preserve">Amazon Web Services. (2023). Amazon MemoryDB for Redis: Security. </w:t>
      </w:r>
      <w:hyperlink r:id="rId47" w:tgtFrame="_new" w:history="1">
        <w:r w:rsidRPr="00C2179A">
          <w:rPr>
            <w:rStyle w:val="Hyperlink"/>
          </w:rPr>
          <w:t>https://aws.amazon.com/memorydb/security/</w:t>
        </w:r>
      </w:hyperlink>
      <w:r w:rsidRPr="00C2179A">
        <w:t>.</w:t>
      </w:r>
    </w:p>
  </w:footnote>
  <w:footnote w:id="69">
    <w:p w14:paraId="3C2C85D2" w14:textId="121F9E22" w:rsidR="00F26A18" w:rsidRDefault="00F26A18" w:rsidP="00F26A18">
      <w:pPr>
        <w:pStyle w:val="FootnoteText"/>
      </w:pPr>
      <w:r>
        <w:rPr>
          <w:rStyle w:val="FootnoteReference"/>
        </w:rPr>
        <w:footnoteRef/>
      </w:r>
      <w:r>
        <w:t xml:space="preserve"> </w:t>
      </w:r>
      <w:r w:rsidRPr="00C2179A">
        <w:t xml:space="preserve">Amazon Web Services. (2023). Amazon MemoryDB for Redis: Use Cases. </w:t>
      </w:r>
      <w:hyperlink r:id="rId48" w:tgtFrame="_new" w:history="1">
        <w:r w:rsidRPr="00C2179A">
          <w:rPr>
            <w:rStyle w:val="Hyperlink"/>
          </w:rPr>
          <w:t>https://aws.amazon.com/memorydb/use-cases/</w:t>
        </w:r>
      </w:hyperlink>
      <w:r w:rsidRPr="00C2179A">
        <w:t>.</w:t>
      </w:r>
    </w:p>
  </w:footnote>
  <w:footnote w:id="70">
    <w:p w14:paraId="0453CADF" w14:textId="1BB83528" w:rsidR="00257D23" w:rsidRDefault="00257D23" w:rsidP="00257D23">
      <w:pPr>
        <w:pStyle w:val="FootnoteText"/>
      </w:pPr>
      <w:r>
        <w:rPr>
          <w:rStyle w:val="FootnoteReference"/>
        </w:rPr>
        <w:footnoteRef/>
      </w:r>
      <w:r>
        <w:t xml:space="preserve"> </w:t>
      </w:r>
      <w:r w:rsidRPr="00030BB4">
        <w:t xml:space="preserve">Angles, R., Arenas, M., Barceló, P., Hogan, A., Reutter, J. L., &amp; </w:t>
      </w:r>
      <w:proofErr w:type="spellStart"/>
      <w:r w:rsidRPr="00030BB4">
        <w:t>Vrgoc</w:t>
      </w:r>
      <w:proofErr w:type="spellEnd"/>
      <w:r w:rsidRPr="00030BB4">
        <w:t>, D. (2018). Foundations of modern query languages for graph databases. ACM Computing Surveys (CSUR), 51(5), 1-39.</w:t>
      </w:r>
    </w:p>
  </w:footnote>
  <w:footnote w:id="71">
    <w:p w14:paraId="27262C7F" w14:textId="038C0C3A" w:rsidR="00A71D26" w:rsidRDefault="00A71D26" w:rsidP="00A71D26">
      <w:pPr>
        <w:pStyle w:val="FootnoteText"/>
      </w:pPr>
      <w:r>
        <w:rPr>
          <w:rStyle w:val="FootnoteReference"/>
        </w:rPr>
        <w:footnoteRef/>
      </w:r>
      <w:r>
        <w:t xml:space="preserve"> </w:t>
      </w:r>
      <w:r w:rsidRPr="00030BB4">
        <w:t xml:space="preserve">Amazon Web Services. (2023). Amazon Neptune: Graph Database. </w:t>
      </w:r>
      <w:hyperlink r:id="rId49" w:tgtFrame="_new" w:history="1">
        <w:r w:rsidRPr="00030BB4">
          <w:rPr>
            <w:rStyle w:val="Hyperlink"/>
          </w:rPr>
          <w:t>https://aws.amazon.com/neptune/</w:t>
        </w:r>
      </w:hyperlink>
      <w:r w:rsidRPr="00030BB4">
        <w:t>.</w:t>
      </w:r>
    </w:p>
  </w:footnote>
  <w:footnote w:id="72">
    <w:p w14:paraId="735A053F" w14:textId="09781F42" w:rsidR="009B7431" w:rsidRDefault="009B7431" w:rsidP="009B7431">
      <w:pPr>
        <w:pStyle w:val="FootnoteText"/>
      </w:pPr>
      <w:r>
        <w:rPr>
          <w:rStyle w:val="FootnoteReference"/>
        </w:rPr>
        <w:footnoteRef/>
      </w:r>
      <w:r>
        <w:t xml:space="preserve"> </w:t>
      </w:r>
      <w:proofErr w:type="spellStart"/>
      <w:r w:rsidRPr="00030BB4">
        <w:t>Sequeda</w:t>
      </w:r>
      <w:proofErr w:type="spellEnd"/>
      <w:r w:rsidRPr="00030BB4">
        <w:t xml:space="preserve">, J. F., Gonçalves, M. A., </w:t>
      </w:r>
      <w:proofErr w:type="spellStart"/>
      <w:r w:rsidRPr="00030BB4">
        <w:t>Aluísio</w:t>
      </w:r>
      <w:proofErr w:type="spellEnd"/>
      <w:r w:rsidRPr="00030BB4">
        <w:t>, S. M., &amp; Fortes, R. P. (2015). RDF4Graph: a scalable middleware for RDF data management and OLAP querying. Journal of Web Semantics, 34, 11-29.</w:t>
      </w:r>
    </w:p>
  </w:footnote>
  <w:footnote w:id="73">
    <w:p w14:paraId="50148780" w14:textId="01A7D7BC" w:rsidR="0027043E" w:rsidRDefault="0027043E" w:rsidP="0027043E">
      <w:pPr>
        <w:pStyle w:val="FootnoteText"/>
      </w:pPr>
      <w:r>
        <w:rPr>
          <w:rStyle w:val="FootnoteReference"/>
        </w:rPr>
        <w:footnoteRef/>
      </w:r>
      <w:r>
        <w:t xml:space="preserve"> </w:t>
      </w:r>
      <w:r w:rsidRPr="00030BB4">
        <w:t xml:space="preserve">Amazon Web Services. (2023). Amazon Neptune: High Availability. </w:t>
      </w:r>
      <w:hyperlink r:id="rId50" w:tgtFrame="_new" w:history="1">
        <w:r w:rsidRPr="00030BB4">
          <w:rPr>
            <w:rStyle w:val="Hyperlink"/>
          </w:rPr>
          <w:t>https://aws.amazon.com/neptune/high-availability/</w:t>
        </w:r>
      </w:hyperlink>
      <w:r w:rsidRPr="00030BB4">
        <w:t>.</w:t>
      </w:r>
    </w:p>
  </w:footnote>
  <w:footnote w:id="74">
    <w:p w14:paraId="19BC2F12" w14:textId="4E695F9F" w:rsidR="00617906" w:rsidRDefault="00617906" w:rsidP="00617906">
      <w:pPr>
        <w:pStyle w:val="FootnoteText"/>
      </w:pPr>
      <w:r>
        <w:rPr>
          <w:rStyle w:val="FootnoteReference"/>
        </w:rPr>
        <w:footnoteRef/>
      </w:r>
      <w:r>
        <w:t xml:space="preserve"> </w:t>
      </w:r>
      <w:r w:rsidRPr="00030BB4">
        <w:t>Brzozowski, M. J., Lin, M., &amp; Wood, P. T. (2009). Evaluating SPARQL queries over an RDF dataset. In International Conference on Database Theory (pp. 49-64). Springer.</w:t>
      </w:r>
    </w:p>
  </w:footnote>
  <w:footnote w:id="75">
    <w:p w14:paraId="573A70E7" w14:textId="5456756D" w:rsidR="00FD525A" w:rsidRDefault="00FD525A" w:rsidP="00FD525A">
      <w:pPr>
        <w:pStyle w:val="FootnoteText"/>
      </w:pPr>
      <w:r>
        <w:rPr>
          <w:rStyle w:val="FootnoteReference"/>
        </w:rPr>
        <w:footnoteRef/>
      </w:r>
      <w:r>
        <w:t xml:space="preserve"> </w:t>
      </w:r>
      <w:r w:rsidRPr="00030BB4">
        <w:t>Neo4j. (2019). Graph Algorithms: Practical Examples in Apache Spark and Neo4j. O'Reilly Media.</w:t>
      </w:r>
    </w:p>
  </w:footnote>
  <w:footnote w:id="76">
    <w:p w14:paraId="51E75A9C" w14:textId="13CB8486" w:rsidR="00903708" w:rsidRDefault="00903708" w:rsidP="00EE76E5">
      <w:pPr>
        <w:pStyle w:val="FootnoteText"/>
      </w:pPr>
      <w:r>
        <w:rPr>
          <w:rStyle w:val="FootnoteReference"/>
        </w:rPr>
        <w:footnoteRef/>
      </w:r>
      <w:r>
        <w:t xml:space="preserve"> </w:t>
      </w:r>
      <w:r w:rsidR="00EE76E5" w:rsidRPr="00030BB4">
        <w:t xml:space="preserve">Amazon Web Services. (2023). Amazon Neptune: Multiple Query Languages. </w:t>
      </w:r>
      <w:hyperlink r:id="rId51" w:tgtFrame="_new" w:history="1">
        <w:r w:rsidR="00EE76E5" w:rsidRPr="00030BB4">
          <w:rPr>
            <w:rStyle w:val="Hyperlink"/>
          </w:rPr>
          <w:t>https://aws.amazon.com/neptune/query/</w:t>
        </w:r>
      </w:hyperlink>
      <w:r w:rsidR="00EE76E5" w:rsidRPr="00030BB4">
        <w:t>.</w:t>
      </w:r>
    </w:p>
  </w:footnote>
  <w:footnote w:id="77">
    <w:p w14:paraId="237643FD" w14:textId="1004D8E7" w:rsidR="00C20E30" w:rsidRDefault="00C20E30" w:rsidP="00C20E30">
      <w:pPr>
        <w:pStyle w:val="FootnoteText"/>
      </w:pPr>
      <w:r>
        <w:rPr>
          <w:rStyle w:val="FootnoteReference"/>
        </w:rPr>
        <w:footnoteRef/>
      </w:r>
      <w:r>
        <w:t xml:space="preserve"> </w:t>
      </w:r>
      <w:r w:rsidRPr="00030BB4">
        <w:t xml:space="preserve">Amazon Web Services. (2023). Amazon Neptune: Security. </w:t>
      </w:r>
      <w:hyperlink r:id="rId52" w:tgtFrame="_new" w:history="1">
        <w:r w:rsidRPr="00030BB4">
          <w:rPr>
            <w:rStyle w:val="Hyperlink"/>
          </w:rPr>
          <w:t>https://aws.amazon.com/neptune/security/</w:t>
        </w:r>
      </w:hyperlink>
      <w:r w:rsidRPr="00030BB4">
        <w:t>.</w:t>
      </w:r>
    </w:p>
  </w:footnote>
  <w:footnote w:id="78">
    <w:p w14:paraId="1E211154" w14:textId="1F0BEC9D" w:rsidR="00C20E30" w:rsidRDefault="00C20E30" w:rsidP="00C20E30">
      <w:pPr>
        <w:pStyle w:val="FootnoteText"/>
      </w:pPr>
      <w:r>
        <w:rPr>
          <w:rStyle w:val="FootnoteReference"/>
        </w:rPr>
        <w:footnoteRef/>
      </w:r>
      <w:r>
        <w:t xml:space="preserve"> </w:t>
      </w:r>
      <w:r w:rsidRPr="00030BB4">
        <w:t xml:space="preserve">Amazon Web Services. (2023). Amazon Neptune: Use Cases. </w:t>
      </w:r>
      <w:hyperlink r:id="rId53" w:tgtFrame="_new" w:history="1">
        <w:r w:rsidRPr="00030BB4">
          <w:rPr>
            <w:rStyle w:val="Hyperlink"/>
          </w:rPr>
          <w:t>https://aws.amazon.com/neptune/use-cases/</w:t>
        </w:r>
      </w:hyperlink>
      <w:r w:rsidRPr="00030BB4">
        <w:t>.</w:t>
      </w:r>
    </w:p>
  </w:footnote>
  <w:footnote w:id="79">
    <w:p w14:paraId="55694A7B" w14:textId="0EDE04EB" w:rsidR="002F019D" w:rsidRDefault="002F019D" w:rsidP="002F019D">
      <w:pPr>
        <w:pStyle w:val="FootnoteText"/>
      </w:pPr>
      <w:r>
        <w:rPr>
          <w:rStyle w:val="FootnoteReference"/>
        </w:rPr>
        <w:footnoteRef/>
      </w:r>
      <w:r>
        <w:t xml:space="preserve"> </w:t>
      </w:r>
      <w:r w:rsidRPr="007D1E45">
        <w:t>Ahmed, M., Hu, J., &amp; Hu, H. (2012). An empirical study of the reliability of UNIX utilities. In 2012 42nd Annual IEEE/IFIP International Conference on Dependable Systems and Networks (DSN) (pp. 1-12). IEEE.</w:t>
      </w:r>
    </w:p>
  </w:footnote>
  <w:footnote w:id="80">
    <w:p w14:paraId="711DA4E9" w14:textId="2781080C" w:rsidR="004F3E0F" w:rsidRDefault="004F3E0F">
      <w:pPr>
        <w:pStyle w:val="FootnoteText"/>
      </w:pPr>
      <w:r>
        <w:rPr>
          <w:rStyle w:val="FootnoteReference"/>
        </w:rPr>
        <w:footnoteRef/>
      </w:r>
      <w:r>
        <w:t xml:space="preserve"> </w:t>
      </w:r>
      <w:r w:rsidRPr="007D1E45">
        <w:t xml:space="preserve">Amazon Web Services. (2023). Amazon RDS: Relational Database Service. </w:t>
      </w:r>
      <w:hyperlink r:id="rId54" w:tgtFrame="_new" w:history="1">
        <w:r w:rsidRPr="007D1E45">
          <w:rPr>
            <w:rStyle w:val="Hyperlink"/>
          </w:rPr>
          <w:t>https://aws.amazon.com/rds/</w:t>
        </w:r>
      </w:hyperlink>
      <w:r w:rsidRPr="007D1E45">
        <w:t>.</w:t>
      </w:r>
    </w:p>
  </w:footnote>
  <w:footnote w:id="81">
    <w:p w14:paraId="43453FCB" w14:textId="6EB7228B" w:rsidR="009C76BA" w:rsidRDefault="009C76BA" w:rsidP="009C76BA">
      <w:pPr>
        <w:pStyle w:val="FootnoteText"/>
      </w:pPr>
      <w:r>
        <w:rPr>
          <w:rStyle w:val="FootnoteReference"/>
        </w:rPr>
        <w:footnoteRef/>
      </w:r>
      <w:r>
        <w:t xml:space="preserve"> </w:t>
      </w:r>
      <w:r w:rsidRPr="007D1E45">
        <w:t xml:space="preserve">Amazon Web Services. (2023). Amazon RDS: Automated Backups and Software Patching. </w:t>
      </w:r>
      <w:hyperlink r:id="rId55" w:tgtFrame="_new" w:history="1">
        <w:r w:rsidRPr="007D1E45">
          <w:rPr>
            <w:rStyle w:val="Hyperlink"/>
          </w:rPr>
          <w:t>https://aws.amazon.com/rds/features/automated-backups/</w:t>
        </w:r>
      </w:hyperlink>
      <w:r w:rsidRPr="007D1E45">
        <w:t>.</w:t>
      </w:r>
    </w:p>
  </w:footnote>
  <w:footnote w:id="82">
    <w:p w14:paraId="15794CFA" w14:textId="2D4D7942" w:rsidR="003D03B7" w:rsidRDefault="003D03B7" w:rsidP="003D03B7">
      <w:pPr>
        <w:pStyle w:val="FootnoteText"/>
      </w:pPr>
      <w:r>
        <w:rPr>
          <w:rStyle w:val="FootnoteReference"/>
        </w:rPr>
        <w:footnoteRef/>
      </w:r>
      <w:r>
        <w:t xml:space="preserve"> </w:t>
      </w:r>
      <w:r w:rsidRPr="007D1E45">
        <w:t>Mohapatra, P., Chhetri, M. B., &amp; Panda, S. (2012). Performance comparison of database access using AWS RDS and traditional web hosting service. International Journal of Computer Applications, 55(13), 22-29.</w:t>
      </w:r>
    </w:p>
  </w:footnote>
  <w:footnote w:id="83">
    <w:p w14:paraId="0F83F4C3" w14:textId="56D18686" w:rsidR="00CE26F3" w:rsidRDefault="00CE26F3" w:rsidP="00CE26F3">
      <w:pPr>
        <w:pStyle w:val="FootnoteText"/>
      </w:pPr>
      <w:r>
        <w:rPr>
          <w:rStyle w:val="FootnoteReference"/>
        </w:rPr>
        <w:footnoteRef/>
      </w:r>
      <w:r>
        <w:t xml:space="preserve"> </w:t>
      </w:r>
      <w:r w:rsidRPr="007D1E45">
        <w:t xml:space="preserve">Amazon Web Services. (2023). Amazon RDS: Scalability. </w:t>
      </w:r>
      <w:hyperlink r:id="rId56" w:tgtFrame="_new" w:history="1">
        <w:r w:rsidRPr="007D1E45">
          <w:rPr>
            <w:rStyle w:val="Hyperlink"/>
          </w:rPr>
          <w:t>https://aws.amazon.com/rds/features/scalability/</w:t>
        </w:r>
      </w:hyperlink>
      <w:r w:rsidRPr="007D1E45">
        <w:t>.</w:t>
      </w:r>
    </w:p>
  </w:footnote>
  <w:footnote w:id="84">
    <w:p w14:paraId="1C7DC9E9" w14:textId="766F5913" w:rsidR="00843A21" w:rsidRDefault="00843A21" w:rsidP="00843A21">
      <w:pPr>
        <w:pStyle w:val="FootnoteText"/>
      </w:pPr>
      <w:r>
        <w:rPr>
          <w:rStyle w:val="FootnoteReference"/>
        </w:rPr>
        <w:footnoteRef/>
      </w:r>
      <w:r>
        <w:t xml:space="preserve"> </w:t>
      </w:r>
      <w:r w:rsidRPr="007D1E45">
        <w:t xml:space="preserve">Amazon Web Services. (2023). Amazon RDS: High Availability. </w:t>
      </w:r>
      <w:hyperlink r:id="rId57" w:tgtFrame="_new" w:history="1">
        <w:r w:rsidRPr="007D1E45">
          <w:rPr>
            <w:rStyle w:val="Hyperlink"/>
          </w:rPr>
          <w:t>https://aws.amazon.com/rds/features/high-availability/</w:t>
        </w:r>
      </w:hyperlink>
      <w:r w:rsidRPr="007D1E45">
        <w:t>.</w:t>
      </w:r>
    </w:p>
  </w:footnote>
  <w:footnote w:id="85">
    <w:p w14:paraId="00E498FE" w14:textId="6EE4027F" w:rsidR="001E709C" w:rsidRDefault="001E709C" w:rsidP="001E709C">
      <w:pPr>
        <w:pStyle w:val="FootnoteText"/>
      </w:pPr>
      <w:r>
        <w:rPr>
          <w:rStyle w:val="FootnoteReference"/>
        </w:rPr>
        <w:footnoteRef/>
      </w:r>
      <w:r>
        <w:t xml:space="preserve"> </w:t>
      </w:r>
      <w:r w:rsidRPr="007D1E45">
        <w:t xml:space="preserve">Amazon Web Services. (2023e). Amazon RDS: Use Cases. </w:t>
      </w:r>
      <w:hyperlink r:id="rId58" w:tgtFrame="_new" w:history="1">
        <w:r w:rsidRPr="007D1E45">
          <w:rPr>
            <w:rStyle w:val="Hyperlink"/>
          </w:rPr>
          <w:t>https://aws.amazon.com/rds/use-cases/</w:t>
        </w:r>
      </w:hyperlink>
      <w:r w:rsidRPr="007D1E45">
        <w:t>.</w:t>
      </w:r>
    </w:p>
  </w:footnote>
  <w:footnote w:id="86">
    <w:p w14:paraId="1A90F931" w14:textId="43A1C647" w:rsidR="008338D2" w:rsidRDefault="008338D2" w:rsidP="008338D2">
      <w:pPr>
        <w:pStyle w:val="FootnoteText"/>
      </w:pPr>
      <w:r>
        <w:rPr>
          <w:rStyle w:val="FootnoteReference"/>
        </w:rPr>
        <w:footnoteRef/>
      </w:r>
      <w:r>
        <w:t xml:space="preserve"> </w:t>
      </w:r>
      <w:proofErr w:type="spellStart"/>
      <w:r w:rsidRPr="002B2883">
        <w:t>Rolia</w:t>
      </w:r>
      <w:proofErr w:type="spellEnd"/>
      <w:r w:rsidRPr="002B2883">
        <w:t xml:space="preserve">, J., </w:t>
      </w:r>
      <w:proofErr w:type="spellStart"/>
      <w:r w:rsidRPr="002B2883">
        <w:t>Kolettis</w:t>
      </w:r>
      <w:proofErr w:type="spellEnd"/>
      <w:r w:rsidRPr="002B2883">
        <w:t>, N., Braun, U., &amp; Feldmann, A. (1998). Performance guarantees in communication-centric systems. ACM Transactions on Computer Systems (TOCS), 16(2), 216-247.</w:t>
      </w:r>
    </w:p>
  </w:footnote>
  <w:footnote w:id="87">
    <w:p w14:paraId="2FCE0161" w14:textId="7D6D3123" w:rsidR="002B61FE" w:rsidRDefault="002B61FE" w:rsidP="002B61FE">
      <w:pPr>
        <w:pStyle w:val="FootnoteText"/>
      </w:pPr>
      <w:r>
        <w:rPr>
          <w:rStyle w:val="FootnoteReference"/>
        </w:rPr>
        <w:footnoteRef/>
      </w:r>
      <w:r>
        <w:t xml:space="preserve"> </w:t>
      </w:r>
      <w:r w:rsidRPr="002B2883">
        <w:t xml:space="preserve">Amazon Web Services. (2023). Amazon Redshift: Columnar Storage. </w:t>
      </w:r>
      <w:hyperlink r:id="rId59" w:tgtFrame="_new" w:history="1">
        <w:r w:rsidRPr="002B2883">
          <w:rPr>
            <w:rStyle w:val="Hyperlink"/>
          </w:rPr>
          <w:t>https://aws.amazon.com/redshift/</w:t>
        </w:r>
      </w:hyperlink>
      <w:r w:rsidRPr="002B2883">
        <w:t>.</w:t>
      </w:r>
    </w:p>
  </w:footnote>
  <w:footnote w:id="88">
    <w:p w14:paraId="0E00CC21" w14:textId="1D0C9110" w:rsidR="0025319A" w:rsidRDefault="0025319A" w:rsidP="0025319A">
      <w:pPr>
        <w:pStyle w:val="FootnoteText"/>
      </w:pPr>
      <w:r>
        <w:rPr>
          <w:rStyle w:val="FootnoteReference"/>
        </w:rPr>
        <w:footnoteRef/>
      </w:r>
      <w:r>
        <w:t xml:space="preserve"> </w:t>
      </w:r>
      <w:r w:rsidRPr="002B2883">
        <w:t xml:space="preserve">Moens, S., </w:t>
      </w:r>
      <w:proofErr w:type="spellStart"/>
      <w:r w:rsidRPr="002B2883">
        <w:t>Ponnet</w:t>
      </w:r>
      <w:proofErr w:type="spellEnd"/>
      <w:r w:rsidRPr="002B2883">
        <w:t>, K., &amp; Delaigle, J. (2011). A flexible online analytical processing architecture for cloud computing. Journal of Computer and System Sciences, 77(1), 49-63.</w:t>
      </w:r>
    </w:p>
  </w:footnote>
  <w:footnote w:id="89">
    <w:p w14:paraId="2E3DF936" w14:textId="542673CE" w:rsidR="00DD6061" w:rsidRDefault="00DD6061" w:rsidP="00DD6061">
      <w:pPr>
        <w:pStyle w:val="FootnoteText"/>
      </w:pPr>
      <w:r>
        <w:rPr>
          <w:rStyle w:val="FootnoteReference"/>
        </w:rPr>
        <w:footnoteRef/>
      </w:r>
      <w:r>
        <w:t xml:space="preserve"> </w:t>
      </w:r>
      <w:r w:rsidRPr="002B2883">
        <w:t xml:space="preserve">Amazon Web Services. (2023). Amazon Redshift: Massively Parallel Processing. </w:t>
      </w:r>
      <w:hyperlink r:id="rId60" w:tgtFrame="_new" w:history="1">
        <w:r w:rsidRPr="002B2883">
          <w:rPr>
            <w:rStyle w:val="Hyperlink"/>
          </w:rPr>
          <w:t>https://aws.amazon.com/redshift/features/mpp/</w:t>
        </w:r>
      </w:hyperlink>
      <w:r w:rsidRPr="002B2883">
        <w:t>.</w:t>
      </w:r>
    </w:p>
  </w:footnote>
  <w:footnote w:id="90">
    <w:p w14:paraId="2B5C6CDA" w14:textId="5F68A429" w:rsidR="00056C62" w:rsidRDefault="00056C62" w:rsidP="00056C62">
      <w:pPr>
        <w:pStyle w:val="FootnoteText"/>
      </w:pPr>
      <w:r>
        <w:rPr>
          <w:rStyle w:val="FootnoteReference"/>
        </w:rPr>
        <w:footnoteRef/>
      </w:r>
      <w:r>
        <w:t xml:space="preserve"> </w:t>
      </w:r>
      <w:r w:rsidRPr="002B2883">
        <w:t xml:space="preserve">Amazon Web Services. (2023c). Amazon Redshift: Integration with BI Tools. </w:t>
      </w:r>
      <w:hyperlink r:id="rId61" w:tgtFrame="_new" w:history="1">
        <w:r w:rsidRPr="002B2883">
          <w:rPr>
            <w:rStyle w:val="Hyperlink"/>
          </w:rPr>
          <w:t>https://aws.amazon.com/redshift/features/integration-bi-tools/</w:t>
        </w:r>
      </w:hyperlink>
      <w:r w:rsidRPr="002B2883">
        <w:t>.</w:t>
      </w:r>
    </w:p>
  </w:footnote>
  <w:footnote w:id="91">
    <w:p w14:paraId="2C799836" w14:textId="1A93ED79" w:rsidR="00056C62" w:rsidRDefault="00056C62" w:rsidP="00056C62">
      <w:pPr>
        <w:pStyle w:val="FootnoteText"/>
      </w:pPr>
      <w:r>
        <w:rPr>
          <w:rStyle w:val="FootnoteReference"/>
        </w:rPr>
        <w:footnoteRef/>
      </w:r>
      <w:r>
        <w:t xml:space="preserve"> </w:t>
      </w:r>
      <w:r w:rsidRPr="002B2883">
        <w:t xml:space="preserve">Amazon Web Services. (2023d). Amazon Redshift Spectrum. </w:t>
      </w:r>
      <w:hyperlink r:id="rId62" w:tgtFrame="_new" w:history="1">
        <w:r w:rsidRPr="002B2883">
          <w:rPr>
            <w:rStyle w:val="Hyperlink"/>
          </w:rPr>
          <w:t>https://aws.amazon.com/redshift/features/spectrum/</w:t>
        </w:r>
      </w:hyperlink>
      <w:r w:rsidRPr="002B2883">
        <w:t>.</w:t>
      </w:r>
    </w:p>
  </w:footnote>
  <w:footnote w:id="92">
    <w:p w14:paraId="7F54688C" w14:textId="12BFB778" w:rsidR="00AB6A59" w:rsidRDefault="00AB6A59" w:rsidP="00AB6A59">
      <w:pPr>
        <w:pStyle w:val="FootnoteText"/>
      </w:pPr>
      <w:r>
        <w:rPr>
          <w:rStyle w:val="FootnoteReference"/>
        </w:rPr>
        <w:footnoteRef/>
      </w:r>
      <w:r>
        <w:t xml:space="preserve"> </w:t>
      </w:r>
      <w:proofErr w:type="spellStart"/>
      <w:r w:rsidRPr="002B2883">
        <w:t>Mishne</w:t>
      </w:r>
      <w:proofErr w:type="spellEnd"/>
      <w:r w:rsidRPr="002B2883">
        <w:t xml:space="preserve">, G., Beech, D., </w:t>
      </w:r>
      <w:proofErr w:type="spellStart"/>
      <w:r w:rsidRPr="002B2883">
        <w:t>Bouganim</w:t>
      </w:r>
      <w:proofErr w:type="spellEnd"/>
      <w:r w:rsidRPr="002B2883">
        <w:t xml:space="preserve">, L., &amp; Novikov, E. (2005). Relational databases for query caches: A case study. In Proceedings of the 31st international conference on Very large </w:t>
      </w:r>
      <w:r w:rsidRPr="00AB6A59">
        <w:t>databases</w:t>
      </w:r>
      <w:r w:rsidRPr="002B2883">
        <w:t xml:space="preserve"> (pp. 58-69).</w:t>
      </w:r>
    </w:p>
  </w:footnote>
  <w:footnote w:id="93">
    <w:p w14:paraId="1D81CC97" w14:textId="56F6F1C7" w:rsidR="00F74B99" w:rsidRDefault="00F74B99">
      <w:pPr>
        <w:pStyle w:val="FootnoteText"/>
      </w:pPr>
      <w:r>
        <w:rPr>
          <w:rStyle w:val="FootnoteReference"/>
        </w:rPr>
        <w:footnoteRef/>
      </w:r>
      <w:r>
        <w:t xml:space="preserve"> </w:t>
      </w:r>
      <w:r w:rsidRPr="00F74B99">
        <w:t xml:space="preserve">Amazon Web Services. (2023e). Amazon RDS: Use Cases. </w:t>
      </w:r>
      <w:hyperlink r:id="rId63" w:tgtFrame="_new" w:history="1">
        <w:r w:rsidRPr="00F74B99">
          <w:rPr>
            <w:rStyle w:val="Hyperlink"/>
          </w:rPr>
          <w:t>https://aws.amazon.com/rds/use-cases/</w:t>
        </w:r>
      </w:hyperlink>
      <w:r w:rsidRPr="00F74B99">
        <w:t>.</w:t>
      </w:r>
    </w:p>
  </w:footnote>
  <w:footnote w:id="94">
    <w:p w14:paraId="51FB182E" w14:textId="02D26C68" w:rsidR="00AD4DF2" w:rsidRDefault="00AD4DF2" w:rsidP="00AD4DF2">
      <w:pPr>
        <w:pStyle w:val="FootnoteText"/>
      </w:pPr>
      <w:r>
        <w:rPr>
          <w:rStyle w:val="FootnoteReference"/>
        </w:rPr>
        <w:footnoteRef/>
      </w:r>
      <w:r>
        <w:t xml:space="preserve"> </w:t>
      </w:r>
      <w:r w:rsidRPr="00BC14A2">
        <w:t>Zaslavsky, A., Perera, C., &amp; Georgakopoulos, D. (2012). Sensor cloud: a cloud of virtualized sensors. In 2012 19th IEEE International Conference on Web Services (pp. 407-414). IEEE.</w:t>
      </w:r>
    </w:p>
  </w:footnote>
  <w:footnote w:id="95">
    <w:p w14:paraId="7924818C" w14:textId="33749ED3" w:rsidR="00B36FDB" w:rsidRDefault="00B36FDB" w:rsidP="00B36FDB">
      <w:pPr>
        <w:pStyle w:val="FootnoteText"/>
      </w:pPr>
      <w:r>
        <w:rPr>
          <w:rStyle w:val="FootnoteReference"/>
        </w:rPr>
        <w:footnoteRef/>
      </w:r>
      <w:r>
        <w:t xml:space="preserve"> </w:t>
      </w:r>
      <w:r w:rsidRPr="00BC14A2">
        <w:t>Hwang, W. J., Li, K. W., &amp; Lee, J. M. (2018). A Data Stream Management System for Real-Time Monitoring of Maritime Environmental Data. Journal of Marine Science and Engineering, 6(4), 118.</w:t>
      </w:r>
    </w:p>
  </w:footnote>
  <w:footnote w:id="96">
    <w:p w14:paraId="2BE014DF" w14:textId="479F5B04" w:rsidR="00580775" w:rsidRDefault="00580775" w:rsidP="00580775">
      <w:pPr>
        <w:pStyle w:val="FootnoteText"/>
      </w:pPr>
      <w:r>
        <w:rPr>
          <w:rStyle w:val="FootnoteReference"/>
        </w:rPr>
        <w:footnoteRef/>
      </w:r>
      <w:r>
        <w:t xml:space="preserve"> </w:t>
      </w:r>
      <w:r w:rsidRPr="00BC14A2">
        <w:t xml:space="preserve">Amazon Web Services. (2023a). Amazon Timestream: Serverless. </w:t>
      </w:r>
      <w:hyperlink r:id="rId64" w:tgtFrame="_new" w:history="1">
        <w:r w:rsidRPr="00BC14A2">
          <w:rPr>
            <w:rStyle w:val="Hyperlink"/>
          </w:rPr>
          <w:t>https://aws.amazon.com/timestream/features/serverless/</w:t>
        </w:r>
      </w:hyperlink>
      <w:r w:rsidRPr="00BC14A2">
        <w:t>.</w:t>
      </w:r>
    </w:p>
  </w:footnote>
  <w:footnote w:id="97">
    <w:p w14:paraId="683FD217" w14:textId="7CFF25DB" w:rsidR="00C84D53" w:rsidRDefault="00C84D53" w:rsidP="00C84D53">
      <w:pPr>
        <w:pStyle w:val="FootnoteText"/>
      </w:pPr>
      <w:r>
        <w:rPr>
          <w:rStyle w:val="FootnoteReference"/>
        </w:rPr>
        <w:footnoteRef/>
      </w:r>
      <w:r>
        <w:t xml:space="preserve"> </w:t>
      </w:r>
      <w:r w:rsidRPr="00BC14A2">
        <w:t xml:space="preserve">Amazon Web Services. (2023b). Amazon Timestream: High Resolution. </w:t>
      </w:r>
      <w:hyperlink r:id="rId65" w:tgtFrame="_new" w:history="1">
        <w:r w:rsidRPr="00BC14A2">
          <w:rPr>
            <w:rStyle w:val="Hyperlink"/>
          </w:rPr>
          <w:t>https://aws.amazon.com/timestream/features/high-resolution/</w:t>
        </w:r>
      </w:hyperlink>
      <w:r w:rsidRPr="00BC14A2">
        <w:t>.</w:t>
      </w:r>
    </w:p>
  </w:footnote>
  <w:footnote w:id="98">
    <w:p w14:paraId="7FA10D1E" w14:textId="09A2DF24" w:rsidR="00F21F29" w:rsidRDefault="00F21F29" w:rsidP="00F21F29">
      <w:pPr>
        <w:pStyle w:val="FootnoteText"/>
      </w:pPr>
      <w:r>
        <w:rPr>
          <w:rStyle w:val="FootnoteReference"/>
        </w:rPr>
        <w:footnoteRef/>
      </w:r>
      <w:r>
        <w:t xml:space="preserve"> </w:t>
      </w:r>
      <w:r w:rsidRPr="00BC14A2">
        <w:t xml:space="preserve">Amazon Web Services. (2023c). Amazon Timestream: Built-In Analytics. </w:t>
      </w:r>
      <w:hyperlink r:id="rId66" w:tgtFrame="_new" w:history="1">
        <w:r w:rsidRPr="00BC14A2">
          <w:rPr>
            <w:rStyle w:val="Hyperlink"/>
          </w:rPr>
          <w:t>https://aws.amazon.com/timestream/features/built-in-analytics/</w:t>
        </w:r>
      </w:hyperlink>
      <w:r w:rsidRPr="00BC14A2">
        <w:t>.</w:t>
      </w:r>
    </w:p>
  </w:footnote>
  <w:footnote w:id="99">
    <w:p w14:paraId="5A93952E" w14:textId="6AD8EE8D" w:rsidR="00E3556A" w:rsidRDefault="00E3556A" w:rsidP="00E3556A">
      <w:pPr>
        <w:pStyle w:val="FootnoteText"/>
      </w:pPr>
      <w:r>
        <w:rPr>
          <w:rStyle w:val="FootnoteReference"/>
        </w:rPr>
        <w:footnoteRef/>
      </w:r>
      <w:r>
        <w:t xml:space="preserve"> </w:t>
      </w:r>
      <w:r w:rsidRPr="00BC14A2">
        <w:t xml:space="preserve">Amazon Web Services. (2023d). Amazon Timestream: Integration with AWS Services. </w:t>
      </w:r>
      <w:hyperlink r:id="rId67" w:tgtFrame="_new" w:history="1">
        <w:r w:rsidRPr="00BC14A2">
          <w:rPr>
            <w:rStyle w:val="Hyperlink"/>
          </w:rPr>
          <w:t>https://aws.amazon.com/timestream/features/integration/</w:t>
        </w:r>
      </w:hyperlink>
      <w:r w:rsidRPr="00BC14A2">
        <w:t>.</w:t>
      </w:r>
    </w:p>
  </w:footnote>
  <w:footnote w:id="100">
    <w:p w14:paraId="7939F203" w14:textId="4C06437B" w:rsidR="0086010D" w:rsidRDefault="0086010D" w:rsidP="0086010D">
      <w:pPr>
        <w:pStyle w:val="FootnoteText"/>
      </w:pPr>
      <w:r>
        <w:rPr>
          <w:rStyle w:val="FootnoteReference"/>
        </w:rPr>
        <w:footnoteRef/>
      </w:r>
      <w:r>
        <w:t xml:space="preserve"> </w:t>
      </w:r>
      <w:r w:rsidRPr="00BC14A2">
        <w:t xml:space="preserve">Deshpande, A., &amp; Thaker, V. (2017). IoT Data Analytics at the Edge. In Edge Analytics </w:t>
      </w:r>
      <w:r w:rsidRPr="0086010D">
        <w:t>on</w:t>
      </w:r>
      <w:r w:rsidRPr="00BC14A2">
        <w:t xml:space="preserve"> the Internet of Things (pp. 3-25). Springer.</w:t>
      </w:r>
    </w:p>
  </w:footnote>
  <w:footnote w:id="101">
    <w:p w14:paraId="10703012" w14:textId="058DB4C3" w:rsidR="00740AAD" w:rsidRDefault="00740AAD" w:rsidP="00740AAD">
      <w:pPr>
        <w:pStyle w:val="FootnoteText"/>
      </w:pPr>
      <w:r>
        <w:rPr>
          <w:rStyle w:val="FootnoteReference"/>
        </w:rPr>
        <w:footnoteRef/>
      </w:r>
      <w:r>
        <w:t xml:space="preserve"> </w:t>
      </w:r>
      <w:r w:rsidRPr="00BC14A2">
        <w:t xml:space="preserve">Golab, L., &amp; </w:t>
      </w:r>
      <w:proofErr w:type="spellStart"/>
      <w:r w:rsidRPr="00BC14A2">
        <w:t>Özsu</w:t>
      </w:r>
      <w:proofErr w:type="spellEnd"/>
      <w:r w:rsidRPr="00BC14A2">
        <w:t xml:space="preserve">, M. T. (2003). Data Stream Management: Processing High-Speed Data Streams. In Proceedings of the Thirtieth international conference on Very large </w:t>
      </w:r>
      <w:r w:rsidRPr="00740AAD">
        <w:t>databases</w:t>
      </w:r>
      <w:r w:rsidRPr="00BC14A2">
        <w:t>-Volume 30 (pp. 937-938).</w:t>
      </w:r>
    </w:p>
  </w:footnote>
  <w:footnote w:id="102">
    <w:p w14:paraId="1BC9EB41" w14:textId="6716E888" w:rsidR="00BB6C8D" w:rsidRDefault="00BB6C8D" w:rsidP="00BB6C8D">
      <w:pPr>
        <w:pStyle w:val="FootnoteText"/>
      </w:pPr>
      <w:r>
        <w:rPr>
          <w:rStyle w:val="FootnoteReference"/>
        </w:rPr>
        <w:footnoteRef/>
      </w:r>
      <w:r>
        <w:t xml:space="preserve"> </w:t>
      </w:r>
      <w:r w:rsidRPr="00786E08">
        <w:t>Cattell, R. (2010). Scalable SQL and NoSQL data stores. ACM SIGMOD Record, 39(4), 12-27.</w:t>
      </w:r>
    </w:p>
  </w:footnote>
  <w:footnote w:id="103">
    <w:p w14:paraId="2D74B039" w14:textId="02D07E73" w:rsidR="00726C35" w:rsidRDefault="00726C35" w:rsidP="00726C35">
      <w:pPr>
        <w:pStyle w:val="FootnoteText"/>
      </w:pPr>
      <w:r>
        <w:rPr>
          <w:rStyle w:val="FootnoteReference"/>
        </w:rPr>
        <w:footnoteRef/>
      </w:r>
      <w:r>
        <w:t xml:space="preserve"> </w:t>
      </w:r>
      <w:r w:rsidRPr="00786E08">
        <w:t>Stonebraker, M. (2010). SQL databases v. NoSQL databases. Communications of the ACM, 53(4), 10-11.</w:t>
      </w:r>
    </w:p>
  </w:footnote>
  <w:footnote w:id="104">
    <w:p w14:paraId="45C7DA1B" w14:textId="445E3085" w:rsidR="002E0E0E" w:rsidRDefault="002E0E0E" w:rsidP="002E0E0E">
      <w:pPr>
        <w:pStyle w:val="FootnoteText"/>
      </w:pPr>
      <w:r>
        <w:rPr>
          <w:rStyle w:val="FootnoteReference"/>
        </w:rPr>
        <w:footnoteRef/>
      </w:r>
      <w:r>
        <w:t xml:space="preserve"> </w:t>
      </w:r>
      <w:r w:rsidRPr="00786E08">
        <w:t xml:space="preserve">Amazon Web Services. (2023b). Amazon DynamoDB. </w:t>
      </w:r>
      <w:hyperlink r:id="rId68" w:tgtFrame="_new" w:history="1">
        <w:r w:rsidRPr="00786E08">
          <w:rPr>
            <w:rStyle w:val="Hyperlink"/>
          </w:rPr>
          <w:t>https://aws.amazon.com/dynamodb/</w:t>
        </w:r>
      </w:hyperlink>
      <w:r w:rsidRPr="00786E08">
        <w:t>.</w:t>
      </w:r>
    </w:p>
  </w:footnote>
  <w:footnote w:id="105">
    <w:p w14:paraId="16FC3E1C" w14:textId="747AA9F8" w:rsidR="00CC1BB3" w:rsidRDefault="00CC1BB3" w:rsidP="00CC1BB3">
      <w:pPr>
        <w:pStyle w:val="FootnoteText"/>
      </w:pPr>
      <w:r>
        <w:rPr>
          <w:rStyle w:val="FootnoteReference"/>
        </w:rPr>
        <w:footnoteRef/>
      </w:r>
      <w:r>
        <w:t xml:space="preserve"> </w:t>
      </w:r>
      <w:r w:rsidRPr="00786E08">
        <w:t xml:space="preserve">Amazon Web Services. (2023). Amazon RDS. </w:t>
      </w:r>
      <w:hyperlink r:id="rId69" w:tgtFrame="_new" w:history="1">
        <w:r w:rsidRPr="00786E08">
          <w:rPr>
            <w:rStyle w:val="Hyperlink"/>
          </w:rPr>
          <w:t>https://aws.amazon.com/rds/</w:t>
        </w:r>
      </w:hyperlink>
      <w:r w:rsidRPr="00786E08">
        <w:t>.</w:t>
      </w:r>
    </w:p>
  </w:footnote>
  <w:footnote w:id="106">
    <w:p w14:paraId="5EA70725" w14:textId="2157A06C" w:rsidR="00181FFB" w:rsidRDefault="00181FFB" w:rsidP="00181FFB">
      <w:pPr>
        <w:pStyle w:val="FootnoteText"/>
      </w:pPr>
      <w:r>
        <w:rPr>
          <w:rStyle w:val="FootnoteReference"/>
        </w:rPr>
        <w:footnoteRef/>
      </w:r>
      <w:r>
        <w:t xml:space="preserve"> </w:t>
      </w:r>
      <w:r w:rsidRPr="00786E08">
        <w:t xml:space="preserve">Agrawal, D., Das, S., &amp; El Abbadi, A. (2007). Big data and cloud computing: current state and future opportunities. </w:t>
      </w:r>
      <w:proofErr w:type="spellStart"/>
      <w:r w:rsidRPr="00786E08">
        <w:t>Ercim</w:t>
      </w:r>
      <w:proofErr w:type="spellEnd"/>
      <w:r w:rsidRPr="00786E08">
        <w:t xml:space="preserve"> News, 2011(84), 28-31</w:t>
      </w:r>
    </w:p>
  </w:footnote>
  <w:footnote w:id="107">
    <w:p w14:paraId="56E1044C" w14:textId="4D476C46" w:rsidR="00DE4BF2" w:rsidRDefault="00DE4BF2" w:rsidP="00DE4BF2">
      <w:pPr>
        <w:pStyle w:val="FootnoteText"/>
      </w:pPr>
      <w:r>
        <w:rPr>
          <w:rStyle w:val="FootnoteReference"/>
        </w:rPr>
        <w:footnoteRef/>
      </w:r>
      <w:r>
        <w:t xml:space="preserve"> </w:t>
      </w:r>
      <w:r w:rsidRPr="00786E08">
        <w:t xml:space="preserve">Amazon Web Services. (2023). AWS Security and Compliance. </w:t>
      </w:r>
      <w:hyperlink r:id="rId70" w:tgtFrame="_new" w:history="1">
        <w:r w:rsidRPr="00786E08">
          <w:rPr>
            <w:rStyle w:val="Hyperlink"/>
          </w:rPr>
          <w:t>https://aws.amazon.com/security/</w:t>
        </w:r>
      </w:hyperlink>
      <w:r w:rsidRPr="00786E08">
        <w:t>.</w:t>
      </w:r>
    </w:p>
  </w:footnote>
  <w:footnote w:id="108">
    <w:p w14:paraId="3D214526" w14:textId="20D77D51" w:rsidR="009E18A6" w:rsidRDefault="009E18A6" w:rsidP="009E18A6">
      <w:pPr>
        <w:pStyle w:val="FootnoteText"/>
      </w:pPr>
      <w:r>
        <w:rPr>
          <w:rStyle w:val="FootnoteReference"/>
        </w:rPr>
        <w:footnoteRef/>
      </w:r>
      <w:r>
        <w:t xml:space="preserve"> </w:t>
      </w:r>
      <w:r w:rsidRPr="00786E08">
        <w:t xml:space="preserve">Amazon Web Services. (2023). Amazon Timestream. </w:t>
      </w:r>
      <w:hyperlink r:id="rId71" w:tgtFrame="_new" w:history="1">
        <w:r w:rsidRPr="00786E08">
          <w:rPr>
            <w:rStyle w:val="Hyperlink"/>
          </w:rPr>
          <w:t>https://aws.amazon.com/timestream/</w:t>
        </w:r>
      </w:hyperlink>
      <w:r w:rsidRPr="00786E08">
        <w:t>.</w:t>
      </w:r>
    </w:p>
  </w:footnote>
  <w:footnote w:id="109">
    <w:p w14:paraId="0C0D2BB5" w14:textId="3DCEDD72" w:rsidR="00F93C0B" w:rsidRDefault="00F93C0B" w:rsidP="00F93C0B">
      <w:pPr>
        <w:pStyle w:val="FootnoteText"/>
      </w:pPr>
      <w:r>
        <w:rPr>
          <w:rStyle w:val="FootnoteReference"/>
        </w:rPr>
        <w:footnoteRef/>
      </w:r>
      <w:r>
        <w:t xml:space="preserve"> </w:t>
      </w:r>
      <w:r w:rsidRPr="00786E08">
        <w:t xml:space="preserve">Papadopoulos, A. V., &amp; </w:t>
      </w:r>
      <w:proofErr w:type="spellStart"/>
      <w:r w:rsidRPr="00786E08">
        <w:t>Maglaris</w:t>
      </w:r>
      <w:proofErr w:type="spellEnd"/>
      <w:r w:rsidRPr="00786E08">
        <w:t>, V. (2013). Towards big data benchmarks. In Proceedings of the 2nd ACM symposium on Cloud computing (pp. 13-24).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">
                  <v:group id="Group 1324798426" o:spid="_x0000_s1027" style="position:absolute;left:27980;top:35847;width:50959;height:3905" coordsize="50958,39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">
                    <v:rect id="Rectangle 2049449810" o:spid="_x0000_s1028" style="position:absolute;width:50958;height:3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&#13;&#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&#13;&#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4956B73"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87998"/>
    <w:multiLevelType w:val="multilevel"/>
    <w:tmpl w:val="2210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43C1A"/>
    <w:multiLevelType w:val="multilevel"/>
    <w:tmpl w:val="FAE4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D11CF"/>
    <w:multiLevelType w:val="hybridMultilevel"/>
    <w:tmpl w:val="EC724F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B72D7E"/>
    <w:multiLevelType w:val="hybridMultilevel"/>
    <w:tmpl w:val="1136C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E920B4"/>
    <w:multiLevelType w:val="multilevel"/>
    <w:tmpl w:val="A3B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1EF8"/>
    <w:multiLevelType w:val="multilevel"/>
    <w:tmpl w:val="89342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F71182"/>
    <w:multiLevelType w:val="hybridMultilevel"/>
    <w:tmpl w:val="B0BA7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0D4F0D"/>
    <w:multiLevelType w:val="multilevel"/>
    <w:tmpl w:val="C00E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556407"/>
    <w:multiLevelType w:val="hybridMultilevel"/>
    <w:tmpl w:val="3A30B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547B7C"/>
    <w:multiLevelType w:val="hybridMultilevel"/>
    <w:tmpl w:val="241ED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3D7F1A"/>
    <w:multiLevelType w:val="multilevel"/>
    <w:tmpl w:val="DB92E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3364E"/>
    <w:multiLevelType w:val="multilevel"/>
    <w:tmpl w:val="2636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FD24AF"/>
    <w:multiLevelType w:val="multilevel"/>
    <w:tmpl w:val="1A9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A5627C"/>
    <w:multiLevelType w:val="hybridMultilevel"/>
    <w:tmpl w:val="DBE8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337F72"/>
    <w:multiLevelType w:val="hybridMultilevel"/>
    <w:tmpl w:val="2C3EB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280D6D"/>
    <w:multiLevelType w:val="multilevel"/>
    <w:tmpl w:val="9460B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70B33"/>
    <w:multiLevelType w:val="multilevel"/>
    <w:tmpl w:val="CA08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364B58"/>
    <w:multiLevelType w:val="multilevel"/>
    <w:tmpl w:val="5BF8A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6C621F"/>
    <w:multiLevelType w:val="hybridMultilevel"/>
    <w:tmpl w:val="38FC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19493A"/>
    <w:multiLevelType w:val="multilevel"/>
    <w:tmpl w:val="088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8C733F"/>
    <w:multiLevelType w:val="hybridMultilevel"/>
    <w:tmpl w:val="45BCC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1B69F0"/>
    <w:multiLevelType w:val="hybridMultilevel"/>
    <w:tmpl w:val="D4904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2440B79"/>
    <w:multiLevelType w:val="multilevel"/>
    <w:tmpl w:val="9DAA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28525D"/>
    <w:multiLevelType w:val="multilevel"/>
    <w:tmpl w:val="1060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AF1F47"/>
    <w:multiLevelType w:val="multilevel"/>
    <w:tmpl w:val="5E58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D00A79"/>
    <w:multiLevelType w:val="multilevel"/>
    <w:tmpl w:val="D5D02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224941"/>
    <w:multiLevelType w:val="multilevel"/>
    <w:tmpl w:val="1B5E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DB2B16"/>
    <w:multiLevelType w:val="multilevel"/>
    <w:tmpl w:val="4B0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63545B"/>
    <w:multiLevelType w:val="multilevel"/>
    <w:tmpl w:val="EF3A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C55C76"/>
    <w:multiLevelType w:val="multilevel"/>
    <w:tmpl w:val="B7A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D417D4"/>
    <w:multiLevelType w:val="multilevel"/>
    <w:tmpl w:val="BBD8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85C24"/>
    <w:multiLevelType w:val="multilevel"/>
    <w:tmpl w:val="5598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A3027D"/>
    <w:multiLevelType w:val="multilevel"/>
    <w:tmpl w:val="68FE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BC336B"/>
    <w:multiLevelType w:val="multilevel"/>
    <w:tmpl w:val="ACC6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393BFA"/>
    <w:multiLevelType w:val="hybridMultilevel"/>
    <w:tmpl w:val="46B63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C626200"/>
    <w:multiLevelType w:val="multilevel"/>
    <w:tmpl w:val="D06C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D772DB"/>
    <w:multiLevelType w:val="multilevel"/>
    <w:tmpl w:val="16843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112B25"/>
    <w:multiLevelType w:val="multilevel"/>
    <w:tmpl w:val="DB6EA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FA7920"/>
    <w:multiLevelType w:val="multilevel"/>
    <w:tmpl w:val="0DE6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0BB27C0"/>
    <w:multiLevelType w:val="hybridMultilevel"/>
    <w:tmpl w:val="53A43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12D5289"/>
    <w:multiLevelType w:val="multilevel"/>
    <w:tmpl w:val="4AA61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0B4F46"/>
    <w:multiLevelType w:val="multilevel"/>
    <w:tmpl w:val="F82A0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A91B5C"/>
    <w:multiLevelType w:val="hybridMultilevel"/>
    <w:tmpl w:val="A322D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B4E6A16"/>
    <w:multiLevelType w:val="hybridMultilevel"/>
    <w:tmpl w:val="37285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E03512"/>
    <w:multiLevelType w:val="multilevel"/>
    <w:tmpl w:val="6C7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9132A7"/>
    <w:multiLevelType w:val="multilevel"/>
    <w:tmpl w:val="C38A2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92463D"/>
    <w:multiLevelType w:val="multilevel"/>
    <w:tmpl w:val="A0EE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3CC19A8"/>
    <w:multiLevelType w:val="multilevel"/>
    <w:tmpl w:val="DB084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D54E5C"/>
    <w:multiLevelType w:val="multilevel"/>
    <w:tmpl w:val="C48A5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CB6B87"/>
    <w:multiLevelType w:val="multilevel"/>
    <w:tmpl w:val="E6B4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1E022D"/>
    <w:multiLevelType w:val="hybridMultilevel"/>
    <w:tmpl w:val="5396F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F9F4536"/>
    <w:multiLevelType w:val="multilevel"/>
    <w:tmpl w:val="C1125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8083548">
    <w:abstractNumId w:val="17"/>
  </w:num>
  <w:num w:numId="2" w16cid:durableId="698093159">
    <w:abstractNumId w:val="33"/>
  </w:num>
  <w:num w:numId="3" w16cid:durableId="1362707329">
    <w:abstractNumId w:val="30"/>
  </w:num>
  <w:num w:numId="4" w16cid:durableId="1777746919">
    <w:abstractNumId w:val="35"/>
  </w:num>
  <w:num w:numId="5" w16cid:durableId="615793438">
    <w:abstractNumId w:val="28"/>
  </w:num>
  <w:num w:numId="6" w16cid:durableId="1027145883">
    <w:abstractNumId w:val="15"/>
  </w:num>
  <w:num w:numId="7" w16cid:durableId="102843732">
    <w:abstractNumId w:val="5"/>
  </w:num>
  <w:num w:numId="8" w16cid:durableId="987395467">
    <w:abstractNumId w:val="46"/>
  </w:num>
  <w:num w:numId="9" w16cid:durableId="714082161">
    <w:abstractNumId w:val="22"/>
  </w:num>
  <w:num w:numId="10" w16cid:durableId="1175920923">
    <w:abstractNumId w:val="49"/>
  </w:num>
  <w:num w:numId="11" w16cid:durableId="113184605">
    <w:abstractNumId w:val="29"/>
  </w:num>
  <w:num w:numId="12" w16cid:durableId="510801648">
    <w:abstractNumId w:val="1"/>
  </w:num>
  <w:num w:numId="13" w16cid:durableId="720716576">
    <w:abstractNumId w:val="44"/>
  </w:num>
  <w:num w:numId="14" w16cid:durableId="2119521651">
    <w:abstractNumId w:val="41"/>
  </w:num>
  <w:num w:numId="15" w16cid:durableId="260452323">
    <w:abstractNumId w:val="37"/>
  </w:num>
  <w:num w:numId="16" w16cid:durableId="1504780011">
    <w:abstractNumId w:val="0"/>
  </w:num>
  <w:num w:numId="17" w16cid:durableId="347023051">
    <w:abstractNumId w:val="40"/>
  </w:num>
  <w:num w:numId="18" w16cid:durableId="1750351100">
    <w:abstractNumId w:val="45"/>
  </w:num>
  <w:num w:numId="19" w16cid:durableId="1858960793">
    <w:abstractNumId w:val="25"/>
  </w:num>
  <w:num w:numId="20" w16cid:durableId="103427453">
    <w:abstractNumId w:val="19"/>
  </w:num>
  <w:num w:numId="21" w16cid:durableId="1960457014">
    <w:abstractNumId w:val="32"/>
  </w:num>
  <w:num w:numId="22" w16cid:durableId="1809275694">
    <w:abstractNumId w:val="31"/>
  </w:num>
  <w:num w:numId="23" w16cid:durableId="63188535">
    <w:abstractNumId w:val="24"/>
  </w:num>
  <w:num w:numId="24" w16cid:durableId="404913468">
    <w:abstractNumId w:val="23"/>
  </w:num>
  <w:num w:numId="25" w16cid:durableId="1835876860">
    <w:abstractNumId w:val="4"/>
  </w:num>
  <w:num w:numId="26" w16cid:durableId="436146267">
    <w:abstractNumId w:val="11"/>
  </w:num>
  <w:num w:numId="27" w16cid:durableId="1954094351">
    <w:abstractNumId w:val="26"/>
  </w:num>
  <w:num w:numId="28" w16cid:durableId="859199321">
    <w:abstractNumId w:val="7"/>
  </w:num>
  <w:num w:numId="29" w16cid:durableId="2030641284">
    <w:abstractNumId w:val="27"/>
  </w:num>
  <w:num w:numId="30" w16cid:durableId="14422884">
    <w:abstractNumId w:val="12"/>
  </w:num>
  <w:num w:numId="31" w16cid:durableId="1558471995">
    <w:abstractNumId w:val="10"/>
  </w:num>
  <w:num w:numId="32" w16cid:durableId="1539316069">
    <w:abstractNumId w:val="36"/>
  </w:num>
  <w:num w:numId="33" w16cid:durableId="807668184">
    <w:abstractNumId w:val="47"/>
  </w:num>
  <w:num w:numId="34" w16cid:durableId="2087678083">
    <w:abstractNumId w:val="48"/>
  </w:num>
  <w:num w:numId="35" w16cid:durableId="884562659">
    <w:abstractNumId w:val="38"/>
  </w:num>
  <w:num w:numId="36" w16cid:durableId="346910795">
    <w:abstractNumId w:val="51"/>
  </w:num>
  <w:num w:numId="37" w16cid:durableId="824124161">
    <w:abstractNumId w:val="16"/>
  </w:num>
  <w:num w:numId="38" w16cid:durableId="242952953">
    <w:abstractNumId w:val="34"/>
  </w:num>
  <w:num w:numId="39" w16cid:durableId="211504663">
    <w:abstractNumId w:val="2"/>
  </w:num>
  <w:num w:numId="40" w16cid:durableId="11154498">
    <w:abstractNumId w:val="3"/>
  </w:num>
  <w:num w:numId="41" w16cid:durableId="158624064">
    <w:abstractNumId w:val="9"/>
  </w:num>
  <w:num w:numId="42" w16cid:durableId="53551593">
    <w:abstractNumId w:val="6"/>
  </w:num>
  <w:num w:numId="43" w16cid:durableId="1553230062">
    <w:abstractNumId w:val="18"/>
  </w:num>
  <w:num w:numId="44" w16cid:durableId="295835579">
    <w:abstractNumId w:val="14"/>
  </w:num>
  <w:num w:numId="45" w16cid:durableId="118229109">
    <w:abstractNumId w:val="8"/>
  </w:num>
  <w:num w:numId="46" w16cid:durableId="1441561747">
    <w:abstractNumId w:val="43"/>
  </w:num>
  <w:num w:numId="47" w16cid:durableId="1489441663">
    <w:abstractNumId w:val="13"/>
  </w:num>
  <w:num w:numId="48" w16cid:durableId="207189738">
    <w:abstractNumId w:val="21"/>
  </w:num>
  <w:num w:numId="49" w16cid:durableId="265431698">
    <w:abstractNumId w:val="42"/>
  </w:num>
  <w:num w:numId="50" w16cid:durableId="88545148">
    <w:abstractNumId w:val="20"/>
  </w:num>
  <w:num w:numId="51" w16cid:durableId="984043844">
    <w:abstractNumId w:val="39"/>
  </w:num>
  <w:num w:numId="52" w16cid:durableId="667441340">
    <w:abstractNumId w:val="50"/>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haron">
    <w15:presenceInfo w15:providerId="None" w15:userId="Sh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3767"/>
    <w:rsid w:val="0000613A"/>
    <w:rsid w:val="000100ED"/>
    <w:rsid w:val="000110DF"/>
    <w:rsid w:val="00011185"/>
    <w:rsid w:val="0002124C"/>
    <w:rsid w:val="00030538"/>
    <w:rsid w:val="00030B1E"/>
    <w:rsid w:val="00030BB4"/>
    <w:rsid w:val="000436B4"/>
    <w:rsid w:val="000451A5"/>
    <w:rsid w:val="00052C2C"/>
    <w:rsid w:val="00056C62"/>
    <w:rsid w:val="00063A78"/>
    <w:rsid w:val="00065DFB"/>
    <w:rsid w:val="00067DCE"/>
    <w:rsid w:val="00072715"/>
    <w:rsid w:val="000736FD"/>
    <w:rsid w:val="000754B8"/>
    <w:rsid w:val="00084FEF"/>
    <w:rsid w:val="00087144"/>
    <w:rsid w:val="000921D1"/>
    <w:rsid w:val="000958FD"/>
    <w:rsid w:val="000A061E"/>
    <w:rsid w:val="000A067E"/>
    <w:rsid w:val="000A1F5A"/>
    <w:rsid w:val="000A64D2"/>
    <w:rsid w:val="000A7598"/>
    <w:rsid w:val="000B2164"/>
    <w:rsid w:val="000B26D8"/>
    <w:rsid w:val="000B52D4"/>
    <w:rsid w:val="000C6524"/>
    <w:rsid w:val="000E008F"/>
    <w:rsid w:val="000E0E0C"/>
    <w:rsid w:val="000E4B0E"/>
    <w:rsid w:val="000F0C23"/>
    <w:rsid w:val="000F363F"/>
    <w:rsid w:val="000F4A3D"/>
    <w:rsid w:val="00105AD3"/>
    <w:rsid w:val="0011237F"/>
    <w:rsid w:val="00113F92"/>
    <w:rsid w:val="00126EC4"/>
    <w:rsid w:val="00127E61"/>
    <w:rsid w:val="00130CC3"/>
    <w:rsid w:val="001347CC"/>
    <w:rsid w:val="001368FB"/>
    <w:rsid w:val="00143CEC"/>
    <w:rsid w:val="001461E2"/>
    <w:rsid w:val="00150779"/>
    <w:rsid w:val="00150842"/>
    <w:rsid w:val="0015445A"/>
    <w:rsid w:val="00161170"/>
    <w:rsid w:val="00161F59"/>
    <w:rsid w:val="00162EA6"/>
    <w:rsid w:val="00180AC9"/>
    <w:rsid w:val="00181FFB"/>
    <w:rsid w:val="00184F7C"/>
    <w:rsid w:val="00191E44"/>
    <w:rsid w:val="001926E1"/>
    <w:rsid w:val="0019696B"/>
    <w:rsid w:val="001A17D7"/>
    <w:rsid w:val="001A4B4D"/>
    <w:rsid w:val="001C0B97"/>
    <w:rsid w:val="001C1661"/>
    <w:rsid w:val="001C1B82"/>
    <w:rsid w:val="001C2BFF"/>
    <w:rsid w:val="001C72CE"/>
    <w:rsid w:val="001D6DDC"/>
    <w:rsid w:val="001E255B"/>
    <w:rsid w:val="001E709C"/>
    <w:rsid w:val="001F11C7"/>
    <w:rsid w:val="001F33C9"/>
    <w:rsid w:val="001F6BF7"/>
    <w:rsid w:val="002030E3"/>
    <w:rsid w:val="0020494D"/>
    <w:rsid w:val="00210709"/>
    <w:rsid w:val="002157B9"/>
    <w:rsid w:val="00216598"/>
    <w:rsid w:val="00216B4D"/>
    <w:rsid w:val="002240A1"/>
    <w:rsid w:val="00224D11"/>
    <w:rsid w:val="00230239"/>
    <w:rsid w:val="00235F15"/>
    <w:rsid w:val="00236DC3"/>
    <w:rsid w:val="00237FDC"/>
    <w:rsid w:val="002452C9"/>
    <w:rsid w:val="002469B4"/>
    <w:rsid w:val="0025319A"/>
    <w:rsid w:val="00256B63"/>
    <w:rsid w:val="00257D23"/>
    <w:rsid w:val="00263629"/>
    <w:rsid w:val="00263DCE"/>
    <w:rsid w:val="002676E3"/>
    <w:rsid w:val="0027043E"/>
    <w:rsid w:val="00270C88"/>
    <w:rsid w:val="00271BC1"/>
    <w:rsid w:val="00273F68"/>
    <w:rsid w:val="00281B5B"/>
    <w:rsid w:val="00282223"/>
    <w:rsid w:val="0028623A"/>
    <w:rsid w:val="002866A7"/>
    <w:rsid w:val="00294923"/>
    <w:rsid w:val="002A32F7"/>
    <w:rsid w:val="002A3A71"/>
    <w:rsid w:val="002B2883"/>
    <w:rsid w:val="002B35D0"/>
    <w:rsid w:val="002B4D26"/>
    <w:rsid w:val="002B61FE"/>
    <w:rsid w:val="002C02AB"/>
    <w:rsid w:val="002C0D08"/>
    <w:rsid w:val="002D633A"/>
    <w:rsid w:val="002E0E0E"/>
    <w:rsid w:val="002E7609"/>
    <w:rsid w:val="002F019D"/>
    <w:rsid w:val="00300ACE"/>
    <w:rsid w:val="00306B77"/>
    <w:rsid w:val="003120E2"/>
    <w:rsid w:val="00313CCD"/>
    <w:rsid w:val="0031502B"/>
    <w:rsid w:val="0031601E"/>
    <w:rsid w:val="00331BBC"/>
    <w:rsid w:val="003366B9"/>
    <w:rsid w:val="00337407"/>
    <w:rsid w:val="00344002"/>
    <w:rsid w:val="00344462"/>
    <w:rsid w:val="00351237"/>
    <w:rsid w:val="003537FD"/>
    <w:rsid w:val="00356BE1"/>
    <w:rsid w:val="00360711"/>
    <w:rsid w:val="00364180"/>
    <w:rsid w:val="00365ECC"/>
    <w:rsid w:val="003937E1"/>
    <w:rsid w:val="00396C39"/>
    <w:rsid w:val="003A1E9D"/>
    <w:rsid w:val="003A20F5"/>
    <w:rsid w:val="003A2FA6"/>
    <w:rsid w:val="003A61A2"/>
    <w:rsid w:val="003B639D"/>
    <w:rsid w:val="003B7564"/>
    <w:rsid w:val="003C29E6"/>
    <w:rsid w:val="003C4078"/>
    <w:rsid w:val="003C4DD8"/>
    <w:rsid w:val="003C5C8A"/>
    <w:rsid w:val="003C6A7B"/>
    <w:rsid w:val="003C79A9"/>
    <w:rsid w:val="003D03B7"/>
    <w:rsid w:val="003D211C"/>
    <w:rsid w:val="003D5B30"/>
    <w:rsid w:val="003D6FDC"/>
    <w:rsid w:val="003E19C0"/>
    <w:rsid w:val="003E47ED"/>
    <w:rsid w:val="003E5DD8"/>
    <w:rsid w:val="003E5F1C"/>
    <w:rsid w:val="003E6459"/>
    <w:rsid w:val="003E762E"/>
    <w:rsid w:val="003F0506"/>
    <w:rsid w:val="003F1653"/>
    <w:rsid w:val="003F419B"/>
    <w:rsid w:val="003F46D5"/>
    <w:rsid w:val="004008EB"/>
    <w:rsid w:val="00405A33"/>
    <w:rsid w:val="0040635E"/>
    <w:rsid w:val="00406584"/>
    <w:rsid w:val="004073DF"/>
    <w:rsid w:val="004146A6"/>
    <w:rsid w:val="00423768"/>
    <w:rsid w:val="004273A6"/>
    <w:rsid w:val="00430FDA"/>
    <w:rsid w:val="004433F7"/>
    <w:rsid w:val="00447A46"/>
    <w:rsid w:val="0045397C"/>
    <w:rsid w:val="00455CEB"/>
    <w:rsid w:val="00456421"/>
    <w:rsid w:val="004618E2"/>
    <w:rsid w:val="004623B8"/>
    <w:rsid w:val="00465660"/>
    <w:rsid w:val="004704F6"/>
    <w:rsid w:val="00470BA1"/>
    <w:rsid w:val="00470D03"/>
    <w:rsid w:val="00475827"/>
    <w:rsid w:val="00481029"/>
    <w:rsid w:val="0048676D"/>
    <w:rsid w:val="00486D7A"/>
    <w:rsid w:val="004919B6"/>
    <w:rsid w:val="0049359E"/>
    <w:rsid w:val="00494F66"/>
    <w:rsid w:val="00495515"/>
    <w:rsid w:val="004A19B0"/>
    <w:rsid w:val="004A4384"/>
    <w:rsid w:val="004A5E99"/>
    <w:rsid w:val="004A5F4B"/>
    <w:rsid w:val="004B442A"/>
    <w:rsid w:val="004B4798"/>
    <w:rsid w:val="004B4DD8"/>
    <w:rsid w:val="004C75B0"/>
    <w:rsid w:val="004D00FA"/>
    <w:rsid w:val="004D7121"/>
    <w:rsid w:val="004D7726"/>
    <w:rsid w:val="004E3C9A"/>
    <w:rsid w:val="004F3E0F"/>
    <w:rsid w:val="004F6D71"/>
    <w:rsid w:val="00500653"/>
    <w:rsid w:val="005026A3"/>
    <w:rsid w:val="005062CB"/>
    <w:rsid w:val="00507460"/>
    <w:rsid w:val="00507F81"/>
    <w:rsid w:val="00525D5B"/>
    <w:rsid w:val="00530337"/>
    <w:rsid w:val="00534D6C"/>
    <w:rsid w:val="00535809"/>
    <w:rsid w:val="00545BF4"/>
    <w:rsid w:val="00546C7A"/>
    <w:rsid w:val="00552147"/>
    <w:rsid w:val="0056102A"/>
    <w:rsid w:val="00565722"/>
    <w:rsid w:val="0056659F"/>
    <w:rsid w:val="005672CA"/>
    <w:rsid w:val="005711DE"/>
    <w:rsid w:val="00580775"/>
    <w:rsid w:val="005836E4"/>
    <w:rsid w:val="005935FF"/>
    <w:rsid w:val="00593ED1"/>
    <w:rsid w:val="005947BA"/>
    <w:rsid w:val="005952D9"/>
    <w:rsid w:val="005A0C9D"/>
    <w:rsid w:val="005A193F"/>
    <w:rsid w:val="005A1FB0"/>
    <w:rsid w:val="005A6767"/>
    <w:rsid w:val="005D0ECE"/>
    <w:rsid w:val="005D2391"/>
    <w:rsid w:val="005D2436"/>
    <w:rsid w:val="005E167D"/>
    <w:rsid w:val="005E44FC"/>
    <w:rsid w:val="005E60F4"/>
    <w:rsid w:val="005F6ED2"/>
    <w:rsid w:val="00602768"/>
    <w:rsid w:val="0061419B"/>
    <w:rsid w:val="00617906"/>
    <w:rsid w:val="00617E79"/>
    <w:rsid w:val="00624418"/>
    <w:rsid w:val="00624570"/>
    <w:rsid w:val="00631166"/>
    <w:rsid w:val="00634F6B"/>
    <w:rsid w:val="00643A96"/>
    <w:rsid w:val="00650C11"/>
    <w:rsid w:val="00653D3A"/>
    <w:rsid w:val="0066417E"/>
    <w:rsid w:val="0067225A"/>
    <w:rsid w:val="006872FE"/>
    <w:rsid w:val="006912BA"/>
    <w:rsid w:val="006A3D69"/>
    <w:rsid w:val="006B052F"/>
    <w:rsid w:val="006B3276"/>
    <w:rsid w:val="006B54C1"/>
    <w:rsid w:val="006B6C72"/>
    <w:rsid w:val="006C05C4"/>
    <w:rsid w:val="006C25CB"/>
    <w:rsid w:val="006C62E7"/>
    <w:rsid w:val="006D087C"/>
    <w:rsid w:val="006F0623"/>
    <w:rsid w:val="006F304C"/>
    <w:rsid w:val="006F3A0E"/>
    <w:rsid w:val="006F5920"/>
    <w:rsid w:val="007114C0"/>
    <w:rsid w:val="00712299"/>
    <w:rsid w:val="00713E4B"/>
    <w:rsid w:val="00717F4C"/>
    <w:rsid w:val="00720C3B"/>
    <w:rsid w:val="00726C35"/>
    <w:rsid w:val="007300A7"/>
    <w:rsid w:val="00730E7C"/>
    <w:rsid w:val="00740AAD"/>
    <w:rsid w:val="0074309D"/>
    <w:rsid w:val="007474D6"/>
    <w:rsid w:val="00754517"/>
    <w:rsid w:val="00756019"/>
    <w:rsid w:val="00762A78"/>
    <w:rsid w:val="00763F00"/>
    <w:rsid w:val="00772035"/>
    <w:rsid w:val="00780849"/>
    <w:rsid w:val="00783B8B"/>
    <w:rsid w:val="00785096"/>
    <w:rsid w:val="00786E08"/>
    <w:rsid w:val="007935F1"/>
    <w:rsid w:val="0079768A"/>
    <w:rsid w:val="007A3F42"/>
    <w:rsid w:val="007A4B7F"/>
    <w:rsid w:val="007A4EF4"/>
    <w:rsid w:val="007A5CF3"/>
    <w:rsid w:val="007B4032"/>
    <w:rsid w:val="007B7F41"/>
    <w:rsid w:val="007C1E34"/>
    <w:rsid w:val="007C3D1C"/>
    <w:rsid w:val="007D1E45"/>
    <w:rsid w:val="007E1935"/>
    <w:rsid w:val="007E2FB6"/>
    <w:rsid w:val="00814128"/>
    <w:rsid w:val="00815B2E"/>
    <w:rsid w:val="00817872"/>
    <w:rsid w:val="00822725"/>
    <w:rsid w:val="00822E57"/>
    <w:rsid w:val="008232A9"/>
    <w:rsid w:val="008259DB"/>
    <w:rsid w:val="008310DB"/>
    <w:rsid w:val="008338D2"/>
    <w:rsid w:val="00834CE5"/>
    <w:rsid w:val="008353AC"/>
    <w:rsid w:val="0083691A"/>
    <w:rsid w:val="00840666"/>
    <w:rsid w:val="0084214F"/>
    <w:rsid w:val="008430A5"/>
    <w:rsid w:val="00843A21"/>
    <w:rsid w:val="008516E8"/>
    <w:rsid w:val="008546BD"/>
    <w:rsid w:val="008550B3"/>
    <w:rsid w:val="00855ECE"/>
    <w:rsid w:val="008565DE"/>
    <w:rsid w:val="0085737D"/>
    <w:rsid w:val="0086010D"/>
    <w:rsid w:val="00862C76"/>
    <w:rsid w:val="00863BA1"/>
    <w:rsid w:val="00872CCD"/>
    <w:rsid w:val="00873DCF"/>
    <w:rsid w:val="008830F7"/>
    <w:rsid w:val="00884260"/>
    <w:rsid w:val="00887AAB"/>
    <w:rsid w:val="008950CD"/>
    <w:rsid w:val="0089522B"/>
    <w:rsid w:val="008A4EDE"/>
    <w:rsid w:val="008B1D80"/>
    <w:rsid w:val="008B3919"/>
    <w:rsid w:val="008B5829"/>
    <w:rsid w:val="008C68C0"/>
    <w:rsid w:val="008C73B1"/>
    <w:rsid w:val="008D064C"/>
    <w:rsid w:val="008D2317"/>
    <w:rsid w:val="008E1DC8"/>
    <w:rsid w:val="008E265C"/>
    <w:rsid w:val="008E6A20"/>
    <w:rsid w:val="008F24BD"/>
    <w:rsid w:val="008F2736"/>
    <w:rsid w:val="008F6634"/>
    <w:rsid w:val="00900001"/>
    <w:rsid w:val="00903499"/>
    <w:rsid w:val="00903708"/>
    <w:rsid w:val="009044F7"/>
    <w:rsid w:val="00906BE7"/>
    <w:rsid w:val="00916597"/>
    <w:rsid w:val="00923D9F"/>
    <w:rsid w:val="00926D72"/>
    <w:rsid w:val="00927CC5"/>
    <w:rsid w:val="00931D4F"/>
    <w:rsid w:val="009326B9"/>
    <w:rsid w:val="00936DBE"/>
    <w:rsid w:val="00936DE7"/>
    <w:rsid w:val="009375EB"/>
    <w:rsid w:val="0094412E"/>
    <w:rsid w:val="00945066"/>
    <w:rsid w:val="00954304"/>
    <w:rsid w:val="00956150"/>
    <w:rsid w:val="00960D6F"/>
    <w:rsid w:val="00964720"/>
    <w:rsid w:val="00965AB3"/>
    <w:rsid w:val="009709D3"/>
    <w:rsid w:val="00972DC4"/>
    <w:rsid w:val="00984443"/>
    <w:rsid w:val="00984627"/>
    <w:rsid w:val="00985FF2"/>
    <w:rsid w:val="00987FE7"/>
    <w:rsid w:val="00990A56"/>
    <w:rsid w:val="00992B43"/>
    <w:rsid w:val="00995D0D"/>
    <w:rsid w:val="00995EED"/>
    <w:rsid w:val="009A5186"/>
    <w:rsid w:val="009A51A8"/>
    <w:rsid w:val="009B64A7"/>
    <w:rsid w:val="009B728D"/>
    <w:rsid w:val="009B7431"/>
    <w:rsid w:val="009C077A"/>
    <w:rsid w:val="009C2FBA"/>
    <w:rsid w:val="009C35FC"/>
    <w:rsid w:val="009C6054"/>
    <w:rsid w:val="009C706E"/>
    <w:rsid w:val="009C76BA"/>
    <w:rsid w:val="009C780B"/>
    <w:rsid w:val="009C7A0F"/>
    <w:rsid w:val="009D0FD1"/>
    <w:rsid w:val="009D636F"/>
    <w:rsid w:val="009E18A6"/>
    <w:rsid w:val="009E19DF"/>
    <w:rsid w:val="009E33FA"/>
    <w:rsid w:val="009E3D7B"/>
    <w:rsid w:val="009E40EF"/>
    <w:rsid w:val="009F0EB1"/>
    <w:rsid w:val="009F200A"/>
    <w:rsid w:val="009F4145"/>
    <w:rsid w:val="00A010CC"/>
    <w:rsid w:val="00A06411"/>
    <w:rsid w:val="00A1086B"/>
    <w:rsid w:val="00A15294"/>
    <w:rsid w:val="00A15655"/>
    <w:rsid w:val="00A169D1"/>
    <w:rsid w:val="00A209B2"/>
    <w:rsid w:val="00A21DDB"/>
    <w:rsid w:val="00A32421"/>
    <w:rsid w:val="00A33D01"/>
    <w:rsid w:val="00A3465D"/>
    <w:rsid w:val="00A35DE6"/>
    <w:rsid w:val="00A37A49"/>
    <w:rsid w:val="00A45079"/>
    <w:rsid w:val="00A45FFC"/>
    <w:rsid w:val="00A47357"/>
    <w:rsid w:val="00A52362"/>
    <w:rsid w:val="00A54A29"/>
    <w:rsid w:val="00A56C3C"/>
    <w:rsid w:val="00A56DA6"/>
    <w:rsid w:val="00A5715B"/>
    <w:rsid w:val="00A606E8"/>
    <w:rsid w:val="00A6349C"/>
    <w:rsid w:val="00A642AD"/>
    <w:rsid w:val="00A7162B"/>
    <w:rsid w:val="00A71D26"/>
    <w:rsid w:val="00A801FB"/>
    <w:rsid w:val="00A815DD"/>
    <w:rsid w:val="00AA2E53"/>
    <w:rsid w:val="00AA6D24"/>
    <w:rsid w:val="00AB2007"/>
    <w:rsid w:val="00AB5F29"/>
    <w:rsid w:val="00AB6A59"/>
    <w:rsid w:val="00AC33A3"/>
    <w:rsid w:val="00AC5029"/>
    <w:rsid w:val="00AD0DE1"/>
    <w:rsid w:val="00AD2CCD"/>
    <w:rsid w:val="00AD449C"/>
    <w:rsid w:val="00AD4DF2"/>
    <w:rsid w:val="00AD51B2"/>
    <w:rsid w:val="00AD5906"/>
    <w:rsid w:val="00AD7CB6"/>
    <w:rsid w:val="00AE388B"/>
    <w:rsid w:val="00AE6434"/>
    <w:rsid w:val="00AE75E8"/>
    <w:rsid w:val="00AF3296"/>
    <w:rsid w:val="00AF6440"/>
    <w:rsid w:val="00B00622"/>
    <w:rsid w:val="00B02C3A"/>
    <w:rsid w:val="00B079A0"/>
    <w:rsid w:val="00B1026E"/>
    <w:rsid w:val="00B125E6"/>
    <w:rsid w:val="00B14BFC"/>
    <w:rsid w:val="00B22E2B"/>
    <w:rsid w:val="00B31FFF"/>
    <w:rsid w:val="00B36FDB"/>
    <w:rsid w:val="00B4274D"/>
    <w:rsid w:val="00B436C9"/>
    <w:rsid w:val="00B463AE"/>
    <w:rsid w:val="00B52284"/>
    <w:rsid w:val="00B61443"/>
    <w:rsid w:val="00B64607"/>
    <w:rsid w:val="00B66EE8"/>
    <w:rsid w:val="00B707DB"/>
    <w:rsid w:val="00B72611"/>
    <w:rsid w:val="00B72680"/>
    <w:rsid w:val="00B75039"/>
    <w:rsid w:val="00B8483D"/>
    <w:rsid w:val="00B852E9"/>
    <w:rsid w:val="00B95EE4"/>
    <w:rsid w:val="00B977E1"/>
    <w:rsid w:val="00B97C4A"/>
    <w:rsid w:val="00BA0ED1"/>
    <w:rsid w:val="00BA322C"/>
    <w:rsid w:val="00BB69C4"/>
    <w:rsid w:val="00BB6C8D"/>
    <w:rsid w:val="00BC0992"/>
    <w:rsid w:val="00BC14A2"/>
    <w:rsid w:val="00BC6024"/>
    <w:rsid w:val="00BE0373"/>
    <w:rsid w:val="00BE2D7D"/>
    <w:rsid w:val="00BE71A4"/>
    <w:rsid w:val="00BF3E5C"/>
    <w:rsid w:val="00BF61D4"/>
    <w:rsid w:val="00C02B59"/>
    <w:rsid w:val="00C14288"/>
    <w:rsid w:val="00C20E30"/>
    <w:rsid w:val="00C2179A"/>
    <w:rsid w:val="00C320C4"/>
    <w:rsid w:val="00C353EE"/>
    <w:rsid w:val="00C36AB0"/>
    <w:rsid w:val="00C41444"/>
    <w:rsid w:val="00C42F5A"/>
    <w:rsid w:val="00C502F1"/>
    <w:rsid w:val="00C61991"/>
    <w:rsid w:val="00C64CC6"/>
    <w:rsid w:val="00C65EA1"/>
    <w:rsid w:val="00C67E97"/>
    <w:rsid w:val="00C72781"/>
    <w:rsid w:val="00C75632"/>
    <w:rsid w:val="00C81D14"/>
    <w:rsid w:val="00C84D53"/>
    <w:rsid w:val="00C86C59"/>
    <w:rsid w:val="00C87D35"/>
    <w:rsid w:val="00C91CD7"/>
    <w:rsid w:val="00C937E5"/>
    <w:rsid w:val="00CA174A"/>
    <w:rsid w:val="00CA3342"/>
    <w:rsid w:val="00CA6371"/>
    <w:rsid w:val="00CA6A96"/>
    <w:rsid w:val="00CB1615"/>
    <w:rsid w:val="00CC1BB3"/>
    <w:rsid w:val="00CC5976"/>
    <w:rsid w:val="00CD1B6D"/>
    <w:rsid w:val="00CD2E16"/>
    <w:rsid w:val="00CE26F3"/>
    <w:rsid w:val="00CE299B"/>
    <w:rsid w:val="00CE4610"/>
    <w:rsid w:val="00CE58BD"/>
    <w:rsid w:val="00CE7EBF"/>
    <w:rsid w:val="00CF1188"/>
    <w:rsid w:val="00D00689"/>
    <w:rsid w:val="00D04EEE"/>
    <w:rsid w:val="00D11783"/>
    <w:rsid w:val="00D11866"/>
    <w:rsid w:val="00D12E19"/>
    <w:rsid w:val="00D169BC"/>
    <w:rsid w:val="00D25830"/>
    <w:rsid w:val="00D30B6C"/>
    <w:rsid w:val="00D36C41"/>
    <w:rsid w:val="00D403FE"/>
    <w:rsid w:val="00D428D6"/>
    <w:rsid w:val="00D44C7E"/>
    <w:rsid w:val="00D457FA"/>
    <w:rsid w:val="00D538BD"/>
    <w:rsid w:val="00D5393F"/>
    <w:rsid w:val="00D565FC"/>
    <w:rsid w:val="00D607EA"/>
    <w:rsid w:val="00D61949"/>
    <w:rsid w:val="00D70842"/>
    <w:rsid w:val="00D71AC5"/>
    <w:rsid w:val="00D71DA7"/>
    <w:rsid w:val="00D76247"/>
    <w:rsid w:val="00D7769A"/>
    <w:rsid w:val="00D80977"/>
    <w:rsid w:val="00D80B61"/>
    <w:rsid w:val="00D8337F"/>
    <w:rsid w:val="00D83EDF"/>
    <w:rsid w:val="00D85FE5"/>
    <w:rsid w:val="00D90A21"/>
    <w:rsid w:val="00D933DA"/>
    <w:rsid w:val="00D937D0"/>
    <w:rsid w:val="00D95512"/>
    <w:rsid w:val="00D97288"/>
    <w:rsid w:val="00DA6C08"/>
    <w:rsid w:val="00DB320C"/>
    <w:rsid w:val="00DB5350"/>
    <w:rsid w:val="00DC2667"/>
    <w:rsid w:val="00DC7BF4"/>
    <w:rsid w:val="00DD4BBC"/>
    <w:rsid w:val="00DD6061"/>
    <w:rsid w:val="00DD6875"/>
    <w:rsid w:val="00DE2E44"/>
    <w:rsid w:val="00DE4831"/>
    <w:rsid w:val="00DE4BF2"/>
    <w:rsid w:val="00DF3D9C"/>
    <w:rsid w:val="00DF3E70"/>
    <w:rsid w:val="00DF5AC3"/>
    <w:rsid w:val="00E02B87"/>
    <w:rsid w:val="00E0363F"/>
    <w:rsid w:val="00E148D5"/>
    <w:rsid w:val="00E1602C"/>
    <w:rsid w:val="00E17736"/>
    <w:rsid w:val="00E20690"/>
    <w:rsid w:val="00E20C12"/>
    <w:rsid w:val="00E277F0"/>
    <w:rsid w:val="00E31679"/>
    <w:rsid w:val="00E34195"/>
    <w:rsid w:val="00E35213"/>
    <w:rsid w:val="00E3556A"/>
    <w:rsid w:val="00E36A11"/>
    <w:rsid w:val="00E52E1A"/>
    <w:rsid w:val="00E53B58"/>
    <w:rsid w:val="00E552C3"/>
    <w:rsid w:val="00E757F6"/>
    <w:rsid w:val="00E75C3F"/>
    <w:rsid w:val="00E76690"/>
    <w:rsid w:val="00E803B4"/>
    <w:rsid w:val="00E85D78"/>
    <w:rsid w:val="00E87109"/>
    <w:rsid w:val="00E87116"/>
    <w:rsid w:val="00E90C24"/>
    <w:rsid w:val="00E91053"/>
    <w:rsid w:val="00E94523"/>
    <w:rsid w:val="00E968C8"/>
    <w:rsid w:val="00EA3C32"/>
    <w:rsid w:val="00EA6843"/>
    <w:rsid w:val="00EA7A9B"/>
    <w:rsid w:val="00EB3CFF"/>
    <w:rsid w:val="00EB409C"/>
    <w:rsid w:val="00EB72FB"/>
    <w:rsid w:val="00ED7A36"/>
    <w:rsid w:val="00EE2259"/>
    <w:rsid w:val="00EE33D3"/>
    <w:rsid w:val="00EE76E5"/>
    <w:rsid w:val="00EF0306"/>
    <w:rsid w:val="00EF3BCC"/>
    <w:rsid w:val="00EF767D"/>
    <w:rsid w:val="00F0045E"/>
    <w:rsid w:val="00F01F7E"/>
    <w:rsid w:val="00F055F3"/>
    <w:rsid w:val="00F100F9"/>
    <w:rsid w:val="00F16EEF"/>
    <w:rsid w:val="00F21F29"/>
    <w:rsid w:val="00F26A18"/>
    <w:rsid w:val="00F27AC2"/>
    <w:rsid w:val="00F27D4F"/>
    <w:rsid w:val="00F35064"/>
    <w:rsid w:val="00F357B9"/>
    <w:rsid w:val="00F35A78"/>
    <w:rsid w:val="00F42099"/>
    <w:rsid w:val="00F475AD"/>
    <w:rsid w:val="00F50C5C"/>
    <w:rsid w:val="00F56F5A"/>
    <w:rsid w:val="00F61320"/>
    <w:rsid w:val="00F70BA5"/>
    <w:rsid w:val="00F74B99"/>
    <w:rsid w:val="00F802C3"/>
    <w:rsid w:val="00F83412"/>
    <w:rsid w:val="00F84362"/>
    <w:rsid w:val="00F876AB"/>
    <w:rsid w:val="00F935AA"/>
    <w:rsid w:val="00F93C0B"/>
    <w:rsid w:val="00F95226"/>
    <w:rsid w:val="00FA12ED"/>
    <w:rsid w:val="00FA5905"/>
    <w:rsid w:val="00FB5950"/>
    <w:rsid w:val="00FC66ED"/>
    <w:rsid w:val="00FD0065"/>
    <w:rsid w:val="00FD525A"/>
    <w:rsid w:val="00FE5C38"/>
    <w:rsid w:val="00FF0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6A7"/>
    <w:rPr>
      <w:lang w:val="en-US"/>
    </w:rPr>
  </w:style>
  <w:style w:type="paragraph" w:styleId="Heading1">
    <w:name w:val="heading 1"/>
    <w:basedOn w:val="Normal"/>
    <w:next w:val="Normal"/>
    <w:link w:val="Heading1Char"/>
    <w:uiPriority w:val="9"/>
    <w:qFormat/>
    <w:rsid w:val="002866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866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6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rsid w:val="002866A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866A7"/>
  </w:style>
  <w:style w:type="paragraph" w:customStyle="1" w:styleId="ChapterTitleBPBHEB">
    <w:name w:val="Chapter Title [BPB HEB]"/>
    <w:basedOn w:val="Heading1"/>
    <w:link w:val="ChapterTitleBPBHEBChar"/>
    <w:qFormat/>
    <w:rsid w:val="002866A7"/>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2866A7"/>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2866A7"/>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2866A7"/>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2866A7"/>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2866A7"/>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2866A7"/>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2866A7"/>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2866A7"/>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2866A7"/>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2866A7"/>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2866A7"/>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2866A7"/>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2866A7"/>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2866A7"/>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2866A7"/>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2866A7"/>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2866A7"/>
    <w:rPr>
      <w:rFonts w:ascii="Calibri" w:hAnsi="Calibri"/>
      <w:b/>
      <w:color w:val="auto"/>
      <w:sz w:val="24"/>
      <w:u w:val="none"/>
    </w:rPr>
  </w:style>
  <w:style w:type="paragraph" w:customStyle="1" w:styleId="TableCaptionBPBHEB">
    <w:name w:val="Table Caption [BPB HEB]"/>
    <w:basedOn w:val="Normal"/>
    <w:link w:val="TableCaptionBPBHEBChar"/>
    <w:qFormat/>
    <w:rsid w:val="002866A7"/>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2866A7"/>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2866A7"/>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2866A7"/>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2866A7"/>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6A7"/>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33D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paragraph" w:styleId="Revision">
    <w:name w:val="Revision"/>
    <w:hidden/>
    <w:uiPriority w:val="99"/>
    <w:semiHidden/>
    <w:rsid w:val="002866A7"/>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2866A7"/>
    <w:pPr>
      <w:spacing w:after="200" w:line="276" w:lineRule="auto"/>
      <w:jc w:val="center"/>
    </w:pPr>
    <w:rPr>
      <w:rFonts w:ascii="Palatino Linotype" w:hAnsi="Palatino Linotype"/>
      <w:sz w:val="18"/>
    </w:rPr>
  </w:style>
  <w:style w:type="paragraph" w:styleId="CommentText">
    <w:name w:val="annotation text"/>
    <w:basedOn w:val="Normal"/>
    <w:link w:val="CommentTextChar"/>
    <w:uiPriority w:val="99"/>
    <w:semiHidden/>
    <w:unhideWhenUsed/>
    <w:rsid w:val="00210709"/>
    <w:pPr>
      <w:spacing w:line="240" w:lineRule="auto"/>
    </w:pPr>
    <w:rPr>
      <w:sz w:val="20"/>
      <w:szCs w:val="20"/>
    </w:rPr>
  </w:style>
  <w:style w:type="character" w:customStyle="1" w:styleId="CommentTextChar">
    <w:name w:val="Comment Text Char"/>
    <w:basedOn w:val="DefaultParagraphFont"/>
    <w:link w:val="CommentText"/>
    <w:uiPriority w:val="99"/>
    <w:semiHidden/>
    <w:rsid w:val="00210709"/>
    <w:rPr>
      <w:sz w:val="20"/>
      <w:szCs w:val="20"/>
      <w:lang w:val="en-US"/>
    </w:rPr>
  </w:style>
  <w:style w:type="paragraph" w:styleId="CommentSubject">
    <w:name w:val="annotation subject"/>
    <w:basedOn w:val="CommentText"/>
    <w:next w:val="CommentText"/>
    <w:link w:val="CommentSubjectChar"/>
    <w:uiPriority w:val="99"/>
    <w:semiHidden/>
    <w:unhideWhenUsed/>
    <w:rsid w:val="00210709"/>
    <w:rPr>
      <w:b/>
      <w:bCs/>
    </w:rPr>
  </w:style>
  <w:style w:type="character" w:customStyle="1" w:styleId="CommentSubjectChar">
    <w:name w:val="Comment Subject Char"/>
    <w:basedOn w:val="CommentTextChar"/>
    <w:link w:val="CommentSubject"/>
    <w:uiPriority w:val="99"/>
    <w:semiHidden/>
    <w:rsid w:val="0021070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notes.xml.rels><?xml version="1.0" encoding="UTF-8" standalone="yes"?>
<Relationships xmlns="http://schemas.openxmlformats.org/package/2006/relationships"><Relationship Id="rId26" Type="http://schemas.openxmlformats.org/officeDocument/2006/relationships/hyperlink" Target="https://aws.amazon.com/events/twitch/aws-on-air-reinvent" TargetMode="External"/><Relationship Id="rId21" Type="http://schemas.openxmlformats.org/officeDocument/2006/relationships/hyperlink" Target="https://aws.amazon.com/solutions/case-studies/" TargetMode="External"/><Relationship Id="rId42" Type="http://schemas.openxmlformats.org/officeDocument/2006/relationships/hyperlink" Target="https://aws.amazon.com/keyspaces/security/" TargetMode="External"/><Relationship Id="rId47" Type="http://schemas.openxmlformats.org/officeDocument/2006/relationships/hyperlink" Target="https://aws.amazon.com/memorydb/security/" TargetMode="External"/><Relationship Id="rId63" Type="http://schemas.openxmlformats.org/officeDocument/2006/relationships/hyperlink" Target="https://aws.amazon.com/rds/use-cases/" TargetMode="External"/><Relationship Id="rId68" Type="http://schemas.openxmlformats.org/officeDocument/2006/relationships/hyperlink" Target="https://aws.amazon.com/dynamodb/" TargetMode="External"/><Relationship Id="rId7" Type="http://schemas.openxmlformats.org/officeDocument/2006/relationships/hyperlink" Target="https://aws.amazon.com/timestream/" TargetMode="External"/><Relationship Id="rId71" Type="http://schemas.openxmlformats.org/officeDocument/2006/relationships/hyperlink" Target="https://aws.amazon.com/timestream/" TargetMode="External"/><Relationship Id="rId2" Type="http://schemas.openxmlformats.org/officeDocument/2006/relationships/hyperlink" Target="https://aws.amazon.com/rds/aurora/" TargetMode="External"/><Relationship Id="rId16" Type="http://schemas.openxmlformats.org/officeDocument/2006/relationships/hyperlink" Target="https://aws.amazon.com/about-aws/global-infrastructure/availability/" TargetMode="External"/><Relationship Id="rId29" Type="http://schemas.openxmlformats.org/officeDocument/2006/relationships/hyperlink" Target="https://docs.aws.amazon.com/amazondynamodb" TargetMode="External"/><Relationship Id="rId11" Type="http://schemas.openxmlformats.org/officeDocument/2006/relationships/hyperlink" Target="https://aws.amazon.com/dynamodb/" TargetMode="External"/><Relationship Id="rId24" Type="http://schemas.openxmlformats.org/officeDocument/2006/relationships/hyperlink" Target="https://aws.amazon.com/documentdb/" TargetMode="External"/><Relationship Id="rId32" Type="http://schemas.openxmlformats.org/officeDocument/2006/relationships/hyperlink" Target="https://docs.aws.amazon.com/amazondynamodb" TargetMode="External"/><Relationship Id="rId37" Type="http://schemas.openxmlformats.org/officeDocument/2006/relationships/hyperlink" Target="https://docs.aws.amazon.com/AmazonElastiCache/latest/red-ug/HowElasicacheWorks.html" TargetMode="External"/><Relationship Id="rId40" Type="http://schemas.openxmlformats.org/officeDocument/2006/relationships/hyperlink" Target="https://docs.aws.amazon.com/keyspaces" TargetMode="External"/><Relationship Id="rId45" Type="http://schemas.openxmlformats.org/officeDocument/2006/relationships/hyperlink" Target="https://aws.amazon.com/memorydb/high-availability/" TargetMode="External"/><Relationship Id="rId53" Type="http://schemas.openxmlformats.org/officeDocument/2006/relationships/hyperlink" Target="https://aws.amazon.com/neptune/use-cases/" TargetMode="External"/><Relationship Id="rId58" Type="http://schemas.openxmlformats.org/officeDocument/2006/relationships/hyperlink" Target="https://aws.amazon.com/rds/use-cases/" TargetMode="External"/><Relationship Id="rId66" Type="http://schemas.openxmlformats.org/officeDocument/2006/relationships/hyperlink" Target="https://aws.amazon.com/timestream/features/built-in-analytics/" TargetMode="External"/><Relationship Id="rId5" Type="http://schemas.openxmlformats.org/officeDocument/2006/relationships/hyperlink" Target="https://aws.amazon.com/elasticache/" TargetMode="External"/><Relationship Id="rId61" Type="http://schemas.openxmlformats.org/officeDocument/2006/relationships/hyperlink" Target="https://aws.amazon.com/redshift/features/integration-bi-tools/" TargetMode="External"/><Relationship Id="rId19" Type="http://schemas.openxmlformats.org/officeDocument/2006/relationships/hyperlink" Target="https://aws.amazon.com/rds/aurora/global-database/" TargetMode="External"/><Relationship Id="rId14" Type="http://schemas.openxmlformats.org/officeDocument/2006/relationships/hyperlink" Target="https://aws.amazon.com/neptune/" TargetMode="External"/><Relationship Id="rId22" Type="http://schemas.openxmlformats.org/officeDocument/2006/relationships/hyperlink" Target="https://aws.amazon.com/blogs/aws" TargetMode="External"/><Relationship Id="rId27" Type="http://schemas.openxmlformats.org/officeDocument/2006/relationships/hyperlink" Target="https://ieeexplore.ieee.org/document/8284090" TargetMode="External"/><Relationship Id="rId30" Type="http://schemas.openxmlformats.org/officeDocument/2006/relationships/hyperlink" Target="https://docs.aws.amazon.com/amazondynamodb/latest/developerguide" TargetMode="External"/><Relationship Id="rId35" Type="http://schemas.openxmlformats.org/officeDocument/2006/relationships/hyperlink" Target="https://docs.aws.amazon.com/AmazonElastiCache" TargetMode="External"/><Relationship Id="rId43" Type="http://schemas.openxmlformats.org/officeDocument/2006/relationships/hyperlink" Target="https://aws.amazon.com/keyspaces/use-cases/" TargetMode="External"/><Relationship Id="rId48" Type="http://schemas.openxmlformats.org/officeDocument/2006/relationships/hyperlink" Target="https://aws.amazon.com/memorydb/use-cases/" TargetMode="External"/><Relationship Id="rId56" Type="http://schemas.openxmlformats.org/officeDocument/2006/relationships/hyperlink" Target="https://aws.amazon.com/rds/features/scalability/" TargetMode="External"/><Relationship Id="rId64" Type="http://schemas.openxmlformats.org/officeDocument/2006/relationships/hyperlink" Target="https://aws.amazon.com/timestream/features/serverless/" TargetMode="External"/><Relationship Id="rId69" Type="http://schemas.openxmlformats.org/officeDocument/2006/relationships/hyperlink" Target="https://aws.amazon.com/rds/" TargetMode="External"/><Relationship Id="rId8" Type="http://schemas.openxmlformats.org/officeDocument/2006/relationships/hyperlink" Target="https://aws.amazon.com/neptune/" TargetMode="External"/><Relationship Id="rId51" Type="http://schemas.openxmlformats.org/officeDocument/2006/relationships/hyperlink" Target="https://aws.amazon.com/neptune/query/" TargetMode="External"/><Relationship Id="rId3" Type="http://schemas.openxmlformats.org/officeDocument/2006/relationships/hyperlink" Target="https://aws.amazon.com/dynamodb/" TargetMode="External"/><Relationship Id="rId12" Type="http://schemas.openxmlformats.org/officeDocument/2006/relationships/hyperlink" Target="https://aws.amazon.com/redshift/" TargetMode="External"/><Relationship Id="rId17" Type="http://schemas.openxmlformats.org/officeDocument/2006/relationships/hyperlink" Target="https://aws.amazon.com/getting-started/data-store-options/" TargetMode="External"/><Relationship Id="rId25" Type="http://schemas.openxmlformats.org/officeDocument/2006/relationships/hyperlink" Target="https://ieeexplore.ieee.org/document/7343744" TargetMode="External"/><Relationship Id="rId33" Type="http://schemas.openxmlformats.org/officeDocument/2006/relationships/hyperlink" Target="https://aws.amazon.com/dynamodb/" TargetMode="External"/><Relationship Id="rId38" Type="http://schemas.openxmlformats.org/officeDocument/2006/relationships/hyperlink" Target="https://aws.amazon.com/elasticache/use-cases/" TargetMode="External"/><Relationship Id="rId46" Type="http://schemas.openxmlformats.org/officeDocument/2006/relationships/hyperlink" Target="https://aws.amazon.com/memorydb/performance/" TargetMode="External"/><Relationship Id="rId59" Type="http://schemas.openxmlformats.org/officeDocument/2006/relationships/hyperlink" Target="https://aws.amazon.com/redshift/" TargetMode="External"/><Relationship Id="rId67" Type="http://schemas.openxmlformats.org/officeDocument/2006/relationships/hyperlink" Target="https://aws.amazon.com/timestream/features/integration/" TargetMode="External"/><Relationship Id="rId20" Type="http://schemas.openxmlformats.org/officeDocument/2006/relationships/hyperlink" Target="https://aws.amazon.com/getting-started/decision-guides/databases-on-aws-how-to-choose/" TargetMode="External"/><Relationship Id="rId41" Type="http://schemas.openxmlformats.org/officeDocument/2006/relationships/hyperlink" Target="https://docs.aws.amazon.com/keyspaces/latest/devguide/cql.html" TargetMode="External"/><Relationship Id="rId54" Type="http://schemas.openxmlformats.org/officeDocument/2006/relationships/hyperlink" Target="https://aws.amazon.com/rds/" TargetMode="External"/><Relationship Id="rId62" Type="http://schemas.openxmlformats.org/officeDocument/2006/relationships/hyperlink" Target="https://aws.amazon.com/redshift/features/spectrum/" TargetMode="External"/><Relationship Id="rId70" Type="http://schemas.openxmlformats.org/officeDocument/2006/relationships/hyperlink" Target="https://aws.amazon.com/security/" TargetMode="External"/><Relationship Id="rId1" Type="http://schemas.openxmlformats.org/officeDocument/2006/relationships/hyperlink" Target="https://aws.amazon.com/rds/" TargetMode="External"/><Relationship Id="rId6" Type="http://schemas.openxmlformats.org/officeDocument/2006/relationships/hyperlink" Target="https://aws.amazon.com/redshift/" TargetMode="External"/><Relationship Id="rId15" Type="http://schemas.openxmlformats.org/officeDocument/2006/relationships/hyperlink" Target="https://aws.amazon.com/security/" TargetMode="External"/><Relationship Id="rId23" Type="http://schemas.openxmlformats.org/officeDocument/2006/relationships/hyperlink" Target="https://www.aws.training/Details/Curriculum?id=20685" TargetMode="External"/><Relationship Id="rId28" Type="http://schemas.openxmlformats.org/officeDocument/2006/relationships/hyperlink" Target="https://ieeexplore.ieee.org/document/8284090" TargetMode="External"/><Relationship Id="rId36" Type="http://schemas.openxmlformats.org/officeDocument/2006/relationships/hyperlink" Target="https://docs.aws.amazon.com/AmazonElastiCache/latest/red-ug/AutoDiscovery.html" TargetMode="External"/><Relationship Id="rId49" Type="http://schemas.openxmlformats.org/officeDocument/2006/relationships/hyperlink" Target="https://aws.amazon.com/neptune/" TargetMode="External"/><Relationship Id="rId57" Type="http://schemas.openxmlformats.org/officeDocument/2006/relationships/hyperlink" Target="https://aws.amazon.com/rds/features/high-availability/" TargetMode="External"/><Relationship Id="rId10" Type="http://schemas.openxmlformats.org/officeDocument/2006/relationships/hyperlink" Target="https://aws.amazon.com/rds/" TargetMode="External"/><Relationship Id="rId31" Type="http://schemas.openxmlformats.org/officeDocument/2006/relationships/hyperlink" Target="https://docs.aws.amazon.com/amazondynamodb/latest/developerguide/best-practices" TargetMode="External"/><Relationship Id="rId44" Type="http://schemas.openxmlformats.org/officeDocument/2006/relationships/hyperlink" Target="https://aws.amazon.com/memorydb/" TargetMode="External"/><Relationship Id="rId52" Type="http://schemas.openxmlformats.org/officeDocument/2006/relationships/hyperlink" Target="https://aws.amazon.com/neptune/security/" TargetMode="External"/><Relationship Id="rId60" Type="http://schemas.openxmlformats.org/officeDocument/2006/relationships/hyperlink" Target="https://aws.amazon.com/redshift/features/mpp/" TargetMode="External"/><Relationship Id="rId65" Type="http://schemas.openxmlformats.org/officeDocument/2006/relationships/hyperlink" Target="https://aws.amazon.com/timestream/features/high-resolution/" TargetMode="External"/><Relationship Id="rId4" Type="http://schemas.openxmlformats.org/officeDocument/2006/relationships/hyperlink" Target="https://aws.amazon.com/documentdb/" TargetMode="External"/><Relationship Id="rId9" Type="http://schemas.openxmlformats.org/officeDocument/2006/relationships/hyperlink" Target="https://docs.aws.amazon.com/wellarchitected/latest/sap-lens/best-practice-17-3.html" TargetMode="External"/><Relationship Id="rId13" Type="http://schemas.openxmlformats.org/officeDocument/2006/relationships/hyperlink" Target="https://aws.amazon.com/timestream/" TargetMode="External"/><Relationship Id="rId18" Type="http://schemas.openxmlformats.org/officeDocument/2006/relationships/hyperlink" Target="https://aws.amazon.com/rds/aurora/" TargetMode="External"/><Relationship Id="rId39" Type="http://schemas.openxmlformats.org/officeDocument/2006/relationships/hyperlink" Target="https://aws.amazon.com/keyspaces/" TargetMode="External"/><Relationship Id="rId34" Type="http://schemas.openxmlformats.org/officeDocument/2006/relationships/hyperlink" Target="https://aws.amazon.com/elasticache/" TargetMode="External"/><Relationship Id="rId50" Type="http://schemas.openxmlformats.org/officeDocument/2006/relationships/hyperlink" Target="https://aws.amazon.com/neptune/high-availability/" TargetMode="External"/><Relationship Id="rId55" Type="http://schemas.openxmlformats.org/officeDocument/2006/relationships/hyperlink" Target="https://aws.amazon.com/rds/features/automated-back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2CD0626-8A41-4CDB-B3E2-12E0E9117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5208</Words>
  <Characters>29691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Sharon</cp:lastModifiedBy>
  <cp:revision>3</cp:revision>
  <cp:lastPrinted>2024-09-03T07:42:00Z</cp:lastPrinted>
  <dcterms:created xsi:type="dcterms:W3CDTF">2024-09-03T07:42:00Z</dcterms:created>
  <dcterms:modified xsi:type="dcterms:W3CDTF">2024-09-03T07:46:00Z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ies>
</file>