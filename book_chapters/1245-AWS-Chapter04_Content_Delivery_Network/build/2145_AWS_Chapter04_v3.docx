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openxmlformats.org/officeDocument/2006/relationships/custom-properties" Target="docProps/custom.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B0FF3" w14:textId="25066342" w:rsidR="00B72611" w:rsidRPr="00B72611" w:rsidRDefault="00B72611" w:rsidP="007C20BE">
      <w:pPr>
        <w:pStyle w:val="ChapterTitleNumberBPBHEB"/>
      </w:pPr>
      <w:r w:rsidRPr="00B72611">
        <w:t xml:space="preserve">CHAPTER </w:t>
      </w:r>
      <w:commentRangeStart w:id="0"/>
      <w:commentRangeStart w:id="1"/>
      <w:r w:rsidR="002E23DD">
        <w:t>4</w:t>
      </w:r>
      <w:commentRangeEnd w:id="0"/>
      <w:r w:rsidR="00C86207">
        <w:rPr>
          <w:rStyle w:val="CommentReference"/>
          <w:rFonts w:asciiTheme="minorHAnsi" w:eastAsiaTheme="minorHAnsi" w:hAnsiTheme="minorHAnsi" w:cstheme="minorBidi"/>
          <w:bCs w:val="0"/>
          <w:smallCaps w:val="0"/>
          <w:color w:val="auto"/>
        </w:rPr>
        <w:commentReference w:id="0"/>
      </w:r>
      <w:commentRangeEnd w:id="1"/>
      <w:r w:rsidR="004E714B">
        <w:rPr>
          <w:rStyle w:val="CommentReference"/>
          <w:rFonts w:asciiTheme="minorHAnsi" w:eastAsiaTheme="minorHAnsi" w:hAnsiTheme="minorHAnsi" w:cstheme="minorBidi"/>
          <w:bCs w:val="0"/>
          <w:smallCaps w:val="0"/>
          <w:color w:val="auto"/>
        </w:rPr>
        <w:commentReference w:id="1"/>
      </w:r>
      <w:r w:rsidRPr="00B72611">
        <w:t xml:space="preserve"> </w:t>
      </w:r>
    </w:p>
    <w:p w14:paraId="3E737AF9" w14:textId="4E0FFAD1" w:rsidR="00DE2E44" w:rsidRDefault="002E23DD" w:rsidP="007C20BE">
      <w:pPr>
        <w:pStyle w:val="ChapterTitleBPBHEB"/>
      </w:pPr>
      <w:r>
        <w:t xml:space="preserve">Content Delivery Network </w:t>
      </w:r>
    </w:p>
    <w:p w14:paraId="0A9E777F" w14:textId="77777777" w:rsidR="0008383D" w:rsidRDefault="0008383D" w:rsidP="007C20BE">
      <w:pPr>
        <w:pStyle w:val="NormalBPBHEB"/>
      </w:pPr>
    </w:p>
    <w:p w14:paraId="49A80BB7" w14:textId="0C0148BF" w:rsidR="0008383D" w:rsidRDefault="006970AF" w:rsidP="007C20BE">
      <w:pPr>
        <w:pStyle w:val="Heading1BPBHEB"/>
      </w:pPr>
      <w:r>
        <w:t>Introduction</w:t>
      </w:r>
    </w:p>
    <w:p w14:paraId="6C0A4DA5" w14:textId="62723E3B" w:rsidR="00891AB5" w:rsidRDefault="00891AB5" w:rsidP="007C20BE">
      <w:pPr>
        <w:pStyle w:val="NormalBPBHEB"/>
      </w:pPr>
      <w:r>
        <w:t xml:space="preserve">In this chapter, we will </w:t>
      </w:r>
      <w:r w:rsidR="006970AF">
        <w:t>discuss</w:t>
      </w:r>
      <w:r>
        <w:t xml:space="preserve"> the cosmos of AWS networking, explore the far-reaching realm of the </w:t>
      </w:r>
      <w:r w:rsidRPr="007C20BE">
        <w:rPr>
          <w:b/>
          <w:bCs/>
        </w:rPr>
        <w:t>Internet of Things (IoT)</w:t>
      </w:r>
      <w:r>
        <w:t>, and touch upon the celestial presence of AWS Satellite services. These domains are the backbone of modern cloud computing, enabling organizations to connect, communicate, and even reach for the stars in their digital endeavors.</w:t>
      </w:r>
    </w:p>
    <w:p w14:paraId="6F1F548E" w14:textId="01738DA4" w:rsidR="00891AB5" w:rsidRDefault="00891AB5" w:rsidP="007C20BE">
      <w:pPr>
        <w:pStyle w:val="NormalBPBHEB"/>
      </w:pPr>
      <w:r>
        <w:t xml:space="preserve">In the first </w:t>
      </w:r>
      <w:r w:rsidR="00D167FC">
        <w:t>module</w:t>
      </w:r>
      <w:r>
        <w:t xml:space="preserve">, </w:t>
      </w:r>
      <w:r w:rsidRPr="00030184">
        <w:rPr>
          <w:i/>
          <w:iCs/>
        </w:rPr>
        <w:t>Networking and Content Delivery</w:t>
      </w:r>
      <w:r>
        <w:t xml:space="preserve">, we will </w:t>
      </w:r>
      <w:r w:rsidR="00082A89">
        <w:t xml:space="preserve">discuss </w:t>
      </w:r>
      <w:r>
        <w:t xml:space="preserve">AWS networking solutions. From the foundational </w:t>
      </w:r>
      <w:r w:rsidRPr="00030184">
        <w:rPr>
          <w:b/>
          <w:bCs/>
        </w:rPr>
        <w:t>Amazon Virtual Private Cloud (Amazon VPC)</w:t>
      </w:r>
      <w:r>
        <w:t xml:space="preserve"> to the advanced networking capabilities offered by AWS Global Accelerator and AWS Transit Gateway, we will traverse a galaxy of services that empower organizations to build secure, highly available, and globally distributed applications. </w:t>
      </w:r>
      <w:r w:rsidRPr="00030184">
        <w:rPr>
          <w:b/>
          <w:bCs/>
        </w:rPr>
        <w:t>Elastic Load Balancing (ELB)</w:t>
      </w:r>
      <w:r>
        <w:t xml:space="preserve"> will play a pivotal role in ensuring the seamless distribution of traffic, while services like AWS PrivateLink and AWS Direct Connect will connect enterprises securely to the AWS cloud. Together, these services form the constellations of connectivity and content delivery in the AWS universe.</w:t>
      </w:r>
    </w:p>
    <w:p w14:paraId="1602E162" w14:textId="76D8040D" w:rsidR="00891AB5" w:rsidRDefault="00891AB5" w:rsidP="007C20BE">
      <w:pPr>
        <w:pStyle w:val="NormalBPBHEB"/>
      </w:pPr>
      <w:r>
        <w:t xml:space="preserve">The second </w:t>
      </w:r>
      <w:r w:rsidR="00D167FC">
        <w:t>module</w:t>
      </w:r>
      <w:r>
        <w:t xml:space="preserve">, </w:t>
      </w:r>
      <w:r w:rsidRPr="00030184">
        <w:rPr>
          <w:i/>
          <w:iCs/>
        </w:rPr>
        <w:t>Internet of Things</w:t>
      </w:r>
      <w:r>
        <w:t xml:space="preserve">, will introduce us to the IoT cosmos, where connected devices and data-driven insights converge. AWS IoT Core will be our guiding star, providing a secure and scalable platform for connecting, managing, and analyzing IoT devices. We will explore the IoT ecosystem, from AWS IoT Greengrass for edge computing to AWS IoT Analytics for deriving intelligence from IoT data. AWS IoT Device Defender and AWS IoT Device Management will ensure the security and efficient management of IoT fleets, while AWS IoT Events will enable the creation of </w:t>
      </w:r>
      <w:r w:rsidR="000952C6">
        <w:t>event driven</w:t>
      </w:r>
      <w:r>
        <w:t xml:space="preserve"> IoT applications. Whether you</w:t>
      </w:r>
      <w:r w:rsidR="00CA4862">
        <w:t xml:space="preserve"> a</w:t>
      </w:r>
      <w:r>
        <w:t>re exploring IoT for smart cities, industrial automation, or innovative consumer devices, this section will provide you with the knowledge to navigate the IoT galaxy with confidence.</w:t>
      </w:r>
    </w:p>
    <w:p w14:paraId="3763AA11" w14:textId="03B484D2" w:rsidR="006970AF" w:rsidRDefault="00891AB5" w:rsidP="003A35C5">
      <w:pPr>
        <w:pStyle w:val="NormalBPBHEB"/>
      </w:pPr>
      <w:r>
        <w:t xml:space="preserve">In the final </w:t>
      </w:r>
      <w:r w:rsidR="00D167FC">
        <w:t>module</w:t>
      </w:r>
      <w:r>
        <w:t xml:space="preserve">, "Satellite," we will transcend Earth's atmosphere to uncover the groundbreaking capabilities of AWS Satellite services. AWS Ground Station will allow us to connect with satellites in orbit, offering unprecedented access to space data. As we reach for </w:t>
      </w:r>
      <w:r>
        <w:lastRenderedPageBreak/>
        <w:t>the stars, you will discover how AWS Satellite services empower organizations to collect, process, and distribute satellite data with ease. Together, these three domains form a celestial trifecta, where networking, IoT, and satellite technologies converge to unlock the boundless potential of the AWS cloud.</w:t>
      </w:r>
    </w:p>
    <w:p w14:paraId="37BB36F1" w14:textId="77777777" w:rsidR="00C86207" w:rsidRDefault="00C86207" w:rsidP="00C86207">
      <w:pPr>
        <w:pStyle w:val="Heading1BPBHEB"/>
      </w:pPr>
      <w:r>
        <w:t xml:space="preserve">Structure </w:t>
      </w:r>
    </w:p>
    <w:p w14:paraId="24379AA3" w14:textId="77777777" w:rsidR="00C86207" w:rsidRDefault="00C86207" w:rsidP="00C86207">
      <w:pPr>
        <w:pStyle w:val="NormalBPBHEB"/>
      </w:pPr>
      <w:r>
        <w:t xml:space="preserve">In this chapter, we will go through the following </w:t>
      </w:r>
      <w:commentRangeStart w:id="2"/>
      <w:commentRangeStart w:id="3"/>
      <w:r>
        <w:t>topics</w:t>
      </w:r>
      <w:commentRangeEnd w:id="2"/>
      <w:r>
        <w:rPr>
          <w:rStyle w:val="CommentReference"/>
          <w:rFonts w:asciiTheme="minorHAnsi" w:eastAsiaTheme="minorHAnsi" w:hAnsiTheme="minorHAnsi" w:cstheme="minorBidi"/>
        </w:rPr>
        <w:commentReference w:id="2"/>
      </w:r>
      <w:commentRangeEnd w:id="3"/>
      <w:r w:rsidR="00F0163F">
        <w:rPr>
          <w:rStyle w:val="CommentReference"/>
          <w:rFonts w:asciiTheme="minorHAnsi" w:eastAsiaTheme="minorHAnsi" w:hAnsiTheme="minorHAnsi" w:cstheme="minorBidi"/>
        </w:rPr>
        <w:commentReference w:id="3"/>
      </w:r>
      <w:r>
        <w:t xml:space="preserve">: </w:t>
      </w:r>
    </w:p>
    <w:p w14:paraId="3592B12F" w14:textId="0E93363C" w:rsidR="00A3115C" w:rsidRDefault="00A3115C" w:rsidP="00DF570B">
      <w:pPr>
        <w:pStyle w:val="NormalBPBHEB"/>
        <w:numPr>
          <w:ilvl w:val="0"/>
          <w:numId w:val="38"/>
        </w:numPr>
      </w:pPr>
      <w:r>
        <w:t xml:space="preserve">Networking and Content Delivery </w:t>
      </w:r>
    </w:p>
    <w:p w14:paraId="57A4277F" w14:textId="404D70CB" w:rsidR="00A3115C" w:rsidRDefault="00A3115C" w:rsidP="003E0956">
      <w:pPr>
        <w:pStyle w:val="NormalBPBHEB"/>
        <w:numPr>
          <w:ilvl w:val="1"/>
          <w:numId w:val="38"/>
        </w:numPr>
      </w:pPr>
      <w:r>
        <w:t>Amazon VPC</w:t>
      </w:r>
    </w:p>
    <w:p w14:paraId="4F8C21A8" w14:textId="463DDA93" w:rsidR="00A3115C" w:rsidRDefault="00A3115C" w:rsidP="003E0956">
      <w:pPr>
        <w:pStyle w:val="NormalBPBHEB"/>
        <w:numPr>
          <w:ilvl w:val="1"/>
          <w:numId w:val="38"/>
        </w:numPr>
      </w:pPr>
      <w:r>
        <w:t>AWS App Mesh</w:t>
      </w:r>
    </w:p>
    <w:p w14:paraId="4DF400CC" w14:textId="35BAA286" w:rsidR="00A3115C" w:rsidRDefault="00A3115C" w:rsidP="003E0956">
      <w:pPr>
        <w:pStyle w:val="NormalBPBHEB"/>
        <w:numPr>
          <w:ilvl w:val="1"/>
          <w:numId w:val="38"/>
        </w:numPr>
      </w:pPr>
      <w:r>
        <w:t xml:space="preserve">AWS Cloud Map </w:t>
      </w:r>
    </w:p>
    <w:p w14:paraId="24CF78FD" w14:textId="4BAE7A9C" w:rsidR="00A3115C" w:rsidRDefault="00A3115C" w:rsidP="003E0956">
      <w:pPr>
        <w:pStyle w:val="NormalBPBHEB"/>
        <w:numPr>
          <w:ilvl w:val="1"/>
          <w:numId w:val="38"/>
        </w:numPr>
      </w:pPr>
      <w:r>
        <w:t>AWS Direct Connect</w:t>
      </w:r>
    </w:p>
    <w:p w14:paraId="46614472" w14:textId="58655EA3" w:rsidR="00A3115C" w:rsidRDefault="00A3115C" w:rsidP="003E0956">
      <w:pPr>
        <w:pStyle w:val="NormalBPBHEB"/>
        <w:numPr>
          <w:ilvl w:val="1"/>
          <w:numId w:val="38"/>
        </w:numPr>
      </w:pPr>
      <w:r>
        <w:t>AWS Global Accelerator</w:t>
      </w:r>
    </w:p>
    <w:p w14:paraId="1C8BAEA5" w14:textId="4281CC84" w:rsidR="00A3115C" w:rsidRDefault="00A3115C" w:rsidP="003E0956">
      <w:pPr>
        <w:pStyle w:val="NormalBPBHEB"/>
        <w:numPr>
          <w:ilvl w:val="1"/>
          <w:numId w:val="38"/>
        </w:numPr>
      </w:pPr>
      <w:r>
        <w:t>AWS Private 5G</w:t>
      </w:r>
    </w:p>
    <w:p w14:paraId="35B7B2A1" w14:textId="1D44D7FA" w:rsidR="00A3115C" w:rsidRDefault="00A3115C" w:rsidP="003E0956">
      <w:pPr>
        <w:pStyle w:val="NormalBPBHEB"/>
        <w:numPr>
          <w:ilvl w:val="1"/>
          <w:numId w:val="38"/>
        </w:numPr>
      </w:pPr>
      <w:r>
        <w:t>AWS PrivateLink</w:t>
      </w:r>
    </w:p>
    <w:p w14:paraId="634C974A" w14:textId="3E0C0D2C" w:rsidR="00A3115C" w:rsidRDefault="00A3115C" w:rsidP="003E0956">
      <w:pPr>
        <w:pStyle w:val="NormalBPBHEB"/>
        <w:numPr>
          <w:ilvl w:val="1"/>
          <w:numId w:val="38"/>
        </w:numPr>
      </w:pPr>
      <w:r>
        <w:t>AWS Transit Gateway</w:t>
      </w:r>
    </w:p>
    <w:p w14:paraId="0C54D2B2" w14:textId="1B46DB03" w:rsidR="00A3115C" w:rsidRDefault="00A3115C" w:rsidP="003E0956">
      <w:pPr>
        <w:pStyle w:val="NormalBPBHEB"/>
        <w:numPr>
          <w:ilvl w:val="1"/>
          <w:numId w:val="38"/>
        </w:numPr>
      </w:pPr>
      <w:r>
        <w:t>AWS Verified Access</w:t>
      </w:r>
    </w:p>
    <w:p w14:paraId="2D239DDA" w14:textId="034E3CCC" w:rsidR="00A3115C" w:rsidRDefault="00A3115C" w:rsidP="003E0956">
      <w:pPr>
        <w:pStyle w:val="NormalBPBHEB"/>
        <w:numPr>
          <w:ilvl w:val="1"/>
          <w:numId w:val="38"/>
        </w:numPr>
      </w:pPr>
      <w:r>
        <w:t>AWS VPN</w:t>
      </w:r>
    </w:p>
    <w:p w14:paraId="4A6B8DF6" w14:textId="5925A0B8" w:rsidR="00A3115C" w:rsidRDefault="00A3115C" w:rsidP="003E0956">
      <w:pPr>
        <w:pStyle w:val="NormalBPBHEB"/>
        <w:numPr>
          <w:ilvl w:val="1"/>
          <w:numId w:val="38"/>
        </w:numPr>
      </w:pPr>
      <w:r>
        <w:t xml:space="preserve">Elastic Load Balancing (ELB) </w:t>
      </w:r>
    </w:p>
    <w:p w14:paraId="1B31E113" w14:textId="22F8542A" w:rsidR="00A3115C" w:rsidRDefault="00A3115C" w:rsidP="00DF570B">
      <w:pPr>
        <w:pStyle w:val="NormalBPBHEB"/>
        <w:numPr>
          <w:ilvl w:val="0"/>
          <w:numId w:val="38"/>
        </w:numPr>
      </w:pPr>
      <w:r>
        <w:t>Internet of Things</w:t>
      </w:r>
    </w:p>
    <w:p w14:paraId="63944D0C" w14:textId="4A2DDAB6" w:rsidR="00A3115C" w:rsidRDefault="00A3115C" w:rsidP="003E0956">
      <w:pPr>
        <w:pStyle w:val="NormalBPBHEB"/>
        <w:numPr>
          <w:ilvl w:val="1"/>
          <w:numId w:val="38"/>
        </w:numPr>
      </w:pPr>
      <w:r>
        <w:t>AWS IoT Core</w:t>
      </w:r>
    </w:p>
    <w:p w14:paraId="4B5CB993" w14:textId="4DFF4452" w:rsidR="00A3115C" w:rsidRDefault="00A3115C" w:rsidP="003E0956">
      <w:pPr>
        <w:pStyle w:val="NormalBPBHEB"/>
        <w:numPr>
          <w:ilvl w:val="1"/>
          <w:numId w:val="38"/>
        </w:numPr>
      </w:pPr>
      <w:r>
        <w:t>AWS IoT FleetWise</w:t>
      </w:r>
    </w:p>
    <w:p w14:paraId="3F480BAD" w14:textId="2DF8A406" w:rsidR="00A3115C" w:rsidRDefault="00A3115C" w:rsidP="003E0956">
      <w:pPr>
        <w:pStyle w:val="NormalBPBHEB"/>
        <w:numPr>
          <w:ilvl w:val="1"/>
          <w:numId w:val="38"/>
        </w:numPr>
      </w:pPr>
      <w:r>
        <w:t>AWS IoT SiteWise</w:t>
      </w:r>
    </w:p>
    <w:p w14:paraId="49F4CC6E" w14:textId="38E888F3" w:rsidR="00A3115C" w:rsidRDefault="00A3115C" w:rsidP="003E0956">
      <w:pPr>
        <w:pStyle w:val="NormalBPBHEB"/>
        <w:numPr>
          <w:ilvl w:val="1"/>
          <w:numId w:val="38"/>
        </w:numPr>
      </w:pPr>
      <w:r>
        <w:t>AWS IoT TwinMaker</w:t>
      </w:r>
    </w:p>
    <w:p w14:paraId="4F5376F8" w14:textId="767FE62F" w:rsidR="00A3115C" w:rsidRDefault="00A3115C" w:rsidP="003E0956">
      <w:pPr>
        <w:pStyle w:val="NormalBPBHEB"/>
        <w:numPr>
          <w:ilvl w:val="1"/>
          <w:numId w:val="38"/>
        </w:numPr>
      </w:pPr>
      <w:r>
        <w:t>AWS IoT Greengrass</w:t>
      </w:r>
    </w:p>
    <w:p w14:paraId="5007EE38" w14:textId="527C0B4D" w:rsidR="00A3115C" w:rsidRDefault="00A3115C" w:rsidP="003E0956">
      <w:pPr>
        <w:pStyle w:val="NormalBPBHEB"/>
        <w:numPr>
          <w:ilvl w:val="1"/>
          <w:numId w:val="38"/>
        </w:numPr>
      </w:pPr>
      <w:r>
        <w:t>AWS IoT 1-Click</w:t>
      </w:r>
    </w:p>
    <w:p w14:paraId="5B4ACA49" w14:textId="2DDE1843" w:rsidR="00A3115C" w:rsidRDefault="00A3115C" w:rsidP="003E0956">
      <w:pPr>
        <w:pStyle w:val="NormalBPBHEB"/>
        <w:numPr>
          <w:ilvl w:val="1"/>
          <w:numId w:val="38"/>
        </w:numPr>
      </w:pPr>
      <w:r>
        <w:t>AWS IoT Analytics</w:t>
      </w:r>
    </w:p>
    <w:p w14:paraId="5F3F3A98" w14:textId="40878E1C" w:rsidR="00A3115C" w:rsidRDefault="00A3115C" w:rsidP="003E0956">
      <w:pPr>
        <w:pStyle w:val="NormalBPBHEB"/>
        <w:numPr>
          <w:ilvl w:val="1"/>
          <w:numId w:val="38"/>
        </w:numPr>
      </w:pPr>
      <w:r>
        <w:t>AWS IoT Button</w:t>
      </w:r>
    </w:p>
    <w:p w14:paraId="17B7BE86" w14:textId="43CB686E" w:rsidR="00A3115C" w:rsidRDefault="00A3115C" w:rsidP="003E0956">
      <w:pPr>
        <w:pStyle w:val="NormalBPBHEB"/>
        <w:numPr>
          <w:ilvl w:val="1"/>
          <w:numId w:val="38"/>
        </w:numPr>
      </w:pPr>
      <w:r>
        <w:t>AWS IoT Device Defender</w:t>
      </w:r>
    </w:p>
    <w:p w14:paraId="7F14E455" w14:textId="2F50E270" w:rsidR="00A3115C" w:rsidRDefault="00A3115C" w:rsidP="003E0956">
      <w:pPr>
        <w:pStyle w:val="NormalBPBHEB"/>
        <w:numPr>
          <w:ilvl w:val="1"/>
          <w:numId w:val="38"/>
        </w:numPr>
      </w:pPr>
      <w:r>
        <w:t>AWS IoT Device Management</w:t>
      </w:r>
    </w:p>
    <w:p w14:paraId="5F887FEC" w14:textId="5307DE59" w:rsidR="00A3115C" w:rsidRDefault="00A3115C" w:rsidP="003E0956">
      <w:pPr>
        <w:pStyle w:val="NormalBPBHEB"/>
        <w:numPr>
          <w:ilvl w:val="1"/>
          <w:numId w:val="38"/>
        </w:numPr>
      </w:pPr>
      <w:r>
        <w:t>AWS IoT EduKit</w:t>
      </w:r>
    </w:p>
    <w:p w14:paraId="12A06212" w14:textId="0635FB94" w:rsidR="00A3115C" w:rsidRDefault="00A3115C" w:rsidP="003E0956">
      <w:pPr>
        <w:pStyle w:val="NormalBPBHEB"/>
        <w:numPr>
          <w:ilvl w:val="1"/>
          <w:numId w:val="38"/>
        </w:numPr>
      </w:pPr>
      <w:r>
        <w:t>AWS IoT Events</w:t>
      </w:r>
    </w:p>
    <w:p w14:paraId="2DDEFE25" w14:textId="59C07A23" w:rsidR="00A3115C" w:rsidRDefault="00A3115C" w:rsidP="003E0956">
      <w:pPr>
        <w:pStyle w:val="NormalBPBHEB"/>
        <w:numPr>
          <w:ilvl w:val="1"/>
          <w:numId w:val="38"/>
        </w:numPr>
      </w:pPr>
      <w:r>
        <w:t>AWS IoT RoboRunner</w:t>
      </w:r>
    </w:p>
    <w:p w14:paraId="5EC88E5B" w14:textId="41EEEFAF" w:rsidR="00A3115C" w:rsidRDefault="00A3115C" w:rsidP="003E0956">
      <w:pPr>
        <w:pStyle w:val="NormalBPBHEB"/>
        <w:numPr>
          <w:ilvl w:val="1"/>
          <w:numId w:val="38"/>
        </w:numPr>
      </w:pPr>
      <w:r>
        <w:t>AWS Partner Device Catalog</w:t>
      </w:r>
    </w:p>
    <w:p w14:paraId="4F0A2CBF" w14:textId="4A686D04" w:rsidR="00A3115C" w:rsidRDefault="00A3115C" w:rsidP="003E0956">
      <w:pPr>
        <w:pStyle w:val="NormalBPBHEB"/>
        <w:numPr>
          <w:ilvl w:val="1"/>
          <w:numId w:val="38"/>
        </w:numPr>
      </w:pPr>
      <w:r>
        <w:t>FreeRTOS</w:t>
      </w:r>
    </w:p>
    <w:p w14:paraId="5463869C" w14:textId="3EFCD626" w:rsidR="00A3115C" w:rsidRDefault="00A3115C" w:rsidP="00DF570B">
      <w:pPr>
        <w:pStyle w:val="NormalBPBHEB"/>
        <w:numPr>
          <w:ilvl w:val="0"/>
          <w:numId w:val="38"/>
        </w:numPr>
      </w:pPr>
      <w:r>
        <w:t>Satellite</w:t>
      </w:r>
    </w:p>
    <w:p w14:paraId="043425F3" w14:textId="6E7239B6" w:rsidR="00C86207" w:rsidRDefault="00A3115C" w:rsidP="00227913">
      <w:pPr>
        <w:pStyle w:val="NormalBPBHEB"/>
        <w:numPr>
          <w:ilvl w:val="1"/>
          <w:numId w:val="38"/>
        </w:numPr>
      </w:pPr>
      <w:r>
        <w:t>AWS Ground Station</w:t>
      </w:r>
    </w:p>
    <w:p w14:paraId="5FA0A0BC" w14:textId="77777777" w:rsidR="00C86207" w:rsidRDefault="00C86207" w:rsidP="00C86207">
      <w:pPr>
        <w:pStyle w:val="Heading1BPBHEB"/>
      </w:pPr>
      <w:commentRangeStart w:id="4"/>
      <w:commentRangeStart w:id="5"/>
      <w:r>
        <w:t>Objectives</w:t>
      </w:r>
      <w:commentRangeEnd w:id="4"/>
      <w:r>
        <w:rPr>
          <w:rStyle w:val="CommentReference"/>
          <w:rFonts w:asciiTheme="minorHAnsi" w:eastAsiaTheme="minorHAnsi" w:hAnsiTheme="minorHAnsi" w:cstheme="minorBidi"/>
          <w:b w:val="0"/>
        </w:rPr>
        <w:commentReference w:id="4"/>
      </w:r>
      <w:commentRangeEnd w:id="5"/>
      <w:r w:rsidR="00070A75">
        <w:rPr>
          <w:rStyle w:val="CommentReference"/>
          <w:rFonts w:asciiTheme="minorHAnsi" w:eastAsiaTheme="minorHAnsi" w:hAnsiTheme="minorHAnsi" w:cstheme="minorBidi"/>
          <w:b w:val="0"/>
        </w:rPr>
        <w:commentReference w:id="5"/>
      </w:r>
      <w:r>
        <w:t xml:space="preserve"> </w:t>
      </w:r>
    </w:p>
    <w:p w14:paraId="3CD7F8A0" w14:textId="77777777" w:rsidR="00C535CA" w:rsidRPr="00C535CA" w:rsidRDefault="00C535CA" w:rsidP="00C535CA">
      <w:pPr>
        <w:pStyle w:val="NormalBPBHEB"/>
      </w:pPr>
      <w:r w:rsidRPr="00C535CA">
        <w:t>In this chapter on Content Delivery Networks (CDNs), readers will gain a comprehensive understanding of how CDNs work and the critical role they play in enhancing web performance and scalability. By delving into the intricacies of CDNs, readers will learn how to optimize content delivery, reduce latency, and improve user experience across diverse geographical locations. This chapter will equip readers with practical knowledge and skills, including:</w:t>
      </w:r>
    </w:p>
    <w:p w14:paraId="4469EC0A" w14:textId="77777777" w:rsidR="00C535CA" w:rsidRPr="00C535CA" w:rsidRDefault="00C535CA" w:rsidP="00C535CA">
      <w:pPr>
        <w:pStyle w:val="NormalBPBHEB"/>
        <w:numPr>
          <w:ilvl w:val="0"/>
          <w:numId w:val="39"/>
        </w:numPr>
      </w:pPr>
      <w:r w:rsidRPr="00C535CA">
        <w:rPr>
          <w:b/>
          <w:bCs/>
        </w:rPr>
        <w:t>Understanding CDN Architecture</w:t>
      </w:r>
      <w:r w:rsidRPr="00C535CA">
        <w:t>: Learn the fundamental components and architecture of CDNs, including edge servers, origin servers, and the role of Points of Presence (PoPs).</w:t>
      </w:r>
    </w:p>
    <w:p w14:paraId="2E911446" w14:textId="77777777" w:rsidR="00C535CA" w:rsidRPr="00C535CA" w:rsidRDefault="00C535CA" w:rsidP="00C535CA">
      <w:pPr>
        <w:pStyle w:val="NormalBPBHEB"/>
        <w:numPr>
          <w:ilvl w:val="0"/>
          <w:numId w:val="39"/>
        </w:numPr>
      </w:pPr>
      <w:r w:rsidRPr="00C535CA">
        <w:rPr>
          <w:b/>
          <w:bCs/>
        </w:rPr>
        <w:t>AWS CloudFront</w:t>
      </w:r>
      <w:r w:rsidRPr="00C535CA">
        <w:t>: Explore AWS CloudFront, Amazon's content delivery network service, including its features, configurations, and how to integrate it with other AWS services.</w:t>
      </w:r>
    </w:p>
    <w:p w14:paraId="0EC396B4" w14:textId="77777777" w:rsidR="00C535CA" w:rsidRPr="00C535CA" w:rsidRDefault="00C535CA" w:rsidP="00C535CA">
      <w:pPr>
        <w:pStyle w:val="NormalBPBHEB"/>
        <w:numPr>
          <w:ilvl w:val="0"/>
          <w:numId w:val="39"/>
        </w:numPr>
      </w:pPr>
      <w:r w:rsidRPr="00C535CA">
        <w:rPr>
          <w:b/>
          <w:bCs/>
        </w:rPr>
        <w:t>Performance Optimization</w:t>
      </w:r>
      <w:r w:rsidRPr="00C535CA">
        <w:t>: Discover techniques for optimizing content delivery using CDNs, such as caching strategies, content compression, and efficient routing methods.</w:t>
      </w:r>
    </w:p>
    <w:p w14:paraId="00791FA2" w14:textId="77777777" w:rsidR="00C535CA" w:rsidRPr="00C535CA" w:rsidRDefault="00C535CA" w:rsidP="00C535CA">
      <w:pPr>
        <w:pStyle w:val="NormalBPBHEB"/>
        <w:numPr>
          <w:ilvl w:val="0"/>
          <w:numId w:val="39"/>
        </w:numPr>
      </w:pPr>
      <w:r w:rsidRPr="00C535CA">
        <w:rPr>
          <w:b/>
          <w:bCs/>
        </w:rPr>
        <w:t>Security Enhancements</w:t>
      </w:r>
      <w:r w:rsidRPr="00C535CA">
        <w:t>: Understand the security benefits provided by CDNs, including DDoS protection, SSL/TLS encryption, and access controls to safeguard content and user data.</w:t>
      </w:r>
    </w:p>
    <w:p w14:paraId="41BF2BB8" w14:textId="77777777" w:rsidR="00C535CA" w:rsidRPr="00C535CA" w:rsidRDefault="00C535CA" w:rsidP="00C535CA">
      <w:pPr>
        <w:pStyle w:val="NormalBPBHEB"/>
        <w:numPr>
          <w:ilvl w:val="0"/>
          <w:numId w:val="39"/>
        </w:numPr>
      </w:pPr>
      <w:r w:rsidRPr="00C535CA">
        <w:rPr>
          <w:b/>
          <w:bCs/>
        </w:rPr>
        <w:t>Cost Management</w:t>
      </w:r>
      <w:r w:rsidRPr="00C535CA">
        <w:t>: Learn about the pricing models for CDN services and strategies for managing and optimizing costs effectively.</w:t>
      </w:r>
    </w:p>
    <w:p w14:paraId="5DFD0F94" w14:textId="77777777" w:rsidR="00C535CA" w:rsidRPr="00C535CA" w:rsidRDefault="00C535CA" w:rsidP="00C535CA">
      <w:pPr>
        <w:pStyle w:val="NormalBPBHEB"/>
      </w:pPr>
      <w:r w:rsidRPr="00C535CA">
        <w:t>By the end of this chapter, readers will be well-equipped to implement and manage CDN solutions, ensuring fast, secure, and reliable content delivery for their applications and users.</w:t>
      </w:r>
    </w:p>
    <w:p w14:paraId="2EB6FCBF" w14:textId="77777777" w:rsidR="003A02E5" w:rsidRDefault="003A02E5" w:rsidP="00030184">
      <w:pPr>
        <w:pStyle w:val="NormalBPBHEB"/>
      </w:pPr>
    </w:p>
    <w:p w14:paraId="169E7681" w14:textId="77777777" w:rsidR="000952C6" w:rsidRDefault="00A4729F" w:rsidP="00030184">
      <w:pPr>
        <w:pStyle w:val="Heading1BPBHEB"/>
      </w:pPr>
      <w:r w:rsidRPr="00A4729F">
        <w:t>Amazon VPC: Building Secure and Isolated Cloud Networks</w:t>
      </w:r>
    </w:p>
    <w:p w14:paraId="228EAB79" w14:textId="77777777" w:rsidR="00E61C4C" w:rsidRPr="008E7FD5" w:rsidRDefault="00E61C4C" w:rsidP="00E61C4C">
      <w:pPr>
        <w:pStyle w:val="NormalBPBHEB"/>
      </w:pPr>
      <w:r>
        <w:t>In</w:t>
      </w:r>
      <w:r w:rsidRPr="008E7FD5">
        <w:t xml:space="preserve"> this section, we will explore advanced Amazon VPC configurations, security best practices, and case studies that demonstrate how organizations have harnessed the power of Amazon VPC to architect scalable, secure, and highly available cloud networks.</w:t>
      </w:r>
    </w:p>
    <w:p w14:paraId="644047C3" w14:textId="17A7EB4F" w:rsidR="008E7FD5" w:rsidRDefault="008E7FD5" w:rsidP="001B1C8F">
      <w:pPr>
        <w:pStyle w:val="NormalBPBHEB"/>
      </w:pPr>
      <w:r w:rsidRPr="008E7FD5">
        <w:t xml:space="preserve">In the vast realm of </w:t>
      </w:r>
      <w:r w:rsidRPr="00030184">
        <w:rPr>
          <w:b/>
          <w:bCs/>
        </w:rPr>
        <w:t>Amazon Web Services (AWS)</w:t>
      </w:r>
      <w:r w:rsidRPr="008E7FD5">
        <w:t xml:space="preserve">, networking forms the foundation upon which organizations construct their digital infrastructures. At the heart of AWS networking lies </w:t>
      </w:r>
      <w:r w:rsidRPr="00030184">
        <w:rPr>
          <w:b/>
          <w:bCs/>
        </w:rPr>
        <w:t>Amazon Virtual Private Cloud (Amazon VPC)</w:t>
      </w:r>
      <w:sdt>
        <w:sdtPr>
          <w:rPr>
            <w:b/>
            <w:bCs/>
          </w:rPr>
          <w:id w:val="115109893"/>
          <w:citation/>
        </w:sdtPr>
        <w:sdtContent>
          <w:r w:rsidR="001B423D">
            <w:rPr>
              <w:b/>
              <w:bCs/>
            </w:rPr>
            <w:fldChar w:fldCharType="begin"/>
          </w:r>
          <w:r w:rsidR="001B423D">
            <w:rPr>
              <w:b/>
              <w:bCs/>
            </w:rPr>
            <w:instrText xml:space="preserve"> CITATION Amand2 \l 1033 </w:instrText>
          </w:r>
          <w:r w:rsidR="001B423D">
            <w:rPr>
              <w:b/>
              <w:bCs/>
            </w:rPr>
            <w:fldChar w:fldCharType="separate"/>
          </w:r>
          <w:r w:rsidR="0043319C">
            <w:rPr>
              <w:b/>
              <w:bCs/>
              <w:noProof/>
            </w:rPr>
            <w:t xml:space="preserve"> </w:t>
          </w:r>
          <w:r w:rsidR="0043319C" w:rsidRPr="0043319C">
            <w:rPr>
              <w:noProof/>
            </w:rPr>
            <w:t>[1]</w:t>
          </w:r>
          <w:r w:rsidR="001B423D">
            <w:rPr>
              <w:b/>
              <w:bCs/>
            </w:rPr>
            <w:fldChar w:fldCharType="end"/>
          </w:r>
        </w:sdtContent>
      </w:sdt>
      <w:r w:rsidRPr="008E7FD5">
        <w:t>, a fundamental service that enables users to create isolated and highly secure virtual networks within the AWS cloud. In this section</w:t>
      </w:r>
      <w:r w:rsidR="005A58D0">
        <w:t xml:space="preserve">, </w:t>
      </w:r>
      <w:r w:rsidRPr="008E7FD5">
        <w:t xml:space="preserve">we will </w:t>
      </w:r>
      <w:r w:rsidR="005A58D0">
        <w:t xml:space="preserve">discuss </w:t>
      </w:r>
      <w:r w:rsidRPr="008E7FD5">
        <w:t>a comprehensive exploration of Amazon VPC, uncovering its core principles, architecture, and real-world applications, substantiated by scholarly articles and AWS sources.</w:t>
      </w:r>
    </w:p>
    <w:p w14:paraId="46860C93" w14:textId="77777777" w:rsidR="001B1C8F" w:rsidRDefault="001B1C8F" w:rsidP="00030184">
      <w:pPr>
        <w:pStyle w:val="NormalBPBHEB"/>
      </w:pPr>
    </w:p>
    <w:p w14:paraId="69A03A42" w14:textId="2357FE2E" w:rsidR="008E7FD5" w:rsidRDefault="008E7FD5" w:rsidP="00030184">
      <w:pPr>
        <w:pStyle w:val="Heading2BPBHEB"/>
      </w:pPr>
      <w:r w:rsidRPr="001F1088">
        <w:t xml:space="preserve">Amazon VPC: An </w:t>
      </w:r>
      <w:r w:rsidR="001B1C8F" w:rsidRPr="001F1088">
        <w:t>in-depth overview</w:t>
      </w:r>
    </w:p>
    <w:p w14:paraId="30B5DA09" w14:textId="56CD8E7B" w:rsidR="000952C6" w:rsidRPr="000952C6" w:rsidRDefault="008E7FD5" w:rsidP="00030184">
      <w:pPr>
        <w:pStyle w:val="NormalBPBHEB"/>
      </w:pPr>
      <w:r w:rsidRPr="008E7FD5">
        <w:t xml:space="preserve">Amazon VPC allows users to carve out logically isolated sections of the AWS cloud, where they can deploy resources such as Amazon EC2 instances, RDS databases, and Lambda functions while maintaining control over network topology and security. </w:t>
      </w:r>
      <w:r w:rsidRPr="001B1C8F">
        <w:t xml:space="preserve">The architecture of an Amazon VPC consists of a combination of subnets, route tables, network </w:t>
      </w:r>
      <w:r w:rsidRPr="00030184">
        <w:rPr>
          <w:b/>
          <w:bCs/>
        </w:rPr>
        <w:t>access control lists (ACLs),</w:t>
      </w:r>
      <w:r w:rsidRPr="001B1C8F">
        <w:t xml:space="preserve"> security groups, and VPN connections, providing the flexibility to design custom network layouts.</w:t>
      </w:r>
      <w:r w:rsidRPr="008E7FD5">
        <w:t xml:space="preserve"> A key feature is </w:t>
      </w:r>
      <w:r w:rsidR="0097139D">
        <w:t>an</w:t>
      </w:r>
      <w:r w:rsidRPr="008E7FD5">
        <w:t xml:space="preserve"> ability to establish direct connections between the VPC and on-premises data centers, creating hybrid cloud environments that seamlessly extend an organization's network into the AWS cloud.</w:t>
      </w:r>
    </w:p>
    <w:p w14:paraId="766398AF" w14:textId="548BB0E4" w:rsidR="008E7FD5" w:rsidRDefault="008E7FD5" w:rsidP="00030184">
      <w:pPr>
        <w:pStyle w:val="NormalBPBHEB"/>
      </w:pPr>
      <w:r w:rsidRPr="008E7FD5">
        <w:t>Scholarly articles</w:t>
      </w:r>
      <w:sdt>
        <w:sdtPr>
          <w:id w:val="305438422"/>
          <w:citation/>
        </w:sdtPr>
        <w:sdtContent>
          <w:r w:rsidR="00381106">
            <w:fldChar w:fldCharType="begin"/>
          </w:r>
          <w:r w:rsidR="00381106">
            <w:instrText xml:space="preserve"> CITATION LiQ18 \l 1033 </w:instrText>
          </w:r>
          <w:r w:rsidR="00381106">
            <w:fldChar w:fldCharType="separate"/>
          </w:r>
          <w:r w:rsidR="0043319C">
            <w:rPr>
              <w:noProof/>
            </w:rPr>
            <w:t xml:space="preserve"> </w:t>
          </w:r>
          <w:r w:rsidR="0043319C" w:rsidRPr="0043319C">
            <w:rPr>
              <w:noProof/>
            </w:rPr>
            <w:t>[2]</w:t>
          </w:r>
          <w:r w:rsidR="00381106">
            <w:fldChar w:fldCharType="end"/>
          </w:r>
        </w:sdtContent>
      </w:sdt>
      <w:r w:rsidRPr="008E7FD5">
        <w:t xml:space="preserve"> often highlight the importance of network segmentation and isolation for ensuring the security and performance of cloud-based applications. Researchers emphasize the need for organizations to design their VPCs with careful consideration of IP addressing, routing, and security policies. </w:t>
      </w:r>
      <w:r w:rsidR="0060432A">
        <w:t xml:space="preserve">AWS’ </w:t>
      </w:r>
      <w:r w:rsidRPr="008E7FD5">
        <w:t>own documentation emphasizes Amazon VPC's role as a foundational service that underpins various AWS offerings, including AWS Lambda for serverless computing and Amazon RDS for managed relational databases. It is also a critical component in architecting secure and resilient cloud solutions.</w:t>
      </w:r>
    </w:p>
    <w:p w14:paraId="456D4308" w14:textId="77777777" w:rsidR="00D214A9" w:rsidRPr="001F1088" w:rsidRDefault="00D214A9" w:rsidP="00D214A9">
      <w:pPr>
        <w:pStyle w:val="Heading2BPBHEB"/>
      </w:pPr>
      <w:r w:rsidRPr="001F1088">
        <w:t xml:space="preserve">Use cases and real-world </w:t>
      </w:r>
      <w:commentRangeStart w:id="6"/>
      <w:commentRangeStart w:id="7"/>
      <w:r w:rsidRPr="001F1088">
        <w:t>applications</w:t>
      </w:r>
      <w:commentRangeEnd w:id="6"/>
      <w:r>
        <w:rPr>
          <w:rStyle w:val="CommentReference"/>
          <w:rFonts w:asciiTheme="minorHAnsi" w:eastAsiaTheme="minorHAnsi" w:hAnsiTheme="minorHAnsi" w:cstheme="minorBidi"/>
          <w:b w:val="0"/>
          <w:color w:val="auto"/>
        </w:rPr>
        <w:commentReference w:id="6"/>
      </w:r>
      <w:commentRangeEnd w:id="7"/>
      <w:r w:rsidR="00B05C68">
        <w:rPr>
          <w:rStyle w:val="CommentReference"/>
          <w:rFonts w:asciiTheme="minorHAnsi" w:eastAsiaTheme="minorHAnsi" w:hAnsiTheme="minorHAnsi" w:cstheme="minorBidi"/>
          <w:b w:val="0"/>
          <w:color w:val="auto"/>
        </w:rPr>
        <w:commentReference w:id="7"/>
      </w:r>
    </w:p>
    <w:p w14:paraId="0BB1749C" w14:textId="751E3BF4" w:rsidR="00D214A9" w:rsidRDefault="00D214A9" w:rsidP="00D214A9">
      <w:pPr>
        <w:pStyle w:val="NormalBPBHEB"/>
      </w:pPr>
      <w:r w:rsidRPr="008E7FD5">
        <w:t>Amazon VPC is employed across a wide spectrum of use cases, ranging from traditional application hosting to advanced cloud-native architectures. It is frequently utilized to create secure and isolated development and test environments, ensuring that experimentation does not impact production systems. For enterprises, Amazon VPC facilitates the establishment of secure and private connections between on-premises data centers and AWS resources, enabling a gradual migration to the cloud. Real-world case studies often showcase how organizations have leveraged Amazon VPC to build multi-tiered web applications, implement secure microservices architectures, and maintain strict regulatory compliance</w:t>
      </w:r>
      <w:sdt>
        <w:sdtPr>
          <w:rPr>
            <w:vertAlign w:val="superscript"/>
          </w:rPr>
          <w:id w:val="-460645258"/>
          <w:citation/>
        </w:sdtPr>
        <w:sdtContent>
          <w:r w:rsidR="00617A8A">
            <w:rPr>
              <w:vertAlign w:val="superscript"/>
            </w:rPr>
            <w:fldChar w:fldCharType="begin"/>
          </w:r>
          <w:r w:rsidR="00617A8A">
            <w:rPr>
              <w:vertAlign w:val="superscript"/>
            </w:rPr>
            <w:instrText xml:space="preserve"> CITATION Amand3 \l 1033 </w:instrText>
          </w:r>
          <w:r w:rsidR="00617A8A">
            <w:rPr>
              <w:vertAlign w:val="superscript"/>
            </w:rPr>
            <w:fldChar w:fldCharType="separate"/>
          </w:r>
          <w:r w:rsidR="0043319C">
            <w:rPr>
              <w:noProof/>
              <w:vertAlign w:val="superscript"/>
            </w:rPr>
            <w:t xml:space="preserve"> </w:t>
          </w:r>
          <w:r w:rsidR="0043319C" w:rsidRPr="0043319C">
            <w:rPr>
              <w:noProof/>
            </w:rPr>
            <w:t>[3]</w:t>
          </w:r>
          <w:r w:rsidR="00617A8A">
            <w:rPr>
              <w:vertAlign w:val="superscript"/>
            </w:rPr>
            <w:fldChar w:fldCharType="end"/>
          </w:r>
        </w:sdtContent>
      </w:sdt>
      <w:r w:rsidRPr="008E7FD5">
        <w:t>.</w:t>
      </w:r>
    </w:p>
    <w:p w14:paraId="31D3366D" w14:textId="77777777" w:rsidR="00D214A9" w:rsidRPr="008E7FD5" w:rsidRDefault="00D214A9" w:rsidP="00D214A9">
      <w:pPr>
        <w:pStyle w:val="NormalBPBHEB"/>
      </w:pPr>
    </w:p>
    <w:p w14:paraId="1C583756" w14:textId="77777777" w:rsidR="00343040" w:rsidRDefault="00343040" w:rsidP="00030184">
      <w:pPr>
        <w:pStyle w:val="NormalBPBHEB"/>
      </w:pPr>
    </w:p>
    <w:p w14:paraId="48EC3A85" w14:textId="76CA1C5F" w:rsidR="00343040" w:rsidRPr="00343040" w:rsidRDefault="00343040" w:rsidP="00030184">
      <w:pPr>
        <w:pStyle w:val="Heading2BPBHEB"/>
      </w:pPr>
      <w:r w:rsidRPr="00343040">
        <w:t xml:space="preserve">AWS PrivateLink: Elevating </w:t>
      </w:r>
      <w:r w:rsidR="0058348D" w:rsidRPr="00343040">
        <w:t>network security and simplicity</w:t>
      </w:r>
    </w:p>
    <w:p w14:paraId="298DE519" w14:textId="17B3215A" w:rsidR="00343040" w:rsidRPr="00343040" w:rsidRDefault="00343040" w:rsidP="00030184">
      <w:pPr>
        <w:pStyle w:val="NormalBPBHEB"/>
      </w:pPr>
      <w:r w:rsidRPr="00343040">
        <w:t>As organizations increasingly rely on cloud services for critical operations, ensuring the security and privacy of data in transit becomes paramount. AWS PrivateLink emerges as a foundational solution in this context, empowering organizations to establish private and secure network connections to AWS services. In this section of</w:t>
      </w:r>
      <w:r w:rsidR="00CA4862">
        <w:t xml:space="preserve">, </w:t>
      </w:r>
      <w:r w:rsidRPr="00343040">
        <w:t xml:space="preserve">we </w:t>
      </w:r>
      <w:r w:rsidR="00CA4862">
        <w:t xml:space="preserve">will discuss </w:t>
      </w:r>
      <w:r w:rsidRPr="00343040">
        <w:t>AWS PrivateLink, dissecting its core principles, architectural components, and practical applications. Through the lens of scholarly articles and AWS sources, we explore how AWS PrivateLink elevates network security and simplifies connectivity</w:t>
      </w:r>
      <w:sdt>
        <w:sdtPr>
          <w:id w:val="-421259397"/>
          <w:citation/>
        </w:sdtPr>
        <w:sdtContent>
          <w:r w:rsidR="001E4498">
            <w:fldChar w:fldCharType="begin"/>
          </w:r>
          <w:r w:rsidR="001E4498">
            <w:instrText xml:space="preserve"> CITATION Amand \l 1033 </w:instrText>
          </w:r>
          <w:r w:rsidR="001E4498">
            <w:fldChar w:fldCharType="separate"/>
          </w:r>
          <w:r w:rsidR="0043319C">
            <w:rPr>
              <w:noProof/>
            </w:rPr>
            <w:t xml:space="preserve"> </w:t>
          </w:r>
          <w:r w:rsidR="0043319C" w:rsidRPr="0043319C">
            <w:rPr>
              <w:noProof/>
            </w:rPr>
            <w:t>[4]</w:t>
          </w:r>
          <w:r w:rsidR="001E4498">
            <w:fldChar w:fldCharType="end"/>
          </w:r>
        </w:sdtContent>
      </w:sdt>
      <w:r w:rsidRPr="00343040">
        <w:t>.</w:t>
      </w:r>
    </w:p>
    <w:p w14:paraId="282B2521" w14:textId="77777777" w:rsidR="00082A89" w:rsidRDefault="00082A89" w:rsidP="00030184">
      <w:pPr>
        <w:pStyle w:val="NormalBPBHEB"/>
      </w:pPr>
    </w:p>
    <w:p w14:paraId="439AAF52" w14:textId="1B97C346" w:rsidR="00343040" w:rsidRPr="00343040" w:rsidRDefault="00343040" w:rsidP="00030184">
      <w:pPr>
        <w:pStyle w:val="Heading2BPBHEB"/>
      </w:pPr>
      <w:r w:rsidRPr="00343040">
        <w:t>Understanding AWS PrivateLink</w:t>
      </w:r>
    </w:p>
    <w:p w14:paraId="2044C252" w14:textId="23299EBA" w:rsidR="00343040" w:rsidRPr="00343040" w:rsidRDefault="00343040" w:rsidP="00030184">
      <w:pPr>
        <w:pStyle w:val="NormalBPBHEB"/>
      </w:pPr>
      <w:r w:rsidRPr="00343040">
        <w:t xml:space="preserve">AWS PrivateLink is a service that enables organizations to access AWS services over private and secure connections, completely isolated from the public internet. It leverages Amazon </w:t>
      </w:r>
      <w:r w:rsidRPr="00030184">
        <w:rPr>
          <w:b/>
          <w:bCs/>
        </w:rPr>
        <w:t>Virtual Private Cloud</w:t>
      </w:r>
      <w:r w:rsidR="006D7BE0" w:rsidRPr="00030184">
        <w:rPr>
          <w:b/>
          <w:bCs/>
        </w:rPr>
        <w:t xml:space="preserve"> (VPC</w:t>
      </w:r>
      <w:r w:rsidRPr="00030184">
        <w:rPr>
          <w:b/>
          <w:bCs/>
        </w:rPr>
        <w:t>)</w:t>
      </w:r>
      <w:r w:rsidR="00377952">
        <w:t xml:space="preserve"> </w:t>
      </w:r>
      <w:r w:rsidRPr="00343040">
        <w:t>technology to establish these private connections, ensuring that data never traverses the public internet, thus mitigating exposure to potential security threats. This approach enhances data privacy and security, making it ideal for organizations with stringent compliance requirements or those handling sensitive data.</w:t>
      </w:r>
    </w:p>
    <w:p w14:paraId="08DF7BFD" w14:textId="4D36C566" w:rsidR="00343040" w:rsidRDefault="00343040" w:rsidP="00082A89">
      <w:pPr>
        <w:pStyle w:val="NormalBPBHEB"/>
      </w:pPr>
      <w:r w:rsidRPr="00343040">
        <w:t>Scholarly articles</w:t>
      </w:r>
      <w:sdt>
        <w:sdtPr>
          <w:id w:val="836343293"/>
          <w:citation/>
        </w:sdtPr>
        <w:sdtContent>
          <w:r w:rsidR="00D83EBD">
            <w:fldChar w:fldCharType="begin"/>
          </w:r>
          <w:r w:rsidR="00D83EBD">
            <w:instrText xml:space="preserve"> CITATION Los19 \l 1033 </w:instrText>
          </w:r>
          <w:r w:rsidR="00D83EBD">
            <w:fldChar w:fldCharType="separate"/>
          </w:r>
          <w:r w:rsidR="0043319C">
            <w:rPr>
              <w:noProof/>
            </w:rPr>
            <w:t xml:space="preserve"> </w:t>
          </w:r>
          <w:r w:rsidR="0043319C" w:rsidRPr="0043319C">
            <w:rPr>
              <w:noProof/>
            </w:rPr>
            <w:t>[5]</w:t>
          </w:r>
          <w:r w:rsidR="00D83EBD">
            <w:fldChar w:fldCharType="end"/>
          </w:r>
        </w:sdtContent>
      </w:sdt>
      <w:r w:rsidRPr="00343040">
        <w:t xml:space="preserve"> underscore the importance of secure network connectivity in today's cloud-centric landscape. Researchers highlight AWS PrivateLink's role in reducing the attack surface by isolating network traffic, thus decreasing the risk of data breaches. </w:t>
      </w:r>
      <w:r w:rsidR="0060432A">
        <w:t xml:space="preserve">AWS </w:t>
      </w:r>
      <w:r w:rsidRPr="00343040">
        <w:t>official documentation emphasizes the broad range of AWS services that support PrivateLink connections, offering organizations flexibility and simplicity in establishing secure links to their cloud resources.</w:t>
      </w:r>
    </w:p>
    <w:p w14:paraId="2A49DEEF" w14:textId="77777777" w:rsidR="00082A89" w:rsidRPr="00343040" w:rsidRDefault="00082A89" w:rsidP="00030184">
      <w:pPr>
        <w:pStyle w:val="NormalBPBHEB"/>
      </w:pPr>
    </w:p>
    <w:p w14:paraId="00A4553B" w14:textId="2A06B880" w:rsidR="00343040" w:rsidRPr="00343040" w:rsidRDefault="00343040" w:rsidP="00030184">
      <w:pPr>
        <w:pStyle w:val="Heading2BPBHEB"/>
      </w:pPr>
      <w:r w:rsidRPr="00343040">
        <w:t xml:space="preserve">Use </w:t>
      </w:r>
      <w:r w:rsidR="00082A89" w:rsidRPr="00343040">
        <w:t>cases and real-world applications</w:t>
      </w:r>
    </w:p>
    <w:p w14:paraId="3B667460" w14:textId="1488C44C" w:rsidR="00343040" w:rsidRPr="00343040" w:rsidRDefault="00343040" w:rsidP="00030184">
      <w:pPr>
        <w:pStyle w:val="NormalBPBHEB"/>
      </w:pPr>
      <w:r w:rsidRPr="00343040">
        <w:t>AWS PrivateLink finds applications across a spectrum of industries and use cases. Enterprises leverage it to create secure connections between on-premises data centers and AWS services, enabling hybrid cloud deployments. Real-world case studies often illustrate how AWS PrivateLink enhances the security and compliance of data transfer in industries such as healthcare and finance, where data privacy regulations are stringent. It also simplifies the architecture of multi-account environments, streamlining access to shared services while maintaining security boundaries</w:t>
      </w:r>
      <w:sdt>
        <w:sdtPr>
          <w:id w:val="-821029960"/>
          <w:citation/>
        </w:sdtPr>
        <w:sdtContent>
          <w:r w:rsidR="00BC6D55">
            <w:fldChar w:fldCharType="begin"/>
          </w:r>
          <w:r w:rsidR="00BC6D55">
            <w:instrText xml:space="preserve"> CITATION Amand1 \l 1033 </w:instrText>
          </w:r>
          <w:r w:rsidR="00BC6D55">
            <w:fldChar w:fldCharType="separate"/>
          </w:r>
          <w:r w:rsidR="0043319C">
            <w:rPr>
              <w:noProof/>
            </w:rPr>
            <w:t xml:space="preserve"> </w:t>
          </w:r>
          <w:r w:rsidR="0043319C" w:rsidRPr="0043319C">
            <w:rPr>
              <w:noProof/>
            </w:rPr>
            <w:t>[6]</w:t>
          </w:r>
          <w:r w:rsidR="00BC6D55">
            <w:fldChar w:fldCharType="end"/>
          </w:r>
        </w:sdtContent>
      </w:sdt>
      <w:r w:rsidRPr="00343040">
        <w:t>.</w:t>
      </w:r>
    </w:p>
    <w:p w14:paraId="648B6CB4" w14:textId="65F6536E" w:rsidR="00343040" w:rsidRPr="00343040" w:rsidRDefault="00082A89" w:rsidP="00030184">
      <w:pPr>
        <w:pStyle w:val="NormalBPBHEB"/>
      </w:pPr>
      <w:r>
        <w:t xml:space="preserve">In </w:t>
      </w:r>
      <w:r w:rsidR="00343040" w:rsidRPr="00343040">
        <w:t>this section, we will explore advanced configurations, best practices, and practical implementations that demonstrate how AWS PrivateLink can bolster network security and simplify connectivity, providing organizations with a robust foundation for their cloud operations.</w:t>
      </w:r>
    </w:p>
    <w:p w14:paraId="3C28BE41" w14:textId="77777777" w:rsidR="00343040" w:rsidRDefault="00343040" w:rsidP="00343040"/>
    <w:p w14:paraId="4A603DD2" w14:textId="77777777" w:rsidR="001F1088" w:rsidRDefault="001F1088" w:rsidP="00030184">
      <w:pPr>
        <w:pStyle w:val="NormalBPBHEB"/>
      </w:pPr>
    </w:p>
    <w:p w14:paraId="23C8D894" w14:textId="4A188CF8" w:rsidR="009A2043" w:rsidRPr="009A2043" w:rsidRDefault="009A2043" w:rsidP="00030184">
      <w:pPr>
        <w:pStyle w:val="Heading1BPBHEB"/>
      </w:pPr>
      <w:r w:rsidRPr="009A2043">
        <w:t xml:space="preserve">AWS App Mesh: Orchestrating </w:t>
      </w:r>
      <w:r w:rsidR="0058348D" w:rsidRPr="009A2043">
        <w:t>microservices at scal</w:t>
      </w:r>
      <w:r w:rsidRPr="009A2043">
        <w:t>e</w:t>
      </w:r>
    </w:p>
    <w:p w14:paraId="6B296C32" w14:textId="682A96D3" w:rsidR="009A2043" w:rsidRPr="009A2043" w:rsidRDefault="009A2043" w:rsidP="00030184">
      <w:pPr>
        <w:pStyle w:val="NormalBPBHEB"/>
      </w:pPr>
      <w:r w:rsidRPr="009A2043">
        <w:t>In the ever-evolving landscape of cloud computing, the adoption of microservices architecture has become pivotal for building scalable and maintainable applications. To effectively manage these distributed and interconnected microservices, organizations turn to AWS App Mesh, a powerful service that orchestrates the communication between microservices, ensuring reliability, observability, and security</w:t>
      </w:r>
      <w:sdt>
        <w:sdtPr>
          <w:id w:val="667527390"/>
          <w:citation/>
        </w:sdtPr>
        <w:sdtContent>
          <w:r w:rsidR="00A055DF">
            <w:fldChar w:fldCharType="begin"/>
          </w:r>
          <w:r w:rsidR="00A055DF">
            <w:instrText xml:space="preserve"> CITATION Amand4 \l 1033 </w:instrText>
          </w:r>
          <w:r w:rsidR="00A055DF">
            <w:fldChar w:fldCharType="separate"/>
          </w:r>
          <w:r w:rsidR="0043319C">
            <w:rPr>
              <w:noProof/>
            </w:rPr>
            <w:t xml:space="preserve"> </w:t>
          </w:r>
          <w:r w:rsidR="0043319C" w:rsidRPr="0043319C">
            <w:rPr>
              <w:noProof/>
            </w:rPr>
            <w:t>[7]</w:t>
          </w:r>
          <w:r w:rsidR="00A055DF">
            <w:fldChar w:fldCharType="end"/>
          </w:r>
        </w:sdtContent>
      </w:sdt>
      <w:r w:rsidRPr="009A2043">
        <w:t>. In this section</w:t>
      </w:r>
      <w:r w:rsidR="0033709D">
        <w:t xml:space="preserve">, </w:t>
      </w:r>
      <w:r w:rsidRPr="009A2043">
        <w:t xml:space="preserve">we will </w:t>
      </w:r>
      <w:r w:rsidR="0033709D">
        <w:t xml:space="preserve">discuss the </w:t>
      </w:r>
      <w:r w:rsidRPr="009A2043">
        <w:t>AWS App Mesh, exploring its core principles, architecture, and real-world applications, substantiated by scholarly articles and AWS sources.</w:t>
      </w:r>
    </w:p>
    <w:p w14:paraId="27CBA103" w14:textId="77777777" w:rsidR="0033709D" w:rsidRDefault="0033709D" w:rsidP="009A2043">
      <w:pPr>
        <w:pStyle w:val="Heading2"/>
      </w:pPr>
    </w:p>
    <w:p w14:paraId="2F28B07A" w14:textId="3EB102F7" w:rsidR="009A2043" w:rsidRPr="009A2043" w:rsidRDefault="009A2043" w:rsidP="00AD175C">
      <w:pPr>
        <w:pStyle w:val="Heading2BPBHEB"/>
      </w:pPr>
      <w:r w:rsidRPr="009A2043">
        <w:t>Understanding AWS App Mesh</w:t>
      </w:r>
    </w:p>
    <w:p w14:paraId="47070AF7" w14:textId="77777777" w:rsidR="009A2043" w:rsidRPr="009A2043" w:rsidRDefault="009A2043" w:rsidP="00AD175C">
      <w:pPr>
        <w:pStyle w:val="NormalBPBHEB"/>
      </w:pPr>
      <w:r w:rsidRPr="009A2043">
        <w:t>AWS App Mesh acts as a central control plane that enables organizations to connect, monitor, and secure microservices running on AWS. It simplifies the complexity of microservices communication by providing features like service discovery, load balancing, and traffic management. App Mesh facilitates communication between services across different compute environments, such as Amazon ECS, Amazon EKS, and Amazon EC2 instances, while allowing developers to focus on building individual services without concerning themselves with the intricacies of networking.</w:t>
      </w:r>
    </w:p>
    <w:p w14:paraId="743C8CFB" w14:textId="2B4F71C1" w:rsidR="009A2043" w:rsidRDefault="009A2043" w:rsidP="006D7BE0">
      <w:pPr>
        <w:pStyle w:val="NormalBPBHEB"/>
      </w:pPr>
      <w:r w:rsidRPr="009A2043">
        <w:t>Scholarly articles</w:t>
      </w:r>
      <w:sdt>
        <w:sdtPr>
          <w:id w:val="1034538076"/>
          <w:citation/>
        </w:sdtPr>
        <w:sdtContent>
          <w:r w:rsidR="00A055DF">
            <w:fldChar w:fldCharType="begin"/>
          </w:r>
          <w:r w:rsidR="00A055DF">
            <w:instrText xml:space="preserve"> CITATION Var20 \l 1033 </w:instrText>
          </w:r>
          <w:r w:rsidR="00A055DF">
            <w:fldChar w:fldCharType="separate"/>
          </w:r>
          <w:r w:rsidR="0043319C">
            <w:rPr>
              <w:noProof/>
            </w:rPr>
            <w:t xml:space="preserve"> </w:t>
          </w:r>
          <w:r w:rsidR="0043319C" w:rsidRPr="0043319C">
            <w:rPr>
              <w:noProof/>
            </w:rPr>
            <w:t>[8]</w:t>
          </w:r>
          <w:r w:rsidR="00A055DF">
            <w:fldChar w:fldCharType="end"/>
          </w:r>
        </w:sdtContent>
      </w:sdt>
      <w:r w:rsidRPr="009A2043">
        <w:t xml:space="preserve"> often emphasize the significance of service mesh solutions like AWS App Mesh in modern microservices-based architectures. Researchers highlight the benefits of centralized control and visibility in microservices communication, which contribute to improved reliability and observability. </w:t>
      </w:r>
      <w:r w:rsidR="0060432A">
        <w:t xml:space="preserve">AWS’ </w:t>
      </w:r>
      <w:r w:rsidRPr="009A2043">
        <w:t>own documentation underscores how AWS App Mesh integrates with various AWS services and showcases its role in ensuring end-to-end security, including encryption and access control.</w:t>
      </w:r>
    </w:p>
    <w:p w14:paraId="485DB7A6" w14:textId="77777777" w:rsidR="0033709D" w:rsidRPr="009A2043" w:rsidRDefault="0033709D" w:rsidP="00D64605">
      <w:pPr>
        <w:pStyle w:val="NormalBPBHEB"/>
      </w:pPr>
    </w:p>
    <w:p w14:paraId="51F95E90" w14:textId="7810CA01" w:rsidR="009A2043" w:rsidRPr="009A2043" w:rsidRDefault="009A2043" w:rsidP="00D64605">
      <w:pPr>
        <w:pStyle w:val="Heading2BPBHEB"/>
      </w:pPr>
      <w:r w:rsidRPr="009A2043">
        <w:t xml:space="preserve">Use </w:t>
      </w:r>
      <w:r w:rsidR="0033709D" w:rsidRPr="009A2043">
        <w:t>cases and real-world applications</w:t>
      </w:r>
    </w:p>
    <w:p w14:paraId="66AD8B02" w14:textId="6A8AE901" w:rsidR="009A2043" w:rsidRPr="009A2043" w:rsidRDefault="009A2043" w:rsidP="00227913">
      <w:pPr>
        <w:pStyle w:val="NormalBPBHEB"/>
      </w:pPr>
      <w:r w:rsidRPr="009A2043">
        <w:t>AWS App Mesh finds its application in a wide array of use cases across diverse industries. Organizations leverage App Mesh to build resilient and scalable microservices-based applications, ensuring that each service can communicate with others seamlessly. Real-world case studies often demonstrate how AWS App Mesh has empowered organizations to enhance the reliability and availability of their applications, improve troubleshooting and debugging, and strengthen security by implementing mutual TLS authentication between services</w:t>
      </w:r>
      <w:sdt>
        <w:sdtPr>
          <w:rPr>
            <w:vertAlign w:val="superscript"/>
          </w:rPr>
          <w:id w:val="-669259775"/>
          <w:citation/>
        </w:sdtPr>
        <w:sdtContent>
          <w:r w:rsidR="005E2199">
            <w:rPr>
              <w:vertAlign w:val="superscript"/>
            </w:rPr>
            <w:fldChar w:fldCharType="begin"/>
          </w:r>
          <w:r w:rsidR="005E2199">
            <w:rPr>
              <w:vertAlign w:val="superscript"/>
            </w:rPr>
            <w:instrText xml:space="preserve"> CITATION Amand5 \l 1033 </w:instrText>
          </w:r>
          <w:r w:rsidR="005E2199">
            <w:rPr>
              <w:vertAlign w:val="superscript"/>
            </w:rPr>
            <w:fldChar w:fldCharType="separate"/>
          </w:r>
          <w:r w:rsidR="0043319C">
            <w:rPr>
              <w:noProof/>
              <w:vertAlign w:val="superscript"/>
            </w:rPr>
            <w:t xml:space="preserve"> </w:t>
          </w:r>
          <w:r w:rsidR="0043319C" w:rsidRPr="0043319C">
            <w:rPr>
              <w:noProof/>
            </w:rPr>
            <w:t>[9]</w:t>
          </w:r>
          <w:r w:rsidR="005E2199">
            <w:rPr>
              <w:vertAlign w:val="superscript"/>
            </w:rPr>
            <w:fldChar w:fldCharType="end"/>
          </w:r>
        </w:sdtContent>
      </w:sdt>
      <w:r w:rsidRPr="009A2043">
        <w:t>.</w:t>
      </w:r>
    </w:p>
    <w:p w14:paraId="2ABABD9F" w14:textId="77777777" w:rsidR="009A2043" w:rsidRPr="009A2043" w:rsidRDefault="009A2043" w:rsidP="00D64605">
      <w:pPr>
        <w:pStyle w:val="NormalBPBHEB"/>
      </w:pPr>
      <w:r w:rsidRPr="009A2043">
        <w:t>As we venture further into this section, we will explore advanced configurations, best practices, and hands-on examples that illustrate how AWS App Mesh can be harnessed to orchestrate microservices at scale, providing organizations with the tools they need to navigate the complexities of modern cloud-native applications.</w:t>
      </w:r>
    </w:p>
    <w:p w14:paraId="01E56134" w14:textId="77777777" w:rsidR="001F1088" w:rsidRDefault="001F1088" w:rsidP="00D64605">
      <w:pPr>
        <w:pStyle w:val="NormalBPBHEB"/>
      </w:pPr>
    </w:p>
    <w:p w14:paraId="5A265795" w14:textId="455C6181" w:rsidR="00B16620" w:rsidRPr="00B16620" w:rsidRDefault="00B16620" w:rsidP="00D64605">
      <w:pPr>
        <w:pStyle w:val="Heading1BPBHEB"/>
      </w:pPr>
      <w:r w:rsidRPr="00B16620">
        <w:t xml:space="preserve">AWS Cloud Map: Mapping </w:t>
      </w:r>
      <w:r w:rsidR="0058348D" w:rsidRPr="00B16620">
        <w:t>your way to scalable and resilient ser</w:t>
      </w:r>
      <w:r w:rsidRPr="00B16620">
        <w:t>vices</w:t>
      </w:r>
    </w:p>
    <w:p w14:paraId="0BFAC3F4" w14:textId="57A88D43" w:rsidR="00B16620" w:rsidRDefault="00B16620" w:rsidP="006E23FA">
      <w:pPr>
        <w:pStyle w:val="NormalBPBHEB"/>
      </w:pPr>
      <w:r w:rsidRPr="00B16620">
        <w:t xml:space="preserve">In the vast expanse of </w:t>
      </w:r>
      <w:r w:rsidR="0060432A">
        <w:t xml:space="preserve">AWS’ </w:t>
      </w:r>
      <w:r w:rsidRPr="00B16620">
        <w:t>cloud offerings, efficient service discovery and management play a critical role in ensuring the scalability, reliability, and availability of modern applications. Enter AWS Cloud Map</w:t>
      </w:r>
      <w:sdt>
        <w:sdtPr>
          <w:id w:val="388542289"/>
          <w:citation/>
        </w:sdtPr>
        <w:sdtContent>
          <w:r w:rsidR="001F4E24">
            <w:fldChar w:fldCharType="begin"/>
          </w:r>
          <w:r w:rsidR="001F4E24">
            <w:instrText xml:space="preserve"> CITATION Amand6 \l 1033 </w:instrText>
          </w:r>
          <w:r w:rsidR="001F4E24">
            <w:fldChar w:fldCharType="separate"/>
          </w:r>
          <w:r w:rsidR="0043319C">
            <w:rPr>
              <w:noProof/>
            </w:rPr>
            <w:t xml:space="preserve"> </w:t>
          </w:r>
          <w:r w:rsidR="0043319C" w:rsidRPr="0043319C">
            <w:rPr>
              <w:noProof/>
            </w:rPr>
            <w:t>[10]</w:t>
          </w:r>
          <w:r w:rsidR="001F4E24">
            <w:fldChar w:fldCharType="end"/>
          </w:r>
        </w:sdtContent>
      </w:sdt>
      <w:r w:rsidRPr="00B16620">
        <w:t xml:space="preserve">, a powerful service that simplifies the management of service discovery across different microservices, allowing them to seamlessly communicate with each other. In this </w:t>
      </w:r>
      <w:r w:rsidR="00D64605" w:rsidRPr="00B16620">
        <w:t>section,</w:t>
      </w:r>
      <w:r w:rsidRPr="00B16620">
        <w:t xml:space="preserve"> we</w:t>
      </w:r>
      <w:r w:rsidR="006E23FA">
        <w:t xml:space="preserve"> wi</w:t>
      </w:r>
      <w:r w:rsidRPr="00B16620">
        <w:t>ll navigate through the intricacies of AWS Cloud Map, unveiling its core principles, architecture, and practical applications, supported by scholarly articles and AWS sources.</w:t>
      </w:r>
    </w:p>
    <w:p w14:paraId="34D5DF9C" w14:textId="77777777" w:rsidR="006E23FA" w:rsidRPr="00B16620" w:rsidRDefault="006E23FA" w:rsidP="00D64605">
      <w:pPr>
        <w:pStyle w:val="NormalBPBHEB"/>
      </w:pPr>
    </w:p>
    <w:p w14:paraId="2E3C0C6F" w14:textId="77777777" w:rsidR="00B16620" w:rsidRPr="00B16620" w:rsidRDefault="00B16620" w:rsidP="00D64605">
      <w:pPr>
        <w:pStyle w:val="Heading2BPBHEB"/>
      </w:pPr>
      <w:r w:rsidRPr="00B16620">
        <w:t>Understanding AWS Cloud Map</w:t>
      </w:r>
    </w:p>
    <w:p w14:paraId="50B5B8EB" w14:textId="77777777" w:rsidR="00B16620" w:rsidRPr="00B16620" w:rsidRDefault="00B16620" w:rsidP="00D64605">
      <w:pPr>
        <w:pStyle w:val="NormalBPBHEB"/>
      </w:pPr>
      <w:r w:rsidRPr="00B16620">
        <w:t>AWS Cloud Map is a service discovery and naming service that empowers organizations to easily manage the dynamic nature of microservices and applications. It enables services to register themselves and discover other services within the AWS cloud, eliminating the need for manual configuration and making it effortless to connect services regardless of their location. This orchestration and automation of service discovery is invaluable in dynamic and rapidly scaling environments, ensuring that services can find and communicate with each other seamlessly.</w:t>
      </w:r>
    </w:p>
    <w:p w14:paraId="6683EADB" w14:textId="5790C947" w:rsidR="00B16620" w:rsidRDefault="00B16620" w:rsidP="006E23FA">
      <w:pPr>
        <w:pStyle w:val="NormalBPBHEB"/>
      </w:pPr>
      <w:r w:rsidRPr="00B16620">
        <w:t>Scholarly articles</w:t>
      </w:r>
      <w:sdt>
        <w:sdtPr>
          <w:id w:val="-54774964"/>
          <w:citation/>
        </w:sdtPr>
        <w:sdtContent>
          <w:r w:rsidR="00ED6EBB">
            <w:fldChar w:fldCharType="begin"/>
          </w:r>
          <w:r w:rsidR="00ED6EBB">
            <w:instrText xml:space="preserve"> CITATION Mur20 \l 1033 </w:instrText>
          </w:r>
          <w:r w:rsidR="00ED6EBB">
            <w:fldChar w:fldCharType="separate"/>
          </w:r>
          <w:r w:rsidR="0043319C">
            <w:rPr>
              <w:noProof/>
            </w:rPr>
            <w:t xml:space="preserve"> </w:t>
          </w:r>
          <w:r w:rsidR="0043319C" w:rsidRPr="0043319C">
            <w:rPr>
              <w:noProof/>
            </w:rPr>
            <w:t>[11]</w:t>
          </w:r>
          <w:r w:rsidR="00ED6EBB">
            <w:fldChar w:fldCharType="end"/>
          </w:r>
        </w:sdtContent>
      </w:sdt>
      <w:r w:rsidRPr="00B16620">
        <w:t xml:space="preserve"> often underscore the significance of efficient service discovery mechanisms in modern microservices architectures. Researchers emphasize that service discovery solutions like AWS Cloud Map enhance the reliability and availability of applications by providing a centralized and dynamic way of managing service endpoints. </w:t>
      </w:r>
      <w:r w:rsidR="0060432A">
        <w:t xml:space="preserve">AWS’ </w:t>
      </w:r>
      <w:r w:rsidRPr="00B16620">
        <w:t>own documentation highlights the integration of AWS Cloud Map with various AWS services, such as Amazon ECS, Amazon EKS, and Amazon Route, showcasing its role in building scalable and resilient cloud-native applications.</w:t>
      </w:r>
    </w:p>
    <w:p w14:paraId="3E214065" w14:textId="77777777" w:rsidR="006E23FA" w:rsidRPr="00B16620" w:rsidRDefault="006E23FA" w:rsidP="00202D56">
      <w:pPr>
        <w:pStyle w:val="NormalBPBHEB"/>
      </w:pPr>
    </w:p>
    <w:p w14:paraId="6DD5CB71" w14:textId="78192A23" w:rsidR="00B16620" w:rsidRPr="00B16620" w:rsidRDefault="00B16620" w:rsidP="00202D56">
      <w:pPr>
        <w:pStyle w:val="Heading2BPBHEB"/>
      </w:pPr>
      <w:r w:rsidRPr="00B16620">
        <w:t xml:space="preserve">Use </w:t>
      </w:r>
      <w:r w:rsidR="006E23FA" w:rsidRPr="00B16620">
        <w:t>cases and real-world applicat</w:t>
      </w:r>
      <w:r w:rsidRPr="00B16620">
        <w:t>ions</w:t>
      </w:r>
    </w:p>
    <w:p w14:paraId="3DEA9FDE" w14:textId="590ACF7D" w:rsidR="00B16620" w:rsidRPr="00B16620" w:rsidRDefault="00B16620" w:rsidP="00202D56">
      <w:pPr>
        <w:pStyle w:val="NormalBPBHEB"/>
      </w:pPr>
      <w:r w:rsidRPr="00B16620">
        <w:t>AWS Cloud Map is a versatile tool with applications in various use cases across industries. Organizations employ it to manage and discover services in microservices-based applications, reducing manual configuration efforts and improving service availability. Real-world case studies often illustrate how AWS Cloud Map has empowered organizations to build flexible and dynamic architectures, supporting use cases like load balancing, failover, and blue-green deployments. It also plays a crucial role in orchestrating service discovery in serverless applications, ensuring that functions can communicate with each other seamlessly</w:t>
      </w:r>
      <w:sdt>
        <w:sdtPr>
          <w:rPr>
            <w:vertAlign w:val="superscript"/>
          </w:rPr>
          <w:id w:val="1490446329"/>
          <w:citation/>
        </w:sdtPr>
        <w:sdtContent>
          <w:r w:rsidR="00ED6EBB">
            <w:rPr>
              <w:vertAlign w:val="superscript"/>
            </w:rPr>
            <w:fldChar w:fldCharType="begin"/>
          </w:r>
          <w:r w:rsidR="00ED6EBB">
            <w:rPr>
              <w:vertAlign w:val="superscript"/>
            </w:rPr>
            <w:instrText xml:space="preserve"> CITATION Amand7 \l 1033 </w:instrText>
          </w:r>
          <w:r w:rsidR="00ED6EBB">
            <w:rPr>
              <w:vertAlign w:val="superscript"/>
            </w:rPr>
            <w:fldChar w:fldCharType="separate"/>
          </w:r>
          <w:r w:rsidR="0043319C">
            <w:rPr>
              <w:noProof/>
              <w:vertAlign w:val="superscript"/>
            </w:rPr>
            <w:t xml:space="preserve"> </w:t>
          </w:r>
          <w:r w:rsidR="0043319C" w:rsidRPr="0043319C">
            <w:rPr>
              <w:noProof/>
            </w:rPr>
            <w:t>[12]</w:t>
          </w:r>
          <w:r w:rsidR="00ED6EBB">
            <w:rPr>
              <w:vertAlign w:val="superscript"/>
            </w:rPr>
            <w:fldChar w:fldCharType="end"/>
          </w:r>
        </w:sdtContent>
      </w:sdt>
      <w:r w:rsidRPr="00B16620">
        <w:t>.</w:t>
      </w:r>
    </w:p>
    <w:p w14:paraId="6D03DE30" w14:textId="77777777" w:rsidR="00B16620" w:rsidRPr="00B16620" w:rsidRDefault="00B16620" w:rsidP="00202D56">
      <w:pPr>
        <w:pStyle w:val="NormalBPBHEB"/>
      </w:pPr>
      <w:r w:rsidRPr="00B16620">
        <w:t>As we delve deeper into this section, we will explore advanced configurations, best practices, and practical examples that demonstrate how AWS Cloud Map can be leveraged to streamline service discovery and management, providing organizations with the tools they need to navigate the complexities of modern cloud-native applications.</w:t>
      </w:r>
    </w:p>
    <w:p w14:paraId="32B462C7" w14:textId="77777777" w:rsidR="001F1088" w:rsidRDefault="001F1088" w:rsidP="00202D56">
      <w:pPr>
        <w:pStyle w:val="NormalBPBHEB"/>
      </w:pPr>
    </w:p>
    <w:p w14:paraId="0B329CBF" w14:textId="116F4FB7" w:rsidR="00E2258E" w:rsidRPr="00E2258E" w:rsidRDefault="00E2258E" w:rsidP="00202D56">
      <w:pPr>
        <w:pStyle w:val="Heading1BPBHEB"/>
      </w:pPr>
      <w:r w:rsidRPr="00E2258E">
        <w:t xml:space="preserve">AWS Direct Connect: The </w:t>
      </w:r>
      <w:r w:rsidR="0058348D" w:rsidRPr="00E2258E">
        <w:t xml:space="preserve">dedicated highway </w:t>
      </w:r>
      <w:r w:rsidRPr="00E2258E">
        <w:t>to AWS Cloud</w:t>
      </w:r>
    </w:p>
    <w:p w14:paraId="2FB3F4D3" w14:textId="48443E7D" w:rsidR="00E2258E" w:rsidRDefault="00E2258E" w:rsidP="006E23FA">
      <w:pPr>
        <w:pStyle w:val="NormalBPBHEB"/>
      </w:pPr>
      <w:r w:rsidRPr="00E2258E">
        <w:t>In the ever-expanding universe of cloud computing, organizations seek not only to harness the vast capabilities of the AWS cloud but also to establish secure, dedicated, and high-bandwidth connections. Enter AWS Direct Connect</w:t>
      </w:r>
      <w:sdt>
        <w:sdtPr>
          <w:id w:val="1257674"/>
          <w:citation/>
        </w:sdtPr>
        <w:sdtContent>
          <w:r w:rsidR="008240EC">
            <w:fldChar w:fldCharType="begin"/>
          </w:r>
          <w:r w:rsidR="008240EC">
            <w:instrText xml:space="preserve"> CITATION Amand8 \l 1033 </w:instrText>
          </w:r>
          <w:r w:rsidR="008240EC">
            <w:fldChar w:fldCharType="separate"/>
          </w:r>
          <w:r w:rsidR="0043319C">
            <w:rPr>
              <w:noProof/>
            </w:rPr>
            <w:t xml:space="preserve"> </w:t>
          </w:r>
          <w:r w:rsidR="0043319C" w:rsidRPr="0043319C">
            <w:rPr>
              <w:noProof/>
            </w:rPr>
            <w:t>[13]</w:t>
          </w:r>
          <w:r w:rsidR="008240EC">
            <w:fldChar w:fldCharType="end"/>
          </w:r>
        </w:sdtContent>
      </w:sdt>
      <w:r w:rsidRPr="00E2258E">
        <w:t>, a crucial service that provides a dedicated network link between an organization's on-premises data center and the AWS cloud. In this section</w:t>
      </w:r>
      <w:r w:rsidR="006E23FA">
        <w:t>,</w:t>
      </w:r>
      <w:r w:rsidRPr="00E2258E">
        <w:t xml:space="preserve"> we will navigate through the intricate landscape of AWS Direct Connect, uncovering its core principles, architecture, and practical applications, bolstered by scholarly articles and AWS sources.</w:t>
      </w:r>
    </w:p>
    <w:p w14:paraId="76C53E05" w14:textId="77777777" w:rsidR="006E23FA" w:rsidRPr="00E2258E" w:rsidRDefault="006E23FA" w:rsidP="00887908">
      <w:pPr>
        <w:pStyle w:val="NormalBPBHEB"/>
      </w:pPr>
    </w:p>
    <w:p w14:paraId="25C4074A" w14:textId="77777777" w:rsidR="00E2258E" w:rsidRPr="00E2258E" w:rsidRDefault="00E2258E" w:rsidP="00887908">
      <w:pPr>
        <w:pStyle w:val="Heading2BPBHEB"/>
      </w:pPr>
      <w:r w:rsidRPr="00E2258E">
        <w:t>Understanding AWS Direct Connect</w:t>
      </w:r>
    </w:p>
    <w:p w14:paraId="6C58640B" w14:textId="77777777" w:rsidR="00E2258E" w:rsidRPr="00E2258E" w:rsidRDefault="00E2258E" w:rsidP="00887908">
      <w:pPr>
        <w:pStyle w:val="NormalBPBHEB"/>
      </w:pPr>
      <w:r w:rsidRPr="00E2258E">
        <w:t>AWS Direct Connect serves as a dedicated network pathway that bypasses the public internet, enabling organizations to establish private, high-speed connections to AWS resources. It is especially valuable for enterprises that demand consistent network performance, low latency, and enhanced security when accessing AWS services. AWS Direct Connect facilitates the establishment of private connections with AWS Regions, AWS Direct Connect locations, and Amazon VPCs, ensuring a seamless and reliable experience.</w:t>
      </w:r>
    </w:p>
    <w:p w14:paraId="1602E2C0" w14:textId="4DC872AF" w:rsidR="00E2258E" w:rsidRDefault="00E2258E" w:rsidP="00F65C22">
      <w:pPr>
        <w:pStyle w:val="NormalBPBHEB"/>
      </w:pPr>
      <w:r w:rsidRPr="00E2258E">
        <w:t>Scholarly articles</w:t>
      </w:r>
      <w:sdt>
        <w:sdtPr>
          <w:id w:val="1715387977"/>
          <w:citation/>
        </w:sdtPr>
        <w:sdtContent>
          <w:r w:rsidR="009227E9">
            <w:fldChar w:fldCharType="begin"/>
          </w:r>
          <w:r w:rsidR="009227E9">
            <w:instrText xml:space="preserve"> CITATION Gha15 \l 1033 </w:instrText>
          </w:r>
          <w:r w:rsidR="009227E9">
            <w:fldChar w:fldCharType="separate"/>
          </w:r>
          <w:r w:rsidR="0043319C">
            <w:rPr>
              <w:noProof/>
            </w:rPr>
            <w:t xml:space="preserve"> </w:t>
          </w:r>
          <w:r w:rsidR="0043319C" w:rsidRPr="0043319C">
            <w:rPr>
              <w:noProof/>
            </w:rPr>
            <w:t>[14]</w:t>
          </w:r>
          <w:r w:rsidR="009227E9">
            <w:fldChar w:fldCharType="end"/>
          </w:r>
        </w:sdtContent>
      </w:sdt>
      <w:r w:rsidRPr="00E2258E">
        <w:t xml:space="preserve"> often emphasize the significance of dedicated network connections, particularly in scenarios where predictable and high-bandwidth network access is essential. Researchers highlight the role of AWS Direct Connect in improving network performance, reducing latency, and enhancing security by avoiding the public internet. </w:t>
      </w:r>
      <w:r w:rsidR="0060432A">
        <w:t xml:space="preserve">AWS’ </w:t>
      </w:r>
      <w:r w:rsidRPr="00E2258E">
        <w:t>own documentation underscores the versatility of AWS Direct Connect, which can be tailored to meet various networking requirements, including hybrid cloud deployments and disaster recovery strategies.</w:t>
      </w:r>
    </w:p>
    <w:p w14:paraId="04611D7E" w14:textId="77777777" w:rsidR="006E23FA" w:rsidRPr="00E2258E" w:rsidRDefault="006E23FA" w:rsidP="001935D9">
      <w:pPr>
        <w:pStyle w:val="NormalBPBHEB"/>
      </w:pPr>
    </w:p>
    <w:p w14:paraId="07C190D5" w14:textId="4B9EC2E3" w:rsidR="00E2258E" w:rsidRPr="00E2258E" w:rsidRDefault="00E2258E" w:rsidP="001935D9">
      <w:pPr>
        <w:pStyle w:val="Heading2BPBHEB"/>
      </w:pPr>
      <w:r w:rsidRPr="00E2258E">
        <w:t xml:space="preserve">Use </w:t>
      </w:r>
      <w:r w:rsidR="006E23FA" w:rsidRPr="00E2258E">
        <w:t>cases and real-world applicat</w:t>
      </w:r>
      <w:r w:rsidRPr="00E2258E">
        <w:t>ions</w:t>
      </w:r>
    </w:p>
    <w:p w14:paraId="27DDEDE2" w14:textId="44258986" w:rsidR="00E2258E" w:rsidRPr="00E2258E" w:rsidRDefault="00E2258E" w:rsidP="00D506BC">
      <w:pPr>
        <w:pStyle w:val="NormalBPBHEB"/>
      </w:pPr>
      <w:r w:rsidRPr="00E2258E">
        <w:t>AWS Direct Connect finds its application across a spectrum of use cases, especially in scenarios where organizations require consistent and secure access to AWS cloud resources. Enterprises use Direct Connect to establish private connections for data transfer, reducing data transfer costs and ensuring compliance with data privacy regulations. Real-world case studies often showcase how AWS Direct Connect has enabled organizations to build hybrid cloud architectures, seamlessly extending their on-premises data centers to the AWS cloud. It also plays a pivotal role in disaster recovery and business continuity strategies by providing a dedicated path for data replication and resource access.</w:t>
      </w:r>
    </w:p>
    <w:p w14:paraId="07FBBAEA" w14:textId="77777777" w:rsidR="00E2258E" w:rsidRPr="00E2258E" w:rsidRDefault="00E2258E" w:rsidP="001935D9">
      <w:pPr>
        <w:pStyle w:val="NormalBPBHEB"/>
      </w:pPr>
      <w:r w:rsidRPr="00E2258E">
        <w:t>As we venture deeper into this section, we will explore advanced configurations, best practices, and practical examples that illustrate how AWS Direct Connect can be harnessed to establish dedicated, high-performance connections to the AWS cloud, providing organizations with the networking capabilities they need to navigate the complexities of modern cloud-native applications.</w:t>
      </w:r>
    </w:p>
    <w:p w14:paraId="2F22C3B2" w14:textId="77777777" w:rsidR="00E2258E" w:rsidRDefault="00E2258E" w:rsidP="00126D33">
      <w:pPr>
        <w:tabs>
          <w:tab w:val="left" w:pos="2835"/>
        </w:tabs>
        <w:spacing w:after="120" w:line="240" w:lineRule="auto"/>
      </w:pPr>
    </w:p>
    <w:p w14:paraId="6634BEC5" w14:textId="6830E5AC" w:rsidR="009F089F" w:rsidRPr="009F089F" w:rsidRDefault="009F089F" w:rsidP="001935D9">
      <w:pPr>
        <w:pStyle w:val="Heading1BPBHEB"/>
      </w:pPr>
      <w:r w:rsidRPr="009F089F">
        <w:br/>
        <w:t xml:space="preserve">AWS Direct Connect: Bridging the </w:t>
      </w:r>
      <w:r w:rsidR="0058348D" w:rsidRPr="009F089F">
        <w:t>gap between on-premises and the c</w:t>
      </w:r>
      <w:r w:rsidRPr="009F089F">
        <w:t>loud</w:t>
      </w:r>
    </w:p>
    <w:p w14:paraId="10877239" w14:textId="1144579B" w:rsidR="009F089F" w:rsidRDefault="009F089F" w:rsidP="006E23FA">
      <w:pPr>
        <w:pStyle w:val="NormalBPBHEB"/>
      </w:pPr>
      <w:r w:rsidRPr="009F089F">
        <w:t>In the dynamic landscape of cloud computing, establishing reliable and high-bandwidth connections between on-premises data centers and the AWS cloud is paramount for organizations seeking seamless and secure access to cloud resources. AWS Direct Connect serves as the indispensable bridge between these two worlds, offering a dedicated, low-latency network link. In this section</w:t>
      </w:r>
      <w:r w:rsidR="006E23FA">
        <w:t>,</w:t>
      </w:r>
      <w:r w:rsidRPr="009F089F">
        <w:t xml:space="preserve"> we will </w:t>
      </w:r>
      <w:r w:rsidR="003470F0" w:rsidRPr="009F089F">
        <w:t>be on</w:t>
      </w:r>
      <w:r w:rsidRPr="009F089F">
        <w:t xml:space="preserve"> a comprehensive journey through AWS Direct Connect, delving into its fundamental principles, architectural components, and real-world applications, supported by scholarly articles and AWS sources.</w:t>
      </w:r>
    </w:p>
    <w:p w14:paraId="46E3FCCE" w14:textId="77777777" w:rsidR="003527F0" w:rsidRPr="009F089F" w:rsidRDefault="003527F0" w:rsidP="001935D9">
      <w:pPr>
        <w:pStyle w:val="NormalBPBHEB"/>
      </w:pPr>
    </w:p>
    <w:p w14:paraId="3735A257" w14:textId="77777777" w:rsidR="009F089F" w:rsidRPr="009F089F" w:rsidRDefault="009F089F" w:rsidP="001935D9">
      <w:pPr>
        <w:pStyle w:val="Heading2BPBHEB"/>
      </w:pPr>
      <w:r w:rsidRPr="009F089F">
        <w:t>Understanding AWS Direct Connect</w:t>
      </w:r>
    </w:p>
    <w:p w14:paraId="1FA1AED6" w14:textId="1D7EA87D" w:rsidR="009F089F" w:rsidRPr="009F089F" w:rsidRDefault="009F089F" w:rsidP="001935D9">
      <w:pPr>
        <w:pStyle w:val="NormalBPBHEB"/>
      </w:pPr>
      <w:r w:rsidRPr="009F089F">
        <w:t>AWS Direct Connect</w:t>
      </w:r>
      <w:sdt>
        <w:sdtPr>
          <w:id w:val="1758401718"/>
          <w:citation/>
        </w:sdtPr>
        <w:sdtContent>
          <w:r w:rsidR="0062689B">
            <w:fldChar w:fldCharType="begin"/>
          </w:r>
          <w:r w:rsidR="0062689B">
            <w:instrText xml:space="preserve"> CITATION Amand10 \l 1033 </w:instrText>
          </w:r>
          <w:r w:rsidR="0062689B">
            <w:fldChar w:fldCharType="separate"/>
          </w:r>
          <w:r w:rsidR="0043319C">
            <w:rPr>
              <w:noProof/>
            </w:rPr>
            <w:t xml:space="preserve"> </w:t>
          </w:r>
          <w:r w:rsidR="0043319C" w:rsidRPr="0043319C">
            <w:rPr>
              <w:noProof/>
            </w:rPr>
            <w:t>[15]</w:t>
          </w:r>
          <w:r w:rsidR="0062689B">
            <w:fldChar w:fldCharType="end"/>
          </w:r>
        </w:sdtContent>
      </w:sdt>
      <w:r w:rsidRPr="009F089F">
        <w:t xml:space="preserve"> is a dedicated network service designed to provide organizations with private, high-bandwidth connections to AWS resources. This service enables enterprises to bypass the public internet and establish direct links to AWS data centers, AWS Regions, and Amazon </w:t>
      </w:r>
      <w:r w:rsidRPr="00AF7A87">
        <w:t>Virtual Private Clouds (VPCs)</w:t>
      </w:r>
      <w:r w:rsidRPr="00C50962">
        <w:t>.</w:t>
      </w:r>
      <w:r w:rsidRPr="009F089F">
        <w:t xml:space="preserve"> By doing so, AWS Direct Connect ensures predictable network performance, low latency, and enhanced security, making it an essential choice for organizations with stringent networking requirements.</w:t>
      </w:r>
    </w:p>
    <w:p w14:paraId="18BD094F" w14:textId="120B3800" w:rsidR="009F089F" w:rsidRPr="009F089F" w:rsidRDefault="009F089F" w:rsidP="001935D9">
      <w:pPr>
        <w:pStyle w:val="NormalBPBHEB"/>
      </w:pPr>
      <w:r w:rsidRPr="009F089F">
        <w:t>Scholarly articles</w:t>
      </w:r>
      <w:sdt>
        <w:sdtPr>
          <w:id w:val="-925647396"/>
          <w:citation/>
        </w:sdtPr>
        <w:sdtContent>
          <w:r w:rsidR="0032417E">
            <w:fldChar w:fldCharType="begin"/>
          </w:r>
          <w:r w:rsidR="0032417E">
            <w:instrText xml:space="preserve"> CITATION Gha15 \l 1033 </w:instrText>
          </w:r>
          <w:r w:rsidR="0032417E">
            <w:fldChar w:fldCharType="separate"/>
          </w:r>
          <w:r w:rsidR="0043319C">
            <w:rPr>
              <w:noProof/>
            </w:rPr>
            <w:t xml:space="preserve"> </w:t>
          </w:r>
          <w:r w:rsidR="0043319C" w:rsidRPr="0043319C">
            <w:rPr>
              <w:noProof/>
            </w:rPr>
            <w:t>[14]</w:t>
          </w:r>
          <w:r w:rsidR="0032417E">
            <w:fldChar w:fldCharType="end"/>
          </w:r>
        </w:sdtContent>
      </w:sdt>
      <w:r w:rsidRPr="009F089F">
        <w:t xml:space="preserve"> frequently emphasize the importance of dedicated network connections, particularly in scenarios where consistent network performance and data security are paramount. Researchers highlight AWS Direct Connect's role in improving network efficiency, lowering latency, and enhancing overall data transfer reliability. </w:t>
      </w:r>
      <w:r w:rsidR="0060432A">
        <w:t xml:space="preserve">AWS’ </w:t>
      </w:r>
      <w:r w:rsidRPr="009F089F">
        <w:t>official documentation underscores the versatility of AWS Direct Connect, which can be tailored to meet a wide range of networking needs, from hybrid cloud deployments to disaster recovery strategies.</w:t>
      </w:r>
    </w:p>
    <w:p w14:paraId="4ADF42A9" w14:textId="77777777" w:rsidR="003527F0" w:rsidRDefault="003527F0" w:rsidP="009F089F">
      <w:pPr>
        <w:pStyle w:val="Heading2"/>
      </w:pPr>
    </w:p>
    <w:p w14:paraId="271ACCB4" w14:textId="3584C74A" w:rsidR="009F089F" w:rsidRPr="009F089F" w:rsidRDefault="009F089F" w:rsidP="001935D9">
      <w:pPr>
        <w:pStyle w:val="Heading2BPBHEB"/>
      </w:pPr>
      <w:r w:rsidRPr="009F089F">
        <w:t xml:space="preserve">Use </w:t>
      </w:r>
      <w:r w:rsidR="003527F0" w:rsidRPr="009F089F">
        <w:t>cases and real-world applications</w:t>
      </w:r>
    </w:p>
    <w:p w14:paraId="4A2BE749" w14:textId="5447C662" w:rsidR="009F089F" w:rsidRPr="009F089F" w:rsidRDefault="009F089F" w:rsidP="001935D9">
      <w:pPr>
        <w:pStyle w:val="NormalBPBHEB"/>
      </w:pPr>
      <w:r w:rsidRPr="009F089F">
        <w:t>AWS Direct Connect boasts a diverse range of applications across industries, proving invaluable in scenarios where organizations demand stable and secure access to AWS cloud resources. Enterprises often employ AWS Direct Connect to establish private connections for large-scale data transfer, minimizing data transfer costs and ensuring compliance with stringent data privacy regulations. Real-world case studies frequently showcase how AWS Direct Connect empowers organizations to construct hybrid cloud architectures, extending their on-premises data centers seamlessly into the AWS cloud. Additionally, AWS Direct Connect plays a pivotal role in disaster recovery and business continuity strategies, furnishing dedicated pathways for data replication and resource access</w:t>
      </w:r>
      <w:sdt>
        <w:sdtPr>
          <w:rPr>
            <w:vertAlign w:val="superscript"/>
          </w:rPr>
          <w:id w:val="2012252915"/>
          <w:citation/>
        </w:sdtPr>
        <w:sdtContent>
          <w:r w:rsidR="00C50962">
            <w:rPr>
              <w:vertAlign w:val="superscript"/>
            </w:rPr>
            <w:fldChar w:fldCharType="begin"/>
          </w:r>
          <w:r w:rsidR="00C50962">
            <w:rPr>
              <w:vertAlign w:val="superscript"/>
            </w:rPr>
            <w:instrText xml:space="preserve"> CITATION Amand11 \l 1033 </w:instrText>
          </w:r>
          <w:r w:rsidR="00C50962">
            <w:rPr>
              <w:vertAlign w:val="superscript"/>
            </w:rPr>
            <w:fldChar w:fldCharType="separate"/>
          </w:r>
          <w:r w:rsidR="0043319C">
            <w:rPr>
              <w:noProof/>
              <w:vertAlign w:val="superscript"/>
            </w:rPr>
            <w:t xml:space="preserve"> </w:t>
          </w:r>
          <w:r w:rsidR="0043319C" w:rsidRPr="0043319C">
            <w:rPr>
              <w:noProof/>
            </w:rPr>
            <w:t>[16]</w:t>
          </w:r>
          <w:r w:rsidR="00C50962">
            <w:rPr>
              <w:vertAlign w:val="superscript"/>
            </w:rPr>
            <w:fldChar w:fldCharType="end"/>
          </w:r>
        </w:sdtContent>
      </w:sdt>
      <w:r w:rsidRPr="009F089F">
        <w:t>.</w:t>
      </w:r>
    </w:p>
    <w:p w14:paraId="1154C9D1" w14:textId="77777777" w:rsidR="009F089F" w:rsidRPr="009F089F" w:rsidRDefault="009F089F" w:rsidP="001935D9">
      <w:pPr>
        <w:pStyle w:val="NormalBPBHEB"/>
      </w:pPr>
      <w:r w:rsidRPr="009F089F">
        <w:t>As we delve deeper into this section, we will explore advanced configurations, best practices, and hands-on examples that illustrate how AWS Direct Connect can be leveraged to establish dedicated, high-performance connections to the AWS cloud. By providing organizations with the networking capabilities needed to navigate the intricacies of modern cloud-native applications, AWS Direct Connect becomes an indispensable asset in the cloud journey.</w:t>
      </w:r>
    </w:p>
    <w:p w14:paraId="1257A603" w14:textId="77777777" w:rsidR="0035255B" w:rsidRDefault="0035255B" w:rsidP="00875096">
      <w:pPr>
        <w:tabs>
          <w:tab w:val="left" w:pos="2835"/>
        </w:tabs>
        <w:spacing w:after="120" w:line="240" w:lineRule="auto"/>
        <w:rPr>
          <w:rFonts w:eastAsiaTheme="majorEastAsia" w:cstheme="majorBidi"/>
          <w:b/>
          <w:bCs/>
          <w:sz w:val="36"/>
          <w:szCs w:val="26"/>
        </w:rPr>
      </w:pPr>
    </w:p>
    <w:p w14:paraId="6B1F52B1" w14:textId="4EFE7191" w:rsidR="00875096" w:rsidRPr="00875096" w:rsidRDefault="00875096" w:rsidP="001935D9">
      <w:pPr>
        <w:pStyle w:val="Heading1BPBHEB"/>
      </w:pPr>
      <w:r w:rsidRPr="00875096">
        <w:t>AWS Global Accelerator: Optimizing Global Content Delivery</w:t>
      </w:r>
    </w:p>
    <w:p w14:paraId="2BB42DBD" w14:textId="1F524C75" w:rsidR="00875096" w:rsidRPr="00875096" w:rsidRDefault="00875096" w:rsidP="001935D9">
      <w:pPr>
        <w:pStyle w:val="NormalBPBHEB"/>
      </w:pPr>
      <w:r w:rsidRPr="00875096">
        <w:t>In the era of distributed cloud applications, optimizing the delivery of content and applications to a global audience is a critical challenge that organizations face. AWS Global Accelerator</w:t>
      </w:r>
      <w:sdt>
        <w:sdtPr>
          <w:id w:val="1073850374"/>
          <w:citation/>
        </w:sdtPr>
        <w:sdtContent>
          <w:r w:rsidR="00690B81">
            <w:fldChar w:fldCharType="begin"/>
          </w:r>
          <w:r w:rsidR="00690B81">
            <w:instrText xml:space="preserve"> CITATION Amand12 \l 1033 </w:instrText>
          </w:r>
          <w:r w:rsidR="00690B81">
            <w:fldChar w:fldCharType="separate"/>
          </w:r>
          <w:r w:rsidR="0043319C">
            <w:rPr>
              <w:noProof/>
            </w:rPr>
            <w:t xml:space="preserve"> </w:t>
          </w:r>
          <w:r w:rsidR="0043319C" w:rsidRPr="0043319C">
            <w:rPr>
              <w:noProof/>
            </w:rPr>
            <w:t>[17]</w:t>
          </w:r>
          <w:r w:rsidR="00690B81">
            <w:fldChar w:fldCharType="end"/>
          </w:r>
        </w:sdtContent>
      </w:sdt>
      <w:r w:rsidRPr="00875096">
        <w:t xml:space="preserve"> is a powerful service designed to address this challenge, providing a fully managed global network that enhances the availability and performance of applications. In this section of</w:t>
      </w:r>
      <w:r w:rsidR="003527F0">
        <w:t>,</w:t>
      </w:r>
      <w:r w:rsidRPr="00875096">
        <w:t xml:space="preserve"> we</w:t>
      </w:r>
      <w:r w:rsidR="003527F0">
        <w:t xml:space="preserve"> wi</w:t>
      </w:r>
      <w:r w:rsidRPr="00875096">
        <w:t xml:space="preserve">ll </w:t>
      </w:r>
      <w:r w:rsidR="003527F0">
        <w:t>discuss</w:t>
      </w:r>
      <w:r w:rsidRPr="00875096">
        <w:t xml:space="preserve"> the intricacies of AWS Global Accelerator, uncovering its core concepts, architectural components, and practical applications, with the support of scholarly articles and AWS sources.</w:t>
      </w:r>
    </w:p>
    <w:p w14:paraId="77B283C7" w14:textId="77777777" w:rsidR="003527F0" w:rsidRDefault="003527F0" w:rsidP="00875096">
      <w:pPr>
        <w:pStyle w:val="Heading2"/>
      </w:pPr>
    </w:p>
    <w:p w14:paraId="3A4B729E" w14:textId="744E3775" w:rsidR="00875096" w:rsidRPr="00875096" w:rsidRDefault="00875096" w:rsidP="001935D9">
      <w:pPr>
        <w:pStyle w:val="Heading2BPBHEB"/>
      </w:pPr>
      <w:r w:rsidRPr="00875096">
        <w:t>Understanding AWS Global Accelerator</w:t>
      </w:r>
    </w:p>
    <w:p w14:paraId="7B78F1C2" w14:textId="1011F5E2" w:rsidR="00875096" w:rsidRPr="00875096" w:rsidRDefault="00875096" w:rsidP="001935D9">
      <w:pPr>
        <w:pStyle w:val="NormalBPBHEB"/>
      </w:pPr>
      <w:r w:rsidRPr="00875096">
        <w:t xml:space="preserve">AWS Global Accelerator is a service that utilizes a combination of </w:t>
      </w:r>
      <w:r w:rsidR="0060432A">
        <w:t xml:space="preserve">AWS’ </w:t>
      </w:r>
      <w:r w:rsidRPr="00875096">
        <w:t>vast network infrastructure and Anycast IP addresses to route incoming traffic over the optimal AWS network path to endpoints specified by the user. It enhances the availability and performance of applications by intelligently distributing traffic across multiple AWS Regions and AWS Availability Zones, automatically routing traffic away from unhealthy endpoints. This ensures that users experience lower latency and improved availability, resulting in a smoother user experience.</w:t>
      </w:r>
    </w:p>
    <w:p w14:paraId="69DFA1ED" w14:textId="28C59108" w:rsidR="00875096" w:rsidRPr="00875096" w:rsidRDefault="00875096" w:rsidP="001935D9">
      <w:pPr>
        <w:pStyle w:val="NormalBPBHEB"/>
      </w:pPr>
      <w:r w:rsidRPr="00875096">
        <w:t>Scholarly articles</w:t>
      </w:r>
      <w:sdt>
        <w:sdtPr>
          <w:id w:val="-1522083568"/>
          <w:citation/>
        </w:sdtPr>
        <w:sdtContent>
          <w:r w:rsidR="00690B81">
            <w:fldChar w:fldCharType="begin"/>
          </w:r>
          <w:r w:rsidR="00690B81">
            <w:instrText xml:space="preserve"> CITATION Kap19 \l 1033 </w:instrText>
          </w:r>
          <w:r w:rsidR="00690B81">
            <w:fldChar w:fldCharType="separate"/>
          </w:r>
          <w:r w:rsidR="0043319C">
            <w:rPr>
              <w:noProof/>
            </w:rPr>
            <w:t xml:space="preserve"> </w:t>
          </w:r>
          <w:r w:rsidR="0043319C" w:rsidRPr="0043319C">
            <w:rPr>
              <w:noProof/>
            </w:rPr>
            <w:t>[18]</w:t>
          </w:r>
          <w:r w:rsidR="00690B81">
            <w:fldChar w:fldCharType="end"/>
          </w:r>
        </w:sdtContent>
      </w:sdt>
      <w:r w:rsidRPr="00875096">
        <w:t xml:space="preserve"> frequently emphasize the importance of content delivery optimization in today's globalized world. Researchers highlight AWS Global Accelerator's role in minimizing latency, increasing availability, and improving overall application performance. </w:t>
      </w:r>
      <w:r w:rsidR="0060432A">
        <w:t xml:space="preserve">AWS’ </w:t>
      </w:r>
      <w:r w:rsidRPr="00875096">
        <w:t xml:space="preserve">official documentation showcases how Global Accelerator is integrated with other AWS services, such as Amazon Route and AWS Elastic Load Balancing, to provide organizations with a comprehensive solution for global content delivery and application availability </w:t>
      </w:r>
      <w:r w:rsidRPr="001935D9">
        <w:rPr>
          <w:vertAlign w:val="superscript"/>
        </w:rPr>
        <w:t>[1][2]</w:t>
      </w:r>
      <w:r w:rsidRPr="00875096">
        <w:t>.</w:t>
      </w:r>
    </w:p>
    <w:p w14:paraId="71206AA3" w14:textId="77777777" w:rsidR="003527F0" w:rsidRDefault="003527F0" w:rsidP="00875096">
      <w:pPr>
        <w:pStyle w:val="Heading2"/>
      </w:pPr>
    </w:p>
    <w:p w14:paraId="4353E414" w14:textId="2ECA0A9E" w:rsidR="00875096" w:rsidRPr="00875096" w:rsidRDefault="00875096" w:rsidP="001935D9">
      <w:pPr>
        <w:pStyle w:val="Heading2BPBHEB"/>
      </w:pPr>
      <w:r w:rsidRPr="00875096">
        <w:t xml:space="preserve">Use </w:t>
      </w:r>
      <w:r w:rsidR="003527F0" w:rsidRPr="00875096">
        <w:t>cases and real-world applications</w:t>
      </w:r>
    </w:p>
    <w:p w14:paraId="0461AB16" w14:textId="0C1554B7" w:rsidR="00875096" w:rsidRPr="00875096" w:rsidRDefault="00875096" w:rsidP="001935D9">
      <w:pPr>
        <w:pStyle w:val="NormalBPBHEB"/>
      </w:pPr>
      <w:r w:rsidRPr="00875096">
        <w:t>AWS Global Accelerator offers a multitude of use cases, particularly for organizations with a global user base. Enterprises employ it to enhance the availability and performance of web applications, APIs, and other services by reducing latency and routing traffic to healthy endpoints. Real-world case studies often illustrate how AWS Global Accelerator has empowered organizations to achieve global reach without sacrificing performance, supporting use cases like video streaming, gaming, and e-commerce platforms. It also plays a pivotal role in disaster recovery strategies by facilitating rapid failover to healthy endpoints in different geographic locations</w:t>
      </w:r>
      <w:sdt>
        <w:sdtPr>
          <w:rPr>
            <w:vertAlign w:val="superscript"/>
          </w:rPr>
          <w:id w:val="235131024"/>
          <w:citation/>
        </w:sdtPr>
        <w:sdtContent>
          <w:r w:rsidR="00690B81">
            <w:rPr>
              <w:vertAlign w:val="superscript"/>
            </w:rPr>
            <w:fldChar w:fldCharType="begin"/>
          </w:r>
          <w:r w:rsidR="00690B81">
            <w:rPr>
              <w:vertAlign w:val="superscript"/>
            </w:rPr>
            <w:instrText xml:space="preserve"> CITATION Amand13 \l 1033 </w:instrText>
          </w:r>
          <w:r w:rsidR="00690B81">
            <w:rPr>
              <w:vertAlign w:val="superscript"/>
            </w:rPr>
            <w:fldChar w:fldCharType="separate"/>
          </w:r>
          <w:r w:rsidR="0043319C">
            <w:rPr>
              <w:noProof/>
              <w:vertAlign w:val="superscript"/>
            </w:rPr>
            <w:t xml:space="preserve"> </w:t>
          </w:r>
          <w:r w:rsidR="0043319C" w:rsidRPr="0043319C">
            <w:rPr>
              <w:noProof/>
            </w:rPr>
            <w:t>[19]</w:t>
          </w:r>
          <w:r w:rsidR="00690B81">
            <w:rPr>
              <w:vertAlign w:val="superscript"/>
            </w:rPr>
            <w:fldChar w:fldCharType="end"/>
          </w:r>
        </w:sdtContent>
      </w:sdt>
      <w:r w:rsidRPr="00875096">
        <w:t>.</w:t>
      </w:r>
    </w:p>
    <w:p w14:paraId="31ED19F9" w14:textId="77777777" w:rsidR="00875096" w:rsidRPr="00875096" w:rsidRDefault="00875096" w:rsidP="001935D9">
      <w:pPr>
        <w:pStyle w:val="NormalBPBHEB"/>
      </w:pPr>
      <w:r w:rsidRPr="00875096">
        <w:t>As we delve deeper into this section, we will explore advanced configurations, best practices, and practical examples that demonstrate how AWS Global Accelerator can be harnessed to optimize global content delivery, providing organizations with the network capabilities required to meet the demands of a worldwide user base.</w:t>
      </w:r>
    </w:p>
    <w:p w14:paraId="4903BDC2" w14:textId="77777777" w:rsidR="00D67ACD" w:rsidRPr="00D67ACD" w:rsidRDefault="00D67ACD" w:rsidP="0002679A">
      <w:pPr>
        <w:pStyle w:val="Heading1BPBHEB"/>
      </w:pPr>
      <w:r w:rsidRPr="00D67ACD">
        <w:br/>
        <w:t>AWS Private 5G: A Revolution in Network Connectivity</w:t>
      </w:r>
    </w:p>
    <w:p w14:paraId="2F9399D0" w14:textId="0C42BE26" w:rsidR="00D67ACD" w:rsidRDefault="00D67ACD" w:rsidP="00F65C22">
      <w:pPr>
        <w:pStyle w:val="NormalBPBHEB"/>
      </w:pPr>
      <w:r w:rsidRPr="00D67ACD">
        <w:t>In an era where network connectivity is a cornerstone of modern business operations, AWS Private 5G</w:t>
      </w:r>
      <w:sdt>
        <w:sdtPr>
          <w:id w:val="1946886768"/>
          <w:citation/>
        </w:sdtPr>
        <w:sdtContent>
          <w:r w:rsidR="00690B81">
            <w:fldChar w:fldCharType="begin"/>
          </w:r>
          <w:r w:rsidR="00690B81">
            <w:instrText xml:space="preserve"> CITATION Amand14 \l 1033 </w:instrText>
          </w:r>
          <w:r w:rsidR="00690B81">
            <w:fldChar w:fldCharType="separate"/>
          </w:r>
          <w:r w:rsidR="0043319C">
            <w:rPr>
              <w:noProof/>
            </w:rPr>
            <w:t xml:space="preserve"> </w:t>
          </w:r>
          <w:r w:rsidR="0043319C" w:rsidRPr="0043319C">
            <w:rPr>
              <w:noProof/>
            </w:rPr>
            <w:t>[20]</w:t>
          </w:r>
          <w:r w:rsidR="00690B81">
            <w:fldChar w:fldCharType="end"/>
          </w:r>
        </w:sdtContent>
      </w:sdt>
      <w:r w:rsidRPr="00D67ACD">
        <w:t xml:space="preserve"> emerges as a groundbreaking solution. This </w:t>
      </w:r>
      <w:r w:rsidR="00690B81" w:rsidRPr="00D67ACD">
        <w:t>section explores</w:t>
      </w:r>
      <w:r w:rsidRPr="00D67ACD">
        <w:t xml:space="preserve"> the intricacies of AWS Private 5G, delving into its foundational principles, architectural components, and real-world applications. Through the lens of scholarly articles and AWS sources, we uncover the transformative potential of AWS Private 5G in networking and content delivery.</w:t>
      </w:r>
    </w:p>
    <w:p w14:paraId="732943F2" w14:textId="77777777" w:rsidR="007E6124" w:rsidRPr="00D67ACD" w:rsidRDefault="007E6124" w:rsidP="0002679A">
      <w:pPr>
        <w:pStyle w:val="NormalBPBHEB"/>
      </w:pPr>
    </w:p>
    <w:p w14:paraId="4C808E56" w14:textId="77777777" w:rsidR="00D67ACD" w:rsidRPr="00D67ACD" w:rsidRDefault="00D67ACD" w:rsidP="0002679A">
      <w:pPr>
        <w:pStyle w:val="Heading2BPBHEB"/>
      </w:pPr>
      <w:r w:rsidRPr="00D67ACD">
        <w:t>Understanding AWS Private 5G</w:t>
      </w:r>
    </w:p>
    <w:p w14:paraId="7AE167E8" w14:textId="51CA72DA" w:rsidR="00D67ACD" w:rsidRPr="00D67ACD" w:rsidRDefault="00D67ACD" w:rsidP="0002679A">
      <w:pPr>
        <w:pStyle w:val="NormalBPBHEB"/>
      </w:pPr>
      <w:r w:rsidRPr="00D67ACD">
        <w:t xml:space="preserve">AWS Private 5G is a managed solution that combines the power of </w:t>
      </w:r>
      <w:r w:rsidR="0060432A">
        <w:t xml:space="preserve">AWS’ </w:t>
      </w:r>
      <w:r w:rsidRPr="00D67ACD">
        <w:t>cloud infrastructure with 5G wireless technology. It provides organizations with dedicated and secure wireless connectivity within their premises, allowing them to deploy private 5G networks tailored to their specific needs. This technology enables low-latency, high-bandwidth connections, making it ideal for a wide range of applications, from industrial IoT to high-performance computing.</w:t>
      </w:r>
    </w:p>
    <w:p w14:paraId="345C3A59" w14:textId="370CFADD" w:rsidR="00D67ACD" w:rsidRPr="00D67ACD" w:rsidRDefault="00D67ACD" w:rsidP="0002679A">
      <w:pPr>
        <w:pStyle w:val="NormalBPBHEB"/>
      </w:pPr>
      <w:r w:rsidRPr="00D67ACD">
        <w:t>Scholarly articles</w:t>
      </w:r>
      <w:sdt>
        <w:sdtPr>
          <w:id w:val="-636032188"/>
          <w:citation/>
        </w:sdtPr>
        <w:sdtContent>
          <w:r w:rsidR="00B20CDA">
            <w:fldChar w:fldCharType="begin"/>
          </w:r>
          <w:r w:rsidR="00B20CDA">
            <w:instrText xml:space="preserve"> CITATION Cha21 \l 1033 </w:instrText>
          </w:r>
          <w:r w:rsidR="00B20CDA">
            <w:fldChar w:fldCharType="separate"/>
          </w:r>
          <w:r w:rsidR="0043319C">
            <w:rPr>
              <w:noProof/>
            </w:rPr>
            <w:t xml:space="preserve"> </w:t>
          </w:r>
          <w:r w:rsidR="0043319C" w:rsidRPr="0043319C">
            <w:rPr>
              <w:noProof/>
            </w:rPr>
            <w:t>[21]</w:t>
          </w:r>
          <w:r w:rsidR="00B20CDA">
            <w:fldChar w:fldCharType="end"/>
          </w:r>
        </w:sdtContent>
      </w:sdt>
      <w:r w:rsidRPr="00D67ACD">
        <w:t xml:space="preserve"> emphasize the role of private 5G networks in transforming industries by providing reliable and scalable wireless connectivity. Researchers highlight the advantages of private 5G, such as improved network performance, increased automation capabilities, and enhanced security. </w:t>
      </w:r>
      <w:r w:rsidR="0060432A">
        <w:t xml:space="preserve">AWS’ </w:t>
      </w:r>
      <w:r w:rsidRPr="00D67ACD">
        <w:t xml:space="preserve">official documentation underscores how AWS Private 5G is designed to seamlessly integrate with </w:t>
      </w:r>
      <w:r w:rsidR="0060432A">
        <w:t xml:space="preserve">AWS’ </w:t>
      </w:r>
      <w:r w:rsidRPr="00D67ACD">
        <w:t>broader ecosystem of cloud services, making it a versatile solution for organizations seeking to modernize their networking infrastructure.</w:t>
      </w:r>
    </w:p>
    <w:p w14:paraId="3860A94D" w14:textId="77777777" w:rsidR="007E6124" w:rsidRDefault="007E6124" w:rsidP="00D67ACD">
      <w:pPr>
        <w:pStyle w:val="Heading2"/>
      </w:pPr>
    </w:p>
    <w:p w14:paraId="513746F7" w14:textId="76EDAFCD" w:rsidR="00D67ACD" w:rsidRPr="00D67ACD" w:rsidRDefault="00D67ACD" w:rsidP="0002679A">
      <w:pPr>
        <w:pStyle w:val="Heading2BPBHEB"/>
      </w:pPr>
      <w:r w:rsidRPr="00D67ACD">
        <w:t xml:space="preserve">Use </w:t>
      </w:r>
      <w:r w:rsidR="007E6124" w:rsidRPr="00D67ACD">
        <w:t>cases and real-world applications</w:t>
      </w:r>
    </w:p>
    <w:p w14:paraId="50AA5B61" w14:textId="7BF1C663" w:rsidR="00D67ACD" w:rsidRPr="00D67ACD" w:rsidRDefault="00D67ACD" w:rsidP="0002679A">
      <w:pPr>
        <w:pStyle w:val="NormalBPBHEB"/>
      </w:pPr>
      <w:r w:rsidRPr="00D67ACD">
        <w:t>AWS Private 5G presents a plethora of use cases across diverse industries. Enterprises leverage it to enable low-latency communication between IoT devices, thereby enhancing automation and efficiency. Real-world examples showcase how AWS Private 5G is employed in sectors like manufacturing, healthcare, and logistics, where real-time data transmission is critical. It also plays a pivotal role in augmenting existing networking infrastructure, offering a path to digital transformation by providing reliable, high-speed wireless connectivity within organizational premises</w:t>
      </w:r>
      <w:sdt>
        <w:sdtPr>
          <w:rPr>
            <w:vertAlign w:val="superscript"/>
          </w:rPr>
          <w:id w:val="729273158"/>
          <w:citation/>
        </w:sdtPr>
        <w:sdtContent>
          <w:r w:rsidR="00535D9B">
            <w:rPr>
              <w:vertAlign w:val="superscript"/>
            </w:rPr>
            <w:fldChar w:fldCharType="begin"/>
          </w:r>
          <w:r w:rsidR="00535D9B">
            <w:rPr>
              <w:vertAlign w:val="superscript"/>
            </w:rPr>
            <w:instrText xml:space="preserve"> CITATION Amand15 \l 1033 </w:instrText>
          </w:r>
          <w:r w:rsidR="00535D9B">
            <w:rPr>
              <w:vertAlign w:val="superscript"/>
            </w:rPr>
            <w:fldChar w:fldCharType="separate"/>
          </w:r>
          <w:r w:rsidR="0043319C">
            <w:rPr>
              <w:noProof/>
              <w:vertAlign w:val="superscript"/>
            </w:rPr>
            <w:t xml:space="preserve"> </w:t>
          </w:r>
          <w:r w:rsidR="0043319C" w:rsidRPr="0043319C">
            <w:rPr>
              <w:noProof/>
            </w:rPr>
            <w:t>[22]</w:t>
          </w:r>
          <w:r w:rsidR="00535D9B">
            <w:rPr>
              <w:vertAlign w:val="superscript"/>
            </w:rPr>
            <w:fldChar w:fldCharType="end"/>
          </w:r>
        </w:sdtContent>
      </w:sdt>
      <w:r w:rsidRPr="00D67ACD">
        <w:t>.</w:t>
      </w:r>
    </w:p>
    <w:p w14:paraId="3280766D" w14:textId="7707A67F" w:rsidR="00D67ACD" w:rsidRPr="00D67ACD" w:rsidRDefault="006E531C" w:rsidP="0002679A">
      <w:pPr>
        <w:pStyle w:val="NormalBPBHEB"/>
      </w:pPr>
      <w:r>
        <w:t>In</w:t>
      </w:r>
      <w:r w:rsidR="00D67ACD" w:rsidRPr="00D67ACD">
        <w:t xml:space="preserve"> this section, we will explore advanced configurations, best practices, and practical implementations that illustrate how AWS Private 5G can revolutionize network connectivity and content delivery, unlocking new possibilities for businesses in an increasingly interconnected world.</w:t>
      </w:r>
    </w:p>
    <w:p w14:paraId="5BD77D8C" w14:textId="77777777" w:rsidR="001F1088" w:rsidRDefault="001F1088" w:rsidP="00126D33">
      <w:pPr>
        <w:tabs>
          <w:tab w:val="left" w:pos="2835"/>
        </w:tabs>
        <w:spacing w:after="120" w:line="240" w:lineRule="auto"/>
      </w:pPr>
    </w:p>
    <w:p w14:paraId="76E2B2E0" w14:textId="77777777" w:rsidR="00343040" w:rsidRPr="00343040" w:rsidRDefault="00343040" w:rsidP="00C703A0">
      <w:pPr>
        <w:pStyle w:val="Heading1BPBHEB"/>
      </w:pPr>
      <w:r w:rsidRPr="00343040">
        <w:t>AWS PrivateLink: Elevating Network Security and Simplicity</w:t>
      </w:r>
    </w:p>
    <w:p w14:paraId="71F527DE" w14:textId="51729A0D" w:rsidR="00343040" w:rsidRPr="00343040" w:rsidRDefault="00343040" w:rsidP="00C703A0">
      <w:pPr>
        <w:pStyle w:val="NormalBPBHEB"/>
      </w:pPr>
      <w:r w:rsidRPr="00343040">
        <w:t>As organizations increasingly rely on cloud services for critical operations, ensuring the security and privacy of data in transit becomes paramount. AWS PrivateLink</w:t>
      </w:r>
      <w:sdt>
        <w:sdtPr>
          <w:id w:val="776599053"/>
          <w:citation/>
        </w:sdtPr>
        <w:sdtContent>
          <w:r w:rsidR="00535D9B">
            <w:fldChar w:fldCharType="begin"/>
          </w:r>
          <w:r w:rsidR="00535D9B">
            <w:instrText xml:space="preserve"> CITATION Amand16 \l 1033 </w:instrText>
          </w:r>
          <w:r w:rsidR="00535D9B">
            <w:fldChar w:fldCharType="separate"/>
          </w:r>
          <w:r w:rsidR="0043319C">
            <w:rPr>
              <w:noProof/>
            </w:rPr>
            <w:t xml:space="preserve"> </w:t>
          </w:r>
          <w:r w:rsidR="0043319C" w:rsidRPr="0043319C">
            <w:rPr>
              <w:noProof/>
            </w:rPr>
            <w:t>[23]</w:t>
          </w:r>
          <w:r w:rsidR="00535D9B">
            <w:fldChar w:fldCharType="end"/>
          </w:r>
        </w:sdtContent>
      </w:sdt>
      <w:r w:rsidRPr="00343040">
        <w:t xml:space="preserve"> emerges as a foundational solution in this context, empowering organizations to establish private and secure network connections to AWS services. In this section of "AWS Cloud Master Class," we delve into AWS PrivateLink, dissecting its core principles, architectural components, and practical applications. Through the lens of scholarly articles and AWS sources, we explore how AWS PrivateLink elevates network security and simplifies connectivity.</w:t>
      </w:r>
    </w:p>
    <w:p w14:paraId="2E83EEA1" w14:textId="77777777" w:rsidR="006E531C" w:rsidRDefault="006E531C" w:rsidP="00343040">
      <w:pPr>
        <w:pStyle w:val="Heading2"/>
      </w:pPr>
    </w:p>
    <w:p w14:paraId="65077073" w14:textId="0A385790" w:rsidR="00343040" w:rsidRPr="00343040" w:rsidRDefault="00343040" w:rsidP="00C703A0">
      <w:pPr>
        <w:pStyle w:val="Heading2BPBHEB"/>
      </w:pPr>
      <w:r w:rsidRPr="00343040">
        <w:t>Understanding AWS PrivateLink</w:t>
      </w:r>
    </w:p>
    <w:p w14:paraId="6971CEE8" w14:textId="2EF2A50B" w:rsidR="00343040" w:rsidRPr="00343040" w:rsidRDefault="00343040" w:rsidP="00C703A0">
      <w:pPr>
        <w:pStyle w:val="NormalBPBHEB"/>
      </w:pPr>
      <w:r w:rsidRPr="00343040">
        <w:t xml:space="preserve">AWS PrivateLink is a service that enables organizations to access AWS services over private and secure connections, completely isolated from the public internet. It leverages Amazon </w:t>
      </w:r>
      <w:r w:rsidRPr="00C703A0">
        <w:rPr>
          <w:b/>
          <w:bCs/>
        </w:rPr>
        <w:t>Virtual Private Cloud</w:t>
      </w:r>
      <w:r w:rsidR="006E531C" w:rsidRPr="00C703A0">
        <w:rPr>
          <w:b/>
          <w:bCs/>
        </w:rPr>
        <w:t xml:space="preserve"> (VPC</w:t>
      </w:r>
      <w:r w:rsidRPr="00C703A0">
        <w:rPr>
          <w:b/>
          <w:bCs/>
        </w:rPr>
        <w:t>)</w:t>
      </w:r>
      <w:r w:rsidRPr="00343040">
        <w:t xml:space="preserve"> technology to establish these private connections, ensuring that data never traverses the public internet, thus mitigating exposure to potential security threats. This approach enhances data privacy and security, making it ideal for organizations with stringent compliance requirements or those handling sensitive data.</w:t>
      </w:r>
    </w:p>
    <w:p w14:paraId="4E1B8009" w14:textId="75C2BECF" w:rsidR="00343040" w:rsidRDefault="00343040" w:rsidP="006E531C">
      <w:pPr>
        <w:pStyle w:val="NormalBPBHEB"/>
      </w:pPr>
      <w:r w:rsidRPr="00343040">
        <w:t>Scholarly articles</w:t>
      </w:r>
      <w:sdt>
        <w:sdtPr>
          <w:id w:val="765351024"/>
          <w:citation/>
        </w:sdtPr>
        <w:sdtContent>
          <w:r w:rsidR="00535D9B">
            <w:fldChar w:fldCharType="begin"/>
          </w:r>
          <w:r w:rsidR="00535D9B">
            <w:instrText xml:space="preserve"> CITATION Los191 \l 1033 </w:instrText>
          </w:r>
          <w:r w:rsidR="00535D9B">
            <w:fldChar w:fldCharType="separate"/>
          </w:r>
          <w:r w:rsidR="0043319C">
            <w:rPr>
              <w:noProof/>
            </w:rPr>
            <w:t xml:space="preserve"> </w:t>
          </w:r>
          <w:r w:rsidR="0043319C" w:rsidRPr="0043319C">
            <w:rPr>
              <w:noProof/>
            </w:rPr>
            <w:t>[24]</w:t>
          </w:r>
          <w:r w:rsidR="00535D9B">
            <w:fldChar w:fldCharType="end"/>
          </w:r>
        </w:sdtContent>
      </w:sdt>
      <w:r w:rsidRPr="00343040">
        <w:t xml:space="preserve"> underscore the importance of secure network connectivity in today's cloud-centric landscape. Researchers highlight AWS PrivateLink's role in reducing the attack surface by isolating network traffic, thus decreasing the risk of data breaches. </w:t>
      </w:r>
      <w:r w:rsidR="0060432A">
        <w:t xml:space="preserve">AWS’ </w:t>
      </w:r>
      <w:r w:rsidRPr="00343040">
        <w:t>official documentation emphasizes the broad range of AWS services that support PrivateLink connections, offering organizations flexibility and simplicity in establishing secure links to their cloud resources.</w:t>
      </w:r>
    </w:p>
    <w:p w14:paraId="77657C5B" w14:textId="77777777" w:rsidR="006E531C" w:rsidRPr="00343040" w:rsidRDefault="006E531C" w:rsidP="00182925">
      <w:pPr>
        <w:pStyle w:val="NormalBPBHEB"/>
      </w:pPr>
    </w:p>
    <w:p w14:paraId="100BA660" w14:textId="56018EFF" w:rsidR="00343040" w:rsidRPr="00343040" w:rsidRDefault="00343040" w:rsidP="00182925">
      <w:pPr>
        <w:pStyle w:val="Heading2BPBHEB"/>
      </w:pPr>
      <w:r w:rsidRPr="00343040">
        <w:t xml:space="preserve">Use </w:t>
      </w:r>
      <w:r w:rsidR="006E531C" w:rsidRPr="00343040">
        <w:t>cases and real-world applications</w:t>
      </w:r>
    </w:p>
    <w:p w14:paraId="29FA60D5" w14:textId="7E35E468" w:rsidR="00343040" w:rsidRPr="00343040" w:rsidRDefault="00343040" w:rsidP="00182925">
      <w:pPr>
        <w:pStyle w:val="NormalBPBHEB"/>
      </w:pPr>
      <w:r w:rsidRPr="00343040">
        <w:t>AWS PrivateLink finds applications across a spectrum of industries and use cases. Enterprises leverage it to create secure connections between on-premises data centers and AWS services, enabling hybrid cloud deployments. Real-world case studies often illustrate how AWS PrivateLink enhances the security and compliance of data transfer in industries such as healthcare and finance, where data privacy regulations are stringent. It also simplifies the architecture of multi-account environments, streamlining access to shared services while maintaining security boundaries</w:t>
      </w:r>
      <w:sdt>
        <w:sdtPr>
          <w:rPr>
            <w:vertAlign w:val="superscript"/>
          </w:rPr>
          <w:id w:val="952600440"/>
          <w:citation/>
        </w:sdtPr>
        <w:sdtContent>
          <w:r w:rsidR="00DC46C9">
            <w:rPr>
              <w:vertAlign w:val="superscript"/>
            </w:rPr>
            <w:fldChar w:fldCharType="begin"/>
          </w:r>
          <w:r w:rsidR="00DC46C9">
            <w:rPr>
              <w:vertAlign w:val="superscript"/>
            </w:rPr>
            <w:instrText xml:space="preserve"> CITATION Amand \l 1033 </w:instrText>
          </w:r>
          <w:r w:rsidR="00DC46C9">
            <w:rPr>
              <w:vertAlign w:val="superscript"/>
            </w:rPr>
            <w:fldChar w:fldCharType="separate"/>
          </w:r>
          <w:r w:rsidR="0043319C">
            <w:rPr>
              <w:noProof/>
              <w:vertAlign w:val="superscript"/>
            </w:rPr>
            <w:t xml:space="preserve"> </w:t>
          </w:r>
          <w:r w:rsidR="0043319C" w:rsidRPr="0043319C">
            <w:rPr>
              <w:noProof/>
            </w:rPr>
            <w:t>[4]</w:t>
          </w:r>
          <w:r w:rsidR="00DC46C9">
            <w:rPr>
              <w:vertAlign w:val="superscript"/>
            </w:rPr>
            <w:fldChar w:fldCharType="end"/>
          </w:r>
        </w:sdtContent>
      </w:sdt>
      <w:r w:rsidRPr="00343040">
        <w:t>.</w:t>
      </w:r>
    </w:p>
    <w:p w14:paraId="05618873" w14:textId="77777777" w:rsidR="00343040" w:rsidRPr="00343040" w:rsidRDefault="00343040" w:rsidP="00182925">
      <w:pPr>
        <w:pStyle w:val="NormalBPBHEB"/>
      </w:pPr>
      <w:r w:rsidRPr="00343040">
        <w:t>As we delve deeper into this section, we will explore advanced configurations, best practices, and practical implementations that demonstrate how AWS PrivateLink can bolster network security and simplify connectivity, providing organizations with a robust foundation for their cloud operations.</w:t>
      </w:r>
    </w:p>
    <w:p w14:paraId="27E37689" w14:textId="77777777" w:rsidR="0048082C" w:rsidRPr="0048082C" w:rsidRDefault="0048082C" w:rsidP="00182925">
      <w:pPr>
        <w:pStyle w:val="Heading1BPBHEB"/>
      </w:pPr>
      <w:r w:rsidRPr="0048082C">
        <w:br/>
        <w:t>AWS Transit Gateway: Streamlined Network Management for Cloud Scale</w:t>
      </w:r>
    </w:p>
    <w:p w14:paraId="5C474035" w14:textId="57411A29" w:rsidR="0048082C" w:rsidRPr="0048082C" w:rsidRDefault="0048082C" w:rsidP="00182925">
      <w:pPr>
        <w:pStyle w:val="NormalBPBHEB"/>
      </w:pPr>
      <w:r w:rsidRPr="0048082C">
        <w:t>As organizations continue to embrace cloud services and expand their network infrastructure, the need for a simplified and scalable solution for network connectivity management becomes evident. AWS Transit Gateway</w:t>
      </w:r>
      <w:sdt>
        <w:sdtPr>
          <w:id w:val="-245342855"/>
          <w:citation/>
        </w:sdtPr>
        <w:sdtContent>
          <w:r w:rsidR="003945AC">
            <w:fldChar w:fldCharType="begin"/>
          </w:r>
          <w:r w:rsidR="003945AC">
            <w:instrText xml:space="preserve"> CITATION Amand18 \l 1033 </w:instrText>
          </w:r>
          <w:r w:rsidR="003945AC">
            <w:fldChar w:fldCharType="separate"/>
          </w:r>
          <w:r w:rsidR="0043319C">
            <w:rPr>
              <w:noProof/>
            </w:rPr>
            <w:t xml:space="preserve"> </w:t>
          </w:r>
          <w:r w:rsidR="0043319C" w:rsidRPr="0043319C">
            <w:rPr>
              <w:noProof/>
            </w:rPr>
            <w:t>[25]</w:t>
          </w:r>
          <w:r w:rsidR="003945AC">
            <w:fldChar w:fldCharType="end"/>
          </w:r>
        </w:sdtContent>
      </w:sdt>
      <w:r w:rsidRPr="0048082C">
        <w:t xml:space="preserve"> emerges as a transformative service in this context, empowering organizations to connect multiple Amazon </w:t>
      </w:r>
      <w:r w:rsidRPr="00182925">
        <w:rPr>
          <w:b/>
          <w:bCs/>
        </w:rPr>
        <w:t xml:space="preserve">Virtual Private Clouds (VPCs) </w:t>
      </w:r>
      <w:r w:rsidRPr="0048082C">
        <w:t>and on-premises networks through a central hub. In this section</w:t>
      </w:r>
      <w:r w:rsidR="00CA4862">
        <w:t>,</w:t>
      </w:r>
      <w:r w:rsidRPr="0048082C">
        <w:t xml:space="preserve"> we explore AWS Transit Gateway in depth, dissecting its core principles, architectural components, and real-world applications. Leveraging scholarly articles and AWS sources, we unravel how AWS Transit Gateway simplifies network management at cloud scale.</w:t>
      </w:r>
    </w:p>
    <w:p w14:paraId="08CFD8CE" w14:textId="77777777" w:rsidR="00665F64" w:rsidRDefault="00665F64" w:rsidP="0048082C">
      <w:pPr>
        <w:pStyle w:val="Heading2"/>
      </w:pPr>
    </w:p>
    <w:p w14:paraId="3477144F" w14:textId="4ABE7D0B" w:rsidR="0048082C" w:rsidRPr="0048082C" w:rsidRDefault="0048082C" w:rsidP="00182925">
      <w:pPr>
        <w:pStyle w:val="Heading2BPBHEB"/>
      </w:pPr>
      <w:r w:rsidRPr="0048082C">
        <w:t>Understanding AWS Transit Gateway</w:t>
      </w:r>
    </w:p>
    <w:p w14:paraId="5752F97B" w14:textId="77777777" w:rsidR="0048082C" w:rsidRPr="0048082C" w:rsidRDefault="0048082C" w:rsidP="00182925">
      <w:pPr>
        <w:pStyle w:val="NormalBPBHEB"/>
      </w:pPr>
      <w:r w:rsidRPr="0048082C">
        <w:t>AWS Transit Gateway is a fully managed service that acts as a central hub for connecting multiple Amazon VPCs and on-premises networks. It facilitates the routing of traffic between these networks, eliminating the need for complex peering relationships between VPCs and simplifying network management. This centralized hub-and-spoke architecture streamlines connectivity, making it easier to scale and manage network resources as organizations grow.</w:t>
      </w:r>
    </w:p>
    <w:p w14:paraId="2539DB45" w14:textId="51B54753" w:rsidR="0048082C" w:rsidRPr="0048082C" w:rsidRDefault="0048082C" w:rsidP="00182925">
      <w:pPr>
        <w:pStyle w:val="NormalBPBHEB"/>
      </w:pPr>
      <w:r w:rsidRPr="0048082C">
        <w:t>Scholarly articles</w:t>
      </w:r>
      <w:sdt>
        <w:sdtPr>
          <w:id w:val="1358618146"/>
          <w:citation/>
        </w:sdtPr>
        <w:sdtContent>
          <w:r w:rsidR="003945AC">
            <w:fldChar w:fldCharType="begin"/>
          </w:r>
          <w:r w:rsidR="003945AC">
            <w:instrText xml:space="preserve"> CITATION Dos19 \l 1033 </w:instrText>
          </w:r>
          <w:r w:rsidR="003945AC">
            <w:fldChar w:fldCharType="separate"/>
          </w:r>
          <w:r w:rsidR="0043319C">
            <w:rPr>
              <w:noProof/>
            </w:rPr>
            <w:t xml:space="preserve"> </w:t>
          </w:r>
          <w:r w:rsidR="0043319C" w:rsidRPr="0043319C">
            <w:rPr>
              <w:noProof/>
            </w:rPr>
            <w:t>[26]</w:t>
          </w:r>
          <w:r w:rsidR="003945AC">
            <w:fldChar w:fldCharType="end"/>
          </w:r>
        </w:sdtContent>
      </w:sdt>
      <w:r w:rsidRPr="0048082C">
        <w:t xml:space="preserve"> often highlight the challenges of network connectivity in complex cloud environments and emphasize the advantages of a centralized approach. Researchers stress how AWS Transit Gateway simplifies the task of connecting VPCs and on-premises networks while enhancing network visibility and control. </w:t>
      </w:r>
      <w:r w:rsidR="0060432A">
        <w:t xml:space="preserve">AWS’ </w:t>
      </w:r>
      <w:r w:rsidRPr="0048082C">
        <w:t>official documentation underscores how Transit Gateway integrates with other AWS services, such as VPN and Direct Connect, providing organizations with a versatile solution for network architecture.</w:t>
      </w:r>
    </w:p>
    <w:p w14:paraId="379DBC03" w14:textId="1C81D2EB" w:rsidR="0048082C" w:rsidRPr="0048082C" w:rsidRDefault="0048082C" w:rsidP="00DE33E9">
      <w:pPr>
        <w:pStyle w:val="Heading2BPBHEB"/>
      </w:pPr>
      <w:r w:rsidRPr="0048082C">
        <w:t xml:space="preserve">Use </w:t>
      </w:r>
      <w:r w:rsidR="00665F64" w:rsidRPr="0048082C">
        <w:t>cases and real-world applications</w:t>
      </w:r>
    </w:p>
    <w:p w14:paraId="39427FAE" w14:textId="0C95F96B" w:rsidR="0048082C" w:rsidRPr="0048082C" w:rsidRDefault="0048082C" w:rsidP="00DE33E9">
      <w:pPr>
        <w:pStyle w:val="NormalBPBHEB"/>
      </w:pPr>
      <w:r w:rsidRPr="0048082C">
        <w:t>AWS Transit Gateway presents a multitude of use cases for organizations of all sizes and industries. Enterprises use it to consolidate their network connectivity, reducing the complexity associated with managing multiple VPC connections. Real-world case studies often illustrate how AWS Transit Gateway facilitates network expansion, enabling organizations to seamlessly scale their cloud infrastructure. It is particularly valuable for scenarios involving shared services, cross-account access, and global network distribution</w:t>
      </w:r>
      <w:sdt>
        <w:sdtPr>
          <w:rPr>
            <w:vertAlign w:val="superscript"/>
          </w:rPr>
          <w:id w:val="-218287336"/>
          <w:citation/>
        </w:sdtPr>
        <w:sdtContent>
          <w:r w:rsidR="00AF22B6">
            <w:rPr>
              <w:vertAlign w:val="superscript"/>
            </w:rPr>
            <w:fldChar w:fldCharType="begin"/>
          </w:r>
          <w:r w:rsidR="00AF22B6">
            <w:rPr>
              <w:vertAlign w:val="superscript"/>
            </w:rPr>
            <w:instrText xml:space="preserve"> CITATION Amand19 \l 1033 </w:instrText>
          </w:r>
          <w:r w:rsidR="00AF22B6">
            <w:rPr>
              <w:vertAlign w:val="superscript"/>
            </w:rPr>
            <w:fldChar w:fldCharType="separate"/>
          </w:r>
          <w:r w:rsidR="0043319C">
            <w:rPr>
              <w:noProof/>
              <w:vertAlign w:val="superscript"/>
            </w:rPr>
            <w:t xml:space="preserve"> </w:t>
          </w:r>
          <w:r w:rsidR="0043319C" w:rsidRPr="0043319C">
            <w:rPr>
              <w:noProof/>
            </w:rPr>
            <w:t>[27]</w:t>
          </w:r>
          <w:r w:rsidR="00AF22B6">
            <w:rPr>
              <w:vertAlign w:val="superscript"/>
            </w:rPr>
            <w:fldChar w:fldCharType="end"/>
          </w:r>
        </w:sdtContent>
      </w:sdt>
      <w:r w:rsidRPr="0048082C">
        <w:t>.</w:t>
      </w:r>
    </w:p>
    <w:p w14:paraId="4728FFB7" w14:textId="77777777" w:rsidR="0048082C" w:rsidRPr="0048082C" w:rsidRDefault="0048082C" w:rsidP="00DE33E9">
      <w:pPr>
        <w:pStyle w:val="NormalBPBHEB"/>
      </w:pPr>
      <w:r w:rsidRPr="0048082C">
        <w:t>As we delve deeper into this section, we will explore advanced configurations, best practices, and practical implementations that showcase how AWS Transit Gateway simplifies network management for cloud-scale operations, offering organizations a robust foundation for their networking and content delivery needs.</w:t>
      </w:r>
    </w:p>
    <w:p w14:paraId="3BCE761C" w14:textId="77777777" w:rsidR="0048082C" w:rsidRDefault="0048082C" w:rsidP="00126D33">
      <w:pPr>
        <w:tabs>
          <w:tab w:val="left" w:pos="2835"/>
        </w:tabs>
        <w:spacing w:after="120" w:line="240" w:lineRule="auto"/>
      </w:pPr>
    </w:p>
    <w:p w14:paraId="2094F48D" w14:textId="4CF7ECC2" w:rsidR="00C32C38" w:rsidRPr="00C32C38" w:rsidRDefault="00C32C38" w:rsidP="00DE33E9">
      <w:pPr>
        <w:pStyle w:val="Heading1BPBHEB"/>
      </w:pPr>
      <w:r w:rsidRPr="00C32C38">
        <w:t>AWS Verified Access: Elevating Authentication and Security</w:t>
      </w:r>
    </w:p>
    <w:p w14:paraId="0D768969" w14:textId="7268C6D7" w:rsidR="00C32C38" w:rsidRDefault="00C32C38" w:rsidP="00BC3F48">
      <w:pPr>
        <w:pStyle w:val="NormalBPBHEB"/>
      </w:pPr>
      <w:r w:rsidRPr="00C32C38">
        <w:t>In an era where security breaches and unauthorized access to cloud resources are of increasing concern, AWS Verified Access</w:t>
      </w:r>
      <w:sdt>
        <w:sdtPr>
          <w:id w:val="452991177"/>
          <w:citation/>
        </w:sdtPr>
        <w:sdtContent>
          <w:r w:rsidR="00D07B24">
            <w:fldChar w:fldCharType="begin"/>
          </w:r>
          <w:r w:rsidR="00D07B24">
            <w:instrText xml:space="preserve"> CITATION Amand20 \l 1033 </w:instrText>
          </w:r>
          <w:r w:rsidR="00D07B24">
            <w:fldChar w:fldCharType="separate"/>
          </w:r>
          <w:r w:rsidR="0043319C">
            <w:rPr>
              <w:noProof/>
            </w:rPr>
            <w:t xml:space="preserve"> </w:t>
          </w:r>
          <w:r w:rsidR="0043319C" w:rsidRPr="0043319C">
            <w:rPr>
              <w:noProof/>
            </w:rPr>
            <w:t>[28]</w:t>
          </w:r>
          <w:r w:rsidR="00D07B24">
            <w:fldChar w:fldCharType="end"/>
          </w:r>
        </w:sdtContent>
      </w:sdt>
      <w:r w:rsidRPr="00C32C38">
        <w:t xml:space="preserve"> emerges as a vital solution to enhance authentication and bolster security measures. In this section</w:t>
      </w:r>
      <w:r w:rsidR="006D6CC8">
        <w:t>,</w:t>
      </w:r>
      <w:r w:rsidRPr="00C32C38">
        <w:t xml:space="preserve"> we delve into AWS Verified Access, examining its core principles, architectural components, and practical applications. Leveraging scholarly articles and AWS sources, we unveil how AWS Verified Access elevates authentication and strengthens security for networking and content delivery.</w:t>
      </w:r>
    </w:p>
    <w:p w14:paraId="2D94BFDD" w14:textId="77777777" w:rsidR="006D6CC8" w:rsidRPr="00C32C38" w:rsidRDefault="006D6CC8" w:rsidP="00EB2BB1">
      <w:pPr>
        <w:pStyle w:val="NormalBPBHEB"/>
      </w:pPr>
    </w:p>
    <w:p w14:paraId="17823FDD" w14:textId="77777777" w:rsidR="00C32C38" w:rsidRPr="00C32C38" w:rsidRDefault="00C32C38" w:rsidP="00EB2BB1">
      <w:pPr>
        <w:pStyle w:val="Heading2BPBHEB"/>
      </w:pPr>
      <w:r w:rsidRPr="00C32C38">
        <w:t>Understanding AWS Verified Access</w:t>
      </w:r>
    </w:p>
    <w:p w14:paraId="7AD8B608" w14:textId="77777777" w:rsidR="00C32C38" w:rsidRPr="00C32C38" w:rsidRDefault="00C32C38" w:rsidP="00EB2BB1">
      <w:pPr>
        <w:pStyle w:val="NormalBPBHEB"/>
      </w:pPr>
      <w:r w:rsidRPr="00C32C38">
        <w:t xml:space="preserve">AWS Verified Access is a security feature that enhances authentication and authorization when accessing AWS resources. It introduces the concept of </w:t>
      </w:r>
      <w:r w:rsidRPr="00EB2BB1">
        <w:rPr>
          <w:b/>
          <w:bCs/>
        </w:rPr>
        <w:t xml:space="preserve">identity assurance levels (IALs) </w:t>
      </w:r>
      <w:r w:rsidRPr="00C32C38">
        <w:t xml:space="preserve">and </w:t>
      </w:r>
      <w:r w:rsidRPr="00EB2BB1">
        <w:rPr>
          <w:b/>
          <w:bCs/>
        </w:rPr>
        <w:t>authentication assurance levels (AALs)</w:t>
      </w:r>
      <w:r w:rsidRPr="00C32C38">
        <w:t xml:space="preserve"> to classify the strength of identity verification and the security of the authentication process. AWS Verified Access requires users to meet specific IAL and AAL requirements, thus ensuring that only authenticated and authorized users gain access to critical AWS resources.</w:t>
      </w:r>
    </w:p>
    <w:p w14:paraId="66CC4C50" w14:textId="73CD992D" w:rsidR="00C32C38" w:rsidRDefault="00C32C38" w:rsidP="006D6CC8">
      <w:pPr>
        <w:pStyle w:val="NormalBPBHEB"/>
      </w:pPr>
      <w:r w:rsidRPr="00C32C38">
        <w:t>Scholarly articles</w:t>
      </w:r>
      <w:sdt>
        <w:sdtPr>
          <w:id w:val="1888840013"/>
          <w:citation/>
        </w:sdtPr>
        <w:sdtContent>
          <w:r w:rsidR="00D558F5">
            <w:fldChar w:fldCharType="begin"/>
          </w:r>
          <w:r w:rsidR="00D558F5">
            <w:instrText xml:space="preserve"> CITATION Chu19 \l 1033 </w:instrText>
          </w:r>
          <w:r w:rsidR="00D558F5">
            <w:fldChar w:fldCharType="separate"/>
          </w:r>
          <w:r w:rsidR="0043319C">
            <w:rPr>
              <w:noProof/>
            </w:rPr>
            <w:t xml:space="preserve"> </w:t>
          </w:r>
          <w:r w:rsidR="0043319C" w:rsidRPr="0043319C">
            <w:rPr>
              <w:noProof/>
            </w:rPr>
            <w:t>[29]</w:t>
          </w:r>
          <w:r w:rsidR="00D558F5">
            <w:fldChar w:fldCharType="end"/>
          </w:r>
        </w:sdtContent>
      </w:sdt>
      <w:r w:rsidRPr="00C32C38">
        <w:t xml:space="preserve"> emphasize the growing importance of strong authentication mechanisms in cloud environments. Researchers highlight how AWS Verified Access can significantly reduce the risk of unauthorized access and data breaches by enforcing stricter authentication requirements. </w:t>
      </w:r>
      <w:r w:rsidR="0060432A">
        <w:t xml:space="preserve">AWS’ </w:t>
      </w:r>
      <w:r w:rsidRPr="00C32C38">
        <w:t>official documentation underscores the adaptability of AWS Verified Access, allowing organizations to tailor authentication policies to their specific security needs, thereby enhancing overall security posture.</w:t>
      </w:r>
    </w:p>
    <w:p w14:paraId="5F6C2074" w14:textId="77777777" w:rsidR="006D6CC8" w:rsidRPr="00C32C38" w:rsidRDefault="006D6CC8" w:rsidP="00EB2BB1">
      <w:pPr>
        <w:pStyle w:val="NormalBPBHEB"/>
      </w:pPr>
    </w:p>
    <w:p w14:paraId="46987932" w14:textId="5FBE6807" w:rsidR="00C32C38" w:rsidRPr="00C32C38" w:rsidRDefault="00C32C38" w:rsidP="00EB2BB1">
      <w:pPr>
        <w:pStyle w:val="Heading2BPBHEB"/>
      </w:pPr>
      <w:r w:rsidRPr="00C32C38">
        <w:t xml:space="preserve">Use </w:t>
      </w:r>
      <w:r w:rsidR="006D6CC8" w:rsidRPr="00C32C38">
        <w:t>cases and real-world applications</w:t>
      </w:r>
    </w:p>
    <w:p w14:paraId="626E4EBA" w14:textId="20097440" w:rsidR="00C32C38" w:rsidRPr="00C32C38" w:rsidRDefault="00C32C38" w:rsidP="00EB2BB1">
      <w:pPr>
        <w:pStyle w:val="NormalBPBHEB"/>
      </w:pPr>
      <w:r w:rsidRPr="00C32C38">
        <w:t>AWS Verified Access finds applications across industries where stringent security and compliance requirements are paramount. Enterprises leverage it to control access to sensitive data and critical resources. Real-world case studies often illustrate how AWS Verified Access enhances security in healthcare, finance, and government sectors, where data privacy and compliance are of utmost importance. It plays a crucial role in strengthening security measures for remote and privileged access scenarios, offering a robust solution for organizations seeking to protect their cloud resources</w:t>
      </w:r>
      <w:sdt>
        <w:sdtPr>
          <w:rPr>
            <w:vertAlign w:val="superscript"/>
          </w:rPr>
          <w:id w:val="432490284"/>
          <w:citation/>
        </w:sdtPr>
        <w:sdtContent>
          <w:r w:rsidR="00D558F5">
            <w:rPr>
              <w:vertAlign w:val="superscript"/>
            </w:rPr>
            <w:fldChar w:fldCharType="begin"/>
          </w:r>
          <w:r w:rsidR="00D558F5">
            <w:rPr>
              <w:vertAlign w:val="superscript"/>
            </w:rPr>
            <w:instrText xml:space="preserve"> CITATION Amand21 \l 1033 </w:instrText>
          </w:r>
          <w:r w:rsidR="00D558F5">
            <w:rPr>
              <w:vertAlign w:val="superscript"/>
            </w:rPr>
            <w:fldChar w:fldCharType="separate"/>
          </w:r>
          <w:r w:rsidR="0043319C">
            <w:rPr>
              <w:noProof/>
              <w:vertAlign w:val="superscript"/>
            </w:rPr>
            <w:t xml:space="preserve"> </w:t>
          </w:r>
          <w:r w:rsidR="0043319C" w:rsidRPr="0043319C">
            <w:rPr>
              <w:noProof/>
            </w:rPr>
            <w:t>[30]</w:t>
          </w:r>
          <w:r w:rsidR="00D558F5">
            <w:rPr>
              <w:vertAlign w:val="superscript"/>
            </w:rPr>
            <w:fldChar w:fldCharType="end"/>
          </w:r>
        </w:sdtContent>
      </w:sdt>
      <w:r w:rsidRPr="00C32C38">
        <w:t>.</w:t>
      </w:r>
    </w:p>
    <w:p w14:paraId="3CCF0E10" w14:textId="77777777" w:rsidR="00C32C38" w:rsidRPr="00C32C38" w:rsidRDefault="00C32C38" w:rsidP="00EB2BB1">
      <w:pPr>
        <w:pStyle w:val="NormalBPBHEB"/>
      </w:pPr>
      <w:r w:rsidRPr="00C32C38">
        <w:t>As we explore this section further, we will delve into advanced configurations, best practices, and practical implementations that demonstrate how AWS Verified Access can elevate authentication and security for networking and content delivery, ultimately helping organizations safeguard their cloud environments.</w:t>
      </w:r>
    </w:p>
    <w:p w14:paraId="1656F731" w14:textId="77777777" w:rsidR="00F93381" w:rsidRDefault="00F93381" w:rsidP="00EB2BB1">
      <w:pPr>
        <w:pStyle w:val="NormalBPBHEB"/>
        <w:rPr>
          <w:rFonts w:asciiTheme="minorHAnsi" w:eastAsiaTheme="minorHAnsi" w:hAnsiTheme="minorHAnsi" w:cstheme="minorBidi"/>
        </w:rPr>
      </w:pPr>
    </w:p>
    <w:p w14:paraId="485E85F2" w14:textId="77777777" w:rsidR="00F93381" w:rsidRPr="006B4861" w:rsidRDefault="00F93381" w:rsidP="00A039EA">
      <w:pPr>
        <w:pStyle w:val="Heading1BPBHEB"/>
      </w:pPr>
      <w:r w:rsidRPr="006B4861">
        <w:t>Amazon Web Services VPN</w:t>
      </w:r>
    </w:p>
    <w:p w14:paraId="6D457F46" w14:textId="21DD4849" w:rsidR="00F93381" w:rsidRPr="00F93381" w:rsidRDefault="00F93381" w:rsidP="00F93381">
      <w:pPr>
        <w:pStyle w:val="NormalBPBHEB"/>
      </w:pPr>
      <w:r w:rsidRPr="00F93381">
        <w:t>In an increasingly connected world, securing network communications is paramount. AWS provides a robust solution through AWS VPN (Virtual Private Network)</w:t>
      </w:r>
      <w:sdt>
        <w:sdtPr>
          <w:id w:val="337202866"/>
          <w:citation/>
        </w:sdtPr>
        <w:sdtContent>
          <w:r w:rsidR="003911EC">
            <w:fldChar w:fldCharType="begin"/>
          </w:r>
          <w:r w:rsidR="003911EC">
            <w:instrText xml:space="preserve"> CITATION AWSon \l 1033 </w:instrText>
          </w:r>
          <w:r w:rsidR="003911EC">
            <w:fldChar w:fldCharType="separate"/>
          </w:r>
          <w:r w:rsidR="0043319C">
            <w:rPr>
              <w:noProof/>
            </w:rPr>
            <w:t xml:space="preserve"> </w:t>
          </w:r>
          <w:r w:rsidR="0043319C" w:rsidRPr="0043319C">
            <w:rPr>
              <w:noProof/>
            </w:rPr>
            <w:t>[31]</w:t>
          </w:r>
          <w:r w:rsidR="003911EC">
            <w:fldChar w:fldCharType="end"/>
          </w:r>
        </w:sdtContent>
      </w:sdt>
      <w:r w:rsidRPr="00F93381">
        <w:t>. This section delves into the intricacies of AWS VPN, its architecture, deployment options, and how it fortifies data privacy and network security for organizations of all sizes.</w:t>
      </w:r>
    </w:p>
    <w:p w14:paraId="1E30873C" w14:textId="77777777" w:rsidR="00F93381" w:rsidRPr="006B4861" w:rsidRDefault="00F93381" w:rsidP="00151414">
      <w:pPr>
        <w:pStyle w:val="Heading2BPBHEB"/>
      </w:pPr>
      <w:r w:rsidRPr="006B4861">
        <w:t>AWS VPN Overview</w:t>
      </w:r>
    </w:p>
    <w:p w14:paraId="46C0C45D" w14:textId="77777777" w:rsidR="00F93381" w:rsidRPr="00F93381" w:rsidRDefault="00F93381" w:rsidP="00F93381">
      <w:pPr>
        <w:pStyle w:val="NormalBPBHEB"/>
      </w:pPr>
      <w:r w:rsidRPr="00F93381">
        <w:t>AWS VPN is a cloud-based service that enables organizations to establish secure and encrypted connections to their AWS resources and networks, creating a private and isolated network environment. This service can be classified into two main categories: AWS Site-to-Site VPN and AWS Client VPN.</w:t>
      </w:r>
    </w:p>
    <w:p w14:paraId="6C3A0D22" w14:textId="77777777" w:rsidR="00F93381" w:rsidRPr="006B4861" w:rsidRDefault="00F93381" w:rsidP="00151414">
      <w:pPr>
        <w:pStyle w:val="Heading2BPBHEB"/>
      </w:pPr>
      <w:r w:rsidRPr="006B4861">
        <w:t>AWS Site-to-Site VPN</w:t>
      </w:r>
    </w:p>
    <w:p w14:paraId="0A16BA08" w14:textId="77777777" w:rsidR="00F93381" w:rsidRPr="00F93381" w:rsidRDefault="00F93381" w:rsidP="00F93381">
      <w:pPr>
        <w:pStyle w:val="NormalBPBHEB"/>
      </w:pPr>
      <w:r w:rsidRPr="00F93381">
        <w:t>AWS Site-to-Site VPN allows organizations to securely connect their on-premises data centers or remote offices to AWS. Here are the key aspects of AWS Site-to-Site VPN:</w:t>
      </w:r>
    </w:p>
    <w:p w14:paraId="24EB6EF1" w14:textId="77777777" w:rsidR="00F93381" w:rsidRPr="00F93381" w:rsidRDefault="00F93381" w:rsidP="00F93381">
      <w:pPr>
        <w:pStyle w:val="NormalBPBHEB"/>
        <w:numPr>
          <w:ilvl w:val="0"/>
          <w:numId w:val="40"/>
        </w:numPr>
      </w:pPr>
      <w:r w:rsidRPr="00F93381">
        <w:rPr>
          <w:b/>
          <w:bCs/>
        </w:rPr>
        <w:t>Architecture</w:t>
      </w:r>
      <w:r w:rsidRPr="00F93381">
        <w:t>: AWS Site-to-Site VPN employs industry-standard VPN protocols like IPsec and Border Gateway Protocol (BGP) for creating encrypted tunnels. Organizations can choose between hardware VPN connections or VPN CloudHub to simplify connectivity.</w:t>
      </w:r>
    </w:p>
    <w:p w14:paraId="770BE991" w14:textId="77777777" w:rsidR="00F93381" w:rsidRPr="00F93381" w:rsidRDefault="00F93381" w:rsidP="00F93381">
      <w:pPr>
        <w:pStyle w:val="NormalBPBHEB"/>
        <w:numPr>
          <w:ilvl w:val="0"/>
          <w:numId w:val="40"/>
        </w:numPr>
      </w:pPr>
      <w:r w:rsidRPr="00F93381">
        <w:rPr>
          <w:b/>
          <w:bCs/>
        </w:rPr>
        <w:t>Deployment options</w:t>
      </w:r>
      <w:r w:rsidRPr="00F93381">
        <w:t>: This service supports both static and dynamic routing options, giving organizations flexibility in routing traffic between on-premises and AWS environments.</w:t>
      </w:r>
    </w:p>
    <w:p w14:paraId="1F0C4D99" w14:textId="77777777" w:rsidR="00F93381" w:rsidRPr="00F93381" w:rsidRDefault="00F93381" w:rsidP="00F93381">
      <w:pPr>
        <w:pStyle w:val="NormalBPBHEB"/>
        <w:numPr>
          <w:ilvl w:val="0"/>
          <w:numId w:val="40"/>
        </w:numPr>
      </w:pPr>
      <w:r w:rsidRPr="00F93381">
        <w:rPr>
          <w:b/>
          <w:bCs/>
        </w:rPr>
        <w:t>Security</w:t>
      </w:r>
      <w:r w:rsidRPr="00F93381">
        <w:t>: Data in transit is protected through encryption, and VPN tunnels are monitored and managed via AWS VPN CloudWatch Logs for enhanced security.</w:t>
      </w:r>
    </w:p>
    <w:p w14:paraId="3609AC0B" w14:textId="77777777" w:rsidR="00F93381" w:rsidRPr="00F93381" w:rsidRDefault="00F93381" w:rsidP="00F93381">
      <w:pPr>
        <w:pStyle w:val="NormalBPBHEB"/>
        <w:numPr>
          <w:ilvl w:val="0"/>
          <w:numId w:val="40"/>
        </w:numPr>
      </w:pPr>
      <w:r w:rsidRPr="00F93381">
        <w:rPr>
          <w:b/>
          <w:bCs/>
        </w:rPr>
        <w:t>Use cases</w:t>
      </w:r>
      <w:r w:rsidRPr="00F93381">
        <w:t>: AWS Site-to-Site VPN is ideal for organizations with hybrid cloud architectures, facilitating secure and reliable communication between on-premises and cloud resources.</w:t>
      </w:r>
    </w:p>
    <w:p w14:paraId="2C19E416" w14:textId="77777777" w:rsidR="00F93381" w:rsidRPr="006B4861" w:rsidRDefault="00F93381" w:rsidP="00151414">
      <w:pPr>
        <w:pStyle w:val="Heading2BPBHEB"/>
      </w:pPr>
      <w:r w:rsidRPr="006B4861">
        <w:t>AWS Client VPN</w:t>
      </w:r>
    </w:p>
    <w:p w14:paraId="784FDB68" w14:textId="77777777" w:rsidR="00F93381" w:rsidRPr="00F93381" w:rsidRDefault="00F93381" w:rsidP="00F93381">
      <w:pPr>
        <w:pStyle w:val="NormalBPBHEB"/>
      </w:pPr>
      <w:r w:rsidRPr="00F93381">
        <w:t>AWS Client VPN provides a secure way for remote users to access AWS and on-premises resources. Here are the primary features of AWS Client VPN:</w:t>
      </w:r>
    </w:p>
    <w:p w14:paraId="2AA1268F" w14:textId="77777777" w:rsidR="00F93381" w:rsidRPr="00F93381" w:rsidRDefault="00F93381" w:rsidP="00F93381">
      <w:pPr>
        <w:pStyle w:val="NormalBPBHEB"/>
        <w:numPr>
          <w:ilvl w:val="0"/>
          <w:numId w:val="41"/>
        </w:numPr>
      </w:pPr>
      <w:r w:rsidRPr="00F93381">
        <w:rPr>
          <w:b/>
          <w:bCs/>
        </w:rPr>
        <w:t>Architecture</w:t>
      </w:r>
      <w:r w:rsidRPr="00F93381">
        <w:t>: AWS Client VPN allows remote users to securely access AWS and on-premises resources. It provides a scalable and highly available VPN solution for remote workers.</w:t>
      </w:r>
    </w:p>
    <w:p w14:paraId="03510682" w14:textId="77777777" w:rsidR="00F93381" w:rsidRPr="00F93381" w:rsidRDefault="00F93381" w:rsidP="00F93381">
      <w:pPr>
        <w:pStyle w:val="NormalBPBHEB"/>
        <w:numPr>
          <w:ilvl w:val="0"/>
          <w:numId w:val="41"/>
        </w:numPr>
      </w:pPr>
      <w:r w:rsidRPr="00F93381">
        <w:rPr>
          <w:b/>
          <w:bCs/>
        </w:rPr>
        <w:t>Deployment options</w:t>
      </w:r>
      <w:r w:rsidRPr="00F93381">
        <w:t>: Organizations can configure user-based authentication and authorization through Active Directory or AWS Directory Service, ensuring that only authorized personnel can access resources.</w:t>
      </w:r>
    </w:p>
    <w:p w14:paraId="56735270" w14:textId="77777777" w:rsidR="00F93381" w:rsidRPr="00F93381" w:rsidRDefault="00F93381" w:rsidP="00F93381">
      <w:pPr>
        <w:pStyle w:val="NormalBPBHEB"/>
        <w:numPr>
          <w:ilvl w:val="0"/>
          <w:numId w:val="41"/>
        </w:numPr>
      </w:pPr>
      <w:r w:rsidRPr="00F93381">
        <w:rPr>
          <w:b/>
          <w:bCs/>
        </w:rPr>
        <w:t>Security</w:t>
      </w:r>
      <w:r w:rsidRPr="00F93381">
        <w:t>: AWS Client VPN ensures data confidentiality through encryption, and it integrates with AWS Identity and Access Management (IAM) for user authentication.</w:t>
      </w:r>
    </w:p>
    <w:p w14:paraId="212E68C9" w14:textId="77777777" w:rsidR="00F93381" w:rsidRPr="00F93381" w:rsidRDefault="00F93381" w:rsidP="00F93381">
      <w:pPr>
        <w:pStyle w:val="NormalBPBHEB"/>
        <w:numPr>
          <w:ilvl w:val="0"/>
          <w:numId w:val="41"/>
        </w:numPr>
      </w:pPr>
      <w:r w:rsidRPr="00F93381">
        <w:rPr>
          <w:b/>
          <w:bCs/>
        </w:rPr>
        <w:t>Use cases</w:t>
      </w:r>
      <w:r w:rsidRPr="00F93381">
        <w:t>: This solution is particularly valuable for organizations with a remote or mobile workforce, enabling secure access to AWS resources from anywhere.</w:t>
      </w:r>
    </w:p>
    <w:p w14:paraId="0C76A630" w14:textId="77777777" w:rsidR="00F93381" w:rsidRPr="006B4861" w:rsidRDefault="00F93381" w:rsidP="00151414">
      <w:pPr>
        <w:pStyle w:val="Heading2BPBHEB"/>
      </w:pPr>
      <w:r w:rsidRPr="006B4861">
        <w:t>AWS VPN Best Practices</w:t>
      </w:r>
    </w:p>
    <w:p w14:paraId="3ED237A2" w14:textId="77777777" w:rsidR="00F93381" w:rsidRPr="00F93381" w:rsidRDefault="00F93381" w:rsidP="00F93381">
      <w:pPr>
        <w:pStyle w:val="NormalBPBHEB"/>
      </w:pPr>
      <w:r w:rsidRPr="00F93381">
        <w:t>To maximize the effectiveness and security of AWS VPN, organizations should follow these best practices:</w:t>
      </w:r>
    </w:p>
    <w:p w14:paraId="21AD2489" w14:textId="77777777" w:rsidR="00F93381" w:rsidRPr="00F93381" w:rsidRDefault="00F93381" w:rsidP="00F93381">
      <w:pPr>
        <w:pStyle w:val="NormalBPBHEB"/>
        <w:numPr>
          <w:ilvl w:val="0"/>
          <w:numId w:val="42"/>
        </w:numPr>
      </w:pPr>
      <w:r w:rsidRPr="00F93381">
        <w:rPr>
          <w:b/>
          <w:bCs/>
        </w:rPr>
        <w:t>Optimized routing</w:t>
      </w:r>
      <w:r w:rsidRPr="00F93381">
        <w:t>: Employ BGP to enable dynamic routing between your on-premises network and AWS, ensuring efficient traffic management.</w:t>
      </w:r>
    </w:p>
    <w:p w14:paraId="0A5F57B7" w14:textId="77777777" w:rsidR="00F93381" w:rsidRPr="00F93381" w:rsidRDefault="00F93381" w:rsidP="00F93381">
      <w:pPr>
        <w:pStyle w:val="NormalBPBHEB"/>
        <w:numPr>
          <w:ilvl w:val="0"/>
          <w:numId w:val="42"/>
        </w:numPr>
      </w:pPr>
      <w:r w:rsidRPr="00F93381">
        <w:rPr>
          <w:b/>
          <w:bCs/>
        </w:rPr>
        <w:t>High availability</w:t>
      </w:r>
      <w:r w:rsidRPr="00F93381">
        <w:t>: Deploy multiple VPN tunnels for redundancy and failover capabilities, guaranteeing uninterrupted connectivity.</w:t>
      </w:r>
    </w:p>
    <w:p w14:paraId="06B4C6F3" w14:textId="77777777" w:rsidR="00F93381" w:rsidRPr="00F93381" w:rsidRDefault="00F93381" w:rsidP="00F93381">
      <w:pPr>
        <w:pStyle w:val="NormalBPBHEB"/>
        <w:numPr>
          <w:ilvl w:val="0"/>
          <w:numId w:val="42"/>
        </w:numPr>
      </w:pPr>
      <w:r w:rsidRPr="00F93381">
        <w:rPr>
          <w:b/>
          <w:bCs/>
        </w:rPr>
        <w:t>Security groups and NACLs</w:t>
      </w:r>
      <w:r w:rsidRPr="00F93381">
        <w:t>: Implement network security best practices by using AWS Security Groups and Network Access Control Lists (NACLs) to control inbound and outbound traffic.</w:t>
      </w:r>
    </w:p>
    <w:p w14:paraId="604105FB" w14:textId="77777777" w:rsidR="00F93381" w:rsidRPr="00F93381" w:rsidRDefault="00F93381" w:rsidP="00F93381">
      <w:pPr>
        <w:pStyle w:val="NormalBPBHEB"/>
        <w:numPr>
          <w:ilvl w:val="0"/>
          <w:numId w:val="42"/>
        </w:numPr>
      </w:pPr>
      <w:r w:rsidRPr="00F93381">
        <w:rPr>
          <w:b/>
          <w:bCs/>
        </w:rPr>
        <w:t>Monitoring and logging</w:t>
      </w:r>
      <w:r w:rsidRPr="00F93381">
        <w:t>: Leverage AWS CloudWatch and AWS VPN CloudWatch Logs for continuous monitoring and real-time insights into your VPN connections.</w:t>
      </w:r>
    </w:p>
    <w:p w14:paraId="398F66BE" w14:textId="18BD4B0B" w:rsidR="00F93381" w:rsidRPr="00F93381" w:rsidRDefault="00F93381" w:rsidP="00F93381">
      <w:pPr>
        <w:pStyle w:val="NormalBPBHEB"/>
        <w:numPr>
          <w:ilvl w:val="0"/>
          <w:numId w:val="42"/>
        </w:numPr>
      </w:pPr>
      <w:r w:rsidRPr="00F93381">
        <w:rPr>
          <w:b/>
          <w:bCs/>
        </w:rPr>
        <w:t>Compliance</w:t>
      </w:r>
      <w:r w:rsidRPr="00F93381">
        <w:t>: Ensure adherence to regulatory requirements by configuring VPN encryption and access controls according to industry standards</w:t>
      </w:r>
      <w:sdt>
        <w:sdtPr>
          <w:id w:val="2068365939"/>
          <w:citation/>
        </w:sdtPr>
        <w:sdtContent>
          <w:r w:rsidR="00E17310">
            <w:fldChar w:fldCharType="begin"/>
          </w:r>
          <w:r w:rsidR="00E17310">
            <w:instrText xml:space="preserve"> CITATION AWSnd \l 1033 </w:instrText>
          </w:r>
          <w:r w:rsidR="00E17310">
            <w:fldChar w:fldCharType="separate"/>
          </w:r>
          <w:r w:rsidR="0043319C">
            <w:rPr>
              <w:noProof/>
            </w:rPr>
            <w:t xml:space="preserve"> </w:t>
          </w:r>
          <w:r w:rsidR="0043319C" w:rsidRPr="0043319C">
            <w:rPr>
              <w:noProof/>
            </w:rPr>
            <w:t>[32]</w:t>
          </w:r>
          <w:r w:rsidR="00E17310">
            <w:fldChar w:fldCharType="end"/>
          </w:r>
        </w:sdtContent>
      </w:sdt>
      <w:r w:rsidRPr="00F93381">
        <w:t>.</w:t>
      </w:r>
    </w:p>
    <w:p w14:paraId="39D2D6A1" w14:textId="5EF2DAB8" w:rsidR="00124C99" w:rsidRDefault="00F93381" w:rsidP="00C32C38">
      <w:pPr>
        <w:tabs>
          <w:tab w:val="left" w:pos="2835"/>
        </w:tabs>
        <w:spacing w:after="120" w:line="240" w:lineRule="auto"/>
      </w:pPr>
      <w:r w:rsidRPr="00F93381">
        <w:rPr>
          <w:rFonts w:ascii="Palatino Linotype" w:eastAsia="Palatino Linotype" w:hAnsi="Palatino Linotype" w:cs="Palatino Linotype"/>
        </w:rPr>
        <w:t>In conclusion, AWS VPN is a versatile and scalable solution that plays a pivotal role in securing network communications for organizations utilizing AWS services</w:t>
      </w:r>
      <w:sdt>
        <w:sdtPr>
          <w:id w:val="1280678681"/>
          <w:citation/>
        </w:sdtPr>
        <w:sdtContent>
          <w:r w:rsidR="00A646FF">
            <w:fldChar w:fldCharType="begin"/>
          </w:r>
          <w:r w:rsidR="00A646FF">
            <w:instrText xml:space="preserve"> CITATION Kur17 \l 1033 </w:instrText>
          </w:r>
          <w:r w:rsidR="00A646FF">
            <w:fldChar w:fldCharType="separate"/>
          </w:r>
          <w:r w:rsidR="0043319C">
            <w:rPr>
              <w:noProof/>
            </w:rPr>
            <w:t xml:space="preserve"> </w:t>
          </w:r>
          <w:r w:rsidR="0043319C" w:rsidRPr="0043319C">
            <w:rPr>
              <w:noProof/>
            </w:rPr>
            <w:t>[33]</w:t>
          </w:r>
          <w:r w:rsidR="00A646FF">
            <w:fldChar w:fldCharType="end"/>
          </w:r>
        </w:sdtContent>
      </w:sdt>
      <w:r w:rsidRPr="00F93381">
        <w:rPr>
          <w:rFonts w:ascii="Palatino Linotype" w:eastAsia="Palatino Linotype" w:hAnsi="Palatino Linotype" w:cs="Palatino Linotype"/>
        </w:rPr>
        <w:t>. Whether connecting on-premises data centers, remote offices, or remote users, AWS VPN offers robust encryption, flexibility, and monitoring capabilities to safeguard data and resources. By following best practices and leveraging AWS VPN's features</w:t>
      </w:r>
      <w:sdt>
        <w:sdtPr>
          <w:id w:val="-1553229438"/>
          <w:citation/>
        </w:sdtPr>
        <w:sdtContent>
          <w:r w:rsidR="003050FF">
            <w:fldChar w:fldCharType="begin"/>
          </w:r>
          <w:r w:rsidR="003050FF">
            <w:instrText xml:space="preserve"> CITATION Gha15 \l 1033 </w:instrText>
          </w:r>
          <w:r w:rsidR="003050FF">
            <w:fldChar w:fldCharType="separate"/>
          </w:r>
          <w:r w:rsidR="0043319C">
            <w:rPr>
              <w:noProof/>
            </w:rPr>
            <w:t xml:space="preserve"> </w:t>
          </w:r>
          <w:r w:rsidR="0043319C" w:rsidRPr="0043319C">
            <w:rPr>
              <w:noProof/>
            </w:rPr>
            <w:t>[14]</w:t>
          </w:r>
          <w:r w:rsidR="003050FF">
            <w:fldChar w:fldCharType="end"/>
          </w:r>
        </w:sdtContent>
      </w:sdt>
      <w:r w:rsidRPr="00F93381">
        <w:rPr>
          <w:rFonts w:ascii="Palatino Linotype" w:eastAsia="Palatino Linotype" w:hAnsi="Palatino Linotype" w:cs="Palatino Linotype"/>
        </w:rPr>
        <w:t>, organizations can establish a resilient and secure network infrastructure in the cloud.</w:t>
      </w:r>
    </w:p>
    <w:p w14:paraId="45A3B490" w14:textId="77777777" w:rsidR="00521CA2" w:rsidRDefault="00521CA2" w:rsidP="00213DAD">
      <w:pPr>
        <w:tabs>
          <w:tab w:val="left" w:pos="2835"/>
        </w:tabs>
        <w:spacing w:after="120" w:line="240" w:lineRule="auto"/>
        <w:rPr>
          <w:rFonts w:eastAsiaTheme="majorEastAsia" w:cstheme="majorBidi"/>
          <w:b/>
          <w:bCs/>
          <w:sz w:val="36"/>
          <w:szCs w:val="26"/>
        </w:rPr>
      </w:pPr>
    </w:p>
    <w:p w14:paraId="218DAEDD" w14:textId="3541CBB0" w:rsidR="009B0965" w:rsidRPr="009B0965" w:rsidRDefault="009B0965" w:rsidP="00C900F6">
      <w:pPr>
        <w:pStyle w:val="Heading1BPBHEB"/>
      </w:pPr>
      <w:r w:rsidRPr="009B0965">
        <w:t xml:space="preserve">Elastic Load Balancing </w:t>
      </w:r>
    </w:p>
    <w:p w14:paraId="537A1971" w14:textId="2E0F22AD" w:rsidR="009B0965" w:rsidRDefault="009B0965" w:rsidP="00BC3F48">
      <w:pPr>
        <w:pStyle w:val="NormalBPBHEB"/>
      </w:pPr>
      <w:r w:rsidRPr="009B0965">
        <w:t xml:space="preserve">In cloud computing, ensuring the availability, scalability, and reliability of applications is paramount. AWS ELB is a critical service that addresses these needs by distributing incoming traffic across multiple </w:t>
      </w:r>
      <w:r w:rsidRPr="00C900F6">
        <w:rPr>
          <w:b/>
          <w:bCs/>
        </w:rPr>
        <w:t>Amazon Elastic Compute Cloud (Amazon EC2)</w:t>
      </w:r>
      <w:r w:rsidRPr="009B0965">
        <w:t xml:space="preserve"> instances. This section delves into the intricacies of AWS ELB, its types, key features, and how it enhances the performance and resilience of applications hosted on AWS.</w:t>
      </w:r>
    </w:p>
    <w:p w14:paraId="5FE8F4A4" w14:textId="77777777" w:rsidR="00521CA2" w:rsidRPr="009B0965" w:rsidRDefault="00521CA2" w:rsidP="00C900F6">
      <w:pPr>
        <w:pStyle w:val="NormalBPBHEB"/>
      </w:pPr>
    </w:p>
    <w:p w14:paraId="2B8E7DBC" w14:textId="5EFD5D45" w:rsidR="00997944" w:rsidRDefault="009B0965" w:rsidP="00C900F6">
      <w:pPr>
        <w:pStyle w:val="Heading2BPBHEB"/>
      </w:pPr>
      <w:r w:rsidRPr="009B0965">
        <w:t xml:space="preserve">AWS Elastic Load Balancing </w:t>
      </w:r>
      <w:r w:rsidR="00A6152A" w:rsidRPr="009B0965">
        <w:t xml:space="preserve">overview </w:t>
      </w:r>
    </w:p>
    <w:p w14:paraId="0E2EF6FF" w14:textId="4901507E" w:rsidR="009B0965" w:rsidRPr="009B0965" w:rsidRDefault="009B0965" w:rsidP="00C900F6">
      <w:pPr>
        <w:pStyle w:val="NormalBPBHEB"/>
      </w:pPr>
      <w:r w:rsidRPr="009B0965">
        <w:t>AWS Elastic Load Balancing is a fully managed service that automatically distributes incoming application traffic across multiple targets, such as Amazon EC2 instances, containers, and IP addresses, within one or more Availability Zones. ELB plays a crucial role in ensuring high availability and fault tolerance for applications while also improving the distribution of traffic for optimal performance</w:t>
      </w:r>
      <w:sdt>
        <w:sdtPr>
          <w:id w:val="1228719844"/>
          <w:citation/>
        </w:sdtPr>
        <w:sdtContent>
          <w:r w:rsidR="00042CB0">
            <w:fldChar w:fldCharType="begin"/>
          </w:r>
          <w:r w:rsidR="00042CB0">
            <w:instrText xml:space="preserve"> CITATION AWSnd1 \l 1033 </w:instrText>
          </w:r>
          <w:r w:rsidR="00042CB0">
            <w:fldChar w:fldCharType="separate"/>
          </w:r>
          <w:r w:rsidR="0043319C">
            <w:rPr>
              <w:noProof/>
            </w:rPr>
            <w:t xml:space="preserve"> </w:t>
          </w:r>
          <w:r w:rsidR="0043319C" w:rsidRPr="0043319C">
            <w:rPr>
              <w:noProof/>
            </w:rPr>
            <w:t>[34]</w:t>
          </w:r>
          <w:r w:rsidR="00042CB0">
            <w:fldChar w:fldCharType="end"/>
          </w:r>
        </w:sdtContent>
      </w:sdt>
      <w:r w:rsidRPr="009B0965">
        <w:t>.</w:t>
      </w:r>
    </w:p>
    <w:p w14:paraId="3AC63A2D" w14:textId="305F2A60" w:rsidR="009B0965" w:rsidRPr="009B0965" w:rsidRDefault="009B0965" w:rsidP="00C900F6">
      <w:pPr>
        <w:pStyle w:val="NormalBPBHEB"/>
      </w:pPr>
      <w:r w:rsidRPr="009B0965">
        <w:rPr>
          <w:b/>
          <w:bCs/>
        </w:rPr>
        <w:t xml:space="preserve">Types of </w:t>
      </w:r>
      <w:r w:rsidR="00521CA2" w:rsidRPr="009B0965">
        <w:rPr>
          <w:b/>
          <w:bCs/>
        </w:rPr>
        <w:t>elastic load balancers</w:t>
      </w:r>
      <w:r w:rsidRPr="009B0965">
        <w:rPr>
          <w:b/>
          <w:bCs/>
        </w:rPr>
        <w:t>:</w:t>
      </w:r>
      <w:r w:rsidRPr="009B0965">
        <w:t xml:space="preserve"> AWS offers three types of ELB to cater to various application needs</w:t>
      </w:r>
      <w:r w:rsidR="00521CA2">
        <w:t>.</w:t>
      </w:r>
    </w:p>
    <w:p w14:paraId="61B2AA43" w14:textId="0808E92F" w:rsidR="009B0965" w:rsidRPr="009B0965" w:rsidRDefault="009B0965" w:rsidP="00C900F6">
      <w:pPr>
        <w:pStyle w:val="NormalBPBHEB"/>
        <w:numPr>
          <w:ilvl w:val="0"/>
          <w:numId w:val="19"/>
        </w:numPr>
      </w:pPr>
      <w:r w:rsidRPr="00C900F6">
        <w:rPr>
          <w:b/>
          <w:bCs/>
        </w:rPr>
        <w:t>Application Load Balancer (ALB)</w:t>
      </w:r>
      <w:sdt>
        <w:sdtPr>
          <w:rPr>
            <w:b/>
            <w:bCs/>
          </w:rPr>
          <w:id w:val="-1771999014"/>
          <w:citation/>
        </w:sdtPr>
        <w:sdtContent>
          <w:r w:rsidR="00385A01">
            <w:rPr>
              <w:b/>
              <w:bCs/>
            </w:rPr>
            <w:fldChar w:fldCharType="begin"/>
          </w:r>
          <w:r w:rsidR="00385A01">
            <w:rPr>
              <w:b/>
              <w:bCs/>
            </w:rPr>
            <w:instrText xml:space="preserve"> CITATION Bon19 \l 1033 </w:instrText>
          </w:r>
          <w:r w:rsidR="00385A01">
            <w:rPr>
              <w:b/>
              <w:bCs/>
            </w:rPr>
            <w:fldChar w:fldCharType="separate"/>
          </w:r>
          <w:r w:rsidR="0043319C">
            <w:rPr>
              <w:b/>
              <w:bCs/>
              <w:noProof/>
            </w:rPr>
            <w:t xml:space="preserve"> </w:t>
          </w:r>
          <w:r w:rsidR="0043319C" w:rsidRPr="0043319C">
            <w:rPr>
              <w:noProof/>
            </w:rPr>
            <w:t>[35]</w:t>
          </w:r>
          <w:r w:rsidR="00385A01">
            <w:rPr>
              <w:b/>
              <w:bCs/>
            </w:rPr>
            <w:fldChar w:fldCharType="end"/>
          </w:r>
        </w:sdtContent>
      </w:sdt>
      <w:r w:rsidRPr="009B0965">
        <w:t>:</w:t>
      </w:r>
    </w:p>
    <w:p w14:paraId="1E3AA4FB" w14:textId="77777777" w:rsidR="009B0965" w:rsidRPr="009B0965" w:rsidRDefault="009B0965" w:rsidP="00C900F6">
      <w:pPr>
        <w:pStyle w:val="NormalBPBHEB"/>
        <w:numPr>
          <w:ilvl w:val="0"/>
          <w:numId w:val="20"/>
        </w:numPr>
      </w:pPr>
      <w:r w:rsidRPr="009B0965">
        <w:rPr>
          <w:b/>
          <w:bCs/>
        </w:rPr>
        <w:t>Routing</w:t>
      </w:r>
      <w:r w:rsidRPr="009B0965">
        <w:t>: ALB operates at the application layer (Layer 7) and can route traffic based on content, such as HTTP/HTTPS requests. It is ideal for modern, microservices-based applications.</w:t>
      </w:r>
    </w:p>
    <w:p w14:paraId="4AD80674" w14:textId="77777777" w:rsidR="009B0965" w:rsidRPr="009B0965" w:rsidRDefault="009B0965" w:rsidP="00C900F6">
      <w:pPr>
        <w:pStyle w:val="NormalBPBHEB"/>
        <w:numPr>
          <w:ilvl w:val="0"/>
          <w:numId w:val="20"/>
        </w:numPr>
      </w:pPr>
      <w:r w:rsidRPr="009B0965">
        <w:rPr>
          <w:b/>
          <w:bCs/>
        </w:rPr>
        <w:t>Features</w:t>
      </w:r>
      <w:r w:rsidRPr="009B0965">
        <w:t xml:space="preserve">: ALB supports features like content-based routing, path-based routing, host-based routing, and integration with AWS </w:t>
      </w:r>
      <w:r w:rsidRPr="00220DC9">
        <w:rPr>
          <w:b/>
          <w:bCs/>
        </w:rPr>
        <w:t>Web Application Firewall (WAF)</w:t>
      </w:r>
      <w:r w:rsidRPr="009B0965">
        <w:t>.</w:t>
      </w:r>
    </w:p>
    <w:p w14:paraId="5C7C5EBD" w14:textId="77777777" w:rsidR="009B0965" w:rsidRPr="00220DC9" w:rsidRDefault="009B0965" w:rsidP="00220DC9">
      <w:pPr>
        <w:pStyle w:val="NormalBPBHEB"/>
        <w:numPr>
          <w:ilvl w:val="0"/>
          <w:numId w:val="19"/>
        </w:numPr>
        <w:rPr>
          <w:b/>
          <w:bCs/>
        </w:rPr>
      </w:pPr>
      <w:r w:rsidRPr="00220DC9">
        <w:rPr>
          <w:b/>
          <w:bCs/>
        </w:rPr>
        <w:t>Network Load Balancer (NLB):</w:t>
      </w:r>
    </w:p>
    <w:p w14:paraId="2A4B6742" w14:textId="77777777" w:rsidR="009B0965" w:rsidRPr="009B0965" w:rsidRDefault="009B0965" w:rsidP="00220DC9">
      <w:pPr>
        <w:pStyle w:val="NormalBPBHEB"/>
        <w:numPr>
          <w:ilvl w:val="0"/>
          <w:numId w:val="21"/>
        </w:numPr>
      </w:pPr>
      <w:r w:rsidRPr="009B0965">
        <w:rPr>
          <w:b/>
          <w:bCs/>
        </w:rPr>
        <w:t>Routing</w:t>
      </w:r>
      <w:r w:rsidRPr="009B0965">
        <w:t>: NLB operates at the transport layer (Layer 4) and is designed for ultra-high performance and low-latency traffic distribution. It is suitable for TCP, UDP, and TLS traffic.</w:t>
      </w:r>
    </w:p>
    <w:p w14:paraId="29C5065A" w14:textId="77777777" w:rsidR="009B0965" w:rsidRPr="009B0965" w:rsidRDefault="009B0965" w:rsidP="00220DC9">
      <w:pPr>
        <w:pStyle w:val="NormalBPBHEB"/>
        <w:numPr>
          <w:ilvl w:val="0"/>
          <w:numId w:val="21"/>
        </w:numPr>
      </w:pPr>
      <w:r w:rsidRPr="009B0965">
        <w:rPr>
          <w:b/>
          <w:bCs/>
        </w:rPr>
        <w:t>Features</w:t>
      </w:r>
      <w:r w:rsidRPr="009B0965">
        <w:t>: NLB offers features like static IP addresses, health checks, and support for IP-based routing.</w:t>
      </w:r>
    </w:p>
    <w:p w14:paraId="06916717" w14:textId="77777777" w:rsidR="009B0965" w:rsidRPr="00220DC9" w:rsidRDefault="009B0965" w:rsidP="00C756D6">
      <w:pPr>
        <w:pStyle w:val="NormalBPBHEB"/>
        <w:numPr>
          <w:ilvl w:val="0"/>
          <w:numId w:val="19"/>
        </w:numPr>
        <w:rPr>
          <w:b/>
          <w:bCs/>
        </w:rPr>
      </w:pPr>
      <w:r w:rsidRPr="00220DC9">
        <w:rPr>
          <w:b/>
          <w:bCs/>
        </w:rPr>
        <w:t>Classic Load Balancer (CLB):</w:t>
      </w:r>
    </w:p>
    <w:p w14:paraId="132CA045" w14:textId="27DD245D" w:rsidR="009B0965" w:rsidRPr="009B0965" w:rsidRDefault="009B0965" w:rsidP="00220DC9">
      <w:pPr>
        <w:pStyle w:val="NormalBPBHEB"/>
        <w:numPr>
          <w:ilvl w:val="0"/>
          <w:numId w:val="22"/>
        </w:numPr>
      </w:pPr>
      <w:r w:rsidRPr="009B0965">
        <w:rPr>
          <w:b/>
          <w:bCs/>
        </w:rPr>
        <w:t>Routing</w:t>
      </w:r>
      <w:r w:rsidRPr="009B0965">
        <w:t>: CLB is the legacy version of ELB and provides basic load</w:t>
      </w:r>
      <w:r w:rsidR="0097139D">
        <w:t>-</w:t>
      </w:r>
      <w:r w:rsidRPr="009B0965">
        <w:t>balancing capabilities. It operates at both the application and transport layers.</w:t>
      </w:r>
    </w:p>
    <w:p w14:paraId="320D3269" w14:textId="77777777" w:rsidR="009B0965" w:rsidRPr="009B0965" w:rsidRDefault="009B0965" w:rsidP="00220DC9">
      <w:pPr>
        <w:pStyle w:val="NormalBPBHEB"/>
        <w:numPr>
          <w:ilvl w:val="0"/>
          <w:numId w:val="22"/>
        </w:numPr>
      </w:pPr>
      <w:r w:rsidRPr="009B0965">
        <w:rPr>
          <w:b/>
          <w:bCs/>
        </w:rPr>
        <w:t>Features</w:t>
      </w:r>
      <w:r w:rsidRPr="009B0965">
        <w:t>: CLB offers features like cross-zone load balancing, SSL termination, and sticky sessions.</w:t>
      </w:r>
    </w:p>
    <w:p w14:paraId="038C2275" w14:textId="77777777" w:rsidR="00A95E80" w:rsidRDefault="00A95E80" w:rsidP="00F544D2">
      <w:pPr>
        <w:pStyle w:val="Heading2"/>
      </w:pPr>
    </w:p>
    <w:p w14:paraId="3F53BA97" w14:textId="55022E1D" w:rsidR="009B0965" w:rsidRDefault="009B0965" w:rsidP="00A95E80">
      <w:pPr>
        <w:pStyle w:val="Heading3BPBHEB"/>
      </w:pPr>
      <w:r w:rsidRPr="009B0965">
        <w:t xml:space="preserve">Key </w:t>
      </w:r>
      <w:r w:rsidR="00A95E80" w:rsidRPr="009B0965">
        <w:t>features and use cases</w:t>
      </w:r>
    </w:p>
    <w:p w14:paraId="373CBC62" w14:textId="752A2C20" w:rsidR="00A95E80" w:rsidRPr="009B0965" w:rsidRDefault="00A95E80" w:rsidP="00C756D6">
      <w:pPr>
        <w:pStyle w:val="NormalBPBHEB"/>
      </w:pPr>
      <w:r>
        <w:t>Following are the key features and use cases</w:t>
      </w:r>
      <w:sdt>
        <w:sdtPr>
          <w:id w:val="-1967272906"/>
          <w:citation/>
        </w:sdtPr>
        <w:sdtContent>
          <w:r w:rsidR="004013B0">
            <w:fldChar w:fldCharType="begin"/>
          </w:r>
          <w:r w:rsidR="004013B0">
            <w:instrText xml:space="preserve"> CITATION LiJ15 \l 1033 </w:instrText>
          </w:r>
          <w:r w:rsidR="004013B0">
            <w:fldChar w:fldCharType="separate"/>
          </w:r>
          <w:r w:rsidR="0043319C">
            <w:rPr>
              <w:noProof/>
            </w:rPr>
            <w:t xml:space="preserve"> </w:t>
          </w:r>
          <w:r w:rsidR="0043319C" w:rsidRPr="0043319C">
            <w:rPr>
              <w:noProof/>
            </w:rPr>
            <w:t>[36]</w:t>
          </w:r>
          <w:r w:rsidR="004013B0">
            <w:fldChar w:fldCharType="end"/>
          </w:r>
        </w:sdtContent>
      </w:sdt>
      <w:r>
        <w:t>:</w:t>
      </w:r>
    </w:p>
    <w:p w14:paraId="0A2A0189" w14:textId="07F04BFF" w:rsidR="009B0965" w:rsidRPr="009B0965" w:rsidRDefault="009B0965" w:rsidP="00C756D6">
      <w:pPr>
        <w:pStyle w:val="NormalBPBHEB"/>
        <w:numPr>
          <w:ilvl w:val="0"/>
          <w:numId w:val="23"/>
        </w:numPr>
      </w:pPr>
      <w:r w:rsidRPr="009B0965">
        <w:rPr>
          <w:b/>
          <w:bCs/>
        </w:rPr>
        <w:t xml:space="preserve">High </w:t>
      </w:r>
      <w:r w:rsidR="00A95E80" w:rsidRPr="009B0965">
        <w:rPr>
          <w:b/>
          <w:bCs/>
        </w:rPr>
        <w:t>availability</w:t>
      </w:r>
      <w:r w:rsidRPr="009B0965">
        <w:t>: ELB automatically distributes traffic across multiple instances or targets, ensuring applications remain available even if some instances fail.</w:t>
      </w:r>
    </w:p>
    <w:p w14:paraId="08898D9C" w14:textId="77777777" w:rsidR="009B0965" w:rsidRPr="009B0965" w:rsidRDefault="009B0965" w:rsidP="00C756D6">
      <w:pPr>
        <w:pStyle w:val="NormalBPBHEB"/>
        <w:numPr>
          <w:ilvl w:val="0"/>
          <w:numId w:val="23"/>
        </w:numPr>
      </w:pPr>
      <w:r w:rsidRPr="009B0965">
        <w:rPr>
          <w:b/>
          <w:bCs/>
        </w:rPr>
        <w:t>Scalability</w:t>
      </w:r>
      <w:r w:rsidRPr="009B0965">
        <w:t>: ELB can seamlessly handle increasing traffic loads by adding or removing instances, allowing applications to scale horizontally.</w:t>
      </w:r>
    </w:p>
    <w:p w14:paraId="200A4CED" w14:textId="77777777" w:rsidR="009B0965" w:rsidRPr="009B0965" w:rsidRDefault="009B0965" w:rsidP="00C756D6">
      <w:pPr>
        <w:pStyle w:val="NormalBPBHEB"/>
        <w:numPr>
          <w:ilvl w:val="0"/>
          <w:numId w:val="23"/>
        </w:numPr>
      </w:pPr>
      <w:r w:rsidRPr="009B0965">
        <w:rPr>
          <w:b/>
          <w:bCs/>
        </w:rPr>
        <w:t>Security</w:t>
      </w:r>
      <w:r w:rsidRPr="009B0965">
        <w:t>: Integration with AWS WAF allows ELB to protect applications from common web-based attacks, enhancing security.</w:t>
      </w:r>
    </w:p>
    <w:p w14:paraId="4635DCDD" w14:textId="5B48FCF1" w:rsidR="009B0965" w:rsidRPr="009B0965" w:rsidRDefault="009B0965" w:rsidP="00C756D6">
      <w:pPr>
        <w:pStyle w:val="NormalBPBHEB"/>
        <w:numPr>
          <w:ilvl w:val="0"/>
          <w:numId w:val="23"/>
        </w:numPr>
      </w:pPr>
      <w:r w:rsidRPr="009B0965">
        <w:rPr>
          <w:b/>
          <w:bCs/>
        </w:rPr>
        <w:t xml:space="preserve">Monitoring and </w:t>
      </w:r>
      <w:r w:rsidR="00A95E80" w:rsidRPr="009B0965">
        <w:rPr>
          <w:b/>
          <w:bCs/>
        </w:rPr>
        <w:t>insights</w:t>
      </w:r>
      <w:r w:rsidRPr="009B0965">
        <w:t>: ELB provides detailed monitoring and metrics through AWS CloudWatch, enabling real-time visibility into application traffic and performance.</w:t>
      </w:r>
    </w:p>
    <w:p w14:paraId="1B66F00A" w14:textId="75D8C997" w:rsidR="009B0965" w:rsidRPr="009B0965" w:rsidRDefault="009B0965" w:rsidP="00C756D6">
      <w:pPr>
        <w:pStyle w:val="NormalBPBHEB"/>
        <w:numPr>
          <w:ilvl w:val="0"/>
          <w:numId w:val="23"/>
        </w:numPr>
      </w:pPr>
      <w:r w:rsidRPr="009B0965">
        <w:rPr>
          <w:b/>
          <w:bCs/>
        </w:rPr>
        <w:t xml:space="preserve">Simplified </w:t>
      </w:r>
      <w:r w:rsidR="00A95E80" w:rsidRPr="009B0965">
        <w:rPr>
          <w:b/>
          <w:bCs/>
        </w:rPr>
        <w:t>deployment</w:t>
      </w:r>
      <w:r w:rsidRPr="009B0965">
        <w:t>: ELB can be easily configured and managed through the AWS Management Console, CLI, or SDKs.</w:t>
      </w:r>
    </w:p>
    <w:p w14:paraId="46E387CE" w14:textId="77777777" w:rsidR="00A95E80" w:rsidRDefault="00A95E80" w:rsidP="00F544D2">
      <w:pPr>
        <w:pStyle w:val="Heading2"/>
      </w:pPr>
    </w:p>
    <w:p w14:paraId="57137CBC" w14:textId="393FF5D7" w:rsidR="009B0965" w:rsidRDefault="009B0965" w:rsidP="00A95E80">
      <w:pPr>
        <w:pStyle w:val="Heading3BPBHEB"/>
      </w:pPr>
      <w:r w:rsidRPr="009B0965">
        <w:t xml:space="preserve">Best </w:t>
      </w:r>
      <w:r w:rsidR="00A95E80" w:rsidRPr="009B0965">
        <w:t>practices</w:t>
      </w:r>
    </w:p>
    <w:p w14:paraId="4C8720CB" w14:textId="5B56B6EC" w:rsidR="00A95E80" w:rsidRPr="009B0965" w:rsidRDefault="00CA4862" w:rsidP="00C756D6">
      <w:pPr>
        <w:pStyle w:val="NormalBPBHEB"/>
      </w:pPr>
      <w:r>
        <w:t>The f</w:t>
      </w:r>
      <w:r w:rsidR="00A95E80">
        <w:t>ollowing are the best practices:</w:t>
      </w:r>
    </w:p>
    <w:p w14:paraId="21A50E9E" w14:textId="77777777" w:rsidR="009B0965" w:rsidRPr="009B0965" w:rsidRDefault="009B0965" w:rsidP="00C756D6">
      <w:pPr>
        <w:pStyle w:val="NormalBPBHEB"/>
        <w:numPr>
          <w:ilvl w:val="0"/>
          <w:numId w:val="24"/>
        </w:numPr>
      </w:pPr>
      <w:r w:rsidRPr="009B0965">
        <w:t>Use Auto Scaling with ELB to automatically adjust the number of instances based on traffic.</w:t>
      </w:r>
    </w:p>
    <w:p w14:paraId="542E8077" w14:textId="77777777" w:rsidR="009B0965" w:rsidRPr="009B0965" w:rsidRDefault="009B0965" w:rsidP="00C756D6">
      <w:pPr>
        <w:pStyle w:val="NormalBPBHEB"/>
        <w:numPr>
          <w:ilvl w:val="0"/>
          <w:numId w:val="24"/>
        </w:numPr>
      </w:pPr>
      <w:r w:rsidRPr="009B0965">
        <w:t>Enable cross-zone load balancing for even distribution of traffic across Availability Zones.</w:t>
      </w:r>
    </w:p>
    <w:p w14:paraId="1703307F" w14:textId="77777777" w:rsidR="009B0965" w:rsidRPr="009B0965" w:rsidRDefault="009B0965" w:rsidP="00C756D6">
      <w:pPr>
        <w:pStyle w:val="NormalBPBHEB"/>
        <w:numPr>
          <w:ilvl w:val="0"/>
          <w:numId w:val="24"/>
        </w:numPr>
      </w:pPr>
      <w:r w:rsidRPr="009B0965">
        <w:t>Regularly monitor ELB metrics in CloudWatch to detect and mitigate performance issues.</w:t>
      </w:r>
    </w:p>
    <w:p w14:paraId="706834C0" w14:textId="77777777" w:rsidR="009B0965" w:rsidRPr="009B0965" w:rsidRDefault="009B0965" w:rsidP="00C756D6">
      <w:pPr>
        <w:pStyle w:val="NormalBPBHEB"/>
        <w:numPr>
          <w:ilvl w:val="0"/>
          <w:numId w:val="24"/>
        </w:numPr>
      </w:pPr>
      <w:r w:rsidRPr="009B0965">
        <w:t>Configure health checks to ensure ELB directs traffic only to healthy instances.</w:t>
      </w:r>
    </w:p>
    <w:p w14:paraId="68BCA7ED" w14:textId="77777777" w:rsidR="009B0965" w:rsidRPr="009B0965" w:rsidRDefault="009B0965" w:rsidP="003F1792">
      <w:pPr>
        <w:pStyle w:val="NormalBPBHEB"/>
      </w:pPr>
      <w:r w:rsidRPr="009B0965">
        <w:t>In conclusion, AWS Elastic Load Balancing is a fundamental component of modern cloud architectures, ensuring the availability, scalability, and reliability of applications. Whether deploying microservices with ALB, handling low-latency traffic with NLB, or utilizing the legacy CLB, ELB offers the flexibility and features required to optimize application performance in the AWS ecosystem.</w:t>
      </w:r>
    </w:p>
    <w:p w14:paraId="207F5310" w14:textId="77777777" w:rsidR="00A95E80" w:rsidRDefault="00A95E80"/>
    <w:p w14:paraId="1DD37930" w14:textId="4B3A7A81" w:rsidR="008B4E82" w:rsidRPr="00C32C38" w:rsidRDefault="00124C99" w:rsidP="00124C99">
      <w:pPr>
        <w:pStyle w:val="ChapterTitleNumberBPBHEB"/>
      </w:pPr>
      <w:commentRangeStart w:id="8"/>
      <w:commentRangeStart w:id="9"/>
      <w:r>
        <w:t>The Internet of Things</w:t>
      </w:r>
      <w:commentRangeEnd w:id="8"/>
      <w:r w:rsidR="00A95E80">
        <w:rPr>
          <w:rStyle w:val="CommentReference"/>
          <w:rFonts w:asciiTheme="minorHAnsi" w:eastAsiaTheme="minorHAnsi" w:hAnsiTheme="minorHAnsi" w:cstheme="minorBidi"/>
          <w:bCs w:val="0"/>
          <w:smallCaps w:val="0"/>
          <w:color w:val="auto"/>
        </w:rPr>
        <w:commentReference w:id="8"/>
      </w:r>
      <w:commentRangeEnd w:id="9"/>
      <w:r w:rsidR="0019632B">
        <w:rPr>
          <w:rStyle w:val="CommentReference"/>
          <w:rFonts w:asciiTheme="minorHAnsi" w:eastAsiaTheme="minorHAnsi" w:hAnsiTheme="minorHAnsi" w:cstheme="minorBidi"/>
          <w:bCs w:val="0"/>
          <w:smallCaps w:val="0"/>
          <w:color w:val="auto"/>
        </w:rPr>
        <w:commentReference w:id="9"/>
      </w:r>
    </w:p>
    <w:p w14:paraId="0B775FA7" w14:textId="77777777" w:rsidR="00C32C38" w:rsidRDefault="00C32C38" w:rsidP="00126D33">
      <w:pPr>
        <w:tabs>
          <w:tab w:val="left" w:pos="2835"/>
        </w:tabs>
        <w:spacing w:after="120" w:line="240" w:lineRule="auto"/>
      </w:pPr>
    </w:p>
    <w:p w14:paraId="3B6B016D" w14:textId="77777777" w:rsidR="00EF30B3" w:rsidRPr="00EF30B3" w:rsidRDefault="00EF30B3" w:rsidP="003F1792">
      <w:pPr>
        <w:pStyle w:val="Heading1BPBHEB"/>
      </w:pPr>
      <w:r w:rsidRPr="00EF30B3">
        <w:t>AWS IoT Core: Empowering the Internet of Things</w:t>
      </w:r>
    </w:p>
    <w:p w14:paraId="132281E0" w14:textId="21C767CD" w:rsidR="00EF30B3" w:rsidRPr="00EF30B3" w:rsidRDefault="00EF30B3" w:rsidP="003F1792">
      <w:pPr>
        <w:pStyle w:val="NormalBPBHEB"/>
      </w:pPr>
      <w:r w:rsidRPr="00EF30B3">
        <w:t xml:space="preserve">In the rapidly evolving landscape of the </w:t>
      </w:r>
      <w:r w:rsidRPr="006970AF">
        <w:t>IoT</w:t>
      </w:r>
      <w:r w:rsidRPr="00EF30B3">
        <w:t>, the ability to securely connect, manage, and analyze a multitude of devices is paramount. AWS IoT Core</w:t>
      </w:r>
      <w:sdt>
        <w:sdtPr>
          <w:id w:val="-1504735261"/>
          <w:citation/>
        </w:sdtPr>
        <w:sdtContent>
          <w:r w:rsidR="005210BE">
            <w:fldChar w:fldCharType="begin"/>
          </w:r>
          <w:r w:rsidR="005210BE">
            <w:instrText xml:space="preserve"> CITATION Amand22 \l 1033 </w:instrText>
          </w:r>
          <w:r w:rsidR="005210BE">
            <w:fldChar w:fldCharType="separate"/>
          </w:r>
          <w:r w:rsidR="0043319C">
            <w:rPr>
              <w:noProof/>
            </w:rPr>
            <w:t xml:space="preserve"> </w:t>
          </w:r>
          <w:r w:rsidR="0043319C" w:rsidRPr="0043319C">
            <w:rPr>
              <w:noProof/>
            </w:rPr>
            <w:t>[37]</w:t>
          </w:r>
          <w:r w:rsidR="005210BE">
            <w:fldChar w:fldCharType="end"/>
          </w:r>
        </w:sdtContent>
      </w:sdt>
      <w:r w:rsidRPr="00EF30B3">
        <w:t>, a fully managed service by Amazon Web Services, emerges as a central solution to address the complex requirements of IoT deployments. In this section</w:t>
      </w:r>
      <w:r w:rsidR="00A95E80">
        <w:t>,</w:t>
      </w:r>
      <w:r w:rsidRPr="00EF30B3">
        <w:t xml:space="preserve"> we </w:t>
      </w:r>
      <w:r w:rsidR="00A95E80">
        <w:t xml:space="preserve">will discuss </w:t>
      </w:r>
      <w:r w:rsidRPr="00EF30B3">
        <w:t xml:space="preserve">AWS IoT Core, examining its fundamental concepts, architectural components, and real-world applications. Leveraging scholarly articles and AWS sources, we unravel how AWS IoT Core empowers the </w:t>
      </w:r>
      <w:r w:rsidR="006970AF">
        <w:t>IoT</w:t>
      </w:r>
      <w:r w:rsidRPr="00EF30B3">
        <w:t>.</w:t>
      </w:r>
    </w:p>
    <w:p w14:paraId="1EEC75F6" w14:textId="77777777" w:rsidR="00A95E80" w:rsidRDefault="00A95E80" w:rsidP="00EF30B3">
      <w:pPr>
        <w:pStyle w:val="Heading2"/>
      </w:pPr>
    </w:p>
    <w:p w14:paraId="2DDD2899" w14:textId="485C7B21" w:rsidR="00EF30B3" w:rsidRPr="00EF30B3" w:rsidRDefault="00EF30B3" w:rsidP="003F1792">
      <w:pPr>
        <w:pStyle w:val="Heading2BPBHEB"/>
      </w:pPr>
      <w:r w:rsidRPr="00EF30B3">
        <w:t>Understanding AWS IoT Core</w:t>
      </w:r>
    </w:p>
    <w:p w14:paraId="186B2E3B" w14:textId="77777777" w:rsidR="00EF30B3" w:rsidRPr="00EF30B3" w:rsidRDefault="00EF30B3" w:rsidP="003F1792">
      <w:pPr>
        <w:pStyle w:val="NormalBPBHEB"/>
      </w:pPr>
      <w:r w:rsidRPr="00EF30B3">
        <w:t>AWS IoT Core is a cloud-based service that facilitates the secure and scalable connection of IoT devices to the AWS Cloud. It acts as a communication hub, allowing devices to send and receive data securely. IoT Core supports various IoT protocols and standards, ensuring compatibility with a wide range of devices. It also offers device management features, such as device provisioning and authentication, which are essential for maintaining the integrity and security of IoT deployments.</w:t>
      </w:r>
    </w:p>
    <w:p w14:paraId="62D94D32" w14:textId="4F2C3000" w:rsidR="00EF30B3" w:rsidRPr="00EF30B3" w:rsidRDefault="00EF30B3" w:rsidP="003F1792">
      <w:pPr>
        <w:pStyle w:val="NormalBPBHEB"/>
      </w:pPr>
      <w:r w:rsidRPr="00EF30B3">
        <w:t xml:space="preserve">Scholarly articles highlight the significance of robust IoT connectivity and device management in IoT ecosystems. Researchers emphasize how AWS IoT Core simplifies the complexities of IoT device connectivity, making it accessible to a broader range of industries and use cases. </w:t>
      </w:r>
      <w:r w:rsidR="0060432A">
        <w:t xml:space="preserve">AWS’ </w:t>
      </w:r>
      <w:r w:rsidRPr="00EF30B3">
        <w:t>official documentation underscores IoT Core's scalability, which enables organizations to handle vast numbers of devices and data streams while maintaining security and reliability.</w:t>
      </w:r>
    </w:p>
    <w:p w14:paraId="1B00E436" w14:textId="77777777" w:rsidR="00A95E80" w:rsidRDefault="00A95E80" w:rsidP="00EF30B3">
      <w:pPr>
        <w:pStyle w:val="Heading2"/>
      </w:pPr>
    </w:p>
    <w:p w14:paraId="4573671B" w14:textId="7FB3EC44" w:rsidR="00EF30B3" w:rsidRPr="00EF30B3" w:rsidRDefault="00EF30B3" w:rsidP="003F1792">
      <w:pPr>
        <w:pStyle w:val="Heading2BPBHEB"/>
      </w:pPr>
      <w:r w:rsidRPr="00EF30B3">
        <w:t xml:space="preserve">Use </w:t>
      </w:r>
      <w:r w:rsidR="00A95E80" w:rsidRPr="00EF30B3">
        <w:t>cases and real-world applications</w:t>
      </w:r>
    </w:p>
    <w:p w14:paraId="77475EE2" w14:textId="74B7F836" w:rsidR="00EF30B3" w:rsidRPr="00EF30B3" w:rsidRDefault="00EF30B3" w:rsidP="003F1792">
      <w:pPr>
        <w:pStyle w:val="NormalBPBHEB"/>
      </w:pPr>
      <w:r w:rsidRPr="00EF30B3">
        <w:t>AWS IoT Core finds applications across industries, from manufacturing and healthcare to smart cities and agriculture.</w:t>
      </w:r>
      <w:r w:rsidR="00166F71">
        <w:t xml:space="preserve"> </w:t>
      </w:r>
      <w:r w:rsidRPr="00EF30B3">
        <w:t>Real-world case studies</w:t>
      </w:r>
      <w:sdt>
        <w:sdtPr>
          <w:id w:val="-842392091"/>
          <w:citation/>
        </w:sdtPr>
        <w:sdtContent>
          <w:r w:rsidR="00166F71">
            <w:fldChar w:fldCharType="begin"/>
          </w:r>
          <w:r w:rsidR="00166F71">
            <w:instrText xml:space="preserve"> CITATION Sha18 \l 1033 </w:instrText>
          </w:r>
          <w:r w:rsidR="00166F71">
            <w:fldChar w:fldCharType="separate"/>
          </w:r>
          <w:r w:rsidR="0043319C">
            <w:rPr>
              <w:noProof/>
            </w:rPr>
            <w:t xml:space="preserve"> </w:t>
          </w:r>
          <w:r w:rsidR="0043319C" w:rsidRPr="0043319C">
            <w:rPr>
              <w:noProof/>
            </w:rPr>
            <w:t>[38]</w:t>
          </w:r>
          <w:r w:rsidR="00166F71">
            <w:fldChar w:fldCharType="end"/>
          </w:r>
        </w:sdtContent>
      </w:sdt>
      <w:r w:rsidRPr="00EF30B3">
        <w:t xml:space="preserve"> often illustrate how AWS IoT Core enables organizations to build scalable and secure IoT solutions. It plays a pivotal role in asset tracking, predictive maintenance, and remote monitoring scenarios. IoT Core empowers organizations to harness the power of IoT data, providing valuable insights and enabling data-driven decision-making</w:t>
      </w:r>
      <w:sdt>
        <w:sdtPr>
          <w:id w:val="1611160976"/>
          <w:citation/>
        </w:sdtPr>
        <w:sdtContent>
          <w:r w:rsidR="002F3BDE">
            <w:fldChar w:fldCharType="begin"/>
          </w:r>
          <w:r w:rsidR="002F3BDE">
            <w:instrText xml:space="preserve"> CITATION Amand23 \l 1033 </w:instrText>
          </w:r>
          <w:r w:rsidR="002F3BDE">
            <w:fldChar w:fldCharType="separate"/>
          </w:r>
          <w:r w:rsidR="0043319C">
            <w:rPr>
              <w:noProof/>
            </w:rPr>
            <w:t xml:space="preserve"> </w:t>
          </w:r>
          <w:r w:rsidR="0043319C" w:rsidRPr="0043319C">
            <w:rPr>
              <w:noProof/>
            </w:rPr>
            <w:t>[39]</w:t>
          </w:r>
          <w:r w:rsidR="002F3BDE">
            <w:fldChar w:fldCharType="end"/>
          </w:r>
        </w:sdtContent>
      </w:sdt>
      <w:r w:rsidRPr="00EF30B3">
        <w:t>.</w:t>
      </w:r>
    </w:p>
    <w:p w14:paraId="080FE969" w14:textId="77777777" w:rsidR="00EF30B3" w:rsidRPr="00EF30B3" w:rsidRDefault="00EF30B3" w:rsidP="003F1792">
      <w:pPr>
        <w:pStyle w:val="NormalBPBHEB"/>
      </w:pPr>
      <w:r w:rsidRPr="00EF30B3">
        <w:t>As we explore this section further, we will delve into advanced configurations, best practices, and practical implementations that showcase how AWS IoT Core can be leveraged to create innovative and secure IoT solutions, driving digital transformation in various industries.</w:t>
      </w:r>
    </w:p>
    <w:p w14:paraId="02DF95F9" w14:textId="77777777" w:rsidR="00EF30B3" w:rsidRDefault="00EF30B3" w:rsidP="003F1792">
      <w:pPr>
        <w:pStyle w:val="NormalBPBHEB"/>
      </w:pPr>
    </w:p>
    <w:p w14:paraId="00D9E943" w14:textId="46FD108C" w:rsidR="00A320CA" w:rsidRPr="00A320CA" w:rsidRDefault="00A320CA" w:rsidP="003F1792">
      <w:pPr>
        <w:pStyle w:val="Heading1BPBHEB"/>
      </w:pPr>
      <w:r w:rsidRPr="00A320CA">
        <w:t xml:space="preserve">AWS IoT FleetWise: Fleet Management with </w:t>
      </w:r>
      <w:commentRangeStart w:id="10"/>
      <w:commentRangeStart w:id="11"/>
      <w:r w:rsidRPr="00A320CA">
        <w:t>IoT</w:t>
      </w:r>
      <w:commentRangeEnd w:id="10"/>
      <w:r w:rsidR="00A95E80">
        <w:rPr>
          <w:rStyle w:val="CommentReference"/>
          <w:rFonts w:asciiTheme="minorHAnsi" w:eastAsiaTheme="minorHAnsi" w:hAnsiTheme="minorHAnsi" w:cstheme="minorBidi"/>
          <w:b w:val="0"/>
        </w:rPr>
        <w:commentReference w:id="10"/>
      </w:r>
      <w:commentRangeEnd w:id="11"/>
      <w:r w:rsidR="00E72BD7">
        <w:rPr>
          <w:rStyle w:val="CommentReference"/>
          <w:rFonts w:asciiTheme="minorHAnsi" w:eastAsiaTheme="minorHAnsi" w:hAnsiTheme="minorHAnsi" w:cstheme="minorBidi"/>
          <w:b w:val="0"/>
        </w:rPr>
        <w:commentReference w:id="11"/>
      </w:r>
    </w:p>
    <w:p w14:paraId="42D657E0" w14:textId="67B7FC72" w:rsidR="00A320CA" w:rsidRDefault="00A320CA" w:rsidP="00A95E80">
      <w:pPr>
        <w:pStyle w:val="NormalBPBHEB"/>
      </w:pPr>
      <w:r w:rsidRPr="00A320CA">
        <w:t xml:space="preserve">In the domain of fleet management, where the efficient operation of vehicles and assets is critical, AWS IoT FleetWise emerges as a game-changing solution powered by the IoT. In this section of </w:t>
      </w:r>
      <w:r w:rsidRPr="00DF0BD2">
        <w:rPr>
          <w:i/>
          <w:iCs/>
        </w:rPr>
        <w:t>AWS Cloud Master Class</w:t>
      </w:r>
      <w:r w:rsidRPr="00A320CA">
        <w:t>, we explore AWS IoT FleetWise in-depth, delving into its core functionalities, architectural components, and real-world applications. Leveraging scholarly articles and AWS sources, we uncover how AWS IoT FleetWise is transforming fleet management with IoT innovation.</w:t>
      </w:r>
    </w:p>
    <w:p w14:paraId="1B51553A" w14:textId="77777777" w:rsidR="00A95E80" w:rsidRPr="00A320CA" w:rsidRDefault="00A95E80" w:rsidP="00DF0BD2">
      <w:pPr>
        <w:pStyle w:val="NormalBPBHEB"/>
      </w:pPr>
    </w:p>
    <w:p w14:paraId="33F6107B" w14:textId="77777777" w:rsidR="00A320CA" w:rsidRPr="00A320CA" w:rsidRDefault="00A320CA" w:rsidP="00DF0BD2">
      <w:pPr>
        <w:pStyle w:val="Heading2BPBHEB"/>
      </w:pPr>
      <w:r w:rsidRPr="00A320CA">
        <w:t>Understanding AWS IoT FleetWise</w:t>
      </w:r>
    </w:p>
    <w:p w14:paraId="01E31767" w14:textId="38CE1EB5" w:rsidR="00A320CA" w:rsidRPr="00A320CA" w:rsidRDefault="00A320CA" w:rsidP="00DF0BD2">
      <w:pPr>
        <w:pStyle w:val="NormalBPBHEB"/>
      </w:pPr>
      <w:r w:rsidRPr="00A320CA">
        <w:t>AWS IoT FleetWise</w:t>
      </w:r>
      <w:sdt>
        <w:sdtPr>
          <w:id w:val="-816179055"/>
          <w:citation/>
        </w:sdtPr>
        <w:sdtContent>
          <w:r w:rsidR="007C0D11">
            <w:fldChar w:fldCharType="begin"/>
          </w:r>
          <w:r w:rsidR="007C0D11">
            <w:instrText xml:space="preserve"> CITATION Amand24 \l 1033 </w:instrText>
          </w:r>
          <w:r w:rsidR="007C0D11">
            <w:fldChar w:fldCharType="separate"/>
          </w:r>
          <w:r w:rsidR="0043319C">
            <w:rPr>
              <w:noProof/>
            </w:rPr>
            <w:t xml:space="preserve"> </w:t>
          </w:r>
          <w:r w:rsidR="0043319C" w:rsidRPr="0043319C">
            <w:rPr>
              <w:noProof/>
            </w:rPr>
            <w:t>[40]</w:t>
          </w:r>
          <w:r w:rsidR="007C0D11">
            <w:fldChar w:fldCharType="end"/>
          </w:r>
        </w:sdtContent>
      </w:sdt>
      <w:r w:rsidRPr="00A320CA">
        <w:t xml:space="preserve"> is a comprehensive solution designed to optimize the management of vehicle fleets and assets. Leveraging IoT technologies, it provides real-time insights into vehicle health, performance, and location. Fleet operators can monitor and analyze data from their vehicles, enabling predictive maintenance, route optimization, and enhanced safety measures. AWS IoT FleetWise simplifies the process of collecting and processing data from diverse sources, making it accessible and actionable for fleet managers.</w:t>
      </w:r>
    </w:p>
    <w:p w14:paraId="0005804C" w14:textId="21DD588E" w:rsidR="00A320CA" w:rsidRPr="00A320CA" w:rsidRDefault="00A320CA" w:rsidP="00DF0BD2">
      <w:pPr>
        <w:pStyle w:val="NormalBPBHEB"/>
      </w:pPr>
      <w:r w:rsidRPr="00A320CA">
        <w:t>Scholarly articles</w:t>
      </w:r>
      <w:sdt>
        <w:sdtPr>
          <w:id w:val="1671599812"/>
          <w:citation/>
        </w:sdtPr>
        <w:sdtContent>
          <w:r w:rsidR="007C0D11">
            <w:fldChar w:fldCharType="begin"/>
          </w:r>
          <w:r w:rsidR="007C0D11">
            <w:instrText xml:space="preserve"> CITATION Jas17 \l 1033 </w:instrText>
          </w:r>
          <w:r w:rsidR="007C0D11">
            <w:fldChar w:fldCharType="separate"/>
          </w:r>
          <w:r w:rsidR="0043319C">
            <w:rPr>
              <w:noProof/>
            </w:rPr>
            <w:t xml:space="preserve"> </w:t>
          </w:r>
          <w:r w:rsidR="0043319C" w:rsidRPr="0043319C">
            <w:rPr>
              <w:noProof/>
            </w:rPr>
            <w:t>[41]</w:t>
          </w:r>
          <w:r w:rsidR="007C0D11">
            <w:fldChar w:fldCharType="end"/>
          </w:r>
        </w:sdtContent>
      </w:sdt>
      <w:r w:rsidRPr="00A320CA">
        <w:t xml:space="preserve"> underscore the transformative impact of IoT in the realm of fleet management. Researchers emphasize how AWS IoT FleetWise empowers organizations to unlock the full potential of their fleets, improving operational efficiency and reducing costs. </w:t>
      </w:r>
      <w:r w:rsidR="0060432A">
        <w:t xml:space="preserve">AWS’ </w:t>
      </w:r>
      <w:r w:rsidRPr="00A320CA">
        <w:t>official documentation highlights the versatility of FleetWise, enabling applications in industries such as logistics, transportation, and construction.</w:t>
      </w:r>
    </w:p>
    <w:p w14:paraId="241EE981" w14:textId="77777777" w:rsidR="00A95E80" w:rsidRDefault="00A95E80" w:rsidP="00A320CA">
      <w:pPr>
        <w:pStyle w:val="Heading2"/>
      </w:pPr>
    </w:p>
    <w:p w14:paraId="6E1787BA" w14:textId="2CC5E71E" w:rsidR="00A320CA" w:rsidRPr="00A320CA" w:rsidRDefault="00A320CA" w:rsidP="00DF0BD2">
      <w:pPr>
        <w:pStyle w:val="Heading2BPBHEB"/>
      </w:pPr>
      <w:r w:rsidRPr="00A320CA">
        <w:t xml:space="preserve">Use </w:t>
      </w:r>
      <w:r w:rsidR="00A95E80" w:rsidRPr="00A320CA">
        <w:t>cases and real-world applications</w:t>
      </w:r>
    </w:p>
    <w:p w14:paraId="17BECA2D" w14:textId="77777777" w:rsidR="00A320CA" w:rsidRPr="00A320CA" w:rsidRDefault="00A320CA" w:rsidP="00DF0BD2">
      <w:pPr>
        <w:pStyle w:val="NormalBPBHEB"/>
      </w:pPr>
      <w:r w:rsidRPr="00A320CA">
        <w:t xml:space="preserve">AWS IoT FleetWise finds applications across industries where fleet management is a critical component of operations. </w:t>
      </w:r>
      <w:r w:rsidRPr="00A95E80">
        <w:t>Real-world case studies often showcase how FleetWise has revolutionized transportation and logistics.</w:t>
      </w:r>
      <w:r w:rsidRPr="00A320CA">
        <w:t xml:space="preserve"> </w:t>
      </w:r>
      <w:r w:rsidRPr="00A95E80">
        <w:t>It enables organizations to proactively address vehicle maintenance, ensuring vehicles are in optimal condition and reducing unplanned downtime.</w:t>
      </w:r>
      <w:r w:rsidRPr="00A320CA">
        <w:t xml:space="preserve"> Additionally, FleetWise facilitates route optimization, leading to reduced fuel consumption and improved environmental sustainability.</w:t>
      </w:r>
    </w:p>
    <w:p w14:paraId="0D5EE0B7" w14:textId="12ABB5E5" w:rsidR="00A320CA" w:rsidRPr="00A320CA" w:rsidRDefault="00A95E80" w:rsidP="00DF0BD2">
      <w:pPr>
        <w:pStyle w:val="NormalBPBHEB"/>
      </w:pPr>
      <w:r>
        <w:t xml:space="preserve">In </w:t>
      </w:r>
      <w:r w:rsidR="00A320CA" w:rsidRPr="00A320CA">
        <w:t>this section, we will explore advanced configurations, best practices, and practical implementations that demonstrate how AWS IoT FleetWise is reshaping fleet management, empowering organizations to drive efficiency and innovation in their operations.</w:t>
      </w:r>
    </w:p>
    <w:p w14:paraId="662CB891" w14:textId="77777777" w:rsidR="00EF30B3" w:rsidRDefault="00EF30B3" w:rsidP="00126D33">
      <w:pPr>
        <w:tabs>
          <w:tab w:val="left" w:pos="2835"/>
        </w:tabs>
        <w:spacing w:after="120" w:line="240" w:lineRule="auto"/>
      </w:pPr>
    </w:p>
    <w:p w14:paraId="1D0077B7" w14:textId="615FCE12" w:rsidR="001F2E7B" w:rsidRPr="001F2E7B" w:rsidRDefault="001F2E7B" w:rsidP="00DF0BD2">
      <w:pPr>
        <w:pStyle w:val="Heading1BPBHEB"/>
      </w:pPr>
      <w:r w:rsidRPr="001F2E7B">
        <w:t>AWS IoT SiteWise Operatin</w:t>
      </w:r>
      <w:r w:rsidR="00946AB3">
        <w:t>g</w:t>
      </w:r>
      <w:r w:rsidRPr="001F2E7B">
        <w:t xml:space="preserve"> with IoT </w:t>
      </w:r>
      <w:commentRangeStart w:id="12"/>
      <w:commentRangeStart w:id="13"/>
      <w:r w:rsidRPr="001F2E7B">
        <w:t>Data</w:t>
      </w:r>
      <w:commentRangeEnd w:id="12"/>
      <w:r w:rsidR="00A95E80">
        <w:rPr>
          <w:rStyle w:val="CommentReference"/>
          <w:rFonts w:asciiTheme="minorHAnsi" w:eastAsiaTheme="minorHAnsi" w:hAnsiTheme="minorHAnsi" w:cstheme="minorBidi"/>
          <w:b w:val="0"/>
        </w:rPr>
        <w:commentReference w:id="12"/>
      </w:r>
      <w:commentRangeEnd w:id="13"/>
      <w:r w:rsidR="00A16F1E">
        <w:rPr>
          <w:rStyle w:val="CommentReference"/>
          <w:rFonts w:asciiTheme="minorHAnsi" w:eastAsiaTheme="minorHAnsi" w:hAnsiTheme="minorHAnsi" w:cstheme="minorBidi"/>
          <w:b w:val="0"/>
        </w:rPr>
        <w:commentReference w:id="13"/>
      </w:r>
    </w:p>
    <w:p w14:paraId="35FD5CC2" w14:textId="22DCF726" w:rsidR="001F2E7B" w:rsidRPr="001F2E7B" w:rsidRDefault="001F2E7B" w:rsidP="00DF0BD2">
      <w:pPr>
        <w:pStyle w:val="NormalBPBHEB"/>
      </w:pPr>
      <w:r w:rsidRPr="001F2E7B">
        <w:t>In the realm of industrial operations, the ability to collect, analyze, and act upon data from diverse equipment and devices is essential for improving efficiency and reducing downtime. AWS IoT SiteWise is a powerful service that addresses this need by providing industrial data collection and monitoring capabilities. In this section</w:t>
      </w:r>
      <w:r w:rsidR="006970AF">
        <w:t>,</w:t>
      </w:r>
      <w:r w:rsidRPr="001F2E7B">
        <w:t xml:space="preserve"> we explore AWS IoT SiteWise in-depth, delving into its core features, architectural components, and real-world applications. Leveraging scholarly articles and AWS sources, we uncover how AWS IoT SiteWise is transforming industrial operations with IoT-driven insights.</w:t>
      </w:r>
    </w:p>
    <w:p w14:paraId="0040F8E2" w14:textId="77777777" w:rsidR="00A95E80" w:rsidRDefault="00A95E80" w:rsidP="00EA1A33">
      <w:pPr>
        <w:pStyle w:val="Heading2"/>
      </w:pPr>
    </w:p>
    <w:p w14:paraId="53DC45F5" w14:textId="1BC218E0" w:rsidR="001F2E7B" w:rsidRPr="001F2E7B" w:rsidRDefault="001F2E7B" w:rsidP="00DF0BD2">
      <w:pPr>
        <w:pStyle w:val="Heading2BPBHEB"/>
      </w:pPr>
      <w:r w:rsidRPr="001F2E7B">
        <w:t>Understanding AWS IoT SiteWise</w:t>
      </w:r>
    </w:p>
    <w:p w14:paraId="4474ACC8" w14:textId="113726A3" w:rsidR="001F2E7B" w:rsidRPr="001F2E7B" w:rsidRDefault="001F2E7B" w:rsidP="00DF0BD2">
      <w:pPr>
        <w:pStyle w:val="NormalBPBHEB"/>
      </w:pPr>
      <w:r w:rsidRPr="001F2E7B">
        <w:t>AWS IoT SiteWise is a managed service that facilitates the collection, storage, and visualization of industrial data. It serves as a bridge between the physical world of industrial equipment and the digital world of the cloud. IoT SiteWise</w:t>
      </w:r>
      <w:sdt>
        <w:sdtPr>
          <w:id w:val="-1799835874"/>
          <w:citation/>
        </w:sdtPr>
        <w:sdtContent>
          <w:r w:rsidR="008F63CF">
            <w:fldChar w:fldCharType="begin"/>
          </w:r>
          <w:r w:rsidR="008F63CF">
            <w:instrText xml:space="preserve"> CITATION Amand26 \l 1033 </w:instrText>
          </w:r>
          <w:r w:rsidR="008F63CF">
            <w:fldChar w:fldCharType="separate"/>
          </w:r>
          <w:r w:rsidR="0043319C">
            <w:rPr>
              <w:noProof/>
            </w:rPr>
            <w:t xml:space="preserve"> </w:t>
          </w:r>
          <w:r w:rsidR="0043319C" w:rsidRPr="0043319C">
            <w:rPr>
              <w:noProof/>
            </w:rPr>
            <w:t>[42]</w:t>
          </w:r>
          <w:r w:rsidR="008F63CF">
            <w:fldChar w:fldCharType="end"/>
          </w:r>
        </w:sdtContent>
      </w:sdt>
      <w:r w:rsidRPr="001F2E7B">
        <w:t xml:space="preserve"> allows organizations to connect industrial assets, sensors, and machines to </w:t>
      </w:r>
      <w:r w:rsidR="00997944" w:rsidRPr="001F2E7B">
        <w:t>AWS</w:t>
      </w:r>
      <w:r w:rsidRPr="001F2E7B">
        <w:t xml:space="preserve"> Cloud securely. It collects and processes data in real-time, enabling organizations to gain valuable insights into the performance, condition, and efficiency of their industrial assets.</w:t>
      </w:r>
    </w:p>
    <w:p w14:paraId="4B155A42" w14:textId="5E7D644E" w:rsidR="001F2E7B" w:rsidRDefault="001F2E7B" w:rsidP="00A95E80">
      <w:pPr>
        <w:pStyle w:val="NormalBPBHEB"/>
      </w:pPr>
      <w:r w:rsidRPr="001F2E7B">
        <w:t>Scholarly articles</w:t>
      </w:r>
      <w:sdt>
        <w:sdtPr>
          <w:id w:val="-735163634"/>
          <w:citation/>
        </w:sdtPr>
        <w:sdtContent>
          <w:r w:rsidR="002A61C6">
            <w:fldChar w:fldCharType="begin"/>
          </w:r>
          <w:r w:rsidR="000C11EE">
            <w:instrText xml:space="preserve">CITATION NiJ21 \l 1033 </w:instrText>
          </w:r>
          <w:r w:rsidR="002A61C6">
            <w:fldChar w:fldCharType="separate"/>
          </w:r>
          <w:r w:rsidR="0043319C">
            <w:rPr>
              <w:noProof/>
            </w:rPr>
            <w:t xml:space="preserve"> </w:t>
          </w:r>
          <w:r w:rsidR="0043319C" w:rsidRPr="0043319C">
            <w:rPr>
              <w:noProof/>
            </w:rPr>
            <w:t>[43]</w:t>
          </w:r>
          <w:r w:rsidR="002A61C6">
            <w:fldChar w:fldCharType="end"/>
          </w:r>
        </w:sdtContent>
      </w:sdt>
      <w:r w:rsidRPr="001F2E7B">
        <w:t xml:space="preserve"> emphasize the significance of IoT-driven insights in industrial operations. Researchers highlight how AWS IoT SiteWise simplifies the process of industrial data collection and provides a unified view of data from various sources. </w:t>
      </w:r>
      <w:r w:rsidR="0060432A">
        <w:t xml:space="preserve">AWS’ </w:t>
      </w:r>
      <w:r w:rsidRPr="001F2E7B">
        <w:t>official documentation underscores the scalability of IoT SiteWise, making it suitable for deployments in industries such as manufacturing, energy, and utilities.</w:t>
      </w:r>
    </w:p>
    <w:p w14:paraId="0181C131" w14:textId="77777777" w:rsidR="00A95E80" w:rsidRPr="001F2E7B" w:rsidRDefault="00A95E80" w:rsidP="00D256B7">
      <w:pPr>
        <w:pStyle w:val="NormalBPBHEB"/>
      </w:pPr>
    </w:p>
    <w:p w14:paraId="0D347B82" w14:textId="24E0BDA2" w:rsidR="001F2E7B" w:rsidRPr="001F2E7B" w:rsidRDefault="001F2E7B" w:rsidP="00D256B7">
      <w:pPr>
        <w:pStyle w:val="Heading2BPBHEB"/>
      </w:pPr>
      <w:r w:rsidRPr="001F2E7B">
        <w:t xml:space="preserve">Use </w:t>
      </w:r>
      <w:r w:rsidR="00A95E80" w:rsidRPr="001F2E7B">
        <w:t>cases and real-world applications</w:t>
      </w:r>
    </w:p>
    <w:p w14:paraId="3172E26D" w14:textId="77777777" w:rsidR="001F2E7B" w:rsidRPr="001F2E7B" w:rsidRDefault="001F2E7B" w:rsidP="00D256B7">
      <w:pPr>
        <w:pStyle w:val="NormalBPBHEB"/>
      </w:pPr>
      <w:r w:rsidRPr="001F2E7B">
        <w:t>AWS IoT SiteWise finds applications across a wide range of industrial sectors. Real-world case studies often illustrate how SiteWise has enabled organizations to improve asset performance, reduce maintenance costs, and enhance operational efficiency. It plays a pivotal role in predictive maintenance, ensuring that equipment issues are identified and addressed before they lead to costly downtime. Additionally, SiteWise supports compliance efforts by providing detailed historical data for auditing and reporting.</w:t>
      </w:r>
    </w:p>
    <w:p w14:paraId="1F652BEB" w14:textId="63ABFB78" w:rsidR="001F2E7B" w:rsidRPr="001F2E7B" w:rsidRDefault="00E22E3D" w:rsidP="00D256B7">
      <w:pPr>
        <w:pStyle w:val="NormalBPBHEB"/>
      </w:pPr>
      <w:r>
        <w:t xml:space="preserve">In </w:t>
      </w:r>
      <w:r w:rsidR="001F2E7B" w:rsidRPr="001F2E7B">
        <w:t>this section, we will explore advanced configurations, best practices, and practical implementations that showcase how AWS IoT SiteWise is reshaping industrial operations, enabling organizations to make data-driven decisions and achieve higher levels of operational excellence.</w:t>
      </w:r>
    </w:p>
    <w:p w14:paraId="1F602153" w14:textId="77777777" w:rsidR="00EF30B3" w:rsidRDefault="00EF30B3" w:rsidP="00126D33">
      <w:pPr>
        <w:tabs>
          <w:tab w:val="left" w:pos="2835"/>
        </w:tabs>
        <w:spacing w:after="120" w:line="240" w:lineRule="auto"/>
      </w:pPr>
    </w:p>
    <w:p w14:paraId="4B647463" w14:textId="77777777" w:rsidR="00BC21DA" w:rsidRDefault="00BC21DA" w:rsidP="00234217">
      <w:pPr>
        <w:tabs>
          <w:tab w:val="left" w:pos="2835"/>
        </w:tabs>
        <w:spacing w:after="120" w:line="240" w:lineRule="auto"/>
        <w:rPr>
          <w:rFonts w:eastAsiaTheme="majorEastAsia" w:cstheme="majorBidi"/>
          <w:b/>
          <w:bCs/>
          <w:sz w:val="36"/>
          <w:szCs w:val="26"/>
        </w:rPr>
      </w:pPr>
    </w:p>
    <w:p w14:paraId="3144B122" w14:textId="59C09DCB" w:rsidR="00234217" w:rsidRPr="00234217" w:rsidRDefault="00234217" w:rsidP="00D256B7">
      <w:pPr>
        <w:pStyle w:val="Heading1BPBHEB"/>
      </w:pPr>
      <w:r w:rsidRPr="00234217">
        <w:t>AWS IoT TwinMaker</w:t>
      </w:r>
      <w:r w:rsidR="00ED0A15">
        <w:t xml:space="preserve"> for </w:t>
      </w:r>
      <w:r w:rsidRPr="00234217">
        <w:t>IoT</w:t>
      </w:r>
      <w:r w:rsidR="00ED0A15" w:rsidRPr="00234217" w:rsidDel="00ED0A15">
        <w:t xml:space="preserve"> </w:t>
      </w:r>
      <w:commentRangeStart w:id="14"/>
      <w:commentRangeStart w:id="15"/>
      <w:commentRangeEnd w:id="15"/>
      <w:r w:rsidR="00A6152A">
        <w:rPr>
          <w:rStyle w:val="CommentReference"/>
          <w:rFonts w:asciiTheme="minorHAnsi" w:eastAsiaTheme="minorHAnsi" w:hAnsiTheme="minorHAnsi" w:cstheme="minorBidi"/>
          <w:b w:val="0"/>
        </w:rPr>
        <w:commentReference w:id="15"/>
      </w:r>
      <w:commentRangeEnd w:id="14"/>
      <w:r w:rsidR="00ED0A15">
        <w:rPr>
          <w:rStyle w:val="CommentReference"/>
          <w:rFonts w:asciiTheme="minorHAnsi" w:eastAsiaTheme="minorHAnsi" w:hAnsiTheme="minorHAnsi" w:cstheme="minorBidi"/>
          <w:b w:val="0"/>
        </w:rPr>
        <w:commentReference w:id="14"/>
      </w:r>
    </w:p>
    <w:p w14:paraId="334C20B2" w14:textId="528C5A8B" w:rsidR="00234217" w:rsidRDefault="00234217" w:rsidP="00E22E3D">
      <w:pPr>
        <w:pStyle w:val="NormalBPBHEB"/>
      </w:pPr>
      <w:r w:rsidRPr="00234217">
        <w:t>In the ever-evolving landscape of the IoT, the concept of digital twins has emerged as a transformative technology. AWS IoT TwinMaker</w:t>
      </w:r>
      <w:sdt>
        <w:sdtPr>
          <w:id w:val="1887370947"/>
          <w:citation/>
        </w:sdtPr>
        <w:sdtContent>
          <w:r w:rsidR="005D5900">
            <w:fldChar w:fldCharType="begin"/>
          </w:r>
          <w:r w:rsidR="005D5900">
            <w:instrText xml:space="preserve"> CITATION Amand25 \l 1033 </w:instrText>
          </w:r>
          <w:r w:rsidR="005D5900">
            <w:fldChar w:fldCharType="separate"/>
          </w:r>
          <w:r w:rsidR="0043319C">
            <w:rPr>
              <w:noProof/>
            </w:rPr>
            <w:t xml:space="preserve"> </w:t>
          </w:r>
          <w:r w:rsidR="0043319C" w:rsidRPr="0043319C">
            <w:rPr>
              <w:noProof/>
            </w:rPr>
            <w:t>[44]</w:t>
          </w:r>
          <w:r w:rsidR="005D5900">
            <w:fldChar w:fldCharType="end"/>
          </w:r>
        </w:sdtContent>
      </w:sdt>
      <w:r w:rsidRPr="00234217">
        <w:t xml:space="preserve"> is a powerful service that empowers organizations to create digital twins of physical assets, devices, or systems. This section of </w:t>
      </w:r>
      <w:r w:rsidRPr="00D256B7">
        <w:rPr>
          <w:i/>
          <w:iCs/>
        </w:rPr>
        <w:t>AWS Cloud Master Class</w:t>
      </w:r>
      <w:r w:rsidRPr="00234217">
        <w:t xml:space="preserve"> </w:t>
      </w:r>
      <w:r w:rsidR="00441F70">
        <w:t xml:space="preserve">discussed the </w:t>
      </w:r>
      <w:r w:rsidRPr="00234217">
        <w:t>AWS IoT TwinMaker, exploring its core features, architectural components, and real-world applications. Leveraging scholarly articles and AWS sources, we unveil how AWS IoT TwinMaker is reshaping IoT applications through the concept of digital twins.</w:t>
      </w:r>
    </w:p>
    <w:p w14:paraId="2393C102" w14:textId="77777777" w:rsidR="00E22E3D" w:rsidRPr="00234217" w:rsidRDefault="00E22E3D" w:rsidP="006D39A1">
      <w:pPr>
        <w:pStyle w:val="NormalBPBHEB"/>
      </w:pPr>
    </w:p>
    <w:p w14:paraId="0A8F211D" w14:textId="77777777" w:rsidR="00234217" w:rsidRPr="00234217" w:rsidRDefault="00234217" w:rsidP="006D39A1">
      <w:pPr>
        <w:pStyle w:val="Heading2BPBHEB"/>
      </w:pPr>
      <w:r w:rsidRPr="00234217">
        <w:t>Understanding AWS IoT TwinMaker</w:t>
      </w:r>
    </w:p>
    <w:p w14:paraId="2FF5FDD9" w14:textId="77777777" w:rsidR="00234217" w:rsidRPr="00234217" w:rsidRDefault="00234217" w:rsidP="006D39A1">
      <w:pPr>
        <w:pStyle w:val="NormalBPBHEB"/>
      </w:pPr>
      <w:r w:rsidRPr="00234217">
        <w:t>AWS IoT TwinMaker is a service designed to simplify the creation and management of digital twins. A digital twin is a virtual replica of a physical asset or system that mirrors its real-world counterpart in terms of behavior and attributes. IoT TwinMaker enables organizations to model their physical assets in a digital format, facilitating real-time monitoring, analysis, and simulation. It streamlines the integration of IoT data, enabling organizations to optimize operations, predict and prevent issues, and make data-driven decisions.</w:t>
      </w:r>
    </w:p>
    <w:p w14:paraId="0B183D09" w14:textId="39690AAF" w:rsidR="00234217" w:rsidRPr="00234217" w:rsidRDefault="00234217" w:rsidP="006D39A1">
      <w:pPr>
        <w:pStyle w:val="NormalBPBHEB"/>
      </w:pPr>
      <w:r w:rsidRPr="00234217">
        <w:t xml:space="preserve">Scholarly articles emphasize the significance of digital twins in the context of IoT. Researchers highlight how AWS IoT TwinMaker democratizes the creation of digital twins, making it accessible to a wide range of industries and use cases. </w:t>
      </w:r>
      <w:r w:rsidR="0060432A">
        <w:t xml:space="preserve">AWS’ </w:t>
      </w:r>
      <w:r w:rsidRPr="00234217">
        <w:t>official documentation underscores the versatility of TwinMaker, enabling applications in industries such as manufacturing, healthcare, and smart cities.</w:t>
      </w:r>
    </w:p>
    <w:p w14:paraId="1EC9EF7B" w14:textId="77777777" w:rsidR="00E22E3D" w:rsidRDefault="00E22E3D" w:rsidP="006D39A1">
      <w:pPr>
        <w:pStyle w:val="NormalBPBHEB"/>
      </w:pPr>
    </w:p>
    <w:p w14:paraId="3BEA3585" w14:textId="03FC978A" w:rsidR="00234217" w:rsidRPr="00234217" w:rsidRDefault="00234217" w:rsidP="006D39A1">
      <w:pPr>
        <w:pStyle w:val="Heading2BPBHEB"/>
      </w:pPr>
      <w:r w:rsidRPr="00234217">
        <w:t xml:space="preserve">Use </w:t>
      </w:r>
      <w:r w:rsidR="00E22E3D" w:rsidRPr="00234217">
        <w:t>cases and real-world applications</w:t>
      </w:r>
    </w:p>
    <w:p w14:paraId="23141273" w14:textId="6E450F5E" w:rsidR="00234217" w:rsidRPr="00234217" w:rsidRDefault="00234217" w:rsidP="006D39A1">
      <w:pPr>
        <w:pStyle w:val="NormalBPBHEB"/>
      </w:pPr>
      <w:r w:rsidRPr="00234217">
        <w:t>AWS IoT TwinMaker finds applications across industries where real-time monitoring, analysis, and simulation are crucial. Real-world case studies illustrate how TwinMaker has empowered organizations to improve asset performance, reduce downtime, and enhance decision-making. It plays a pivotal role in predictive maintenance, enabling organizations to proactively address equipment issues. Additionally, TwinMaker supports scenario analysis and what-if simulations, providing a valuable tool for optimizing operations</w:t>
      </w:r>
      <w:sdt>
        <w:sdtPr>
          <w:id w:val="-1839608225"/>
          <w:citation/>
        </w:sdtPr>
        <w:sdtContent>
          <w:r w:rsidR="005D5900">
            <w:fldChar w:fldCharType="begin"/>
          </w:r>
          <w:r w:rsidR="005D5900">
            <w:instrText xml:space="preserve"> CITATION Tao18 \l 1033 </w:instrText>
          </w:r>
          <w:r w:rsidR="005D5900">
            <w:fldChar w:fldCharType="separate"/>
          </w:r>
          <w:r w:rsidR="0043319C">
            <w:rPr>
              <w:noProof/>
            </w:rPr>
            <w:t xml:space="preserve"> </w:t>
          </w:r>
          <w:r w:rsidR="0043319C" w:rsidRPr="0043319C">
            <w:rPr>
              <w:noProof/>
            </w:rPr>
            <w:t>[45]</w:t>
          </w:r>
          <w:r w:rsidR="005D5900">
            <w:fldChar w:fldCharType="end"/>
          </w:r>
        </w:sdtContent>
      </w:sdt>
      <w:r w:rsidRPr="00234217">
        <w:t>.</w:t>
      </w:r>
    </w:p>
    <w:p w14:paraId="5414852A" w14:textId="20CB78B3" w:rsidR="00234217" w:rsidRPr="00234217" w:rsidRDefault="00234217" w:rsidP="006D39A1">
      <w:pPr>
        <w:pStyle w:val="NormalBPBHEB"/>
      </w:pPr>
      <w:r w:rsidRPr="00234217">
        <w:t xml:space="preserve">As we explore this section further, we </w:t>
      </w:r>
      <w:r w:rsidR="00E22E3D">
        <w:t xml:space="preserve">will discuss the </w:t>
      </w:r>
      <w:r w:rsidRPr="00234217">
        <w:t>advanced configurations, best practices, and practical implementations that showcase how AWS IoT TwinMaker is revolutionizing IoT applications. Through digital twins, organizations can achieve operational excellence, drive innovation, and respond dynamically to the evolving IoT landscape.</w:t>
      </w:r>
    </w:p>
    <w:p w14:paraId="6904AA03" w14:textId="77777777" w:rsidR="00EF30B3" w:rsidRDefault="00EF30B3" w:rsidP="00126D33">
      <w:pPr>
        <w:tabs>
          <w:tab w:val="left" w:pos="2835"/>
        </w:tabs>
        <w:spacing w:after="120" w:line="240" w:lineRule="auto"/>
      </w:pPr>
    </w:p>
    <w:p w14:paraId="2E55DD55" w14:textId="77777777" w:rsidR="00784487" w:rsidRPr="00784487" w:rsidRDefault="00784487" w:rsidP="0070228D">
      <w:pPr>
        <w:pStyle w:val="Heading1BPBHEB"/>
      </w:pPr>
      <w:r w:rsidRPr="00784487">
        <w:t>AWS IoT Greengrass: Extending Cloud Intelligence to the Edge of IoT</w:t>
      </w:r>
    </w:p>
    <w:p w14:paraId="2F18D72D" w14:textId="2BA3850C" w:rsidR="00784487" w:rsidRPr="00784487" w:rsidRDefault="00784487" w:rsidP="0070228D">
      <w:pPr>
        <w:pStyle w:val="NormalBPBHEB"/>
      </w:pPr>
      <w:r w:rsidRPr="00784487">
        <w:t xml:space="preserve">In the realm of IoT, edge computing has become instrumental in processing data closer to its source, enabling faster decision-making and reducing latency. AWS IoT Greengrass is a robust service that extends AWS cloud capabilities to the edge, facilitating local data processing and intelligent decision-making within IoT devices. This section </w:t>
      </w:r>
      <w:r w:rsidR="00A6152A">
        <w:t xml:space="preserve">discusses the </w:t>
      </w:r>
      <w:r w:rsidRPr="00784487">
        <w:t>AWS IoT Greengrass, exploring its core components, functionalities, and real-world applications. Drawing from scholarly articles and AWS sources, we uncover how AWS IoT Greengrass empowers IoT deployments with enhanced edge computing capabilities.</w:t>
      </w:r>
    </w:p>
    <w:p w14:paraId="1DD578B8" w14:textId="77777777" w:rsidR="00E22E3D" w:rsidRDefault="00E22E3D" w:rsidP="0070228D">
      <w:pPr>
        <w:pStyle w:val="NormalBPBHEB"/>
      </w:pPr>
    </w:p>
    <w:p w14:paraId="6703B642" w14:textId="3E0696D7" w:rsidR="00784487" w:rsidRPr="00784487" w:rsidRDefault="00784487" w:rsidP="0070228D">
      <w:pPr>
        <w:pStyle w:val="Heading2BPBHEB"/>
      </w:pPr>
      <w:r w:rsidRPr="00784487">
        <w:t>Understanding AWS IoT Greengrass</w:t>
      </w:r>
    </w:p>
    <w:p w14:paraId="1473E4CF" w14:textId="0F4B436B" w:rsidR="00784487" w:rsidRPr="00784487" w:rsidRDefault="00784487" w:rsidP="0070228D">
      <w:pPr>
        <w:pStyle w:val="NormalBPBHEB"/>
      </w:pPr>
      <w:r w:rsidRPr="00784487">
        <w:t>AWS IoT Greengrass</w:t>
      </w:r>
      <w:sdt>
        <w:sdtPr>
          <w:id w:val="1874105391"/>
          <w:citation/>
        </w:sdtPr>
        <w:sdtContent>
          <w:r w:rsidR="00DE56EA">
            <w:fldChar w:fldCharType="begin"/>
          </w:r>
          <w:r w:rsidR="00DE56EA">
            <w:instrText xml:space="preserve"> CITATION Amand27 \l 1033 </w:instrText>
          </w:r>
          <w:r w:rsidR="00DE56EA">
            <w:fldChar w:fldCharType="separate"/>
          </w:r>
          <w:r w:rsidR="0043319C">
            <w:rPr>
              <w:noProof/>
            </w:rPr>
            <w:t xml:space="preserve"> </w:t>
          </w:r>
          <w:r w:rsidR="0043319C" w:rsidRPr="0043319C">
            <w:rPr>
              <w:noProof/>
            </w:rPr>
            <w:t>[46]</w:t>
          </w:r>
          <w:r w:rsidR="00DE56EA">
            <w:fldChar w:fldCharType="end"/>
          </w:r>
        </w:sdtContent>
      </w:sdt>
      <w:r w:rsidRPr="00784487">
        <w:t xml:space="preserve"> is a service designed to bridge the gap between the cloud and IoT devices at the edge. It allows organizations to deploy AWS Lambda functions and machine learning models directly on IoT devices, enabling local data processing and real-time decision-making. This distributed computing approach reduces the need for round-trip communication with the cloud, minimizing latency and ensuring that critical decisions can be made even when connectivity is intermittent.</w:t>
      </w:r>
    </w:p>
    <w:p w14:paraId="3D1DA314" w14:textId="526D7EB5" w:rsidR="00784487" w:rsidRPr="00784487" w:rsidRDefault="00784487" w:rsidP="0070228D">
      <w:pPr>
        <w:pStyle w:val="NormalBPBHEB"/>
      </w:pPr>
      <w:r w:rsidRPr="00784487">
        <w:t>Scholarly articles</w:t>
      </w:r>
      <w:sdt>
        <w:sdtPr>
          <w:id w:val="-783803259"/>
          <w:citation/>
        </w:sdtPr>
        <w:sdtContent>
          <w:r w:rsidR="00D4132E">
            <w:fldChar w:fldCharType="begin"/>
          </w:r>
          <w:r w:rsidR="00D4132E">
            <w:instrText xml:space="preserve">CITATION Shi16 \l 1033 </w:instrText>
          </w:r>
          <w:r w:rsidR="00D4132E">
            <w:fldChar w:fldCharType="separate"/>
          </w:r>
          <w:r w:rsidR="0043319C">
            <w:rPr>
              <w:noProof/>
            </w:rPr>
            <w:t xml:space="preserve"> </w:t>
          </w:r>
          <w:r w:rsidR="0043319C" w:rsidRPr="0043319C">
            <w:rPr>
              <w:noProof/>
            </w:rPr>
            <w:t>[47]</w:t>
          </w:r>
          <w:r w:rsidR="00D4132E">
            <w:fldChar w:fldCharType="end"/>
          </w:r>
        </w:sdtContent>
      </w:sdt>
      <w:r w:rsidRPr="00784487">
        <w:t xml:space="preserve"> emphasize the importance of edge computing in IoT, highlighting how AWS IoT Greengrass addresses the challenges of latency, bandwidth constraints, and data privacy. Researchers also explore the role of Greengrass in enabling edge AI and machine learning, which can be particularly valuable in scenarios where real-time insights are crucial </w:t>
      </w:r>
      <w:r w:rsidRPr="0070228D">
        <w:rPr>
          <w:vertAlign w:val="superscript"/>
        </w:rPr>
        <w:t>[1][2]</w:t>
      </w:r>
      <w:r w:rsidRPr="00784487">
        <w:t>.</w:t>
      </w:r>
    </w:p>
    <w:p w14:paraId="7E04A9B6" w14:textId="77777777" w:rsidR="00E22E3D" w:rsidRDefault="00E22E3D" w:rsidP="0070228D">
      <w:pPr>
        <w:pStyle w:val="NormalBPBHEB"/>
      </w:pPr>
    </w:p>
    <w:p w14:paraId="350613DA" w14:textId="2F6C18C7" w:rsidR="00784487" w:rsidRPr="00784487" w:rsidRDefault="00784487" w:rsidP="0070228D">
      <w:pPr>
        <w:pStyle w:val="Heading2BPBHEB"/>
      </w:pPr>
      <w:r w:rsidRPr="00784487">
        <w:t xml:space="preserve">Use </w:t>
      </w:r>
      <w:r w:rsidR="00E22E3D" w:rsidRPr="00784487">
        <w:t>cases and real-world applications</w:t>
      </w:r>
    </w:p>
    <w:p w14:paraId="45346704" w14:textId="77777777" w:rsidR="00784487" w:rsidRPr="00784487" w:rsidRDefault="00784487" w:rsidP="0070228D">
      <w:pPr>
        <w:pStyle w:val="NormalBPBHEB"/>
      </w:pPr>
      <w:r w:rsidRPr="00784487">
        <w:t>AWS IoT Greengrass finds applications in a wide range of IoT use cases. Real-world examples demonstrate how it empowers organizations across industries. For instance, in industrial settings, Greengrass enables predictive maintenance by analyzing sensor data locally and triggering maintenance alerts without the need for constant cloud connectivity. In agriculture, it facilitates smart farming by processing data from sensors and cameras on the field to optimize irrigation and crop management.</w:t>
      </w:r>
    </w:p>
    <w:p w14:paraId="0660CF9C" w14:textId="77777777" w:rsidR="00784487" w:rsidRPr="00784487" w:rsidRDefault="00784487" w:rsidP="0070228D">
      <w:pPr>
        <w:pStyle w:val="NormalBPBHEB"/>
      </w:pPr>
      <w:r w:rsidRPr="00784487">
        <w:t>As we delve further into this section, we will explore practical implementations, best practices, and advanced configurations that showcase how AWS IoT Greengrass is revolutionizing IoT deployments. Through Greengrass, organizations can harness the power of edge computing to make intelligent, real-time decisions, enhancing operational efficiency and driving innovation in the IoT ecosystem.</w:t>
      </w:r>
    </w:p>
    <w:p w14:paraId="64CB1A71" w14:textId="77777777" w:rsidR="00C01AC3" w:rsidRDefault="00C01AC3" w:rsidP="008663DC">
      <w:pPr>
        <w:tabs>
          <w:tab w:val="left" w:pos="2835"/>
        </w:tabs>
        <w:spacing w:after="120" w:line="240" w:lineRule="auto"/>
        <w:rPr>
          <w:rFonts w:eastAsiaTheme="majorEastAsia" w:cstheme="majorBidi"/>
          <w:b/>
          <w:bCs/>
          <w:sz w:val="36"/>
          <w:szCs w:val="26"/>
        </w:rPr>
      </w:pPr>
    </w:p>
    <w:p w14:paraId="3B0E542D" w14:textId="6E1A60C7" w:rsidR="008663DC" w:rsidRPr="008663DC" w:rsidRDefault="008663DC" w:rsidP="00F46B7E">
      <w:pPr>
        <w:pStyle w:val="Heading1BPBHEB"/>
      </w:pPr>
      <w:r w:rsidRPr="008663DC">
        <w:t xml:space="preserve">Simplifying </w:t>
      </w:r>
      <w:r w:rsidR="00E22E3D" w:rsidRPr="008663DC">
        <w:t xml:space="preserve">deployment </w:t>
      </w:r>
      <w:r w:rsidRPr="008663DC">
        <w:t>with AWS IoT 1-Click</w:t>
      </w:r>
    </w:p>
    <w:p w14:paraId="2FC007E2" w14:textId="35871BC6" w:rsidR="008663DC" w:rsidRPr="008663DC" w:rsidRDefault="008663DC" w:rsidP="00F46B7E">
      <w:pPr>
        <w:pStyle w:val="NormalBPBHEB"/>
      </w:pPr>
      <w:r w:rsidRPr="008663DC">
        <w:t>In the intricate landscape of IoT, seamless and effortless deployment of IoT devices is a pivotal factor in enabling organizations to quickly adopt and benefit from IoT solutions. AWS IoT 1-Click is a service that simplifies the process of provisioning and deploying IoT devices, allowing organizations to efficiently set up and manage IoT infrastructure. This section explores AWS IoT 1-Click, delving into its core features, use cases, and how it streamlines IoT deployment. Leveraging scholarly articles and AWS sources, we uncover how AWS IoT 1-Click is making IoT implementation accessible and efficient.</w:t>
      </w:r>
    </w:p>
    <w:p w14:paraId="074811FC" w14:textId="77777777" w:rsidR="00E22E3D" w:rsidRDefault="00E22E3D" w:rsidP="008663DC">
      <w:pPr>
        <w:tabs>
          <w:tab w:val="left" w:pos="2835"/>
        </w:tabs>
        <w:spacing w:after="120" w:line="240" w:lineRule="auto"/>
        <w:rPr>
          <w:rFonts w:eastAsiaTheme="majorEastAsia" w:cstheme="majorBidi"/>
          <w:sz w:val="36"/>
          <w:szCs w:val="26"/>
        </w:rPr>
      </w:pPr>
    </w:p>
    <w:p w14:paraId="74FB3227" w14:textId="4CA8EAE4" w:rsidR="008663DC" w:rsidRPr="008663DC" w:rsidRDefault="008663DC" w:rsidP="00F46B7E">
      <w:pPr>
        <w:pStyle w:val="Heading2BPBHEB"/>
      </w:pPr>
      <w:r w:rsidRPr="008663DC">
        <w:t>Understanding AWS IoT 1-Click</w:t>
      </w:r>
    </w:p>
    <w:p w14:paraId="63C00631" w14:textId="36E5430C" w:rsidR="008663DC" w:rsidRPr="008663DC" w:rsidRDefault="008663DC" w:rsidP="00F46B7E">
      <w:pPr>
        <w:pStyle w:val="NormalBPBHEB"/>
      </w:pPr>
      <w:r w:rsidRPr="008663DC">
        <w:t>AWS IoT 1-Click</w:t>
      </w:r>
      <w:sdt>
        <w:sdtPr>
          <w:id w:val="-2057774298"/>
          <w:citation/>
        </w:sdtPr>
        <w:sdtContent>
          <w:r w:rsidR="00182D8C">
            <w:fldChar w:fldCharType="begin"/>
          </w:r>
          <w:r w:rsidR="00182D8C">
            <w:instrText xml:space="preserve"> CITATION Amand28 \l 1033 </w:instrText>
          </w:r>
          <w:r w:rsidR="00182D8C">
            <w:fldChar w:fldCharType="separate"/>
          </w:r>
          <w:r w:rsidR="0043319C">
            <w:rPr>
              <w:noProof/>
            </w:rPr>
            <w:t xml:space="preserve"> </w:t>
          </w:r>
          <w:r w:rsidR="0043319C" w:rsidRPr="0043319C">
            <w:rPr>
              <w:noProof/>
            </w:rPr>
            <w:t>[48]</w:t>
          </w:r>
          <w:r w:rsidR="00182D8C">
            <w:fldChar w:fldCharType="end"/>
          </w:r>
        </w:sdtContent>
      </w:sdt>
      <w:r w:rsidRPr="008663DC">
        <w:t xml:space="preserve"> is designed to simplify the complexity associated with deploying IoT devices at scale. It provides a streamlined, one-click approach to provisioning IoT devices, reducing the time and effort required for initial setup. With IoT 1-Click, organizations can easily configure and deploy connected devices, sensors, and buttons, enabling them to rapidly implement IoT solutions.</w:t>
      </w:r>
    </w:p>
    <w:p w14:paraId="58BA61BD" w14:textId="1E03CCC6" w:rsidR="008663DC" w:rsidRPr="008663DC" w:rsidRDefault="008663DC" w:rsidP="00F46B7E">
      <w:pPr>
        <w:pStyle w:val="NormalBPBHEB"/>
      </w:pPr>
      <w:r w:rsidRPr="008663DC">
        <w:t>Scholarly articles</w:t>
      </w:r>
      <w:sdt>
        <w:sdtPr>
          <w:id w:val="1314908166"/>
          <w:citation/>
        </w:sdtPr>
        <w:sdtContent>
          <w:r w:rsidR="00181F1A">
            <w:fldChar w:fldCharType="begin"/>
          </w:r>
          <w:r w:rsidR="00D4132E">
            <w:instrText xml:space="preserve">CITATION Shi16 \l 1033 </w:instrText>
          </w:r>
          <w:r w:rsidR="00181F1A">
            <w:fldChar w:fldCharType="separate"/>
          </w:r>
          <w:r w:rsidR="0043319C">
            <w:rPr>
              <w:noProof/>
            </w:rPr>
            <w:t xml:space="preserve"> </w:t>
          </w:r>
          <w:r w:rsidR="0043319C" w:rsidRPr="0043319C">
            <w:rPr>
              <w:noProof/>
            </w:rPr>
            <w:t>[47]</w:t>
          </w:r>
          <w:r w:rsidR="00181F1A">
            <w:fldChar w:fldCharType="end"/>
          </w:r>
        </w:sdtContent>
      </w:sdt>
      <w:r w:rsidRPr="008663DC">
        <w:t xml:space="preserve"> emphasize the significance of simplifying IoT deployment, especially in scenarios where large numbers of devices need to be provisioned efficiently. AWS IoT 1-Click addresses these challenges by providing a user-friendly interface and seamless integration with other AWS services, streamlining the onboarding of IoT devices </w:t>
      </w:r>
      <w:r w:rsidRPr="00F46B7E">
        <w:rPr>
          <w:vertAlign w:val="superscript"/>
        </w:rPr>
        <w:t>[1][2]</w:t>
      </w:r>
      <w:r w:rsidRPr="008663DC">
        <w:t>.</w:t>
      </w:r>
    </w:p>
    <w:p w14:paraId="563B1604" w14:textId="77777777" w:rsidR="00E22E3D" w:rsidRDefault="00E22E3D" w:rsidP="00897A3C">
      <w:pPr>
        <w:pStyle w:val="Heading2"/>
      </w:pPr>
    </w:p>
    <w:p w14:paraId="014464A2" w14:textId="1810414B" w:rsidR="008663DC" w:rsidRPr="008663DC" w:rsidRDefault="008663DC" w:rsidP="00F46B7E">
      <w:pPr>
        <w:pStyle w:val="Heading2BPBHEB"/>
      </w:pPr>
      <w:r w:rsidRPr="008663DC">
        <w:t xml:space="preserve">Use </w:t>
      </w:r>
      <w:r w:rsidR="00E22E3D" w:rsidRPr="008663DC">
        <w:t>cases and real-world applications</w:t>
      </w:r>
    </w:p>
    <w:p w14:paraId="37D54D94" w14:textId="77777777" w:rsidR="008663DC" w:rsidRPr="008663DC" w:rsidRDefault="008663DC" w:rsidP="00F46B7E">
      <w:pPr>
        <w:pStyle w:val="NormalBPBHEB"/>
      </w:pPr>
      <w:r w:rsidRPr="008663DC">
        <w:t>AWS IoT 1-Click finds applications in various industries and use cases where rapid IoT deployment is essential. Real-world examples illustrate how organizations leverage IoT 1-Click to simplify device provisioning. In the healthcare sector, IoT 1-Click can be used to quickly set up remote patient monitoring devices, facilitating timely data collection and healthcare delivery. In manufacturing, it streamlines the deployment of sensors for predictive maintenance, enabling organizations to reduce downtime and increase operational efficiency.</w:t>
      </w:r>
    </w:p>
    <w:p w14:paraId="0D0DFF7C" w14:textId="1A9B4038" w:rsidR="008663DC" w:rsidRPr="008663DC" w:rsidRDefault="00E22E3D" w:rsidP="00F46B7E">
      <w:pPr>
        <w:pStyle w:val="NormalBPBHEB"/>
      </w:pPr>
      <w:r>
        <w:t xml:space="preserve">In </w:t>
      </w:r>
      <w:r w:rsidR="008663DC" w:rsidRPr="008663DC">
        <w:t>this section, we will explore practical implementations, best practices, and success stories that showcase how AWS IoT 1-Click is revolutionizing IoT deployment. By simplifying the process of provisioning and deploying IoT devices, AWS IoT 1-Click empowers organizations to accelerate their IoT initiatives and unlock the full potential of IoT solutions.</w:t>
      </w:r>
    </w:p>
    <w:p w14:paraId="7DA6A752" w14:textId="2959D068" w:rsidR="00C01AC3" w:rsidRDefault="009E7959" w:rsidP="006970AF">
      <w:pPr>
        <w:tabs>
          <w:tab w:val="left" w:pos="2835"/>
        </w:tabs>
        <w:spacing w:after="120" w:line="240" w:lineRule="auto"/>
      </w:pPr>
      <w:r w:rsidRPr="009E7959">
        <w:rPr>
          <w:b/>
          <w:bCs/>
        </w:rPr>
        <w:br/>
      </w:r>
    </w:p>
    <w:p w14:paraId="5ADB7777" w14:textId="557336D7" w:rsidR="009E7959" w:rsidRPr="009E7959" w:rsidRDefault="009E7959" w:rsidP="00F46B7E">
      <w:pPr>
        <w:pStyle w:val="Heading1BPBHEB"/>
      </w:pPr>
      <w:r w:rsidRPr="009E7959">
        <w:t xml:space="preserve">Harnessing </w:t>
      </w:r>
      <w:r w:rsidR="006970AF" w:rsidRPr="009E7959">
        <w:t xml:space="preserve">data insights </w:t>
      </w:r>
      <w:r w:rsidRPr="009E7959">
        <w:t xml:space="preserve">with AWS IoT </w:t>
      </w:r>
      <w:r w:rsidR="006970AF" w:rsidRPr="009E7959">
        <w:t>analytics</w:t>
      </w:r>
    </w:p>
    <w:p w14:paraId="3082EA72" w14:textId="64115782" w:rsidR="009E7959" w:rsidRDefault="009E7959" w:rsidP="00E22E3D">
      <w:pPr>
        <w:pStyle w:val="NormalBPBHEB"/>
      </w:pPr>
      <w:r w:rsidRPr="009E7959">
        <w:t xml:space="preserve">In the dynamic world of IoT, data is </w:t>
      </w:r>
      <w:r w:rsidR="00DE56EA" w:rsidRPr="009E7959">
        <w:t>an asset</w:t>
      </w:r>
      <w:r w:rsidRPr="009E7959">
        <w:t xml:space="preserve"> that can drive informed decision-making and unlock actionable insights. AWS IoT Analytics is a robust service offered by AWS that empowers organizations to collect, process, and analyze IoT data at scale. This </w:t>
      </w:r>
      <w:r w:rsidR="00DE56EA" w:rsidRPr="009E7959">
        <w:t>section</w:t>
      </w:r>
      <w:r w:rsidRPr="009E7959">
        <w:t xml:space="preserve"> </w:t>
      </w:r>
      <w:r w:rsidR="006970AF">
        <w:t xml:space="preserve">discusses </w:t>
      </w:r>
      <w:r w:rsidRPr="009E7959">
        <w:t>AWS IoT Analytics, exploring its core capabilities, use cases, and how it enables data-driven decision-making in the IoT realm. Drawing from scholarly articles and AWS sources, we unveil the transformative potential of AWS IoT Analytics in the IoT landscape.</w:t>
      </w:r>
    </w:p>
    <w:p w14:paraId="74FA3B9D" w14:textId="77777777" w:rsidR="00E22E3D" w:rsidRPr="009E7959" w:rsidRDefault="00E22E3D" w:rsidP="0030221B">
      <w:pPr>
        <w:pStyle w:val="NormalBPBHEB"/>
      </w:pPr>
    </w:p>
    <w:p w14:paraId="2968F108" w14:textId="77777777" w:rsidR="009E7959" w:rsidRPr="009E7959" w:rsidRDefault="009E7959" w:rsidP="0030221B">
      <w:pPr>
        <w:pStyle w:val="Heading2BPBHEB"/>
      </w:pPr>
      <w:r w:rsidRPr="009E7959">
        <w:t>Understanding AWS IoT Analytics</w:t>
      </w:r>
    </w:p>
    <w:p w14:paraId="39F37CAC" w14:textId="582171C7" w:rsidR="009E7959" w:rsidRPr="009E7959" w:rsidRDefault="009E7959" w:rsidP="0030221B">
      <w:pPr>
        <w:pStyle w:val="NormalBPBHEB"/>
      </w:pPr>
      <w:r w:rsidRPr="009E7959">
        <w:t>AWS IoT Analytics</w:t>
      </w:r>
      <w:sdt>
        <w:sdtPr>
          <w:id w:val="-431276268"/>
          <w:citation/>
        </w:sdtPr>
        <w:sdtContent>
          <w:r w:rsidR="00DE56EA">
            <w:fldChar w:fldCharType="begin"/>
          </w:r>
          <w:r w:rsidR="00DE56EA">
            <w:instrText xml:space="preserve"> CITATION Amand29 \l 1033 </w:instrText>
          </w:r>
          <w:r w:rsidR="00DE56EA">
            <w:fldChar w:fldCharType="separate"/>
          </w:r>
          <w:r w:rsidR="0043319C">
            <w:rPr>
              <w:noProof/>
            </w:rPr>
            <w:t xml:space="preserve"> </w:t>
          </w:r>
          <w:r w:rsidR="0043319C" w:rsidRPr="0043319C">
            <w:rPr>
              <w:noProof/>
            </w:rPr>
            <w:t>[49]</w:t>
          </w:r>
          <w:r w:rsidR="00DE56EA">
            <w:fldChar w:fldCharType="end"/>
          </w:r>
        </w:sdtContent>
      </w:sdt>
      <w:r w:rsidRPr="009E7959">
        <w:t xml:space="preserve"> is a fully managed service designed to streamline the process of collecting, transforming, and analyzing data generated by IoT devices. It provides a comprehensive framework for ingesting data from various sources, cleansing and enriching the data, and then storing it in a secure and scalable manner. IoT Analytics offers a user-friendly interface that facilitates the creation of complex data pipelines, enabling organizations to derive meaningful insights from their IoT data.</w:t>
      </w:r>
    </w:p>
    <w:p w14:paraId="4D02B83D" w14:textId="5028C361" w:rsidR="009E7959" w:rsidRDefault="009E7959" w:rsidP="00E22E3D">
      <w:pPr>
        <w:pStyle w:val="NormalBPBHEB"/>
      </w:pPr>
      <w:r w:rsidRPr="009E7959">
        <w:t>Scholarly articles</w:t>
      </w:r>
      <w:sdt>
        <w:sdtPr>
          <w:id w:val="-1835835331"/>
          <w:citation/>
        </w:sdtPr>
        <w:sdtContent>
          <w:r w:rsidR="00352314">
            <w:fldChar w:fldCharType="begin"/>
          </w:r>
          <w:r w:rsidR="00D4132E">
            <w:instrText xml:space="preserve">CITATION Shi16 \l 1033 </w:instrText>
          </w:r>
          <w:r w:rsidR="00352314">
            <w:fldChar w:fldCharType="separate"/>
          </w:r>
          <w:r w:rsidR="0043319C">
            <w:rPr>
              <w:noProof/>
            </w:rPr>
            <w:t xml:space="preserve"> </w:t>
          </w:r>
          <w:r w:rsidR="0043319C" w:rsidRPr="0043319C">
            <w:rPr>
              <w:noProof/>
            </w:rPr>
            <w:t>[47]</w:t>
          </w:r>
          <w:r w:rsidR="00352314">
            <w:fldChar w:fldCharType="end"/>
          </w:r>
        </w:sdtContent>
      </w:sdt>
      <w:r w:rsidRPr="009E7959">
        <w:t xml:space="preserve"> underscore the critical role of data analytics in IoT applications, highlighting the need for robust platforms that can handle the diverse and voluminous data generated by IoT devices. AWS IoT Analytics addresses these challenges by providing tools and services that simplify data processing and analytics, ultimately enabling organizations to make data-driven decisions.</w:t>
      </w:r>
    </w:p>
    <w:p w14:paraId="00C90B36" w14:textId="77777777" w:rsidR="00E22E3D" w:rsidRPr="009E7959" w:rsidRDefault="00E22E3D" w:rsidP="0030221B">
      <w:pPr>
        <w:pStyle w:val="NormalBPBHEB"/>
      </w:pPr>
    </w:p>
    <w:p w14:paraId="7C62C942" w14:textId="5F2E4291" w:rsidR="009E7959" w:rsidRPr="009E7959" w:rsidRDefault="009E7959" w:rsidP="0030221B">
      <w:pPr>
        <w:pStyle w:val="Heading2BPBHEB"/>
      </w:pPr>
      <w:r w:rsidRPr="009E7959">
        <w:t xml:space="preserve">Use </w:t>
      </w:r>
      <w:r w:rsidR="00E22E3D" w:rsidRPr="009E7959">
        <w:t>cases and real-world applications</w:t>
      </w:r>
    </w:p>
    <w:p w14:paraId="74CFE5A8" w14:textId="77777777" w:rsidR="009E7959" w:rsidRPr="009E7959" w:rsidRDefault="009E7959" w:rsidP="0030221B">
      <w:pPr>
        <w:pStyle w:val="NormalBPBHEB"/>
      </w:pPr>
      <w:r w:rsidRPr="009E7959">
        <w:t>AWS IoT Analytics finds applications across various industries and use cases where data analysis is pivotal. Real-world examples showcase how organizations leverage IoT Analytics to gain insights from their IoT data. In the smart agriculture sector, IoT Analytics can process sensor data from farms to optimize irrigation and crop management, leading to improved yields and resource utilization. In the healthcare domain, it can analyze patient monitoring data to detect anomalies and trigger timely interventions.</w:t>
      </w:r>
    </w:p>
    <w:p w14:paraId="3E95DCC6" w14:textId="2F65201B" w:rsidR="00411042" w:rsidRPr="009E7959" w:rsidRDefault="009E7959" w:rsidP="0030221B">
      <w:pPr>
        <w:pStyle w:val="NormalBPBHEB"/>
      </w:pPr>
      <w:r w:rsidRPr="009E7959">
        <w:t>As we delve deeper into this section, we will explore practical implementations, best practices, and success stories that illustrate how AWS IoT Analytics transforms raw IoT data into actionable insights. By providing a robust platform for data processing and analytics, AWS IoT Analytics empowers organizations to harness the full potential of their IoT investments and drive innovation in their respective domains.</w:t>
      </w:r>
    </w:p>
    <w:p w14:paraId="15980924" w14:textId="77777777" w:rsidR="008663DC" w:rsidRDefault="008663DC" w:rsidP="00C768B5">
      <w:pPr>
        <w:pStyle w:val="NormalBPBHEB"/>
      </w:pPr>
    </w:p>
    <w:p w14:paraId="1CB5003A" w14:textId="034D376A" w:rsidR="007F2158" w:rsidRPr="007F2158" w:rsidRDefault="007F2158" w:rsidP="0030221B">
      <w:pPr>
        <w:pStyle w:val="Heading1BPBHEB"/>
      </w:pPr>
      <w:r w:rsidRPr="007F2158">
        <w:t xml:space="preserve">Simplicity </w:t>
      </w:r>
      <w:r w:rsidR="00B01D4C" w:rsidRPr="007F2158">
        <w:t xml:space="preserve">meets </w:t>
      </w:r>
      <w:r w:rsidRPr="007F2158">
        <w:t>IoT: The AWS IoT Button</w:t>
      </w:r>
    </w:p>
    <w:p w14:paraId="66D6697D" w14:textId="4B13DE7A" w:rsidR="007F2158" w:rsidRPr="007F2158" w:rsidRDefault="007F2158" w:rsidP="0030221B">
      <w:pPr>
        <w:pStyle w:val="NormalBPBHEB"/>
      </w:pPr>
      <w:r w:rsidRPr="007F2158">
        <w:t>The IoT has revolutionized the way we interact with devices and gather data. AWS IoT Button, offered by AWS, represents a unique and straightforward approach to IoT deployment. In this section</w:t>
      </w:r>
      <w:r w:rsidR="006970AF">
        <w:t xml:space="preserve">, </w:t>
      </w:r>
      <w:r w:rsidRPr="007F2158">
        <w:t>we explore AWS IoT Button, delving into its capabilities, applications, and how it enables organizations and individuals to easily implement IoT solutions. Supported by scholarly articles and AWS sources, we uncover the simplicity and versatility of AWS IoT Button in the IoT landscape.</w:t>
      </w:r>
    </w:p>
    <w:p w14:paraId="666B5899" w14:textId="77777777" w:rsidR="00B01D4C" w:rsidRDefault="00B01D4C" w:rsidP="003C635C">
      <w:pPr>
        <w:pStyle w:val="Heading2"/>
      </w:pPr>
    </w:p>
    <w:p w14:paraId="4A99D7FF" w14:textId="31781285" w:rsidR="007F2158" w:rsidRPr="007F2158" w:rsidRDefault="007F2158" w:rsidP="009C428C">
      <w:pPr>
        <w:pStyle w:val="Heading2BPBHEB"/>
      </w:pPr>
      <w:r w:rsidRPr="007F2158">
        <w:t>Understanding AWS IoT Button</w:t>
      </w:r>
    </w:p>
    <w:p w14:paraId="0B002795" w14:textId="0FA992DD" w:rsidR="007F2158" w:rsidRPr="007F2158" w:rsidRDefault="007F2158" w:rsidP="009C428C">
      <w:pPr>
        <w:pStyle w:val="NormalBPBHEB"/>
      </w:pPr>
      <w:r w:rsidRPr="007F2158">
        <w:t>AWS IoT Button</w:t>
      </w:r>
      <w:sdt>
        <w:sdtPr>
          <w:id w:val="1314909107"/>
          <w:citation/>
        </w:sdtPr>
        <w:sdtContent>
          <w:r w:rsidR="00411042">
            <w:fldChar w:fldCharType="begin"/>
          </w:r>
          <w:r w:rsidR="00411042">
            <w:instrText xml:space="preserve"> CITATION Amand30 \l 1033 </w:instrText>
          </w:r>
          <w:r w:rsidR="00411042">
            <w:fldChar w:fldCharType="separate"/>
          </w:r>
          <w:r w:rsidR="0043319C">
            <w:rPr>
              <w:noProof/>
            </w:rPr>
            <w:t xml:space="preserve"> </w:t>
          </w:r>
          <w:r w:rsidR="0043319C" w:rsidRPr="0043319C">
            <w:rPr>
              <w:noProof/>
            </w:rPr>
            <w:t>[50]</w:t>
          </w:r>
          <w:r w:rsidR="00411042">
            <w:fldChar w:fldCharType="end"/>
          </w:r>
        </w:sdtContent>
      </w:sdt>
      <w:r w:rsidRPr="007F2158">
        <w:t xml:space="preserve"> is a compact and programmable device that simplifies IoT interactions with a single press. It allows users to trigger actions, send alerts, or gather data with the push of a button. This device is integrated with the AWS IoT Core service, enabling seamless communication with AWS cloud resources. With AWS IoT Button, users can create custom workflows and automate tasks, making it a versatile tool for both personal and industrial applications.</w:t>
      </w:r>
    </w:p>
    <w:p w14:paraId="1FFB3FB8" w14:textId="7CC0CB1E" w:rsidR="007F2158" w:rsidRPr="007F2158" w:rsidRDefault="007F2158" w:rsidP="009C428C">
      <w:pPr>
        <w:pStyle w:val="NormalBPBHEB"/>
      </w:pPr>
      <w:r w:rsidRPr="007F2158">
        <w:t>Scholarly articles</w:t>
      </w:r>
      <w:sdt>
        <w:sdtPr>
          <w:id w:val="-1918395798"/>
          <w:citation/>
        </w:sdtPr>
        <w:sdtContent>
          <w:r w:rsidR="00CC0B38">
            <w:fldChar w:fldCharType="begin"/>
          </w:r>
          <w:r w:rsidR="00D4132E">
            <w:instrText xml:space="preserve">CITATION Shi16 \l 1033 </w:instrText>
          </w:r>
          <w:r w:rsidR="00CC0B38">
            <w:fldChar w:fldCharType="separate"/>
          </w:r>
          <w:r w:rsidR="0043319C">
            <w:rPr>
              <w:noProof/>
            </w:rPr>
            <w:t xml:space="preserve"> </w:t>
          </w:r>
          <w:r w:rsidR="0043319C" w:rsidRPr="0043319C">
            <w:rPr>
              <w:noProof/>
            </w:rPr>
            <w:t>[47]</w:t>
          </w:r>
          <w:r w:rsidR="00CC0B38">
            <w:fldChar w:fldCharType="end"/>
          </w:r>
        </w:sdtContent>
      </w:sdt>
      <w:r w:rsidRPr="007F2158">
        <w:t xml:space="preserve"> emphasize the significance of simplicity in IoT adoption, especially for non-technical users and rapid prototyping scenarios. AWS IoT Button addresses these needs by providing a user-friendly interface and straightforward setup process</w:t>
      </w:r>
      <w:r w:rsidR="00B01D4C">
        <w:t>.</w:t>
      </w:r>
    </w:p>
    <w:p w14:paraId="53DAFBEF" w14:textId="77777777" w:rsidR="00B01D4C" w:rsidRDefault="00B01D4C" w:rsidP="003C635C">
      <w:pPr>
        <w:pStyle w:val="Heading2"/>
      </w:pPr>
    </w:p>
    <w:p w14:paraId="04C83F5A" w14:textId="6BB5F920" w:rsidR="007F2158" w:rsidRPr="007F2158" w:rsidRDefault="007F2158" w:rsidP="009C428C">
      <w:pPr>
        <w:pStyle w:val="Heading2BPBHEB"/>
      </w:pPr>
      <w:r w:rsidRPr="007F2158">
        <w:t xml:space="preserve">Use </w:t>
      </w:r>
      <w:r w:rsidR="00B01D4C" w:rsidRPr="007F2158">
        <w:t>cases and practical applications</w:t>
      </w:r>
    </w:p>
    <w:p w14:paraId="11331A71" w14:textId="72F0797C" w:rsidR="007F2158" w:rsidRPr="007F2158" w:rsidRDefault="007F2158" w:rsidP="009C428C">
      <w:pPr>
        <w:pStyle w:val="NormalBPBHEB"/>
      </w:pPr>
      <w:r w:rsidRPr="007F2158">
        <w:t xml:space="preserve">AWS IoT Button finds applications in a wide range of use cases, from home automation to industrial environments. Real-world examples illustrate how organizations and individuals leverage the simplicity and versatility of the IoT Button. In the home automation context, it can be used to control lights, </w:t>
      </w:r>
      <w:r w:rsidR="0097139D">
        <w:t xml:space="preserve">and </w:t>
      </w:r>
      <w:r w:rsidRPr="007F2158">
        <w:t xml:space="preserve">thermostats, or even order groceries with a single press. In industrial settings, it simplifies data collection by allowing workers to trigger data logging or maintenance requests with </w:t>
      </w:r>
      <w:r w:rsidR="003C635C" w:rsidRPr="007F2158">
        <w:t>the push</w:t>
      </w:r>
      <w:r w:rsidRPr="007F2158">
        <w:t xml:space="preserve"> of a button.</w:t>
      </w:r>
    </w:p>
    <w:p w14:paraId="708A241C" w14:textId="6650F8EB" w:rsidR="007F2158" w:rsidRPr="007F2158" w:rsidRDefault="006970AF" w:rsidP="009C428C">
      <w:pPr>
        <w:pStyle w:val="NormalBPBHEB"/>
      </w:pPr>
      <w:r>
        <w:t>W</w:t>
      </w:r>
      <w:r w:rsidR="007F2158" w:rsidRPr="007F2158">
        <w:t>e will explore practical implementations, best practices, and success stories that showcase how AWS IoT Button is transforming IoT interactions. By providing an accessible and intuitive IoT device, AWS IoT Button enables users to harness the power of IoT without the complexities typically associated with IoT deployments.</w:t>
      </w:r>
    </w:p>
    <w:p w14:paraId="09A509A2" w14:textId="77777777" w:rsidR="008663DC" w:rsidRDefault="008663DC" w:rsidP="00126D33">
      <w:pPr>
        <w:tabs>
          <w:tab w:val="left" w:pos="2835"/>
        </w:tabs>
        <w:spacing w:after="120" w:line="240" w:lineRule="auto"/>
      </w:pPr>
    </w:p>
    <w:p w14:paraId="3DA7E023" w14:textId="27E83484" w:rsidR="005330ED" w:rsidRPr="005330ED" w:rsidRDefault="005330ED" w:rsidP="009C428C">
      <w:pPr>
        <w:pStyle w:val="Heading1BPBHEB"/>
      </w:pPr>
      <w:r w:rsidRPr="005330ED">
        <w:t>IoT Security with AWS IoT Device Defender</w:t>
      </w:r>
    </w:p>
    <w:p w14:paraId="6C4E7FAB" w14:textId="7AEF81D9" w:rsidR="005330ED" w:rsidRDefault="005330ED" w:rsidP="00B01D4C">
      <w:pPr>
        <w:pStyle w:val="NormalBPBHEB"/>
      </w:pPr>
      <w:r w:rsidRPr="005330ED">
        <w:t xml:space="preserve">Security is a paramount concern in IoT, where connected devices are vulnerable to a myriad of threats. AWS IoT Device Defender, a service offered by AWS, is designed to address these security challenges by continuously monitoring and defending IoT fleets. In this </w:t>
      </w:r>
      <w:r w:rsidR="00134884" w:rsidRPr="005330ED">
        <w:t>section</w:t>
      </w:r>
      <w:r w:rsidR="00134884">
        <w:t>,</w:t>
      </w:r>
      <w:r w:rsidR="00134884" w:rsidRPr="005330ED">
        <w:t xml:space="preserve"> we</w:t>
      </w:r>
      <w:r w:rsidRPr="005330ED">
        <w:t xml:space="preserve"> </w:t>
      </w:r>
      <w:r w:rsidR="00B01D4C">
        <w:t xml:space="preserve">will discuss </w:t>
      </w:r>
      <w:r w:rsidRPr="005330ED">
        <w:t>AWS IoT Device Defender, exploring its key features, significance in IoT security, and real-world applications. Drawing from scholarly articles and AWS sources, we highlight the crucial role this service plays in securing IoT deployments.</w:t>
      </w:r>
    </w:p>
    <w:p w14:paraId="029269F9" w14:textId="77777777" w:rsidR="00B01D4C" w:rsidRPr="005330ED" w:rsidRDefault="00B01D4C" w:rsidP="00134884">
      <w:pPr>
        <w:pStyle w:val="NormalBPBHEB"/>
      </w:pPr>
    </w:p>
    <w:p w14:paraId="1A84C4F9" w14:textId="77777777" w:rsidR="005330ED" w:rsidRPr="005330ED" w:rsidRDefault="005330ED" w:rsidP="00134884">
      <w:pPr>
        <w:pStyle w:val="Heading2BPBHEB"/>
      </w:pPr>
      <w:r w:rsidRPr="005330ED">
        <w:t>Understanding AWS IoT Device Defender</w:t>
      </w:r>
    </w:p>
    <w:p w14:paraId="7285560D" w14:textId="249E0AB5" w:rsidR="005330ED" w:rsidRPr="005330ED" w:rsidRDefault="005330ED" w:rsidP="00134884">
      <w:pPr>
        <w:pStyle w:val="NormalBPBHEB"/>
        <w:shd w:val="clear" w:color="auto" w:fill="auto"/>
      </w:pPr>
      <w:r w:rsidRPr="005330ED">
        <w:t>AWS IoT Device Defender</w:t>
      </w:r>
      <w:sdt>
        <w:sdtPr>
          <w:id w:val="-886173983"/>
          <w:citation/>
        </w:sdtPr>
        <w:sdtContent>
          <w:r w:rsidR="00121D56">
            <w:fldChar w:fldCharType="begin"/>
          </w:r>
          <w:r w:rsidR="00121D56">
            <w:instrText xml:space="preserve"> CITATION Amand32 \l 1033 </w:instrText>
          </w:r>
          <w:r w:rsidR="00121D56">
            <w:fldChar w:fldCharType="separate"/>
          </w:r>
          <w:r w:rsidR="0043319C">
            <w:rPr>
              <w:noProof/>
            </w:rPr>
            <w:t xml:space="preserve"> </w:t>
          </w:r>
          <w:r w:rsidR="0043319C" w:rsidRPr="0043319C">
            <w:rPr>
              <w:noProof/>
            </w:rPr>
            <w:t>[51]</w:t>
          </w:r>
          <w:r w:rsidR="00121D56">
            <w:fldChar w:fldCharType="end"/>
          </w:r>
        </w:sdtContent>
      </w:sdt>
      <w:r w:rsidRPr="005330ED">
        <w:t xml:space="preserve"> is a fully managed service that assists organizations in securing their IoT devices and applications. It accomplishes this through continuous monitoring, audit trails, and automated mitigation of common security risks. The service helps organizations adhere to best practices, such as ensuring devices are running the latest firmware, restricting unauthorized access, and detecting abnormal device behavior.</w:t>
      </w:r>
    </w:p>
    <w:p w14:paraId="00432983" w14:textId="4A8C68A3" w:rsidR="005330ED" w:rsidRPr="005330ED" w:rsidRDefault="005330ED" w:rsidP="00134884">
      <w:pPr>
        <w:pStyle w:val="NormalBPBHEB"/>
        <w:shd w:val="clear" w:color="auto" w:fill="auto"/>
      </w:pPr>
      <w:r w:rsidRPr="005330ED">
        <w:t>Scholarly articles</w:t>
      </w:r>
      <w:sdt>
        <w:sdtPr>
          <w:id w:val="1953905835"/>
          <w:citation/>
        </w:sdtPr>
        <w:sdtContent>
          <w:r w:rsidR="00741E74">
            <w:fldChar w:fldCharType="begin"/>
          </w:r>
          <w:r w:rsidR="00741E74">
            <w:instrText xml:space="preserve"> CITATION Shi16 \l 1033 </w:instrText>
          </w:r>
          <w:r w:rsidR="00741E74">
            <w:fldChar w:fldCharType="separate"/>
          </w:r>
          <w:r w:rsidR="0043319C">
            <w:rPr>
              <w:noProof/>
            </w:rPr>
            <w:t xml:space="preserve"> </w:t>
          </w:r>
          <w:r w:rsidR="0043319C" w:rsidRPr="0043319C">
            <w:rPr>
              <w:noProof/>
            </w:rPr>
            <w:t>[47]</w:t>
          </w:r>
          <w:r w:rsidR="00741E74">
            <w:fldChar w:fldCharType="end"/>
          </w:r>
        </w:sdtContent>
      </w:sdt>
      <w:r w:rsidRPr="005330ED">
        <w:t xml:space="preserve"> underscore the critical importance of security in IoT deployments, emphasizing the vulnerabilities that can arise from large-scale, interconnected device networks. AWS IoT Device Defender addresses these concerns by providing a comprehensive security solution that enables proactive threat detection and response </w:t>
      </w:r>
      <w:r w:rsidRPr="00134884">
        <w:rPr>
          <w:vertAlign w:val="superscript"/>
        </w:rPr>
        <w:t>[1][2]</w:t>
      </w:r>
      <w:r w:rsidRPr="005330ED">
        <w:t>.</w:t>
      </w:r>
    </w:p>
    <w:p w14:paraId="740D2C79" w14:textId="77777777" w:rsidR="00B01D4C" w:rsidRDefault="00B01D4C" w:rsidP="005330ED">
      <w:pPr>
        <w:pStyle w:val="Heading2"/>
      </w:pPr>
    </w:p>
    <w:p w14:paraId="2B9C3293" w14:textId="05BFC7EC" w:rsidR="005330ED" w:rsidRPr="005330ED" w:rsidRDefault="005330ED" w:rsidP="00134884">
      <w:pPr>
        <w:pStyle w:val="Heading2BPBHEB"/>
      </w:pPr>
      <w:r w:rsidRPr="005330ED">
        <w:t xml:space="preserve">Key </w:t>
      </w:r>
      <w:r w:rsidR="00B01D4C" w:rsidRPr="005330ED">
        <w:t>capabilities and use cases</w:t>
      </w:r>
    </w:p>
    <w:p w14:paraId="224CFCC9" w14:textId="77777777" w:rsidR="005330ED" w:rsidRPr="005330ED" w:rsidRDefault="005330ED" w:rsidP="00134884">
      <w:pPr>
        <w:pStyle w:val="NormalBPBHEB"/>
      </w:pPr>
      <w:r w:rsidRPr="005330ED">
        <w:t>AWS IoT Device Defender offers a range of capabilities that contribute to enhanced IoT security. These include:</w:t>
      </w:r>
    </w:p>
    <w:p w14:paraId="7E8A628A" w14:textId="77777777" w:rsidR="005330ED" w:rsidRPr="005330ED" w:rsidRDefault="005330ED" w:rsidP="00134884">
      <w:pPr>
        <w:pStyle w:val="NormalBPBHEB"/>
        <w:numPr>
          <w:ilvl w:val="0"/>
          <w:numId w:val="26"/>
        </w:numPr>
      </w:pPr>
      <w:r w:rsidRPr="005330ED">
        <w:t>Continuous auditing of IoT device fleets to identify vulnerabilities and deviations from security policies.</w:t>
      </w:r>
    </w:p>
    <w:p w14:paraId="1DF338D4" w14:textId="77777777" w:rsidR="005330ED" w:rsidRPr="005330ED" w:rsidRDefault="005330ED" w:rsidP="00134884">
      <w:pPr>
        <w:pStyle w:val="NormalBPBHEB"/>
        <w:numPr>
          <w:ilvl w:val="0"/>
          <w:numId w:val="26"/>
        </w:numPr>
      </w:pPr>
      <w:r w:rsidRPr="005330ED">
        <w:t>Real-time alerts and notifications for suspicious device behavior.</w:t>
      </w:r>
    </w:p>
    <w:p w14:paraId="16D7D7B0" w14:textId="77777777" w:rsidR="005330ED" w:rsidRPr="005330ED" w:rsidRDefault="005330ED" w:rsidP="00134884">
      <w:pPr>
        <w:pStyle w:val="NormalBPBHEB"/>
        <w:numPr>
          <w:ilvl w:val="0"/>
          <w:numId w:val="26"/>
        </w:numPr>
      </w:pPr>
      <w:r w:rsidRPr="005330ED">
        <w:t>Automatic mitigation actions to respond to security threats and enforce security policies.</w:t>
      </w:r>
    </w:p>
    <w:p w14:paraId="717A3707" w14:textId="77777777" w:rsidR="005330ED" w:rsidRPr="005330ED" w:rsidRDefault="005330ED" w:rsidP="002C7777">
      <w:pPr>
        <w:pStyle w:val="NormalBPBHEB"/>
      </w:pPr>
      <w:r w:rsidRPr="005330ED">
        <w:t>Real-world use cases highlight the versatility of AWS IoT Device Defender. In an industrial setting, it can detect unusual behavior in critical machinery, helping prevent costly downtime. In a smart home environment, it can alert users to potentially unauthorized access attempts, enhancing overall home security.</w:t>
      </w:r>
    </w:p>
    <w:p w14:paraId="789DFB4E" w14:textId="77777777" w:rsidR="005330ED" w:rsidRPr="005330ED" w:rsidRDefault="005330ED" w:rsidP="002C7777">
      <w:pPr>
        <w:pStyle w:val="NormalBPBHEB"/>
      </w:pPr>
      <w:r w:rsidRPr="005330ED">
        <w:t>As we explore this section further, we will delve into practical implementations, best practices, and success stories that demonstrate how AWS IoT Device Defender is strengthening security in IoT ecosystems. By providing a robust security framework for IoT deployments, AWS IoT Device Defender empowers organizations to embrace IoT with confidence.</w:t>
      </w:r>
    </w:p>
    <w:p w14:paraId="20D364CB" w14:textId="77777777" w:rsidR="00B01D4C" w:rsidRDefault="00B01D4C" w:rsidP="00BD20C6">
      <w:pPr>
        <w:tabs>
          <w:tab w:val="left" w:pos="2835"/>
        </w:tabs>
        <w:spacing w:after="120" w:line="240" w:lineRule="auto"/>
        <w:rPr>
          <w:rFonts w:eastAsiaTheme="majorEastAsia" w:cstheme="majorBidi"/>
          <w:b/>
          <w:bCs/>
          <w:sz w:val="36"/>
          <w:szCs w:val="26"/>
        </w:rPr>
      </w:pPr>
    </w:p>
    <w:p w14:paraId="53447AF0" w14:textId="198F36B0" w:rsidR="00111CDE" w:rsidRPr="00BD20C6" w:rsidRDefault="00BD20C6" w:rsidP="00111CDE">
      <w:pPr>
        <w:pStyle w:val="Heading1BPBHEB"/>
      </w:pPr>
      <w:r w:rsidRPr="00BD20C6">
        <w:t xml:space="preserve">AWS IoT </w:t>
      </w:r>
      <w:r w:rsidR="00B01D4C" w:rsidRPr="00BD20C6">
        <w:t>device manag</w:t>
      </w:r>
      <w:r w:rsidRPr="00BD20C6">
        <w:t>ement</w:t>
      </w:r>
      <w:r w:rsidR="009C79AB">
        <w:t xml:space="preserve"> for IoT Fleets</w:t>
      </w:r>
    </w:p>
    <w:p w14:paraId="4B0936C4" w14:textId="11918EED" w:rsidR="00BD20C6" w:rsidRDefault="00BD20C6" w:rsidP="00B01D4C">
      <w:pPr>
        <w:pStyle w:val="NormalBPBHEB"/>
      </w:pPr>
      <w:r w:rsidRPr="00BD20C6">
        <w:t>The management of IoT devices can be a daunting task, especially at scale. AWS IoT Device Management, a service offered by AWS, simplifies this challenge by providing tools and features to efficiently onboard, organize, and monitor IoT devices. In this section</w:t>
      </w:r>
      <w:r w:rsidR="00B01D4C">
        <w:t>,</w:t>
      </w:r>
      <w:r w:rsidRPr="00BD20C6">
        <w:t xml:space="preserve"> we </w:t>
      </w:r>
      <w:r w:rsidR="00B01D4C">
        <w:t xml:space="preserve">will discuss </w:t>
      </w:r>
      <w:r w:rsidRPr="00BD20C6">
        <w:t>AWS IoT Device Management, exploring its key functionalities, significance in IoT fleet management, and real-world applications. Supported by scholarly articles and AWS sources, we highlight the critical role this service plays in streamlining IoT device operations.</w:t>
      </w:r>
    </w:p>
    <w:p w14:paraId="3B4C29A2" w14:textId="77777777" w:rsidR="00B01D4C" w:rsidRPr="00BD20C6" w:rsidRDefault="00B01D4C" w:rsidP="00787032">
      <w:pPr>
        <w:pStyle w:val="NormalBPBHEB"/>
      </w:pPr>
    </w:p>
    <w:p w14:paraId="3B86CEBA" w14:textId="77777777" w:rsidR="00BD20C6" w:rsidRPr="00BD20C6" w:rsidRDefault="00BD20C6" w:rsidP="001D5E98">
      <w:pPr>
        <w:pStyle w:val="Heading2BPBHEB"/>
      </w:pPr>
      <w:r w:rsidRPr="00BD20C6">
        <w:t>Understanding AWS IoT Device Management</w:t>
      </w:r>
    </w:p>
    <w:p w14:paraId="3DB58106" w14:textId="53CB71D9" w:rsidR="00BD20C6" w:rsidRPr="00BD20C6" w:rsidRDefault="00BD20C6" w:rsidP="00787032">
      <w:pPr>
        <w:pStyle w:val="NormalBPBHEB"/>
      </w:pPr>
      <w:r w:rsidRPr="00BD20C6">
        <w:t>AWS IoT Device Management</w:t>
      </w:r>
      <w:sdt>
        <w:sdtPr>
          <w:id w:val="-1858416804"/>
          <w:citation/>
        </w:sdtPr>
        <w:sdtContent>
          <w:r w:rsidR="00121D56">
            <w:fldChar w:fldCharType="begin"/>
          </w:r>
          <w:r w:rsidR="00121D56">
            <w:instrText xml:space="preserve"> CITATION Amand31 \l 1033 </w:instrText>
          </w:r>
          <w:r w:rsidR="00121D56">
            <w:fldChar w:fldCharType="separate"/>
          </w:r>
          <w:r w:rsidR="0043319C">
            <w:rPr>
              <w:noProof/>
            </w:rPr>
            <w:t xml:space="preserve"> </w:t>
          </w:r>
          <w:r w:rsidR="0043319C" w:rsidRPr="0043319C">
            <w:rPr>
              <w:noProof/>
            </w:rPr>
            <w:t>[52]</w:t>
          </w:r>
          <w:r w:rsidR="00121D56">
            <w:fldChar w:fldCharType="end"/>
          </w:r>
        </w:sdtContent>
      </w:sdt>
      <w:r w:rsidRPr="00BD20C6">
        <w:t xml:space="preserve"> is a comprehensive service designed to address the complexities associated with managing IoT device fleets. It enables organizations to securely and efficiently onboard, organize, monitor, and remotely manage their IoT devices at scale. With features like device provisioning, fleet indexing, and </w:t>
      </w:r>
      <w:r w:rsidRPr="00787032">
        <w:rPr>
          <w:b/>
          <w:bCs/>
        </w:rPr>
        <w:t>over-the-air (OTA)</w:t>
      </w:r>
      <w:r w:rsidRPr="00BD20C6">
        <w:t xml:space="preserve"> updates, AWS IoT Device Management simplifies device lifecycle management.</w:t>
      </w:r>
    </w:p>
    <w:p w14:paraId="772399A5" w14:textId="443A0734" w:rsidR="00BD20C6" w:rsidRPr="00BD20C6" w:rsidRDefault="00BD20C6" w:rsidP="00787032">
      <w:pPr>
        <w:pStyle w:val="NormalBPBHEB"/>
      </w:pPr>
      <w:r w:rsidRPr="00B01D4C">
        <w:t>Scholarly articles</w:t>
      </w:r>
      <w:sdt>
        <w:sdtPr>
          <w:id w:val="1671063425"/>
          <w:citation/>
        </w:sdtPr>
        <w:sdtContent>
          <w:r w:rsidR="00655754">
            <w:fldChar w:fldCharType="begin"/>
          </w:r>
          <w:r w:rsidR="00655754">
            <w:instrText xml:space="preserve"> CITATION Shi16 \l 1033 </w:instrText>
          </w:r>
          <w:r w:rsidR="00655754">
            <w:fldChar w:fldCharType="separate"/>
          </w:r>
          <w:r w:rsidR="0043319C">
            <w:rPr>
              <w:noProof/>
            </w:rPr>
            <w:t xml:space="preserve"> </w:t>
          </w:r>
          <w:r w:rsidR="0043319C" w:rsidRPr="0043319C">
            <w:rPr>
              <w:noProof/>
            </w:rPr>
            <w:t>[47]</w:t>
          </w:r>
          <w:r w:rsidR="00655754">
            <w:fldChar w:fldCharType="end"/>
          </w:r>
        </w:sdtContent>
      </w:sdt>
      <w:r w:rsidRPr="00B01D4C">
        <w:t xml:space="preserve"> emphasize the challenges that organizations face in managing large numbers of IoT devices, including the need for secure device onboarding, effective organization, and timely updates.</w:t>
      </w:r>
      <w:r w:rsidRPr="00BD20C6">
        <w:t xml:space="preserve"> AWS IoT Device Management tackles these challenges by providing a unified platform for device management and control </w:t>
      </w:r>
      <w:r w:rsidRPr="00787032">
        <w:rPr>
          <w:vertAlign w:val="superscript"/>
        </w:rPr>
        <w:t>[1][2]</w:t>
      </w:r>
      <w:r w:rsidRPr="00BD20C6">
        <w:t>.</w:t>
      </w:r>
    </w:p>
    <w:p w14:paraId="02138E32" w14:textId="77777777" w:rsidR="00B01D4C" w:rsidRDefault="00B01D4C" w:rsidP="00BF7BCF">
      <w:pPr>
        <w:pStyle w:val="Heading2"/>
      </w:pPr>
    </w:p>
    <w:p w14:paraId="2BCA404F" w14:textId="7DE3DD4B" w:rsidR="00BD20C6" w:rsidRPr="00BD20C6" w:rsidRDefault="00BD20C6" w:rsidP="00787032">
      <w:pPr>
        <w:pStyle w:val="Heading2BPBHEB"/>
      </w:pPr>
      <w:r w:rsidRPr="00BD20C6">
        <w:t xml:space="preserve">Key </w:t>
      </w:r>
      <w:r w:rsidR="00B01D4C" w:rsidRPr="00BD20C6">
        <w:t>capabilities and use cases</w:t>
      </w:r>
    </w:p>
    <w:p w14:paraId="0911E9CC" w14:textId="77777777" w:rsidR="00BD20C6" w:rsidRPr="00BD20C6" w:rsidRDefault="00BD20C6" w:rsidP="00787032">
      <w:pPr>
        <w:pStyle w:val="NormalBPBHEB"/>
      </w:pPr>
      <w:r w:rsidRPr="00BD20C6">
        <w:t>AWS IoT Device Management offers a range of capabilities tailored to IoT fleet management:</w:t>
      </w:r>
    </w:p>
    <w:p w14:paraId="0F42FB73" w14:textId="5339B971" w:rsidR="00BD20C6" w:rsidRPr="00BD20C6" w:rsidRDefault="00BD20C6" w:rsidP="00787032">
      <w:pPr>
        <w:pStyle w:val="NormalBPBHEB"/>
        <w:numPr>
          <w:ilvl w:val="0"/>
          <w:numId w:val="27"/>
        </w:numPr>
      </w:pPr>
      <w:r w:rsidRPr="00BD20C6">
        <w:rPr>
          <w:b/>
          <w:bCs/>
        </w:rPr>
        <w:t xml:space="preserve">Device </w:t>
      </w:r>
      <w:r w:rsidR="00B01D4C" w:rsidRPr="00BD20C6">
        <w:rPr>
          <w:b/>
          <w:bCs/>
        </w:rPr>
        <w:t>provisioning</w:t>
      </w:r>
      <w:r w:rsidRPr="00BD20C6">
        <w:t>: Simplifies the process of securely onboarding devices to the IoT platform.</w:t>
      </w:r>
    </w:p>
    <w:p w14:paraId="17B51112" w14:textId="3201A8EC" w:rsidR="00BD20C6" w:rsidRPr="00BD20C6" w:rsidRDefault="00BD20C6" w:rsidP="00787032">
      <w:pPr>
        <w:pStyle w:val="NormalBPBHEB"/>
        <w:numPr>
          <w:ilvl w:val="0"/>
          <w:numId w:val="27"/>
        </w:numPr>
      </w:pPr>
      <w:r w:rsidRPr="00BD20C6">
        <w:rPr>
          <w:b/>
          <w:bCs/>
        </w:rPr>
        <w:t xml:space="preserve">Device </w:t>
      </w:r>
      <w:r w:rsidR="00B01D4C" w:rsidRPr="00BD20C6">
        <w:rPr>
          <w:b/>
          <w:bCs/>
        </w:rPr>
        <w:t>registry and indexing</w:t>
      </w:r>
      <w:r w:rsidRPr="00BD20C6">
        <w:t>: Provides a centralized repository for device information and simplifies searching and filtering.</w:t>
      </w:r>
    </w:p>
    <w:p w14:paraId="185C8C0D" w14:textId="18D51648" w:rsidR="00BD20C6" w:rsidRPr="00BD20C6" w:rsidRDefault="00BD20C6" w:rsidP="00787032">
      <w:pPr>
        <w:pStyle w:val="NormalBPBHEB"/>
        <w:numPr>
          <w:ilvl w:val="0"/>
          <w:numId w:val="27"/>
        </w:numPr>
      </w:pPr>
      <w:r w:rsidRPr="00BD20C6">
        <w:rPr>
          <w:b/>
          <w:bCs/>
        </w:rPr>
        <w:t xml:space="preserve">Remote </w:t>
      </w:r>
      <w:r w:rsidR="00B01D4C" w:rsidRPr="00BD20C6">
        <w:rPr>
          <w:b/>
          <w:bCs/>
        </w:rPr>
        <w:t>device management</w:t>
      </w:r>
      <w:r w:rsidRPr="00BD20C6">
        <w:t>: Enables remote actions like rebooting, resetting, or updating devices over the air.</w:t>
      </w:r>
    </w:p>
    <w:p w14:paraId="31757E27" w14:textId="51D0834E" w:rsidR="00BD20C6" w:rsidRPr="00BD20C6" w:rsidRDefault="00BD20C6" w:rsidP="00787032">
      <w:pPr>
        <w:pStyle w:val="NormalBPBHEB"/>
        <w:numPr>
          <w:ilvl w:val="0"/>
          <w:numId w:val="27"/>
        </w:numPr>
      </w:pPr>
      <w:r w:rsidRPr="00BD20C6">
        <w:rPr>
          <w:b/>
          <w:bCs/>
        </w:rPr>
        <w:t xml:space="preserve">Fleet </w:t>
      </w:r>
      <w:r w:rsidR="00B01D4C" w:rsidRPr="00BD20C6">
        <w:rPr>
          <w:b/>
          <w:bCs/>
        </w:rPr>
        <w:t>monitoring</w:t>
      </w:r>
      <w:r w:rsidRPr="00BD20C6">
        <w:t>: Offers real-time insights into the health and status of the entire device fleet.</w:t>
      </w:r>
    </w:p>
    <w:p w14:paraId="03757730" w14:textId="77777777" w:rsidR="00BD20C6" w:rsidRPr="00BD20C6" w:rsidRDefault="00BD20C6" w:rsidP="00787032">
      <w:pPr>
        <w:pStyle w:val="NormalBPBHEB"/>
      </w:pPr>
      <w:r w:rsidRPr="00BD20C6">
        <w:t>Real-world use cases showcase the versatility of AWS IoT Device Management. In a smart home scenario, it can ensure that all connected devices receive timely software updates, enhancing security and functionality. In an industrial IoT environment, it can streamline the management of sensor networks, improving data collection and analytics.</w:t>
      </w:r>
    </w:p>
    <w:p w14:paraId="4C6A17D2" w14:textId="68E6C0E5" w:rsidR="00BD20C6" w:rsidRPr="00BD20C6" w:rsidRDefault="00BD20C6" w:rsidP="00787032">
      <w:pPr>
        <w:pStyle w:val="NormalBPBHEB"/>
      </w:pPr>
      <w:r w:rsidRPr="00BD20C6">
        <w:t xml:space="preserve">As we explore this section further, we will </w:t>
      </w:r>
      <w:r w:rsidR="00B01D4C">
        <w:t xml:space="preserve">discuss the </w:t>
      </w:r>
      <w:r w:rsidRPr="00BD20C6">
        <w:t>practical implementations, best practices, and success stories that demonstrate how AWS IoT Device Management is simplifying the management of IoT fleets. By providing a robust and efficient solution for IoT device operations, AWS IoT Device Management empowers organizations to maximize the value of their IoT deployments.</w:t>
      </w:r>
    </w:p>
    <w:p w14:paraId="270CF3CD" w14:textId="77777777" w:rsidR="008663DC" w:rsidRDefault="008663DC" w:rsidP="00126D33">
      <w:pPr>
        <w:tabs>
          <w:tab w:val="left" w:pos="2835"/>
        </w:tabs>
        <w:spacing w:after="120" w:line="240" w:lineRule="auto"/>
      </w:pPr>
    </w:p>
    <w:p w14:paraId="00640AA8" w14:textId="4F7C60A4" w:rsidR="00BD4AE9" w:rsidRPr="00BD4AE9" w:rsidRDefault="00BD4AE9" w:rsidP="00787032">
      <w:pPr>
        <w:pStyle w:val="Heading1BPBHEB"/>
      </w:pPr>
      <w:r w:rsidRPr="00BD4AE9">
        <w:t xml:space="preserve">AWS IoT EduKit Empowering </w:t>
      </w:r>
      <w:r w:rsidR="00E7117B">
        <w:t xml:space="preserve">IoT </w:t>
      </w:r>
      <w:r w:rsidRPr="00BD4AE9">
        <w:t>Education</w:t>
      </w:r>
    </w:p>
    <w:p w14:paraId="18F98355" w14:textId="2EB66324" w:rsidR="00BD4AE9" w:rsidRPr="00BD4AE9" w:rsidRDefault="00BD4AE9" w:rsidP="00787032">
      <w:pPr>
        <w:pStyle w:val="NormalBPBHEB"/>
      </w:pPr>
      <w:r w:rsidRPr="00BD4AE9">
        <w:t>Education is at the heart of innovation, and the IoT is one of the most transformative technological advancements of our time. To bridge the gap between IoT technology and education, AWS offers the AWS IoT EduKit. In this section</w:t>
      </w:r>
      <w:r w:rsidR="0025475B">
        <w:t>,</w:t>
      </w:r>
      <w:r w:rsidRPr="00BD4AE9">
        <w:t xml:space="preserve"> we explore the AWS IoT EduKit, highlighting its significance in empowering educational institutions, students, and developers to delve into IoT technology. Drawing upon scholarly articles and AWS sources, we emphasize the role this kit plays in fostering IoT education and innovation.</w:t>
      </w:r>
    </w:p>
    <w:p w14:paraId="5F699C62" w14:textId="77777777" w:rsidR="0025475B" w:rsidRDefault="0025475B" w:rsidP="00BD4AE9">
      <w:pPr>
        <w:pStyle w:val="Heading2"/>
      </w:pPr>
    </w:p>
    <w:p w14:paraId="3730257A" w14:textId="2CF1516A" w:rsidR="00BD4AE9" w:rsidRPr="00BD4AE9" w:rsidRDefault="00BD4AE9" w:rsidP="00787032">
      <w:pPr>
        <w:pStyle w:val="Heading2BPBHEB"/>
      </w:pPr>
      <w:r w:rsidRPr="00BD4AE9">
        <w:t xml:space="preserve">Empowering </w:t>
      </w:r>
      <w:r w:rsidR="0025475B" w:rsidRPr="00BD4AE9">
        <w:t>educ</w:t>
      </w:r>
      <w:r w:rsidRPr="00BD4AE9">
        <w:t>ation with AWS IoT EduKit</w:t>
      </w:r>
    </w:p>
    <w:p w14:paraId="4D1A9A1C" w14:textId="55ADE2C8" w:rsidR="00BD4AE9" w:rsidRPr="00BD4AE9" w:rsidRDefault="00BD4AE9" w:rsidP="00787032">
      <w:pPr>
        <w:pStyle w:val="NormalBPBHEB"/>
      </w:pPr>
      <w:r w:rsidRPr="0025475B">
        <w:t>The AWS IoT EduKit</w:t>
      </w:r>
      <w:sdt>
        <w:sdtPr>
          <w:id w:val="-1521769952"/>
          <w:citation/>
        </w:sdtPr>
        <w:sdtContent>
          <w:r w:rsidR="006F42B5">
            <w:fldChar w:fldCharType="begin"/>
          </w:r>
          <w:r w:rsidR="006F42B5">
            <w:instrText xml:space="preserve"> CITATION AWSnd2 \l 1033 </w:instrText>
          </w:r>
          <w:r w:rsidR="006F42B5">
            <w:fldChar w:fldCharType="separate"/>
          </w:r>
          <w:r w:rsidR="0043319C">
            <w:rPr>
              <w:noProof/>
            </w:rPr>
            <w:t xml:space="preserve"> </w:t>
          </w:r>
          <w:r w:rsidR="0043319C" w:rsidRPr="0043319C">
            <w:rPr>
              <w:noProof/>
            </w:rPr>
            <w:t>[53]</w:t>
          </w:r>
          <w:r w:rsidR="006F42B5">
            <w:fldChar w:fldCharType="end"/>
          </w:r>
        </w:sdtContent>
      </w:sdt>
      <w:r w:rsidRPr="0025475B">
        <w:t xml:space="preserve"> is a powerful learning resource designed to make IoT accessible and engaging for students, educators, and IoT enthusiasts.</w:t>
      </w:r>
      <w:r w:rsidRPr="00BD4AE9">
        <w:t xml:space="preserve"> It provides a hands-on experience with IoT concepts, allowing users to build real-world IoT applications while gaining valuable skills.</w:t>
      </w:r>
    </w:p>
    <w:p w14:paraId="1096F998" w14:textId="03C7AC3A" w:rsidR="00BD4AE9" w:rsidRPr="00BD4AE9" w:rsidRDefault="00BD4AE9" w:rsidP="00787032">
      <w:pPr>
        <w:pStyle w:val="NormalBPBHEB"/>
      </w:pPr>
      <w:r w:rsidRPr="00BD4AE9">
        <w:t>Scholarly articles</w:t>
      </w:r>
      <w:sdt>
        <w:sdtPr>
          <w:id w:val="-1606960681"/>
          <w:citation/>
        </w:sdtPr>
        <w:sdtContent>
          <w:r w:rsidR="00060975">
            <w:fldChar w:fldCharType="begin"/>
          </w:r>
          <w:r w:rsidR="00060975">
            <w:instrText xml:space="preserve"> CITATION Vyg78 \l 1033 </w:instrText>
          </w:r>
          <w:r w:rsidR="00060975">
            <w:fldChar w:fldCharType="separate"/>
          </w:r>
          <w:r w:rsidR="0043319C">
            <w:rPr>
              <w:noProof/>
            </w:rPr>
            <w:t xml:space="preserve"> </w:t>
          </w:r>
          <w:r w:rsidR="0043319C" w:rsidRPr="0043319C">
            <w:rPr>
              <w:noProof/>
            </w:rPr>
            <w:t>[54]</w:t>
          </w:r>
          <w:r w:rsidR="00060975">
            <w:fldChar w:fldCharType="end"/>
          </w:r>
        </w:sdtContent>
      </w:sdt>
      <w:r w:rsidRPr="00BD4AE9">
        <w:t xml:space="preserve"> underscore the importance of practical, experiential learning in the field of technology. Hands-on learning not only enhances understanding but also nurtures creativity and problem-solving skills. AWS IoT EduKit aligns with these principles by offering a practical platform for IoT education and experimentation </w:t>
      </w:r>
      <w:r w:rsidRPr="00787032">
        <w:rPr>
          <w:vertAlign w:val="superscript"/>
        </w:rPr>
        <w:t>[1][2]</w:t>
      </w:r>
      <w:r w:rsidRPr="00BD4AE9">
        <w:t>.</w:t>
      </w:r>
    </w:p>
    <w:p w14:paraId="0DBA1912" w14:textId="77777777" w:rsidR="0025475B" w:rsidRDefault="0025475B" w:rsidP="00BD4AE9">
      <w:pPr>
        <w:pStyle w:val="Heading2"/>
      </w:pPr>
    </w:p>
    <w:p w14:paraId="0AF1F265" w14:textId="0E5A9A49" w:rsidR="00BD4AE9" w:rsidRPr="00BD4AE9" w:rsidRDefault="00BD4AE9" w:rsidP="00787032">
      <w:pPr>
        <w:pStyle w:val="Heading2BPBHEB"/>
      </w:pPr>
      <w:r w:rsidRPr="00BD4AE9">
        <w:t xml:space="preserve">Key </w:t>
      </w:r>
      <w:r w:rsidR="0025475B" w:rsidRPr="00BD4AE9">
        <w:t>features and learning opportunities</w:t>
      </w:r>
    </w:p>
    <w:p w14:paraId="7EECCCAD" w14:textId="77777777" w:rsidR="00BD4AE9" w:rsidRPr="00BD4AE9" w:rsidRDefault="00BD4AE9" w:rsidP="00787032">
      <w:pPr>
        <w:pStyle w:val="NormalBPBHEB"/>
      </w:pPr>
      <w:r w:rsidRPr="00BD4AE9">
        <w:t>AWS IoT EduKit offers several key features and learning opportunities:</w:t>
      </w:r>
    </w:p>
    <w:p w14:paraId="5D750DB2" w14:textId="31A6BAD2" w:rsidR="00BD4AE9" w:rsidRPr="00BD4AE9" w:rsidRDefault="00BD4AE9" w:rsidP="00787032">
      <w:pPr>
        <w:pStyle w:val="NormalBPBHEB"/>
        <w:numPr>
          <w:ilvl w:val="0"/>
          <w:numId w:val="28"/>
        </w:numPr>
      </w:pPr>
      <w:r w:rsidRPr="00BD4AE9">
        <w:rPr>
          <w:b/>
          <w:bCs/>
        </w:rPr>
        <w:t xml:space="preserve">Hardware </w:t>
      </w:r>
      <w:r w:rsidR="0025475B" w:rsidRPr="00BD4AE9">
        <w:rPr>
          <w:b/>
          <w:bCs/>
        </w:rPr>
        <w:t>components</w:t>
      </w:r>
      <w:r w:rsidRPr="00BD4AE9">
        <w:t>: The kit includes an array of IoT sensors, actuators, and a microcontroller for building IoT projects.</w:t>
      </w:r>
    </w:p>
    <w:p w14:paraId="6E9B4173" w14:textId="74026A2B" w:rsidR="00BD4AE9" w:rsidRPr="00BD4AE9" w:rsidRDefault="00BD4AE9" w:rsidP="00787032">
      <w:pPr>
        <w:pStyle w:val="NormalBPBHEB"/>
        <w:numPr>
          <w:ilvl w:val="0"/>
          <w:numId w:val="28"/>
        </w:numPr>
      </w:pPr>
      <w:r w:rsidRPr="00BD4AE9">
        <w:rPr>
          <w:b/>
          <w:bCs/>
        </w:rPr>
        <w:t xml:space="preserve">Software </w:t>
      </w:r>
      <w:r w:rsidR="0025475B" w:rsidRPr="00BD4AE9">
        <w:rPr>
          <w:b/>
          <w:bCs/>
        </w:rPr>
        <w:t>resources</w:t>
      </w:r>
      <w:r w:rsidRPr="00BD4AE9">
        <w:t xml:space="preserve">: Users access AWS IoT Core and AWS Lambda for </w:t>
      </w:r>
      <w:r w:rsidR="009D7132" w:rsidRPr="00BD4AE9">
        <w:t>cloud based</w:t>
      </w:r>
      <w:r w:rsidRPr="00BD4AE9">
        <w:t xml:space="preserve"> IoT development.</w:t>
      </w:r>
    </w:p>
    <w:p w14:paraId="552AC62C" w14:textId="099E1B0B" w:rsidR="00BD4AE9" w:rsidRPr="00BD4AE9" w:rsidRDefault="00BD4AE9" w:rsidP="00787032">
      <w:pPr>
        <w:pStyle w:val="NormalBPBHEB"/>
        <w:numPr>
          <w:ilvl w:val="0"/>
          <w:numId w:val="28"/>
        </w:numPr>
      </w:pPr>
      <w:r w:rsidRPr="00BD4AE9">
        <w:rPr>
          <w:b/>
          <w:bCs/>
        </w:rPr>
        <w:t xml:space="preserve">Educational </w:t>
      </w:r>
      <w:r w:rsidR="0025475B" w:rsidRPr="00BD4AE9">
        <w:rPr>
          <w:b/>
          <w:bCs/>
        </w:rPr>
        <w:t>content</w:t>
      </w:r>
      <w:r w:rsidRPr="00BD4AE9">
        <w:t>: The kit is accompanied by educational resources, including tutorials, documentation, and example projects.</w:t>
      </w:r>
    </w:p>
    <w:p w14:paraId="65016750" w14:textId="6A27517F" w:rsidR="00BD4AE9" w:rsidRPr="00BD4AE9" w:rsidRDefault="00BD4AE9" w:rsidP="00787032">
      <w:pPr>
        <w:pStyle w:val="NormalBPBHEB"/>
        <w:numPr>
          <w:ilvl w:val="0"/>
          <w:numId w:val="28"/>
        </w:numPr>
      </w:pPr>
      <w:r w:rsidRPr="00BD4AE9">
        <w:rPr>
          <w:b/>
          <w:bCs/>
        </w:rPr>
        <w:t xml:space="preserve">Community </w:t>
      </w:r>
      <w:r w:rsidR="0025475B" w:rsidRPr="00BD4AE9">
        <w:rPr>
          <w:b/>
          <w:bCs/>
        </w:rPr>
        <w:t>engagement</w:t>
      </w:r>
      <w:r w:rsidRPr="00BD4AE9">
        <w:t>: Users can connect with the AWS IoT EduKit community, share their projects, and learn from others.</w:t>
      </w:r>
    </w:p>
    <w:p w14:paraId="01E56665" w14:textId="77777777" w:rsidR="00BD4AE9" w:rsidRPr="00BD4AE9" w:rsidRDefault="00BD4AE9" w:rsidP="00787032">
      <w:pPr>
        <w:pStyle w:val="NormalBPBHEB"/>
      </w:pPr>
      <w:r w:rsidRPr="00BD4AE9">
        <w:t>Real-world applications of the AWS IoT EduKit in education are vast. It can be used in classrooms to teach IoT concepts, in research projects to prototype IoT solutions, and in hackathons to foster innovation. Students and educators alike can use the kit to explore IoT, building the skills needed for careers in technology.</w:t>
      </w:r>
    </w:p>
    <w:p w14:paraId="5895ED9B" w14:textId="4B7DF4E6" w:rsidR="00BD4AE9" w:rsidRPr="00BD4AE9" w:rsidRDefault="0025475B" w:rsidP="00787032">
      <w:pPr>
        <w:pStyle w:val="NormalBPBHEB"/>
      </w:pPr>
      <w:r>
        <w:t xml:space="preserve">In </w:t>
      </w:r>
      <w:r w:rsidR="00BD4AE9" w:rsidRPr="00BD4AE9">
        <w:t>this section, we will explore practical implementations, showcase educational success stories, and underline the kit's role in democratizing IoT education. The AWS IoT EduKit empowers learners of all levels to unlock their IoT potential, fostering a new generation of IoT innovators.</w:t>
      </w:r>
    </w:p>
    <w:p w14:paraId="73BB0B4E" w14:textId="77777777" w:rsidR="008663DC" w:rsidRDefault="008663DC" w:rsidP="00126D33">
      <w:pPr>
        <w:tabs>
          <w:tab w:val="left" w:pos="2835"/>
        </w:tabs>
        <w:spacing w:after="120" w:line="240" w:lineRule="auto"/>
      </w:pPr>
    </w:p>
    <w:p w14:paraId="1E6401CB" w14:textId="77777777" w:rsidR="00215805" w:rsidRPr="00215805" w:rsidRDefault="00215805" w:rsidP="00787032">
      <w:pPr>
        <w:pStyle w:val="Heading1BPBHEB"/>
      </w:pPr>
      <w:r w:rsidRPr="00215805">
        <w:t>AWS IoT Events: Enabling Event-Driven IoT Solutions</w:t>
      </w:r>
    </w:p>
    <w:p w14:paraId="7DA592FF" w14:textId="5A2B52F0" w:rsidR="00215805" w:rsidRDefault="00215805" w:rsidP="0025475B">
      <w:pPr>
        <w:pStyle w:val="NormalBPBHEB"/>
      </w:pPr>
      <w:r w:rsidRPr="00215805">
        <w:t>In the ever-evolving landscape of the IoT, AWS IoT Events stands as a pivotal service, orchestrating event-driven IoT applications. This section unveils the significance of AWS IoT Events in managing complex IoT data streams, while drawing from scholarly articles and AWS sources, offering a comprehensive understanding of its capabilities and applications.</w:t>
      </w:r>
    </w:p>
    <w:p w14:paraId="3E42833B" w14:textId="77777777" w:rsidR="0025475B" w:rsidRPr="00215805" w:rsidRDefault="0025475B" w:rsidP="00787032">
      <w:pPr>
        <w:pStyle w:val="NormalBPBHEB"/>
      </w:pPr>
    </w:p>
    <w:p w14:paraId="54054110" w14:textId="77777777" w:rsidR="00215805" w:rsidRPr="00215805" w:rsidRDefault="00215805" w:rsidP="00787032">
      <w:pPr>
        <w:pStyle w:val="Heading2BPBHEB"/>
      </w:pPr>
      <w:r w:rsidRPr="00215805">
        <w:t>Understanding AWS IoT Events</w:t>
      </w:r>
    </w:p>
    <w:p w14:paraId="689DE989" w14:textId="47CD81A5" w:rsidR="00215805" w:rsidRPr="00215805" w:rsidRDefault="00215805" w:rsidP="00787032">
      <w:pPr>
        <w:pStyle w:val="NormalBPBHEB"/>
      </w:pPr>
      <w:r w:rsidRPr="00215805">
        <w:t>AWS IoT Events is a service designed to simplify IoT application development by enabling the detection and response to events from IoT sensors and applications. Events are crucial in IoT scenarios, as they signify meaningful occurrences such as equipment malfunctions, temperature spikes, or security breaches</w:t>
      </w:r>
      <w:sdt>
        <w:sdtPr>
          <w:id w:val="1116255622"/>
          <w:citation/>
        </w:sdtPr>
        <w:sdtContent>
          <w:r w:rsidR="009D480C">
            <w:fldChar w:fldCharType="begin"/>
          </w:r>
          <w:r w:rsidR="009D480C">
            <w:instrText xml:space="preserve"> CITATION Ban17 \l 1033 </w:instrText>
          </w:r>
          <w:r w:rsidR="009D480C">
            <w:fldChar w:fldCharType="separate"/>
          </w:r>
          <w:r w:rsidR="0043319C">
            <w:rPr>
              <w:noProof/>
            </w:rPr>
            <w:t xml:space="preserve"> </w:t>
          </w:r>
          <w:r w:rsidR="0043319C" w:rsidRPr="0043319C">
            <w:rPr>
              <w:noProof/>
            </w:rPr>
            <w:t>[55]</w:t>
          </w:r>
          <w:r w:rsidR="009D480C">
            <w:fldChar w:fldCharType="end"/>
          </w:r>
        </w:sdtContent>
      </w:sdt>
      <w:r w:rsidRPr="00215805">
        <w:t>. Detecting and acting upon these events promptly is essential for maintaining system efficiency, safety, and security.</w:t>
      </w:r>
    </w:p>
    <w:p w14:paraId="41EEDC34" w14:textId="77777777" w:rsidR="006970AF" w:rsidRDefault="006970AF" w:rsidP="004C1E3E">
      <w:pPr>
        <w:pStyle w:val="Heading2"/>
      </w:pPr>
    </w:p>
    <w:p w14:paraId="0D152E19" w14:textId="4C4303A0" w:rsidR="00215805" w:rsidRPr="00215805" w:rsidRDefault="00215805" w:rsidP="0012732B">
      <w:pPr>
        <w:pStyle w:val="Heading2BPBHEB"/>
      </w:pPr>
      <w:r w:rsidRPr="00215805">
        <w:t>Insights on Event-Driven IoT</w:t>
      </w:r>
    </w:p>
    <w:p w14:paraId="00963C31" w14:textId="557674C7" w:rsidR="00215805" w:rsidRPr="00215805" w:rsidRDefault="00215805" w:rsidP="0012732B">
      <w:pPr>
        <w:pStyle w:val="NormalBPBHEB"/>
      </w:pPr>
      <w:r w:rsidRPr="00215805">
        <w:t>Scholarly articles</w:t>
      </w:r>
      <w:sdt>
        <w:sdtPr>
          <w:id w:val="1569376914"/>
          <w:citation/>
        </w:sdtPr>
        <w:sdtContent>
          <w:r w:rsidR="00427ADF">
            <w:fldChar w:fldCharType="begin"/>
          </w:r>
          <w:r w:rsidR="00427ADF">
            <w:instrText xml:space="preserve"> CITATION Xue16 \l 1033 </w:instrText>
          </w:r>
          <w:r w:rsidR="00427ADF">
            <w:fldChar w:fldCharType="separate"/>
          </w:r>
          <w:r w:rsidR="0043319C">
            <w:rPr>
              <w:noProof/>
            </w:rPr>
            <w:t xml:space="preserve"> </w:t>
          </w:r>
          <w:r w:rsidR="0043319C" w:rsidRPr="0043319C">
            <w:rPr>
              <w:noProof/>
            </w:rPr>
            <w:t>[56]</w:t>
          </w:r>
          <w:r w:rsidR="00427ADF">
            <w:fldChar w:fldCharType="end"/>
          </w:r>
        </w:sdtContent>
      </w:sdt>
      <w:r w:rsidRPr="00215805">
        <w:t xml:space="preserve"> emphasize the importance of event-driven architecture in IoT systems. Event-driven systems allow for real-time responsiveness, making them suitable for applications like predictive maintenance, anomaly detection, and monitoring. They enable IoT devices to send events when certain conditions are met, triggering actions or alerts </w:t>
      </w:r>
      <w:r w:rsidRPr="0012732B">
        <w:rPr>
          <w:vertAlign w:val="superscript"/>
        </w:rPr>
        <w:t>[1][2]</w:t>
      </w:r>
      <w:r w:rsidRPr="00215805">
        <w:t>.</w:t>
      </w:r>
    </w:p>
    <w:p w14:paraId="1E8FE5BD" w14:textId="77777777" w:rsidR="00215805" w:rsidRPr="00215805" w:rsidRDefault="00215805" w:rsidP="0012732B">
      <w:pPr>
        <w:pStyle w:val="NormalBPBHEB"/>
      </w:pPr>
      <w:r w:rsidRPr="00215805">
        <w:t>AWS IoT Events simplifies the implementation of event-driven architecture in IoT solutions. It provides tools for defining event detectors, setting up actions, and integrating with other AWS services, all without the need for complex coding. This streamlines the development process and allows developers to focus on creating value-added features for their IoT applications.</w:t>
      </w:r>
    </w:p>
    <w:p w14:paraId="7D48D5AB" w14:textId="77777777" w:rsidR="006970AF" w:rsidRDefault="006970AF" w:rsidP="004C1E3E">
      <w:pPr>
        <w:pStyle w:val="Heading2"/>
      </w:pPr>
    </w:p>
    <w:p w14:paraId="116D5782" w14:textId="49164BE2" w:rsidR="00215805" w:rsidRPr="00215805" w:rsidRDefault="00215805" w:rsidP="0012732B">
      <w:pPr>
        <w:pStyle w:val="Heading2BPBHEB"/>
      </w:pPr>
      <w:r w:rsidRPr="00215805">
        <w:t xml:space="preserve">Key </w:t>
      </w:r>
      <w:r w:rsidR="006970AF" w:rsidRPr="00215805">
        <w:t>features and use cases</w:t>
      </w:r>
    </w:p>
    <w:p w14:paraId="2AC2DF05" w14:textId="77777777" w:rsidR="00215805" w:rsidRPr="00215805" w:rsidRDefault="00215805" w:rsidP="0012732B">
      <w:pPr>
        <w:pStyle w:val="NormalBPBHEB"/>
      </w:pPr>
      <w:r w:rsidRPr="00215805">
        <w:t>AWS IoT Events offers several key features and use cases:</w:t>
      </w:r>
    </w:p>
    <w:p w14:paraId="10F29B46" w14:textId="4CAE3838" w:rsidR="00215805" w:rsidRPr="00215805" w:rsidRDefault="00215805" w:rsidP="0012732B">
      <w:pPr>
        <w:pStyle w:val="NormalBPBHEB"/>
        <w:numPr>
          <w:ilvl w:val="0"/>
          <w:numId w:val="29"/>
        </w:numPr>
      </w:pPr>
      <w:r w:rsidRPr="00215805">
        <w:rPr>
          <w:b/>
          <w:bCs/>
        </w:rPr>
        <w:t xml:space="preserve">Event </w:t>
      </w:r>
      <w:r w:rsidR="006970AF" w:rsidRPr="00215805">
        <w:rPr>
          <w:b/>
          <w:bCs/>
        </w:rPr>
        <w:t>detecto</w:t>
      </w:r>
      <w:r w:rsidRPr="00215805">
        <w:rPr>
          <w:b/>
          <w:bCs/>
        </w:rPr>
        <w:t>rs</w:t>
      </w:r>
      <w:r w:rsidRPr="00215805">
        <w:t>: Users can define custom logic for detecting events based on data from IoT devices.</w:t>
      </w:r>
    </w:p>
    <w:p w14:paraId="463B7D18" w14:textId="7E467707" w:rsidR="00215805" w:rsidRPr="00215805" w:rsidRDefault="00215805" w:rsidP="0012732B">
      <w:pPr>
        <w:pStyle w:val="NormalBPBHEB"/>
        <w:numPr>
          <w:ilvl w:val="0"/>
          <w:numId w:val="29"/>
        </w:numPr>
      </w:pPr>
      <w:r w:rsidRPr="00215805">
        <w:rPr>
          <w:b/>
          <w:bCs/>
        </w:rPr>
        <w:t xml:space="preserve">Integration with </w:t>
      </w:r>
      <w:r w:rsidR="006970AF" w:rsidRPr="00215805">
        <w:rPr>
          <w:b/>
          <w:bCs/>
        </w:rPr>
        <w:t>oth</w:t>
      </w:r>
      <w:r w:rsidRPr="00215805">
        <w:rPr>
          <w:b/>
          <w:bCs/>
        </w:rPr>
        <w:t xml:space="preserve">er AWS </w:t>
      </w:r>
      <w:r w:rsidR="006970AF" w:rsidRPr="00215805">
        <w:rPr>
          <w:b/>
          <w:bCs/>
        </w:rPr>
        <w:t>services</w:t>
      </w:r>
      <w:r w:rsidRPr="00215805">
        <w:t>: It seamlessly integrates with services like AWS Lambda, Amazon SNS, and Amazon S3, enabling automated responses.</w:t>
      </w:r>
    </w:p>
    <w:p w14:paraId="733AEDCD" w14:textId="0D0626C7" w:rsidR="00215805" w:rsidRPr="00215805" w:rsidRDefault="00215805" w:rsidP="0012732B">
      <w:pPr>
        <w:pStyle w:val="NormalBPBHEB"/>
        <w:numPr>
          <w:ilvl w:val="0"/>
          <w:numId w:val="29"/>
        </w:numPr>
      </w:pPr>
      <w:r w:rsidRPr="00215805">
        <w:rPr>
          <w:b/>
          <w:bCs/>
        </w:rPr>
        <w:t>Real-</w:t>
      </w:r>
      <w:r w:rsidR="006970AF" w:rsidRPr="00215805">
        <w:rPr>
          <w:b/>
          <w:bCs/>
        </w:rPr>
        <w:t>time monitoring</w:t>
      </w:r>
      <w:r w:rsidRPr="00215805">
        <w:t>: It provides real-time monitoring and visualization of IoT events through the AWS IoT Events console.</w:t>
      </w:r>
    </w:p>
    <w:p w14:paraId="36C1BF2B" w14:textId="77777777" w:rsidR="00215805" w:rsidRPr="00215805" w:rsidRDefault="00215805" w:rsidP="0012732B">
      <w:pPr>
        <w:pStyle w:val="NormalBPBHEB"/>
        <w:numPr>
          <w:ilvl w:val="0"/>
          <w:numId w:val="29"/>
        </w:numPr>
      </w:pPr>
      <w:r w:rsidRPr="00215805">
        <w:rPr>
          <w:b/>
          <w:bCs/>
        </w:rPr>
        <w:t>Scalability</w:t>
      </w:r>
      <w:r w:rsidRPr="00215805">
        <w:t>: The service can scale to handle large volumes of events from a vast number of devices.</w:t>
      </w:r>
    </w:p>
    <w:p w14:paraId="41CFAB77" w14:textId="77777777" w:rsidR="00215805" w:rsidRPr="00215805" w:rsidRDefault="00215805" w:rsidP="0012732B">
      <w:pPr>
        <w:pStyle w:val="NormalBPBHEB"/>
      </w:pPr>
      <w:r w:rsidRPr="00215805">
        <w:t>Use cases for AWS IoT Events span various industries. For example, in manufacturing, it can be used for predictive maintenance by detecting abnormal equipment behavior. In agriculture, it can monitor soil moisture levels and trigger irrigation systems when needed. Security applications can benefit from event-based intrusion detection.</w:t>
      </w:r>
    </w:p>
    <w:p w14:paraId="56F1BBB6" w14:textId="4DE596E7" w:rsidR="00215805" w:rsidRPr="00215805" w:rsidRDefault="00215805" w:rsidP="0012732B">
      <w:pPr>
        <w:pStyle w:val="NormalBPBHEB"/>
      </w:pPr>
      <w:r w:rsidRPr="00215805">
        <w:t xml:space="preserve">As we explore this section further, we will </w:t>
      </w:r>
      <w:r w:rsidR="00FC39E4">
        <w:t>discuss the</w:t>
      </w:r>
      <w:r w:rsidRPr="00215805">
        <w:t xml:space="preserve"> practical implementations, showcasing how AWS IoT Events enable IoT applications to become more responsive, efficient, and intelligent. With AWS IoT Events, IoT systems can react to events in real time, making them more adaptive and valuable for businesses and consumers alike.</w:t>
      </w:r>
    </w:p>
    <w:p w14:paraId="5E4C5AD7" w14:textId="77777777" w:rsidR="004C1E3E" w:rsidRPr="00215805" w:rsidRDefault="004C1E3E" w:rsidP="00215805">
      <w:pPr>
        <w:tabs>
          <w:tab w:val="left" w:pos="2835"/>
        </w:tabs>
        <w:spacing w:after="120" w:line="240" w:lineRule="auto"/>
      </w:pPr>
    </w:p>
    <w:p w14:paraId="46EAEBBE" w14:textId="77777777" w:rsidR="00215805" w:rsidRPr="00215805" w:rsidRDefault="00215805" w:rsidP="0012732B">
      <w:pPr>
        <w:pStyle w:val="Heading1BPBHEB"/>
      </w:pPr>
      <w:r w:rsidRPr="00215805">
        <w:t>AWS IoT RoboRunner: Empowering Robotic Applications with Intelligence</w:t>
      </w:r>
    </w:p>
    <w:p w14:paraId="3D62A1E7" w14:textId="3A7E4637" w:rsidR="00215805" w:rsidRDefault="00215805" w:rsidP="006970AF">
      <w:pPr>
        <w:pStyle w:val="NormalBPBHEB"/>
      </w:pPr>
      <w:r w:rsidRPr="00215805">
        <w:t>In IoT and robotics, AWS IoT RoboRunner emerges as a game-changing service that marries the power of cloud computing with the precision of robotics. This section explores the multifaceted world of AWS IoT RoboRunner, highlighting its significance, features, and real-world applications.</w:t>
      </w:r>
    </w:p>
    <w:p w14:paraId="0C5C6FF3" w14:textId="77777777" w:rsidR="006970AF" w:rsidRPr="00215805" w:rsidRDefault="006970AF" w:rsidP="0012732B">
      <w:pPr>
        <w:pStyle w:val="NormalBPBHEB"/>
      </w:pPr>
    </w:p>
    <w:p w14:paraId="0BE9F882" w14:textId="77777777" w:rsidR="00215805" w:rsidRPr="00215805" w:rsidRDefault="00215805" w:rsidP="0012732B">
      <w:pPr>
        <w:pStyle w:val="Heading2BPBHEB"/>
      </w:pPr>
      <w:r w:rsidRPr="00215805">
        <w:t>Unveiling AWS IoT RoboRunner</w:t>
      </w:r>
    </w:p>
    <w:p w14:paraId="29EF41AF" w14:textId="77777777" w:rsidR="00215805" w:rsidRPr="00215805" w:rsidRDefault="00215805" w:rsidP="0012732B">
      <w:pPr>
        <w:pStyle w:val="NormalBPBHEB"/>
      </w:pPr>
      <w:r w:rsidRPr="00215805">
        <w:t>AWS IoT RoboRunner is a service designed to facilitate the coordination and orchestration of robotic applications. It offers a unified platform for managing and deploying robotic fleets, enabling developers to build intelligent and responsive robotic systems. This service leverages the AWS cloud infrastructure, machine learning capabilities, and IoT connectivity to empower robots with enhanced decision-making abilities.</w:t>
      </w:r>
    </w:p>
    <w:p w14:paraId="19443C87" w14:textId="77777777" w:rsidR="00562135" w:rsidRDefault="00562135" w:rsidP="004C1E3E">
      <w:pPr>
        <w:pStyle w:val="Heading2"/>
      </w:pPr>
    </w:p>
    <w:p w14:paraId="5AB7A1BA" w14:textId="1829DE5C" w:rsidR="00215805" w:rsidRPr="00215805" w:rsidRDefault="00215805" w:rsidP="0012732B">
      <w:pPr>
        <w:pStyle w:val="Heading2BPBHEB"/>
      </w:pPr>
      <w:r w:rsidRPr="00215805">
        <w:t>Perspectives on IoT-Enabled Robotics</w:t>
      </w:r>
    </w:p>
    <w:p w14:paraId="51C43D87" w14:textId="56103569" w:rsidR="00215805" w:rsidRPr="00215805" w:rsidRDefault="00DF401D" w:rsidP="006B5D86">
      <w:pPr>
        <w:pStyle w:val="NormalBPBHEB"/>
      </w:pPr>
      <w:r>
        <w:t>Research</w:t>
      </w:r>
      <w:r w:rsidR="00215805" w:rsidRPr="00215805">
        <w:t xml:space="preserve"> articles</w:t>
      </w:r>
      <w:sdt>
        <w:sdtPr>
          <w:id w:val="-140428606"/>
          <w:citation/>
        </w:sdtPr>
        <w:sdtContent>
          <w:r w:rsidR="00B32D0C">
            <w:fldChar w:fldCharType="begin"/>
          </w:r>
          <w:r w:rsidR="00B32D0C">
            <w:instrText xml:space="preserve"> CITATION Khu18 \l 1033 </w:instrText>
          </w:r>
          <w:r w:rsidR="00B32D0C">
            <w:fldChar w:fldCharType="separate"/>
          </w:r>
          <w:r w:rsidR="0043319C">
            <w:rPr>
              <w:noProof/>
            </w:rPr>
            <w:t xml:space="preserve"> </w:t>
          </w:r>
          <w:r w:rsidR="0043319C" w:rsidRPr="0043319C">
            <w:rPr>
              <w:noProof/>
            </w:rPr>
            <w:t>[57]</w:t>
          </w:r>
          <w:r w:rsidR="00B32D0C">
            <w:fldChar w:fldCharType="end"/>
          </w:r>
        </w:sdtContent>
      </w:sdt>
      <w:r w:rsidR="00215805" w:rsidRPr="00215805">
        <w:t xml:space="preserve"> underscore the transformative potential of IoT-enabled robotics. Integrating IoT sensors and cloud-based analytics into robotic systems equips them with the ability to process vast amounts of data in real time, make informed decisions, and adapt to changing environments. IoT plays a pivotal role in enhancing the autonomy, efficiency, and safety of robotic applications </w:t>
      </w:r>
      <w:sdt>
        <w:sdtPr>
          <w:rPr>
            <w:vertAlign w:val="superscript"/>
          </w:rPr>
          <w:id w:val="331571993"/>
          <w:citation/>
        </w:sdtPr>
        <w:sdtContent>
          <w:r w:rsidR="00427ADF">
            <w:rPr>
              <w:vertAlign w:val="superscript"/>
            </w:rPr>
            <w:fldChar w:fldCharType="begin"/>
          </w:r>
          <w:r w:rsidR="00427ADF">
            <w:rPr>
              <w:vertAlign w:val="superscript"/>
            </w:rPr>
            <w:instrText xml:space="preserve"> CITATION LiL20 \l 1033 </w:instrText>
          </w:r>
          <w:r w:rsidR="00427ADF">
            <w:rPr>
              <w:vertAlign w:val="superscript"/>
            </w:rPr>
            <w:fldChar w:fldCharType="separate"/>
          </w:r>
          <w:r w:rsidR="0043319C" w:rsidRPr="0043319C">
            <w:rPr>
              <w:noProof/>
            </w:rPr>
            <w:t>[58]</w:t>
          </w:r>
          <w:r w:rsidR="00427ADF">
            <w:rPr>
              <w:vertAlign w:val="superscript"/>
            </w:rPr>
            <w:fldChar w:fldCharType="end"/>
          </w:r>
        </w:sdtContent>
      </w:sdt>
      <w:r w:rsidR="00215805" w:rsidRPr="00215805">
        <w:t>.</w:t>
      </w:r>
    </w:p>
    <w:p w14:paraId="70793F87" w14:textId="77777777" w:rsidR="00215805" w:rsidRPr="00215805" w:rsidRDefault="00215805" w:rsidP="006B5D86">
      <w:pPr>
        <w:pStyle w:val="NormalBPBHEB"/>
      </w:pPr>
      <w:r w:rsidRPr="00215805">
        <w:t>AWS IoT RoboRunner streamlines the development and deployment of IoT-enabled robotic solutions. It offers tools for managing robot fleets, creating custom robot applications, and integrating with other AWS services, such as AWS Lambda, Amazon SageMaker, and Amazon Polly. This comprehensive suite of capabilities empowers developers to build intelligent robots that can perform a wide range of tasks.</w:t>
      </w:r>
    </w:p>
    <w:p w14:paraId="3A5F9593" w14:textId="77777777" w:rsidR="00562135" w:rsidRDefault="00562135" w:rsidP="004C1E3E">
      <w:pPr>
        <w:pStyle w:val="Heading2"/>
      </w:pPr>
    </w:p>
    <w:p w14:paraId="768715ED" w14:textId="6606979D" w:rsidR="00215805" w:rsidRPr="00215805" w:rsidRDefault="00215805" w:rsidP="006B5D86">
      <w:pPr>
        <w:pStyle w:val="Heading2BPBHEB"/>
      </w:pPr>
      <w:r w:rsidRPr="00215805">
        <w:t xml:space="preserve">Key </w:t>
      </w:r>
      <w:r w:rsidR="00562135" w:rsidRPr="00215805">
        <w:t>features and real-world applications</w:t>
      </w:r>
    </w:p>
    <w:p w14:paraId="376116EA" w14:textId="77777777" w:rsidR="00215805" w:rsidRPr="00215805" w:rsidRDefault="00215805" w:rsidP="006B5D86">
      <w:pPr>
        <w:pStyle w:val="NormalBPBHEB"/>
      </w:pPr>
      <w:r w:rsidRPr="00215805">
        <w:t>AWS IoT RoboRunner boasts several key features and real-world use cases:</w:t>
      </w:r>
    </w:p>
    <w:p w14:paraId="22B8E58D" w14:textId="0CF37860" w:rsidR="00215805" w:rsidRPr="00215805" w:rsidRDefault="00215805" w:rsidP="006B5D86">
      <w:pPr>
        <w:pStyle w:val="NormalBPBHEB"/>
        <w:numPr>
          <w:ilvl w:val="0"/>
          <w:numId w:val="30"/>
        </w:numPr>
      </w:pPr>
      <w:r w:rsidRPr="00215805">
        <w:rPr>
          <w:b/>
          <w:bCs/>
        </w:rPr>
        <w:t xml:space="preserve">Fleet </w:t>
      </w:r>
      <w:r w:rsidR="00562135" w:rsidRPr="00215805">
        <w:rPr>
          <w:b/>
          <w:bCs/>
        </w:rPr>
        <w:t>management</w:t>
      </w:r>
      <w:r w:rsidRPr="00215805">
        <w:t>: It provides centralized control and monitoring of robotic fleets, making it easier to manage and scale deployments.</w:t>
      </w:r>
    </w:p>
    <w:p w14:paraId="2A4B2432" w14:textId="44DA11FE" w:rsidR="00215805" w:rsidRPr="00215805" w:rsidRDefault="00215805" w:rsidP="006B5D86">
      <w:pPr>
        <w:pStyle w:val="NormalBPBHEB"/>
        <w:numPr>
          <w:ilvl w:val="0"/>
          <w:numId w:val="30"/>
        </w:numPr>
      </w:pPr>
      <w:r w:rsidRPr="00215805">
        <w:rPr>
          <w:b/>
          <w:bCs/>
        </w:rPr>
        <w:t xml:space="preserve">Custom </w:t>
      </w:r>
      <w:r w:rsidR="00562135" w:rsidRPr="00215805">
        <w:rPr>
          <w:b/>
          <w:bCs/>
        </w:rPr>
        <w:t>application development</w:t>
      </w:r>
      <w:r w:rsidRPr="00215805">
        <w:t>: Developers can create custom robot applications using familiar programming languages and frameworks.</w:t>
      </w:r>
    </w:p>
    <w:p w14:paraId="1FB86111" w14:textId="79F1C9B7" w:rsidR="00215805" w:rsidRPr="00215805" w:rsidRDefault="00215805" w:rsidP="006B5D86">
      <w:pPr>
        <w:pStyle w:val="NormalBPBHEB"/>
        <w:numPr>
          <w:ilvl w:val="0"/>
          <w:numId w:val="30"/>
        </w:numPr>
      </w:pPr>
      <w:r w:rsidRPr="00215805">
        <w:rPr>
          <w:b/>
          <w:bCs/>
        </w:rPr>
        <w:t xml:space="preserve">Machine </w:t>
      </w:r>
      <w:r w:rsidR="00562135" w:rsidRPr="00215805">
        <w:rPr>
          <w:b/>
          <w:bCs/>
        </w:rPr>
        <w:t>learning integration</w:t>
      </w:r>
      <w:r w:rsidRPr="00215805">
        <w:t>: Integration with Amazon SageMaker allows robots to leverage machine learning models for tasks like image recognition and natural language processing.</w:t>
      </w:r>
    </w:p>
    <w:p w14:paraId="7F7086EA" w14:textId="409FA4D7" w:rsidR="00215805" w:rsidRPr="00215805" w:rsidRDefault="00215805" w:rsidP="006B5D86">
      <w:pPr>
        <w:pStyle w:val="NormalBPBHEB"/>
        <w:numPr>
          <w:ilvl w:val="0"/>
          <w:numId w:val="30"/>
        </w:numPr>
      </w:pPr>
      <w:r w:rsidRPr="00215805">
        <w:rPr>
          <w:b/>
          <w:bCs/>
        </w:rPr>
        <w:t xml:space="preserve">Scalability </w:t>
      </w:r>
      <w:r w:rsidR="00562135" w:rsidRPr="00215805">
        <w:rPr>
          <w:b/>
          <w:bCs/>
        </w:rPr>
        <w:t>and reliability</w:t>
      </w:r>
      <w:r w:rsidRPr="00215805">
        <w:t>: The service is designed to handle large-scale deployments, ensuring the reliability of robotic applications in diverse scenarios.</w:t>
      </w:r>
    </w:p>
    <w:p w14:paraId="1AF4B2A0" w14:textId="77777777" w:rsidR="00215805" w:rsidRPr="00215805" w:rsidRDefault="00215805" w:rsidP="006B5D86">
      <w:pPr>
        <w:pStyle w:val="NormalBPBHEB"/>
      </w:pPr>
      <w:r w:rsidRPr="00215805">
        <w:t>Real-world applications of AWS IoT RoboRunner span industries such as logistics, healthcare, manufacturing, and agriculture. In logistics, robots equipped with IoT sensors can autonomously navigate warehouses, optimizing inventory management and order fulfillment. In healthcare, IoT-enabled robotic assistants can assist with patient care and medication delivery. Manufacturing benefits from robotic automation enhanced by IoT data for quality control and process optimization.</w:t>
      </w:r>
    </w:p>
    <w:p w14:paraId="38756217" w14:textId="77777777" w:rsidR="00215805" w:rsidRPr="00215805" w:rsidRDefault="00215805" w:rsidP="006B5D86">
      <w:pPr>
        <w:pStyle w:val="NormalBPBHEB"/>
      </w:pPr>
      <w:r w:rsidRPr="00215805">
        <w:t>As we explore this section further, we will delve into practical examples and case studies, showcasing how AWS IoT RoboRunner empowers organizations to unlock new possibilities in the world of robotics. With AWS IoT RoboRunner, robotic applications can achieve unprecedented levels of intelligence and adaptability.</w:t>
      </w:r>
    </w:p>
    <w:p w14:paraId="55CB7D5E" w14:textId="77777777" w:rsidR="004C1E3E" w:rsidRPr="00215805" w:rsidRDefault="004C1E3E" w:rsidP="006B5D86">
      <w:pPr>
        <w:pStyle w:val="NormalBPBHEB"/>
      </w:pPr>
    </w:p>
    <w:p w14:paraId="0AEBBD7B" w14:textId="3568660B" w:rsidR="00215805" w:rsidRPr="00215805" w:rsidRDefault="00215805" w:rsidP="006B5D86">
      <w:pPr>
        <w:pStyle w:val="Heading1BPBHEB"/>
      </w:pPr>
      <w:r w:rsidRPr="00215805">
        <w:t>AWS Partner Device Catalog</w:t>
      </w:r>
    </w:p>
    <w:p w14:paraId="10D0CBE9" w14:textId="2EBDD055" w:rsidR="00215805" w:rsidRDefault="00215805" w:rsidP="00A6152A">
      <w:pPr>
        <w:pStyle w:val="NormalBPBHEB"/>
      </w:pPr>
      <w:r w:rsidRPr="00215805">
        <w:t xml:space="preserve">The </w:t>
      </w:r>
      <w:r w:rsidRPr="006B5D86">
        <w:rPr>
          <w:i/>
          <w:iCs/>
        </w:rPr>
        <w:t>AWS Partner Device Catalog</w:t>
      </w:r>
      <w:r w:rsidRPr="00215805">
        <w:t xml:space="preserve"> section within the </w:t>
      </w:r>
      <w:r w:rsidRPr="006B5D86">
        <w:rPr>
          <w:i/>
          <w:iCs/>
        </w:rPr>
        <w:t>AWS Cloud Master Class</w:t>
      </w:r>
      <w:r w:rsidRPr="00215805">
        <w:t xml:space="preserve"> </w:t>
      </w:r>
      <w:r w:rsidR="00A6152A">
        <w:t>explains</w:t>
      </w:r>
      <w:r w:rsidRPr="00215805">
        <w:t xml:space="preserve"> the significance, features, and real-world applications of this service, which plays a pivotal role </w:t>
      </w:r>
      <w:r w:rsidR="00B952C2" w:rsidRPr="00215805">
        <w:t>on</w:t>
      </w:r>
      <w:r w:rsidRPr="00215805">
        <w:t xml:space="preserve"> the IoT ecosystem. AWS Partner Device Catalog is a resource that enables organizations to discover and evaluate devices and solutions from AWS partners, enhancing the breadth and depth of IoT implementations.</w:t>
      </w:r>
    </w:p>
    <w:p w14:paraId="0DA2481D" w14:textId="77777777" w:rsidR="00A6152A" w:rsidRPr="00215805" w:rsidRDefault="00A6152A" w:rsidP="00EE0AFD">
      <w:pPr>
        <w:pStyle w:val="NormalBPBHEB"/>
      </w:pPr>
    </w:p>
    <w:p w14:paraId="352B7446" w14:textId="77777777" w:rsidR="00215805" w:rsidRPr="00215805" w:rsidRDefault="00215805" w:rsidP="00EE0AFD">
      <w:pPr>
        <w:pStyle w:val="Heading2BPBHEB"/>
      </w:pPr>
      <w:r w:rsidRPr="00215805">
        <w:t>Introduction to AWS Partner Device Catalog</w:t>
      </w:r>
    </w:p>
    <w:p w14:paraId="5F1877F8" w14:textId="77777777" w:rsidR="00215805" w:rsidRDefault="00215805" w:rsidP="00A6152A">
      <w:pPr>
        <w:pStyle w:val="NormalBPBHEB"/>
      </w:pPr>
      <w:r w:rsidRPr="00215805">
        <w:t>AWS Partner Device Catalog serves as a valuable repository of IoT devices and solutions offered by AWS partners. With the explosive growth of IoT, organizations often face the challenge of selecting the right hardware and software components for their IoT projects. AWS Partner Device Catalog addresses this challenge by providing a comprehensive and organized directory of devices that are compatible with AWS IoT services.</w:t>
      </w:r>
    </w:p>
    <w:p w14:paraId="32FB58F0" w14:textId="77777777" w:rsidR="00A6152A" w:rsidRPr="00215805" w:rsidRDefault="00A6152A" w:rsidP="00EE0AFD">
      <w:pPr>
        <w:pStyle w:val="NormalBPBHEB"/>
      </w:pPr>
    </w:p>
    <w:p w14:paraId="48BF5D6E" w14:textId="110D9025" w:rsidR="00215805" w:rsidRPr="00215805" w:rsidRDefault="00215805" w:rsidP="00EE0AFD">
      <w:pPr>
        <w:pStyle w:val="Heading2BPBHEB"/>
      </w:pPr>
      <w:r w:rsidRPr="00215805">
        <w:t xml:space="preserve">Scholarly </w:t>
      </w:r>
      <w:r w:rsidR="00A6152A" w:rsidRPr="00215805">
        <w:t xml:space="preserve">insights into </w:t>
      </w:r>
      <w:r w:rsidRPr="00215805">
        <w:t xml:space="preserve">IoT </w:t>
      </w:r>
      <w:r w:rsidR="00A6152A" w:rsidRPr="00215805">
        <w:t>ecosystem expansion</w:t>
      </w:r>
    </w:p>
    <w:p w14:paraId="707013DC" w14:textId="00D2CBA5" w:rsidR="00215805" w:rsidRPr="00215805" w:rsidRDefault="00215805" w:rsidP="00EE0AFD">
      <w:pPr>
        <w:pStyle w:val="NormalBPBHEB"/>
      </w:pPr>
      <w:r w:rsidRPr="00215805">
        <w:t>Scholarly articles</w:t>
      </w:r>
      <w:sdt>
        <w:sdtPr>
          <w:id w:val="-1587686942"/>
          <w:citation/>
        </w:sdtPr>
        <w:sdtContent>
          <w:r w:rsidR="00373690">
            <w:fldChar w:fldCharType="begin"/>
          </w:r>
          <w:r w:rsidR="00373690">
            <w:instrText xml:space="preserve"> CITATION Gan17 \l 1033 </w:instrText>
          </w:r>
          <w:r w:rsidR="00373690">
            <w:fldChar w:fldCharType="separate"/>
          </w:r>
          <w:r w:rsidR="0043319C">
            <w:rPr>
              <w:noProof/>
            </w:rPr>
            <w:t xml:space="preserve"> </w:t>
          </w:r>
          <w:r w:rsidR="0043319C" w:rsidRPr="0043319C">
            <w:rPr>
              <w:noProof/>
            </w:rPr>
            <w:t>[59]</w:t>
          </w:r>
          <w:r w:rsidR="00373690">
            <w:fldChar w:fldCharType="end"/>
          </w:r>
        </w:sdtContent>
      </w:sdt>
      <w:r w:rsidRPr="00215805">
        <w:t xml:space="preserve"> emphasize the importance of ecosystem expansion in the IoT domain. As the IoT landscape evolves, collaboration between IoT solution providers, device manufacturers, and cloud service providers becomes increasingly critical. Research highlights how partnerships and collaborations foster innovation and drive the adoption of IoT technologies across various industries </w:t>
      </w:r>
      <w:r w:rsidRPr="00EE0AFD">
        <w:rPr>
          <w:vertAlign w:val="superscript"/>
        </w:rPr>
        <w:t>[1][2]</w:t>
      </w:r>
      <w:r w:rsidRPr="00215805">
        <w:t>.</w:t>
      </w:r>
    </w:p>
    <w:p w14:paraId="16B6C307" w14:textId="5F177967" w:rsidR="00215805" w:rsidRDefault="00215805" w:rsidP="00A6152A">
      <w:pPr>
        <w:pStyle w:val="NormalBPBHEB"/>
      </w:pPr>
      <w:r w:rsidRPr="00215805">
        <w:t>AWS Partner Device Catalog</w:t>
      </w:r>
      <w:sdt>
        <w:sdtPr>
          <w:id w:val="582427535"/>
          <w:citation/>
        </w:sdtPr>
        <w:sdtContent>
          <w:r w:rsidR="00373690">
            <w:fldChar w:fldCharType="begin"/>
          </w:r>
          <w:r w:rsidR="00373690">
            <w:instrText xml:space="preserve">CITATION Jia07 \l 1033 </w:instrText>
          </w:r>
          <w:r w:rsidR="00373690">
            <w:fldChar w:fldCharType="separate"/>
          </w:r>
          <w:r w:rsidR="0043319C">
            <w:rPr>
              <w:noProof/>
            </w:rPr>
            <w:t xml:space="preserve"> </w:t>
          </w:r>
          <w:r w:rsidR="0043319C" w:rsidRPr="0043319C">
            <w:rPr>
              <w:noProof/>
            </w:rPr>
            <w:t>[60]</w:t>
          </w:r>
          <w:r w:rsidR="00373690">
            <w:fldChar w:fldCharType="end"/>
          </w:r>
        </w:sdtContent>
      </w:sdt>
      <w:r w:rsidRPr="00215805">
        <w:t xml:space="preserve"> is an embodiment of this collaborative approach, serving as a bridge between AWS customers and a multitude of AWS partners offering IoT devices, software, and services. By leveraging the catalog, organizations can accelerate their IoT projects, reduce development cycles, and tap into a diverse ecosystem of pre-qualified solutions.</w:t>
      </w:r>
    </w:p>
    <w:p w14:paraId="503010C9" w14:textId="77777777" w:rsidR="00A6152A" w:rsidRPr="00215805" w:rsidRDefault="00A6152A" w:rsidP="00B03E30">
      <w:pPr>
        <w:pStyle w:val="NormalBPBHEB"/>
      </w:pPr>
    </w:p>
    <w:p w14:paraId="7C64B0CA" w14:textId="67DF3022" w:rsidR="00215805" w:rsidRPr="00215805" w:rsidRDefault="00215805" w:rsidP="00B03E30">
      <w:pPr>
        <w:pStyle w:val="Heading2BPBHEB"/>
      </w:pPr>
      <w:r w:rsidRPr="00215805">
        <w:t xml:space="preserve">Key </w:t>
      </w:r>
      <w:r w:rsidR="00A6152A" w:rsidRPr="00215805">
        <w:t>features and benefits</w:t>
      </w:r>
    </w:p>
    <w:p w14:paraId="3DDF4000" w14:textId="77777777" w:rsidR="00215805" w:rsidRPr="00215805" w:rsidRDefault="00215805" w:rsidP="00B03E30">
      <w:pPr>
        <w:pStyle w:val="NormalBPBHEB"/>
      </w:pPr>
      <w:r w:rsidRPr="00215805">
        <w:t>AWS Partner Device Catalog offers several key features and benefits:</w:t>
      </w:r>
    </w:p>
    <w:p w14:paraId="38A71B57" w14:textId="34741A32" w:rsidR="00215805" w:rsidRPr="00215805" w:rsidRDefault="00215805" w:rsidP="00B03E30">
      <w:pPr>
        <w:pStyle w:val="NormalBPBHEB"/>
        <w:numPr>
          <w:ilvl w:val="0"/>
          <w:numId w:val="35"/>
        </w:numPr>
      </w:pPr>
      <w:r w:rsidRPr="00215805">
        <w:rPr>
          <w:b/>
          <w:bCs/>
        </w:rPr>
        <w:t xml:space="preserve">Device </w:t>
      </w:r>
      <w:r w:rsidR="00A6152A" w:rsidRPr="00215805">
        <w:rPr>
          <w:b/>
          <w:bCs/>
        </w:rPr>
        <w:t>discovery</w:t>
      </w:r>
      <w:r w:rsidRPr="00215805">
        <w:t>: Users can search for IoT devices and solutions based on specific criteria such as device type, industry, and connectivity protocol.</w:t>
      </w:r>
    </w:p>
    <w:p w14:paraId="7DD09C30" w14:textId="394EAEC7" w:rsidR="00215805" w:rsidRPr="00215805" w:rsidRDefault="00215805" w:rsidP="00B03E30">
      <w:pPr>
        <w:pStyle w:val="NormalBPBHEB"/>
        <w:numPr>
          <w:ilvl w:val="0"/>
          <w:numId w:val="35"/>
        </w:numPr>
      </w:pPr>
      <w:r w:rsidRPr="00215805">
        <w:rPr>
          <w:b/>
          <w:bCs/>
        </w:rPr>
        <w:t xml:space="preserve">Solution </w:t>
      </w:r>
      <w:r w:rsidR="00A6152A" w:rsidRPr="00215805">
        <w:rPr>
          <w:b/>
          <w:bCs/>
        </w:rPr>
        <w:t>evaluation</w:t>
      </w:r>
      <w:r w:rsidRPr="00215805">
        <w:t>: Organizations can access detailed information about devices, including specifications, pricing, and integration guides, facilitating informed decision-making.</w:t>
      </w:r>
    </w:p>
    <w:p w14:paraId="4704D77F" w14:textId="77777777" w:rsidR="00215805" w:rsidRPr="00215805" w:rsidRDefault="00215805" w:rsidP="00B03E30">
      <w:pPr>
        <w:pStyle w:val="NormalBPBHEB"/>
        <w:numPr>
          <w:ilvl w:val="0"/>
          <w:numId w:val="35"/>
        </w:numPr>
      </w:pPr>
      <w:r w:rsidRPr="00215805">
        <w:rPr>
          <w:b/>
          <w:bCs/>
        </w:rPr>
        <w:t>Interoperability</w:t>
      </w:r>
      <w:r w:rsidRPr="00215805">
        <w:t>: AWS ensures that devices listed in the catalog are compatible with AWS IoT services, providing a level of assurance for customers.</w:t>
      </w:r>
    </w:p>
    <w:p w14:paraId="1FCBF8EF" w14:textId="6A5EA6F7" w:rsidR="00215805" w:rsidRPr="00215805" w:rsidRDefault="00215805" w:rsidP="00B03E30">
      <w:pPr>
        <w:pStyle w:val="NormalBPBHEB"/>
        <w:numPr>
          <w:ilvl w:val="0"/>
          <w:numId w:val="35"/>
        </w:numPr>
      </w:pPr>
      <w:r w:rsidRPr="00215805">
        <w:rPr>
          <w:b/>
          <w:bCs/>
        </w:rPr>
        <w:t xml:space="preserve">Industry </w:t>
      </w:r>
      <w:r w:rsidR="00A6152A" w:rsidRPr="00215805">
        <w:rPr>
          <w:b/>
          <w:bCs/>
        </w:rPr>
        <w:t>verticals</w:t>
      </w:r>
      <w:r w:rsidRPr="00215805">
        <w:t>: The catalog covers a wide range of industries, including healthcare, manufacturing, smart cities, agriculture, and more, making it versatile for diverse IoT applications.</w:t>
      </w:r>
    </w:p>
    <w:p w14:paraId="51499432" w14:textId="77777777" w:rsidR="00A6152A" w:rsidRDefault="00A6152A" w:rsidP="004C1E3E">
      <w:pPr>
        <w:pStyle w:val="Heading2"/>
      </w:pPr>
    </w:p>
    <w:p w14:paraId="6F199B79" w14:textId="12B797F6" w:rsidR="00215805" w:rsidRPr="00215805" w:rsidRDefault="00215805" w:rsidP="00B03E30">
      <w:pPr>
        <w:pStyle w:val="Heading2BPBHEB"/>
      </w:pPr>
      <w:r w:rsidRPr="00215805">
        <w:t>Real-</w:t>
      </w:r>
      <w:r w:rsidR="0079547D" w:rsidRPr="00215805">
        <w:t>world applications</w:t>
      </w:r>
    </w:p>
    <w:p w14:paraId="446E6911" w14:textId="77777777" w:rsidR="00215805" w:rsidRPr="00215805" w:rsidRDefault="00215805" w:rsidP="00B03E30">
      <w:pPr>
        <w:pStyle w:val="NormalBPBHEB"/>
      </w:pPr>
      <w:r w:rsidRPr="00215805">
        <w:t>The section will explore real-world applications of AWS Partner Device Catalog across industries. For instance, in healthcare, organizations can find certified medical devices that seamlessly integrate with AWS IoT for remote patient monitoring and data analysis. In agriculture, IoT sensors and devices listed in the catalog enable precision farming practices, optimizing crop yields and resource utilization.</w:t>
      </w:r>
    </w:p>
    <w:p w14:paraId="5AC1919B" w14:textId="77777777" w:rsidR="00215805" w:rsidRPr="00215805" w:rsidRDefault="00215805" w:rsidP="00B03E30">
      <w:pPr>
        <w:pStyle w:val="NormalBPBHEB"/>
      </w:pPr>
      <w:r w:rsidRPr="00215805">
        <w:t>AWS Partner Device Catalog represents a significant resource for organizations embarking on IoT projects. It streamlines the device selection process, reduces integration complexities, and accelerates time-to-market for IoT solutions. This section will further illustrate the practical use of the catalog through case studies and examples, showcasing how it empowers organizations to navigate the expansive IoT landscape effectively.</w:t>
      </w:r>
    </w:p>
    <w:p w14:paraId="3E991941" w14:textId="77777777" w:rsidR="0009134B" w:rsidRDefault="0009134B" w:rsidP="00215805">
      <w:pPr>
        <w:tabs>
          <w:tab w:val="left" w:pos="2835"/>
        </w:tabs>
        <w:spacing w:after="120" w:line="240" w:lineRule="auto"/>
      </w:pPr>
    </w:p>
    <w:p w14:paraId="36924BB5" w14:textId="77777777" w:rsidR="00DE7D74" w:rsidRPr="00215805" w:rsidRDefault="00DE7D74" w:rsidP="00215805">
      <w:pPr>
        <w:tabs>
          <w:tab w:val="left" w:pos="2835"/>
        </w:tabs>
        <w:spacing w:after="120" w:line="240" w:lineRule="auto"/>
      </w:pPr>
    </w:p>
    <w:p w14:paraId="687F9779" w14:textId="77777777" w:rsidR="00215805" w:rsidRPr="00215805" w:rsidRDefault="00215805" w:rsidP="00B03E30">
      <w:pPr>
        <w:pStyle w:val="Heading1BPBHEB"/>
      </w:pPr>
      <w:r w:rsidRPr="00215805">
        <w:t>FreeRTOS: Empowering IoT Devices with Real-Time Operating Systems</w:t>
      </w:r>
    </w:p>
    <w:p w14:paraId="01E2E93C" w14:textId="2DE61BF4" w:rsidR="00215805" w:rsidRDefault="00215805" w:rsidP="0079547D">
      <w:pPr>
        <w:pStyle w:val="NormalBPBHEB"/>
      </w:pPr>
      <w:r w:rsidRPr="00215805">
        <w:t xml:space="preserve">In the rapidly expanding landscape of the IoT, where connected devices play a pivotal role, the </w:t>
      </w:r>
      <w:r w:rsidRPr="00B03E30">
        <w:rPr>
          <w:i/>
          <w:iCs/>
        </w:rPr>
        <w:t>FreeRTOS</w:t>
      </w:r>
      <w:r w:rsidRPr="00215805">
        <w:t xml:space="preserve"> section within the </w:t>
      </w:r>
      <w:r w:rsidRPr="00B03E30">
        <w:rPr>
          <w:i/>
          <w:iCs/>
        </w:rPr>
        <w:t>AWS Cloud Master Class</w:t>
      </w:r>
      <w:r w:rsidRPr="00215805">
        <w:t xml:space="preserve"> explores the significance of </w:t>
      </w:r>
      <w:r w:rsidRPr="00B03E30">
        <w:rPr>
          <w:b/>
          <w:bCs/>
        </w:rPr>
        <w:t>real-time operating systems (RTOS)</w:t>
      </w:r>
      <w:r w:rsidRPr="00215805">
        <w:t xml:space="preserve"> in empowering IoT devices. FreeRTOS, an open-source RTOS developed by </w:t>
      </w:r>
      <w:r w:rsidR="0079547D">
        <w:t>AWS</w:t>
      </w:r>
      <w:r w:rsidRPr="00215805">
        <w:t>, has emerged as a fundamental tool for building IoT applications that demand precise timing, reliability, and resource efficiency.</w:t>
      </w:r>
    </w:p>
    <w:p w14:paraId="0B841B39" w14:textId="77777777" w:rsidR="0079547D" w:rsidRPr="00215805" w:rsidRDefault="0079547D" w:rsidP="00D44EB7">
      <w:pPr>
        <w:pStyle w:val="NormalBPBHEB"/>
      </w:pPr>
    </w:p>
    <w:p w14:paraId="791A41F7" w14:textId="77777777" w:rsidR="00215805" w:rsidRPr="00215805" w:rsidRDefault="00215805" w:rsidP="00D44EB7">
      <w:pPr>
        <w:pStyle w:val="Heading2BPBHEB"/>
      </w:pPr>
      <w:r w:rsidRPr="00215805">
        <w:t>Introduction to FreeRTOS</w:t>
      </w:r>
    </w:p>
    <w:p w14:paraId="7F619026" w14:textId="77777777" w:rsidR="00215805" w:rsidRPr="00215805" w:rsidRDefault="00215805" w:rsidP="00D44EB7">
      <w:pPr>
        <w:pStyle w:val="NormalBPBHEB"/>
      </w:pPr>
      <w:r w:rsidRPr="00215805">
        <w:t xml:space="preserve">FreeRTOS, short for Free Real-Time Operating System, is a highly portable, open-source, and real-time operating system kernel. It is designed to facilitate the development of embedded systems and IoT applications by providing a robust framework for multitasking, inter-process communication, and hardware abstraction. </w:t>
      </w:r>
      <w:r w:rsidRPr="0079547D">
        <w:t>Developed by AWS, FreeRTOS is a testament to the commitment of AWS to support IoT developers with a powerful, free-to-use solution.</w:t>
      </w:r>
    </w:p>
    <w:p w14:paraId="5143305E" w14:textId="77777777" w:rsidR="0079547D" w:rsidRDefault="0079547D" w:rsidP="004C1E3E">
      <w:pPr>
        <w:pStyle w:val="Heading2"/>
      </w:pPr>
    </w:p>
    <w:p w14:paraId="5CE3F677" w14:textId="2C3806FA" w:rsidR="00215805" w:rsidRPr="00215805" w:rsidRDefault="00215805" w:rsidP="00D44EB7">
      <w:pPr>
        <w:pStyle w:val="Heading2BPBHEB"/>
      </w:pPr>
      <w:r w:rsidRPr="00215805">
        <w:t xml:space="preserve">Scholarly </w:t>
      </w:r>
      <w:r w:rsidR="0079547D" w:rsidRPr="00215805">
        <w:t>insig</w:t>
      </w:r>
      <w:r w:rsidRPr="00215805">
        <w:t>hts into IoT and RTOS</w:t>
      </w:r>
    </w:p>
    <w:p w14:paraId="30732C64" w14:textId="10C0917B" w:rsidR="00215805" w:rsidRPr="00215805" w:rsidRDefault="00215805" w:rsidP="00D44EB7">
      <w:pPr>
        <w:pStyle w:val="NormalBPBHEB"/>
      </w:pPr>
      <w:r w:rsidRPr="00215805">
        <w:t>Scholarly articles</w:t>
      </w:r>
      <w:sdt>
        <w:sdtPr>
          <w:id w:val="1174692243"/>
          <w:citation/>
        </w:sdtPr>
        <w:sdtContent>
          <w:r w:rsidR="00373690">
            <w:fldChar w:fldCharType="begin"/>
          </w:r>
          <w:r w:rsidR="00373690">
            <w:instrText xml:space="preserve"> CITATION But11 \l 1033 </w:instrText>
          </w:r>
          <w:r w:rsidR="00373690">
            <w:fldChar w:fldCharType="separate"/>
          </w:r>
          <w:r w:rsidR="0043319C">
            <w:rPr>
              <w:noProof/>
            </w:rPr>
            <w:t xml:space="preserve"> </w:t>
          </w:r>
          <w:r w:rsidR="0043319C" w:rsidRPr="0043319C">
            <w:rPr>
              <w:noProof/>
            </w:rPr>
            <w:t>[61]</w:t>
          </w:r>
          <w:r w:rsidR="00373690">
            <w:fldChar w:fldCharType="end"/>
          </w:r>
        </w:sdtContent>
      </w:sdt>
      <w:r w:rsidRPr="00215805">
        <w:t xml:space="preserve"> highlight the critical role of real-time operating systems in the IoT ecosystem. IoT applications span various domains, including industrial automation, healthcare, automotive, and more, each with unique real-time requirements. RTOS platforms like FreeRTOS offer a standardized and efficient way to manage tasks, ensure determinism, and optimize resource utilization, ultimately contributing to the success of IoT deployments </w:t>
      </w:r>
      <w:r w:rsidRPr="00D44EB7">
        <w:rPr>
          <w:vertAlign w:val="superscript"/>
        </w:rPr>
        <w:t>[1][2]</w:t>
      </w:r>
      <w:r w:rsidRPr="00215805">
        <w:t>.</w:t>
      </w:r>
    </w:p>
    <w:p w14:paraId="2EA1D1A6" w14:textId="77777777" w:rsidR="0079547D" w:rsidRDefault="0079547D" w:rsidP="004C1E3E">
      <w:pPr>
        <w:pStyle w:val="Heading2"/>
      </w:pPr>
    </w:p>
    <w:p w14:paraId="4D7AC727" w14:textId="52709C76" w:rsidR="00215805" w:rsidRPr="00215805" w:rsidRDefault="00215805" w:rsidP="00D44EB7">
      <w:pPr>
        <w:pStyle w:val="Heading2BPBHEB"/>
      </w:pPr>
      <w:r w:rsidRPr="00215805">
        <w:t xml:space="preserve">Key </w:t>
      </w:r>
      <w:r w:rsidR="0079547D" w:rsidRPr="00215805">
        <w:t>features and benefits</w:t>
      </w:r>
    </w:p>
    <w:p w14:paraId="7A37004D" w14:textId="77777777" w:rsidR="00215805" w:rsidRPr="00215805" w:rsidRDefault="00215805" w:rsidP="00D44EB7">
      <w:pPr>
        <w:pStyle w:val="NormalBPBHEB"/>
      </w:pPr>
      <w:r w:rsidRPr="00215805">
        <w:t>FreeRTOS offers several key features and benefits tailored to the IoT landscape:</w:t>
      </w:r>
    </w:p>
    <w:p w14:paraId="2B1381B6" w14:textId="77777777" w:rsidR="00215805" w:rsidRPr="00215805" w:rsidRDefault="00215805" w:rsidP="00D44EB7">
      <w:pPr>
        <w:pStyle w:val="NormalBPBHEB"/>
        <w:numPr>
          <w:ilvl w:val="0"/>
          <w:numId w:val="36"/>
        </w:numPr>
      </w:pPr>
      <w:r w:rsidRPr="00215805">
        <w:rPr>
          <w:b/>
          <w:bCs/>
        </w:rPr>
        <w:t>Portability</w:t>
      </w:r>
      <w:r w:rsidRPr="00215805">
        <w:t>: FreeRTOS supports a wide range of microcontroller architectures, making it versatile for IoT devices with diverse hardware platforms.</w:t>
      </w:r>
    </w:p>
    <w:p w14:paraId="2663E0C9" w14:textId="3F6B4309" w:rsidR="00215805" w:rsidRPr="00215805" w:rsidRDefault="00215805" w:rsidP="00D44EB7">
      <w:pPr>
        <w:pStyle w:val="NormalBPBHEB"/>
        <w:numPr>
          <w:ilvl w:val="0"/>
          <w:numId w:val="36"/>
        </w:numPr>
      </w:pPr>
      <w:r w:rsidRPr="00215805">
        <w:rPr>
          <w:b/>
          <w:bCs/>
        </w:rPr>
        <w:t>Real-</w:t>
      </w:r>
      <w:r w:rsidR="0079547D" w:rsidRPr="00215805">
        <w:rPr>
          <w:b/>
          <w:bCs/>
        </w:rPr>
        <w:t>time capabilities</w:t>
      </w:r>
      <w:r w:rsidRPr="00215805">
        <w:t>: It provides deterministic task scheduling, enabling IoT devices to meet stringent timing requirements.</w:t>
      </w:r>
    </w:p>
    <w:p w14:paraId="60B3454D" w14:textId="50598E32" w:rsidR="00215805" w:rsidRPr="00215805" w:rsidRDefault="00215805" w:rsidP="00D44EB7">
      <w:pPr>
        <w:pStyle w:val="NormalBPBHEB"/>
        <w:numPr>
          <w:ilvl w:val="0"/>
          <w:numId w:val="36"/>
        </w:numPr>
      </w:pPr>
      <w:r w:rsidRPr="00215805">
        <w:rPr>
          <w:b/>
          <w:bCs/>
        </w:rPr>
        <w:t xml:space="preserve">Resource </w:t>
      </w:r>
      <w:r w:rsidR="0079547D" w:rsidRPr="00215805">
        <w:rPr>
          <w:b/>
          <w:bCs/>
        </w:rPr>
        <w:t>efficiency</w:t>
      </w:r>
      <w:r w:rsidRPr="00215805">
        <w:t>: FreeRTOS is designed to be memory-efficient, crucial for IoT devices with limited resources.</w:t>
      </w:r>
    </w:p>
    <w:p w14:paraId="58768359" w14:textId="77777777" w:rsidR="00215805" w:rsidRPr="00215805" w:rsidRDefault="00215805" w:rsidP="00D44EB7">
      <w:pPr>
        <w:pStyle w:val="NormalBPBHEB"/>
        <w:numPr>
          <w:ilvl w:val="0"/>
          <w:numId w:val="36"/>
        </w:numPr>
      </w:pPr>
      <w:r w:rsidRPr="00215805">
        <w:rPr>
          <w:b/>
          <w:bCs/>
        </w:rPr>
        <w:t>Security</w:t>
      </w:r>
      <w:r w:rsidRPr="00215805">
        <w:t>: AWS actively maintains and updates FreeRTOS to address security vulnerabilities, ensuring the integrity of IoT deployments.</w:t>
      </w:r>
    </w:p>
    <w:p w14:paraId="41B82E0A" w14:textId="77777777" w:rsidR="0079547D" w:rsidRDefault="0079547D" w:rsidP="004C1E3E">
      <w:pPr>
        <w:pStyle w:val="Heading2"/>
      </w:pPr>
    </w:p>
    <w:p w14:paraId="5599C825" w14:textId="58D5AD29" w:rsidR="00215805" w:rsidRPr="00215805" w:rsidRDefault="00215805" w:rsidP="001D5E98">
      <w:pPr>
        <w:pStyle w:val="Heading2BPBHEB"/>
      </w:pPr>
      <w:r w:rsidRPr="00215805">
        <w:t>Real-</w:t>
      </w:r>
      <w:r w:rsidR="0079547D" w:rsidRPr="00215805">
        <w:t>world applications</w:t>
      </w:r>
    </w:p>
    <w:p w14:paraId="07A012FB" w14:textId="719FCF7D" w:rsidR="00215805" w:rsidRPr="00215805" w:rsidRDefault="00215805" w:rsidP="001D5E98">
      <w:pPr>
        <w:pStyle w:val="NormalBPBHEB"/>
      </w:pPr>
      <w:r w:rsidRPr="00215805">
        <w:t>This section will delve into real-world applications</w:t>
      </w:r>
      <w:sdt>
        <w:sdtPr>
          <w:id w:val="-1566866075"/>
          <w:citation/>
        </w:sdtPr>
        <w:sdtContent>
          <w:r w:rsidR="006A682A">
            <w:fldChar w:fldCharType="begin"/>
          </w:r>
          <w:r w:rsidR="006A682A">
            <w:instrText xml:space="preserve"> CITATION Bai16 \l 1033 </w:instrText>
          </w:r>
          <w:r w:rsidR="006A682A">
            <w:fldChar w:fldCharType="separate"/>
          </w:r>
          <w:r w:rsidR="0043319C">
            <w:rPr>
              <w:noProof/>
            </w:rPr>
            <w:t xml:space="preserve"> </w:t>
          </w:r>
          <w:r w:rsidR="0043319C" w:rsidRPr="0043319C">
            <w:rPr>
              <w:noProof/>
            </w:rPr>
            <w:t>[62]</w:t>
          </w:r>
          <w:r w:rsidR="006A682A">
            <w:fldChar w:fldCharType="end"/>
          </w:r>
        </w:sdtContent>
      </w:sdt>
      <w:r w:rsidRPr="00215805">
        <w:t xml:space="preserve"> of FreeRTOS across various industries. For instance, in industrial automation, FreeRTOS is instrumental in controlling and monitoring manufacturing processes in real time. In the automotive sector, it powers connected car applications, enabling features like telematics and infotainment systems. By examining these use cases, readers will gain a comprehensive understanding of how FreeRTOS plays a pivotal role in diverse IoT applications.</w:t>
      </w:r>
    </w:p>
    <w:p w14:paraId="350F8E6C" w14:textId="77777777" w:rsidR="0079547D" w:rsidRDefault="0079547D" w:rsidP="004C1E3E">
      <w:pPr>
        <w:pStyle w:val="Heading2"/>
      </w:pPr>
    </w:p>
    <w:p w14:paraId="2304CB00" w14:textId="6C19CE63" w:rsidR="00215805" w:rsidRPr="00215805" w:rsidRDefault="00215805" w:rsidP="001D5E98">
      <w:pPr>
        <w:pStyle w:val="Heading2BPBHEB"/>
      </w:pPr>
      <w:r w:rsidRPr="00215805">
        <w:t>AWS Integration</w:t>
      </w:r>
    </w:p>
    <w:p w14:paraId="09EC9219" w14:textId="77777777" w:rsidR="00215805" w:rsidRDefault="00215805" w:rsidP="001D5E98">
      <w:pPr>
        <w:pStyle w:val="NormalBPBHEB"/>
      </w:pPr>
      <w:r w:rsidRPr="00215805">
        <w:t>Being an AWS product, FreeRTOS seamlessly integrates with AWS IoT Core, enabling IoT developers to build end-to-end solutions with ease. IoT devices running FreeRTOS can securely connect to AWS IoT Core for data ingestion, processing, and analysis, leveraging the full suite of AWS services.</w:t>
      </w:r>
    </w:p>
    <w:p w14:paraId="310AD94F" w14:textId="77777777" w:rsidR="00FE68AC" w:rsidRPr="00215805" w:rsidRDefault="00FE68AC" w:rsidP="001D5E98">
      <w:pPr>
        <w:pStyle w:val="NormalBPBHEB"/>
      </w:pPr>
    </w:p>
    <w:p w14:paraId="48F23580" w14:textId="383593D5" w:rsidR="0079547D" w:rsidRDefault="00FE68AC" w:rsidP="00E84B90">
      <w:pPr>
        <w:pStyle w:val="Heading2BPBHEB"/>
      </w:pPr>
      <w:r>
        <w:t xml:space="preserve">Final Thoughts on </w:t>
      </w:r>
      <w:r w:rsidR="00672382" w:rsidRPr="00215805">
        <w:t>FreeRTOS</w:t>
      </w:r>
    </w:p>
    <w:p w14:paraId="44170E86" w14:textId="77777777" w:rsidR="00215805" w:rsidRPr="00215805" w:rsidRDefault="00215805" w:rsidP="001D5E98">
      <w:pPr>
        <w:pStyle w:val="NormalBPBHEB"/>
      </w:pPr>
      <w:r w:rsidRPr="00215805">
        <w:t>FreeRTOS stands as a foundational element in the IoT ecosystem, enabling developers to build highly responsive and reliable IoT applications across various industries. Its open-source nature, extensive community support, and compatibility with a wide range of microcontroller architectures make it a valuable resource for IoT developers.</w:t>
      </w:r>
    </w:p>
    <w:p w14:paraId="5994ECFA" w14:textId="77777777" w:rsidR="00BD6F1A" w:rsidRDefault="00BD6F1A" w:rsidP="00215805">
      <w:pPr>
        <w:tabs>
          <w:tab w:val="left" w:pos="2835"/>
        </w:tabs>
        <w:spacing w:after="120" w:line="240" w:lineRule="auto"/>
      </w:pPr>
    </w:p>
    <w:p w14:paraId="506DE174" w14:textId="226F04E5" w:rsidR="00BD6F1A" w:rsidRDefault="00BD6F1A">
      <w:r>
        <w:br w:type="page"/>
      </w:r>
    </w:p>
    <w:p w14:paraId="181B924C" w14:textId="1544FC19" w:rsidR="00BD6F1A" w:rsidRDefault="00BD6F1A" w:rsidP="00BD6F1A">
      <w:pPr>
        <w:pStyle w:val="ChapterTitleNumberBPBHEB"/>
      </w:pPr>
      <w:commentRangeStart w:id="16"/>
      <w:commentRangeStart w:id="17"/>
      <w:r>
        <w:t xml:space="preserve">Satellite </w:t>
      </w:r>
      <w:commentRangeEnd w:id="16"/>
      <w:r w:rsidR="0079547D">
        <w:rPr>
          <w:rStyle w:val="CommentReference"/>
          <w:rFonts w:asciiTheme="minorHAnsi" w:eastAsiaTheme="minorHAnsi" w:hAnsiTheme="minorHAnsi" w:cstheme="minorBidi"/>
          <w:bCs w:val="0"/>
          <w:smallCaps w:val="0"/>
          <w:color w:val="auto"/>
        </w:rPr>
        <w:commentReference w:id="16"/>
      </w:r>
      <w:commentRangeEnd w:id="17"/>
      <w:r w:rsidR="00C654A4">
        <w:rPr>
          <w:rStyle w:val="CommentReference"/>
          <w:rFonts w:asciiTheme="minorHAnsi" w:eastAsiaTheme="minorHAnsi" w:hAnsiTheme="minorHAnsi" w:cstheme="minorBidi"/>
          <w:bCs w:val="0"/>
          <w:smallCaps w:val="0"/>
          <w:color w:val="auto"/>
        </w:rPr>
        <w:commentReference w:id="17"/>
      </w:r>
    </w:p>
    <w:p w14:paraId="7E6B037B" w14:textId="77777777" w:rsidR="0009134B" w:rsidRPr="00215805" w:rsidRDefault="0009134B" w:rsidP="00215805">
      <w:pPr>
        <w:tabs>
          <w:tab w:val="left" w:pos="2835"/>
        </w:tabs>
        <w:spacing w:after="120" w:line="240" w:lineRule="auto"/>
      </w:pPr>
    </w:p>
    <w:p w14:paraId="248044F7" w14:textId="1EABD7CE" w:rsidR="00215805" w:rsidRPr="00215805" w:rsidRDefault="00443C0F" w:rsidP="006D39A1">
      <w:pPr>
        <w:pStyle w:val="Heading1BPBHEB"/>
      </w:pPr>
      <w:r>
        <w:t>S</w:t>
      </w:r>
      <w:r w:rsidRPr="00215805">
        <w:t xml:space="preserve">atellite </w:t>
      </w:r>
      <w:r>
        <w:t>C</w:t>
      </w:r>
      <w:r w:rsidRPr="00215805">
        <w:t>ommunication</w:t>
      </w:r>
      <w:r>
        <w:t xml:space="preserve"> </w:t>
      </w:r>
      <w:r w:rsidR="00870CB0">
        <w:t>with</w:t>
      </w:r>
      <w:r>
        <w:t xml:space="preserve"> </w:t>
      </w:r>
      <w:r w:rsidR="00215805" w:rsidRPr="00215805">
        <w:t>AWS Ground Station</w:t>
      </w:r>
    </w:p>
    <w:p w14:paraId="67E281D5" w14:textId="45CD2DC7" w:rsidR="00215805" w:rsidRPr="00215805" w:rsidRDefault="00215805" w:rsidP="006D39A1">
      <w:pPr>
        <w:pStyle w:val="NormalBPBHEB"/>
      </w:pPr>
      <w:r w:rsidRPr="00215805">
        <w:t>Th</w:t>
      </w:r>
      <w:r w:rsidR="00C3795D">
        <w:t>is</w:t>
      </w:r>
      <w:r w:rsidRPr="00215805">
        <w:t xml:space="preserve"> section explores the innovative solution offered by AWS for satellite communication and data reception. AWS Ground Station, introduced by AWS, represents a significant leap in simplifying and optimizing the process of managing and operating satellite communication networks.</w:t>
      </w:r>
    </w:p>
    <w:p w14:paraId="7059AE8C" w14:textId="77777777" w:rsidR="0079547D" w:rsidRDefault="0079547D" w:rsidP="004C1E3E">
      <w:pPr>
        <w:pStyle w:val="Heading2"/>
      </w:pPr>
    </w:p>
    <w:p w14:paraId="779BBADE" w14:textId="63E55779" w:rsidR="00215805" w:rsidRPr="00215805" w:rsidRDefault="00215805" w:rsidP="006D39A1">
      <w:pPr>
        <w:pStyle w:val="Heading2BPBHEB"/>
      </w:pPr>
      <w:r w:rsidRPr="00215805">
        <w:t xml:space="preserve">Introduction to </w:t>
      </w:r>
      <w:bookmarkStart w:id="18" w:name="_Hlk168498555"/>
      <w:r w:rsidRPr="00215805">
        <w:t xml:space="preserve">AWS </w:t>
      </w:r>
      <w:commentRangeStart w:id="19"/>
      <w:r w:rsidRPr="00215805">
        <w:t>Ground Station</w:t>
      </w:r>
      <w:commentRangeEnd w:id="19"/>
      <w:r w:rsidR="0079547D">
        <w:rPr>
          <w:rStyle w:val="CommentReference"/>
          <w:rFonts w:asciiTheme="minorHAnsi" w:eastAsiaTheme="minorHAnsi" w:hAnsiTheme="minorHAnsi" w:cstheme="minorBidi"/>
          <w:b w:val="0"/>
          <w:color w:val="auto"/>
        </w:rPr>
        <w:commentReference w:id="19"/>
      </w:r>
      <w:bookmarkEnd w:id="18"/>
    </w:p>
    <w:p w14:paraId="2C5CC578" w14:textId="77777777" w:rsidR="00215805" w:rsidRPr="00215805" w:rsidRDefault="00215805" w:rsidP="006D39A1">
      <w:pPr>
        <w:pStyle w:val="NormalBPBHEB"/>
      </w:pPr>
      <w:r w:rsidRPr="00215805">
        <w:t>AWS Ground Station is a fully managed service that allows customers to communicate with, control, and ingest data from satellites in orbit. It eliminates the need for building and maintaining complex ground infrastructure, reducing the time, effort, and cost traditionally associated with satellite communication. AWS Ground Station makes satellite data accessible and actionable for a wide range of applications, from weather forecasting and environmental monitoring to disaster response and communication.</w:t>
      </w:r>
    </w:p>
    <w:p w14:paraId="4487708D" w14:textId="77777777" w:rsidR="0079547D" w:rsidRDefault="0079547D" w:rsidP="004C1E3E">
      <w:pPr>
        <w:pStyle w:val="Heading2"/>
      </w:pPr>
    </w:p>
    <w:p w14:paraId="7E1058F1" w14:textId="7483E540" w:rsidR="00215805" w:rsidRPr="00215805" w:rsidRDefault="00215805" w:rsidP="0032633D">
      <w:pPr>
        <w:pStyle w:val="Heading2BPBHEB"/>
      </w:pPr>
      <w:r w:rsidRPr="00215805">
        <w:t xml:space="preserve">Scholarly </w:t>
      </w:r>
      <w:r w:rsidR="0079547D" w:rsidRPr="00215805">
        <w:t>insights into satellite communication</w:t>
      </w:r>
    </w:p>
    <w:p w14:paraId="54311946" w14:textId="7BD38737" w:rsidR="00215805" w:rsidRPr="00215805" w:rsidRDefault="00215805" w:rsidP="0032633D">
      <w:pPr>
        <w:pStyle w:val="NormalBPBHEB"/>
      </w:pPr>
      <w:r w:rsidRPr="00215805">
        <w:t>Scholarly articles</w:t>
      </w:r>
      <w:sdt>
        <w:sdtPr>
          <w:id w:val="-1127390478"/>
          <w:citation/>
        </w:sdtPr>
        <w:sdtContent>
          <w:r w:rsidR="00E73DBD">
            <w:fldChar w:fldCharType="begin"/>
          </w:r>
          <w:r w:rsidR="00E73DBD">
            <w:instrText xml:space="preserve"> CITATION Hay02 \l 1033 </w:instrText>
          </w:r>
          <w:r w:rsidR="00E73DBD">
            <w:fldChar w:fldCharType="separate"/>
          </w:r>
          <w:r w:rsidR="0043319C">
            <w:rPr>
              <w:noProof/>
            </w:rPr>
            <w:t xml:space="preserve"> </w:t>
          </w:r>
          <w:r w:rsidR="0043319C" w:rsidRPr="0043319C">
            <w:rPr>
              <w:noProof/>
            </w:rPr>
            <w:t>[63]</w:t>
          </w:r>
          <w:r w:rsidR="00E73DBD">
            <w:fldChar w:fldCharType="end"/>
          </w:r>
        </w:sdtContent>
      </w:sdt>
      <w:r w:rsidRPr="00215805">
        <w:t xml:space="preserve"> emphasize the importance of efficient satellite communication networks for a variety of applications. The use of satellites has become integral in areas such as Earth observation, scientific research, telecommunications, and national security. AWS Ground Station addresses the challenges of operating and managing these satellite systems, ensuring that data can be reliably received and processed.</w:t>
      </w:r>
    </w:p>
    <w:p w14:paraId="38C00690" w14:textId="77777777" w:rsidR="0079547D" w:rsidRDefault="0079547D" w:rsidP="004C1E3E">
      <w:pPr>
        <w:pStyle w:val="Heading2"/>
      </w:pPr>
    </w:p>
    <w:p w14:paraId="7AA378DA" w14:textId="1752056D" w:rsidR="00215805" w:rsidRPr="00215805" w:rsidRDefault="00215805" w:rsidP="0032633D">
      <w:pPr>
        <w:pStyle w:val="Heading2BPBHEB"/>
      </w:pPr>
      <w:r w:rsidRPr="00215805">
        <w:t xml:space="preserve">Key </w:t>
      </w:r>
      <w:r w:rsidR="00FC39E4" w:rsidRPr="00215805">
        <w:t>features and benefits</w:t>
      </w:r>
    </w:p>
    <w:p w14:paraId="6C604F02" w14:textId="77777777" w:rsidR="00215805" w:rsidRPr="00215805" w:rsidRDefault="00215805" w:rsidP="0032633D">
      <w:pPr>
        <w:pStyle w:val="NormalBPBHEB"/>
      </w:pPr>
      <w:r w:rsidRPr="00215805">
        <w:t>AWS Ground Station offers several key features and benefits:</w:t>
      </w:r>
    </w:p>
    <w:p w14:paraId="45C3FDD5" w14:textId="41F6EDBA" w:rsidR="00215805" w:rsidRPr="00215805" w:rsidRDefault="00215805" w:rsidP="0032633D">
      <w:pPr>
        <w:pStyle w:val="NormalBPBHEB"/>
        <w:numPr>
          <w:ilvl w:val="0"/>
          <w:numId w:val="37"/>
        </w:numPr>
      </w:pPr>
      <w:r w:rsidRPr="00215805">
        <w:rPr>
          <w:b/>
          <w:bCs/>
        </w:rPr>
        <w:t xml:space="preserve">Global </w:t>
      </w:r>
      <w:r w:rsidR="00FC39E4" w:rsidRPr="00215805">
        <w:rPr>
          <w:b/>
          <w:bCs/>
        </w:rPr>
        <w:t>coverage</w:t>
      </w:r>
      <w:r w:rsidRPr="00215805">
        <w:t>: With a network of ground stations strategically located around the world, AWS Ground Station provides global coverage, ensuring that satellite data can be received no matter where the satellite is in orbit.</w:t>
      </w:r>
    </w:p>
    <w:p w14:paraId="0AEDA2D5" w14:textId="589455FC" w:rsidR="00215805" w:rsidRPr="00215805" w:rsidRDefault="00215805" w:rsidP="0032633D">
      <w:pPr>
        <w:pStyle w:val="NormalBPBHEB"/>
        <w:numPr>
          <w:ilvl w:val="0"/>
          <w:numId w:val="37"/>
        </w:numPr>
      </w:pPr>
      <w:r w:rsidRPr="00215805">
        <w:rPr>
          <w:b/>
          <w:bCs/>
        </w:rPr>
        <w:t>On-</w:t>
      </w:r>
      <w:r w:rsidR="00FC39E4" w:rsidRPr="00215805">
        <w:rPr>
          <w:b/>
          <w:bCs/>
        </w:rPr>
        <w:t>demand access</w:t>
      </w:r>
      <w:r w:rsidRPr="00215805">
        <w:t>: Users can schedule and access ground station resources on-demand, significantly reducing the time and effort required to set up and maintain ground infrastructure.</w:t>
      </w:r>
    </w:p>
    <w:p w14:paraId="598C7FAC" w14:textId="77777777" w:rsidR="00215805" w:rsidRPr="00215805" w:rsidRDefault="00215805" w:rsidP="0032633D">
      <w:pPr>
        <w:pStyle w:val="NormalBPBHEB"/>
        <w:numPr>
          <w:ilvl w:val="0"/>
          <w:numId w:val="37"/>
        </w:numPr>
      </w:pPr>
      <w:r w:rsidRPr="00215805">
        <w:rPr>
          <w:b/>
          <w:bCs/>
        </w:rPr>
        <w:t>Integration with AWS</w:t>
      </w:r>
      <w:r w:rsidRPr="00215805">
        <w:t>: Data received from satellites can be seamlessly integrated with other AWS services, such as Amazon S3 for storage and AWS Lambda for data processing, enabling real-time analysis and insights.</w:t>
      </w:r>
    </w:p>
    <w:p w14:paraId="7E0ACF75" w14:textId="77777777" w:rsidR="00215805" w:rsidRPr="00215805" w:rsidRDefault="00215805" w:rsidP="0032633D">
      <w:pPr>
        <w:pStyle w:val="NormalBPBHEB"/>
        <w:numPr>
          <w:ilvl w:val="0"/>
          <w:numId w:val="37"/>
        </w:numPr>
      </w:pPr>
      <w:r w:rsidRPr="00215805">
        <w:rPr>
          <w:b/>
          <w:bCs/>
        </w:rPr>
        <w:t>Security</w:t>
      </w:r>
      <w:r w:rsidRPr="00215805">
        <w:t>: AWS Ground Station is designed with security in mind, ensuring that satellite communication remains secure and protected.</w:t>
      </w:r>
    </w:p>
    <w:p w14:paraId="76E2B69E" w14:textId="77777777" w:rsidR="0079547D" w:rsidRDefault="0079547D" w:rsidP="0032633D">
      <w:pPr>
        <w:pStyle w:val="NormalBPBHEB"/>
      </w:pPr>
    </w:p>
    <w:p w14:paraId="7FC5C3DF" w14:textId="66F5E568" w:rsidR="00215805" w:rsidRPr="00215805" w:rsidRDefault="00215805" w:rsidP="0032633D">
      <w:pPr>
        <w:pStyle w:val="Heading2BPBHEB"/>
      </w:pPr>
      <w:r w:rsidRPr="00215805">
        <w:t>Real-</w:t>
      </w:r>
      <w:r w:rsidR="0079547D" w:rsidRPr="00215805">
        <w:t>world applications</w:t>
      </w:r>
    </w:p>
    <w:p w14:paraId="60F83254" w14:textId="1E050AAD" w:rsidR="00215805" w:rsidRPr="00215805" w:rsidRDefault="00215805" w:rsidP="0032633D">
      <w:pPr>
        <w:pStyle w:val="NormalBPBHEB"/>
      </w:pPr>
      <w:r w:rsidRPr="00215805">
        <w:t>This section explores real-world applications of AWS Ground Station, ranging from Earth observation and environmental monitoring to disaster management and telecommunications. For example, in the field of Earth observation, AWS Ground Station facilitates the rapid collection and analysis of satellite imagery, vital for monitoring environmental changes, agricultural practices, and disaster response efforts</w:t>
      </w:r>
      <w:sdt>
        <w:sdtPr>
          <w:id w:val="1531773274"/>
          <w:citation/>
        </w:sdtPr>
        <w:sdtContent>
          <w:r w:rsidR="00E73DBD">
            <w:fldChar w:fldCharType="begin"/>
          </w:r>
          <w:r w:rsidR="00E73DBD">
            <w:instrText xml:space="preserve"> CITATION Ela06 \l 1033 </w:instrText>
          </w:r>
          <w:r w:rsidR="00E73DBD">
            <w:fldChar w:fldCharType="separate"/>
          </w:r>
          <w:r w:rsidR="0043319C">
            <w:rPr>
              <w:noProof/>
            </w:rPr>
            <w:t xml:space="preserve"> </w:t>
          </w:r>
          <w:r w:rsidR="0043319C" w:rsidRPr="0043319C">
            <w:rPr>
              <w:noProof/>
            </w:rPr>
            <w:t>[64]</w:t>
          </w:r>
          <w:r w:rsidR="00E73DBD">
            <w:fldChar w:fldCharType="end"/>
          </w:r>
        </w:sdtContent>
      </w:sdt>
      <w:r w:rsidRPr="00215805">
        <w:t>.</w:t>
      </w:r>
    </w:p>
    <w:p w14:paraId="5DACC962" w14:textId="77777777" w:rsidR="0079547D" w:rsidRDefault="0079547D" w:rsidP="004C1E3E">
      <w:pPr>
        <w:pStyle w:val="Heading2"/>
      </w:pPr>
    </w:p>
    <w:p w14:paraId="2CAFA525" w14:textId="2EC71938" w:rsidR="00215805" w:rsidRPr="00215805" w:rsidRDefault="00215805" w:rsidP="0032633D">
      <w:pPr>
        <w:pStyle w:val="Heading2BPBHEB"/>
      </w:pPr>
      <w:r w:rsidRPr="00215805">
        <w:t xml:space="preserve">AWS </w:t>
      </w:r>
      <w:r w:rsidR="0079547D" w:rsidRPr="00215805">
        <w:t>integration</w:t>
      </w:r>
    </w:p>
    <w:p w14:paraId="695F541B" w14:textId="17EDEFF3" w:rsidR="00215805" w:rsidRPr="00215805" w:rsidRDefault="00215805" w:rsidP="0032633D">
      <w:pPr>
        <w:pStyle w:val="NormalBPBHEB"/>
      </w:pPr>
      <w:r w:rsidRPr="00215805">
        <w:t xml:space="preserve">AWS Ground Station integrates seamlessly with the broader AWS ecosystem, allowing users to leverage </w:t>
      </w:r>
      <w:r w:rsidR="0060432A">
        <w:t>AWS’</w:t>
      </w:r>
      <w:r w:rsidR="005276EE">
        <w:t xml:space="preserve"> </w:t>
      </w:r>
      <w:r w:rsidRPr="00215805">
        <w:t>extensive set of cloud services. This integration enables users to process, analyze, and store satellite data efficiently, creating actionable insights and accelerating decision-making processes.</w:t>
      </w:r>
    </w:p>
    <w:p w14:paraId="3E13018D" w14:textId="77777777" w:rsidR="0079547D" w:rsidRDefault="0079547D" w:rsidP="004C1E3E">
      <w:pPr>
        <w:pStyle w:val="Heading2"/>
      </w:pPr>
    </w:p>
    <w:p w14:paraId="58BC7DE9" w14:textId="76A6833A" w:rsidR="00E73DBD" w:rsidRPr="00215805" w:rsidRDefault="00E73DBD" w:rsidP="002C7777">
      <w:pPr>
        <w:pStyle w:val="Heading2BPBHEB"/>
      </w:pPr>
      <w:r w:rsidRPr="00215805">
        <w:t xml:space="preserve">AWS </w:t>
      </w:r>
      <w:commentRangeStart w:id="20"/>
      <w:r w:rsidRPr="00215805">
        <w:t>Ground Station</w:t>
      </w:r>
      <w:commentRangeEnd w:id="20"/>
      <w:r w:rsidRPr="002C7777">
        <w:commentReference w:id="20"/>
      </w:r>
      <w:r>
        <w:t xml:space="preserve"> Final Thoughts</w:t>
      </w:r>
    </w:p>
    <w:p w14:paraId="3E207494" w14:textId="77777777" w:rsidR="00215805" w:rsidRPr="00215805" w:rsidRDefault="00215805" w:rsidP="004B05D1">
      <w:pPr>
        <w:pStyle w:val="NormalBPBHEB"/>
      </w:pPr>
      <w:r w:rsidRPr="00215805">
        <w:t>AWS Ground Station represents a groundbreaking advancement in satellite communication, making it more accessible, cost-effective, and efficient for a wide range of users. Its global coverage, on-demand access, and integration with AWS services position it as a pivotal tool in the realm of satellite communication and data utilization.</w:t>
      </w:r>
    </w:p>
    <w:p w14:paraId="46651C31" w14:textId="77777777" w:rsidR="008663DC" w:rsidRDefault="008663DC" w:rsidP="00126D33">
      <w:pPr>
        <w:tabs>
          <w:tab w:val="left" w:pos="2835"/>
        </w:tabs>
        <w:spacing w:after="120" w:line="240" w:lineRule="auto"/>
      </w:pPr>
    </w:p>
    <w:p w14:paraId="1FBDC56D" w14:textId="4E4BA430" w:rsidR="00BD6F1A" w:rsidRDefault="00BD6F1A">
      <w:r>
        <w:br w:type="page"/>
      </w:r>
    </w:p>
    <w:p w14:paraId="2C84AE90" w14:textId="6C57A723" w:rsidR="006C64A6" w:rsidRPr="006C64A6" w:rsidRDefault="006C64A6" w:rsidP="004B05D1">
      <w:pPr>
        <w:pStyle w:val="NormalBPBHEB"/>
      </w:pPr>
      <w:r w:rsidRPr="006C64A6">
        <w:t xml:space="preserve">In this chapter, we </w:t>
      </w:r>
      <w:r w:rsidR="00FC39E4">
        <w:t xml:space="preserve">discussed </w:t>
      </w:r>
      <w:r w:rsidRPr="006C64A6">
        <w:t>AWS</w:t>
      </w:r>
      <w:r w:rsidR="00FC39E4">
        <w:t>’s</w:t>
      </w:r>
      <w:r w:rsidRPr="006C64A6">
        <w:t xml:space="preserve"> remarkable array of networking, IoT, and satellite solutions that empower organizations to achieve unparalleled levels of connectivity, data insights, and communication capabilities. From building and securing virtual private clouds (Amazon VPC) to orchestrating microservices with AWS App Mesh, AWS has emerged as a transformative force in the cloud computing landscape</w:t>
      </w:r>
      <w:sdt>
        <w:sdtPr>
          <w:id w:val="877361209"/>
          <w:citation/>
        </w:sdtPr>
        <w:sdtContent>
          <w:r w:rsidR="005770B2">
            <w:fldChar w:fldCharType="begin"/>
          </w:r>
          <w:r w:rsidR="005770B2">
            <w:instrText xml:space="preserve"> CITATION Kur171 \l 1033 </w:instrText>
          </w:r>
          <w:r w:rsidR="005770B2">
            <w:fldChar w:fldCharType="separate"/>
          </w:r>
          <w:r w:rsidR="0043319C">
            <w:rPr>
              <w:noProof/>
            </w:rPr>
            <w:t xml:space="preserve"> </w:t>
          </w:r>
          <w:r w:rsidR="0043319C" w:rsidRPr="0043319C">
            <w:rPr>
              <w:noProof/>
            </w:rPr>
            <w:t>[65]</w:t>
          </w:r>
          <w:r w:rsidR="005770B2">
            <w:fldChar w:fldCharType="end"/>
          </w:r>
        </w:sdtContent>
      </w:sdt>
      <w:r w:rsidRPr="006C64A6">
        <w:t>. The integration of AWS Cloud Map simplifies service discovery, while AWS Direct Connect and AWS Global Accelerator enhance connectivity and global reach.</w:t>
      </w:r>
    </w:p>
    <w:p w14:paraId="7929A845" w14:textId="19ABC62F" w:rsidR="006C64A6" w:rsidRPr="006C64A6" w:rsidRDefault="006C64A6" w:rsidP="004B05D1">
      <w:pPr>
        <w:pStyle w:val="NormalBPBHEB"/>
      </w:pPr>
      <w:r w:rsidRPr="006C64A6">
        <w:t xml:space="preserve">In IoT, AWS IoT Core serves as the foundation for secure and scalable IoT applications, and AWS IoT FleetWise, AWS IoT SiteWise, and AWS IoT TwinMaker offer powerful tools for managing and analyzing IoT data at scale. Moreover, AWS IoT Greengrass extends AWS capabilities to edge devices, enabling real-time processing and decision-making in IoT deployments. The chapter highlighted </w:t>
      </w:r>
      <w:r w:rsidR="0060432A">
        <w:t xml:space="preserve">AWS’ </w:t>
      </w:r>
      <w:r w:rsidRPr="006C64A6">
        <w:t>commitment to innovation with services like AWS IoT 1-Click, AWS IoT Analytics, AWS IoT Button, and AWS IoT Device Defender, all of which contribute to the seamless integration and secure management of IoT ecosystems.</w:t>
      </w:r>
    </w:p>
    <w:p w14:paraId="4E2956BA" w14:textId="28B0F82D" w:rsidR="006C64A6" w:rsidRPr="006C64A6" w:rsidRDefault="006C64A6" w:rsidP="004B05D1">
      <w:pPr>
        <w:pStyle w:val="NormalBPBHEB"/>
      </w:pPr>
      <w:r w:rsidRPr="006C64A6">
        <w:t xml:space="preserve">Furthermore, </w:t>
      </w:r>
      <w:r w:rsidR="0060432A">
        <w:t xml:space="preserve">AWS’ </w:t>
      </w:r>
      <w:r w:rsidRPr="006C64A6">
        <w:t xml:space="preserve">satellite communication service, AWS Ground Station, redefines how organizations interact with and extract data from satellites, offering a highly accessible and cost-effective solution for satellite communication. This chapter has demonstrated </w:t>
      </w:r>
      <w:r w:rsidR="0060432A">
        <w:t xml:space="preserve">AWS’ </w:t>
      </w:r>
      <w:r w:rsidRPr="006C64A6">
        <w:t>dedication to providing a comprehensive suite of services that address the evolving needs of modern businesses, backed by scholarly insights into networking, IoT, and satellite technology</w:t>
      </w:r>
      <w:sdt>
        <w:sdtPr>
          <w:id w:val="-568884858"/>
          <w:citation/>
        </w:sdtPr>
        <w:sdtContent>
          <w:r w:rsidR="005770B2">
            <w:fldChar w:fldCharType="begin"/>
          </w:r>
          <w:r w:rsidR="005770B2">
            <w:instrText xml:space="preserve"> CITATION Ver06 \l 1033 </w:instrText>
          </w:r>
          <w:r w:rsidR="005770B2">
            <w:fldChar w:fldCharType="separate"/>
          </w:r>
          <w:r w:rsidR="0043319C">
            <w:rPr>
              <w:noProof/>
            </w:rPr>
            <w:t xml:space="preserve"> </w:t>
          </w:r>
          <w:r w:rsidR="0043319C" w:rsidRPr="0043319C">
            <w:rPr>
              <w:noProof/>
            </w:rPr>
            <w:t>[66]</w:t>
          </w:r>
          <w:r w:rsidR="005770B2">
            <w:fldChar w:fldCharType="end"/>
          </w:r>
        </w:sdtContent>
      </w:sdt>
      <w:r w:rsidRPr="006C64A6">
        <w:t>.</w:t>
      </w:r>
    </w:p>
    <w:p w14:paraId="22F0FA8F" w14:textId="4E81E8E8" w:rsidR="006C64A6" w:rsidRPr="006C64A6" w:rsidRDefault="006C64A6" w:rsidP="004B05D1">
      <w:pPr>
        <w:pStyle w:val="NormalBPBHEB"/>
      </w:pPr>
      <w:r w:rsidRPr="006C64A6">
        <w:t xml:space="preserve">In conclusion, </w:t>
      </w:r>
      <w:r w:rsidR="0060432A">
        <w:t xml:space="preserve">AWS’ </w:t>
      </w:r>
      <w:r w:rsidRPr="006C64A6">
        <w:t xml:space="preserve">Networking and Content Delivery, Internet of Things, and Satellite services enable organizations to leverage the power of the cloud for advanced networking, data analytics, and satellite communication. The chapter emphasized the value of these AWS services across diverse industries and applications, ultimately enabling organizations to drive innovation, achieve operational efficiencies, and remain competitive in today's dynamic digital </w:t>
      </w:r>
      <w:commentRangeStart w:id="21"/>
      <w:commentRangeStart w:id="22"/>
      <w:r w:rsidRPr="006C64A6">
        <w:t>landscape</w:t>
      </w:r>
      <w:commentRangeEnd w:id="21"/>
      <w:r w:rsidR="00441F70">
        <w:rPr>
          <w:rStyle w:val="CommentReference"/>
          <w:rFonts w:asciiTheme="minorHAnsi" w:eastAsiaTheme="minorHAnsi" w:hAnsiTheme="minorHAnsi" w:cstheme="minorBidi"/>
        </w:rPr>
        <w:commentReference w:id="21"/>
      </w:r>
      <w:commentRangeEnd w:id="22"/>
      <w:r w:rsidR="00176121">
        <w:rPr>
          <w:rStyle w:val="CommentReference"/>
          <w:rFonts w:asciiTheme="minorHAnsi" w:eastAsiaTheme="minorHAnsi" w:hAnsiTheme="minorHAnsi" w:cstheme="minorBidi"/>
        </w:rPr>
        <w:commentReference w:id="22"/>
      </w:r>
      <w:r w:rsidRPr="006C64A6">
        <w:t>.</w:t>
      </w:r>
    </w:p>
    <w:p w14:paraId="661CA41B" w14:textId="77777777" w:rsidR="00BD4DF7" w:rsidRPr="0043319C" w:rsidRDefault="00BD4DF7" w:rsidP="00BD4DF7">
      <w:pPr>
        <w:pStyle w:val="NormalBPBHEB"/>
        <w:rPr>
          <w:b/>
          <w:sz w:val="40"/>
          <w:szCs w:val="40"/>
        </w:rPr>
      </w:pPr>
      <w:r w:rsidRPr="0043319C">
        <w:rPr>
          <w:b/>
          <w:sz w:val="40"/>
          <w:szCs w:val="40"/>
        </w:rPr>
        <w:t>Next Chapter</w:t>
      </w:r>
    </w:p>
    <w:p w14:paraId="7310F627" w14:textId="28B94C6D" w:rsidR="00A35841" w:rsidRDefault="00BD4DF7" w:rsidP="004B05D1">
      <w:pPr>
        <w:pStyle w:val="NormalBPBHEB"/>
      </w:pPr>
      <w:r w:rsidRPr="00BD4DF7">
        <w:t xml:space="preserve">In the next chapter, we will delve into </w:t>
      </w:r>
      <w:r w:rsidRPr="00BD4DF7">
        <w:rPr>
          <w:b/>
          <w:bCs/>
        </w:rPr>
        <w:t>Security, Identity, and Compliance</w:t>
      </w:r>
      <w:r w:rsidRPr="00BD4DF7">
        <w:t xml:space="preserve"> within the AWS ecosystem. Readers will learn about the critical components and best practices for ensuring a secure cloud environment, including identity management, access controls, data protection, and compliance with regulatory standards. We will explore AWS services such as IAM, AWS KMS, and AWS Config, providing you with the knowledge and tools to safeguard your cloud assets and maintain robust security postures.</w:t>
      </w:r>
    </w:p>
    <w:p w14:paraId="11C90363" w14:textId="3424EA0D" w:rsidR="006C64A6" w:rsidRPr="006C64A6" w:rsidRDefault="006C64A6" w:rsidP="004B05D1">
      <w:pPr>
        <w:pStyle w:val="NormalBPBHEB"/>
      </w:pPr>
    </w:p>
    <w:p w14:paraId="3F435496" w14:textId="77777777" w:rsidR="008663DC" w:rsidRDefault="008663DC" w:rsidP="00126D33">
      <w:pPr>
        <w:tabs>
          <w:tab w:val="left" w:pos="2835"/>
        </w:tabs>
        <w:spacing w:after="120" w:line="240" w:lineRule="auto"/>
      </w:pPr>
    </w:p>
    <w:sdt>
      <w:sdtPr>
        <w:id w:val="-1789648889"/>
        <w:docPartObj>
          <w:docPartGallery w:val="Bibliographies"/>
          <w:docPartUnique/>
        </w:docPartObj>
      </w:sdtPr>
      <w:sdtEndPr>
        <w:rPr>
          <w:rFonts w:asciiTheme="minorHAnsi" w:eastAsiaTheme="minorHAnsi" w:hAnsiTheme="minorHAnsi" w:cstheme="minorBidi"/>
          <w:color w:val="auto"/>
          <w:sz w:val="22"/>
          <w:szCs w:val="22"/>
        </w:rPr>
      </w:sdtEndPr>
      <w:sdtContent>
        <w:p w14:paraId="11012F15" w14:textId="77777777" w:rsidR="0043319C" w:rsidRDefault="0043319C">
          <w:pPr>
            <w:pStyle w:val="Heading1"/>
            <w:rPr>
              <w:ins w:id="23" w:author="ph@zinnia.holdings" w:date="2024-06-05T17:05:00Z" w16du:dateUtc="2024-06-05T21:05:00Z"/>
            </w:rPr>
          </w:pPr>
        </w:p>
        <w:p w14:paraId="1516D492" w14:textId="77777777" w:rsidR="0043319C" w:rsidRDefault="0043319C">
          <w:pPr>
            <w:rPr>
              <w:ins w:id="24" w:author="ph@zinnia.holdings" w:date="2024-06-05T17:05:00Z" w16du:dateUtc="2024-06-05T21:05:00Z"/>
              <w:rFonts w:asciiTheme="majorHAnsi" w:eastAsiaTheme="majorEastAsia" w:hAnsiTheme="majorHAnsi" w:cstheme="majorBidi"/>
              <w:color w:val="2F5496" w:themeColor="accent1" w:themeShade="BF"/>
              <w:sz w:val="32"/>
              <w:szCs w:val="32"/>
            </w:rPr>
          </w:pPr>
          <w:ins w:id="25" w:author="ph@zinnia.holdings" w:date="2024-06-05T17:05:00Z" w16du:dateUtc="2024-06-05T21:05:00Z">
            <w:r>
              <w:br w:type="page"/>
            </w:r>
          </w:ins>
        </w:p>
        <w:p w14:paraId="75B73EE0" w14:textId="7577EEF3" w:rsidR="00D14504" w:rsidRDefault="00D14504">
          <w:pPr>
            <w:pStyle w:val="Heading1"/>
          </w:pPr>
          <w:r>
            <w:t>References</w:t>
          </w:r>
        </w:p>
        <w:sdt>
          <w:sdtPr>
            <w:id w:val="-573587230"/>
            <w:bibliography/>
          </w:sdtPr>
          <w:sdtContent>
            <w:p w14:paraId="15B4D96A" w14:textId="77777777" w:rsidR="0043319C" w:rsidRDefault="00D14504">
              <w:pPr>
                <w:rPr>
                  <w:noProof/>
                  <w:lang w:val="en-IN"/>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8593"/>
              </w:tblGrid>
              <w:tr w:rsidR="0043319C" w14:paraId="2AFB4516" w14:textId="77777777">
                <w:trPr>
                  <w:divId w:val="707947779"/>
                  <w:tblCellSpacing w:w="15" w:type="dxa"/>
                </w:trPr>
                <w:tc>
                  <w:tcPr>
                    <w:tcW w:w="50" w:type="pct"/>
                    <w:hideMark/>
                  </w:tcPr>
                  <w:p w14:paraId="3EE208FA" w14:textId="653DFA36" w:rsidR="0043319C" w:rsidRDefault="0043319C">
                    <w:pPr>
                      <w:pStyle w:val="Bibliography"/>
                      <w:rPr>
                        <w:noProof/>
                        <w:sz w:val="24"/>
                        <w:szCs w:val="24"/>
                      </w:rPr>
                    </w:pPr>
                    <w:r>
                      <w:rPr>
                        <w:noProof/>
                      </w:rPr>
                      <w:t xml:space="preserve">[1] </w:t>
                    </w:r>
                  </w:p>
                </w:tc>
                <w:tc>
                  <w:tcPr>
                    <w:tcW w:w="0" w:type="auto"/>
                    <w:hideMark/>
                  </w:tcPr>
                  <w:p w14:paraId="007F3405" w14:textId="77777777" w:rsidR="0043319C" w:rsidRDefault="0043319C">
                    <w:pPr>
                      <w:pStyle w:val="Bibliography"/>
                      <w:rPr>
                        <w:noProof/>
                      </w:rPr>
                    </w:pPr>
                    <w:r>
                      <w:rPr>
                        <w:noProof/>
                      </w:rPr>
                      <w:t>A. W. Services., "What Is Amazon VPC?," n.d.. [Online]. Available: https://aws.amazon.com/vpc/.</w:t>
                    </w:r>
                  </w:p>
                </w:tc>
              </w:tr>
              <w:tr w:rsidR="0043319C" w14:paraId="6062A2F1" w14:textId="77777777">
                <w:trPr>
                  <w:divId w:val="707947779"/>
                  <w:tblCellSpacing w:w="15" w:type="dxa"/>
                </w:trPr>
                <w:tc>
                  <w:tcPr>
                    <w:tcW w:w="50" w:type="pct"/>
                    <w:hideMark/>
                  </w:tcPr>
                  <w:p w14:paraId="04962959" w14:textId="77777777" w:rsidR="0043319C" w:rsidRDefault="0043319C">
                    <w:pPr>
                      <w:pStyle w:val="Bibliography"/>
                      <w:rPr>
                        <w:noProof/>
                      </w:rPr>
                    </w:pPr>
                    <w:r>
                      <w:rPr>
                        <w:noProof/>
                      </w:rPr>
                      <w:t xml:space="preserve">[2] </w:t>
                    </w:r>
                  </w:p>
                </w:tc>
                <w:tc>
                  <w:tcPr>
                    <w:tcW w:w="0" w:type="auto"/>
                    <w:hideMark/>
                  </w:tcPr>
                  <w:p w14:paraId="0FBCFDD6" w14:textId="77777777" w:rsidR="0043319C" w:rsidRDefault="0043319C">
                    <w:pPr>
                      <w:pStyle w:val="Bibliography"/>
                      <w:rPr>
                        <w:noProof/>
                      </w:rPr>
                    </w:pPr>
                    <w:r>
                      <w:rPr>
                        <w:noProof/>
                      </w:rPr>
                      <w:t>Q. Li and J. Hu, "A Survey of Virtual Network Embedding Algorithms in Cloud Computing.," IEEE, 2018.</w:t>
                    </w:r>
                  </w:p>
                </w:tc>
              </w:tr>
              <w:tr w:rsidR="0043319C" w14:paraId="57FFCC3E" w14:textId="77777777">
                <w:trPr>
                  <w:divId w:val="707947779"/>
                  <w:tblCellSpacing w:w="15" w:type="dxa"/>
                </w:trPr>
                <w:tc>
                  <w:tcPr>
                    <w:tcW w:w="50" w:type="pct"/>
                    <w:hideMark/>
                  </w:tcPr>
                  <w:p w14:paraId="4311CF7B" w14:textId="77777777" w:rsidR="0043319C" w:rsidRDefault="0043319C">
                    <w:pPr>
                      <w:pStyle w:val="Bibliography"/>
                      <w:rPr>
                        <w:noProof/>
                      </w:rPr>
                    </w:pPr>
                    <w:r>
                      <w:rPr>
                        <w:noProof/>
                      </w:rPr>
                      <w:t xml:space="preserve">[3] </w:t>
                    </w:r>
                  </w:p>
                </w:tc>
                <w:tc>
                  <w:tcPr>
                    <w:tcW w:w="0" w:type="auto"/>
                    <w:hideMark/>
                  </w:tcPr>
                  <w:p w14:paraId="1D516E43" w14:textId="77777777" w:rsidR="0043319C" w:rsidRDefault="0043319C">
                    <w:pPr>
                      <w:pStyle w:val="Bibliography"/>
                      <w:rPr>
                        <w:noProof/>
                      </w:rPr>
                    </w:pPr>
                    <w:r>
                      <w:rPr>
                        <w:noProof/>
                      </w:rPr>
                      <w:t>Amazon Web Services., " Amazon VPC Customer Stories.," n.d.. [Online]. Available: https://aws.amazon.com/solutions/case-studies/vpc/.</w:t>
                    </w:r>
                  </w:p>
                </w:tc>
              </w:tr>
              <w:tr w:rsidR="0043319C" w14:paraId="071828CA" w14:textId="77777777">
                <w:trPr>
                  <w:divId w:val="707947779"/>
                  <w:tblCellSpacing w:w="15" w:type="dxa"/>
                </w:trPr>
                <w:tc>
                  <w:tcPr>
                    <w:tcW w:w="50" w:type="pct"/>
                    <w:hideMark/>
                  </w:tcPr>
                  <w:p w14:paraId="0B4B4071" w14:textId="77777777" w:rsidR="0043319C" w:rsidRDefault="0043319C">
                    <w:pPr>
                      <w:pStyle w:val="Bibliography"/>
                      <w:rPr>
                        <w:noProof/>
                      </w:rPr>
                    </w:pPr>
                    <w:r>
                      <w:rPr>
                        <w:noProof/>
                      </w:rPr>
                      <w:t xml:space="preserve">[4] </w:t>
                    </w:r>
                  </w:p>
                </w:tc>
                <w:tc>
                  <w:tcPr>
                    <w:tcW w:w="0" w:type="auto"/>
                    <w:hideMark/>
                  </w:tcPr>
                  <w:p w14:paraId="60F3E153" w14:textId="77777777" w:rsidR="0043319C" w:rsidRDefault="0043319C">
                    <w:pPr>
                      <w:pStyle w:val="Bibliography"/>
                      <w:rPr>
                        <w:noProof/>
                      </w:rPr>
                    </w:pPr>
                    <w:r>
                      <w:rPr>
                        <w:noProof/>
                      </w:rPr>
                      <w:t>Amazon Web Services. , "What Is AWS PrivateLink?," (n.d.. . [Online]. Available: https://aws.amazon.com/privatelink/ .</w:t>
                    </w:r>
                  </w:p>
                </w:tc>
              </w:tr>
              <w:tr w:rsidR="0043319C" w14:paraId="39E71A02" w14:textId="77777777">
                <w:trPr>
                  <w:divId w:val="707947779"/>
                  <w:tblCellSpacing w:w="15" w:type="dxa"/>
                </w:trPr>
                <w:tc>
                  <w:tcPr>
                    <w:tcW w:w="50" w:type="pct"/>
                    <w:hideMark/>
                  </w:tcPr>
                  <w:p w14:paraId="44E1759F" w14:textId="77777777" w:rsidR="0043319C" w:rsidRDefault="0043319C">
                    <w:pPr>
                      <w:pStyle w:val="Bibliography"/>
                      <w:rPr>
                        <w:noProof/>
                      </w:rPr>
                    </w:pPr>
                    <w:r>
                      <w:rPr>
                        <w:noProof/>
                      </w:rPr>
                      <w:t xml:space="preserve">[5] </w:t>
                    </w:r>
                  </w:p>
                </w:tc>
                <w:tc>
                  <w:tcPr>
                    <w:tcW w:w="0" w:type="auto"/>
                    <w:hideMark/>
                  </w:tcPr>
                  <w:p w14:paraId="186A1CFF" w14:textId="77777777" w:rsidR="0043319C" w:rsidRDefault="0043319C">
                    <w:pPr>
                      <w:pStyle w:val="Bibliography"/>
                      <w:rPr>
                        <w:noProof/>
                      </w:rPr>
                    </w:pPr>
                    <w:r>
                      <w:rPr>
                        <w:noProof/>
                      </w:rPr>
                      <w:t xml:space="preserve">D. Loshin, Private Clouds: Selecting the Right Hardware for a Scalable Environment., Associated Press, 2019. </w:t>
                    </w:r>
                  </w:p>
                </w:tc>
              </w:tr>
              <w:tr w:rsidR="0043319C" w14:paraId="425E9CC9" w14:textId="77777777">
                <w:trPr>
                  <w:divId w:val="707947779"/>
                  <w:tblCellSpacing w:w="15" w:type="dxa"/>
                </w:trPr>
                <w:tc>
                  <w:tcPr>
                    <w:tcW w:w="50" w:type="pct"/>
                    <w:hideMark/>
                  </w:tcPr>
                  <w:p w14:paraId="71DDA17B" w14:textId="77777777" w:rsidR="0043319C" w:rsidRDefault="0043319C">
                    <w:pPr>
                      <w:pStyle w:val="Bibliography"/>
                      <w:rPr>
                        <w:noProof/>
                      </w:rPr>
                    </w:pPr>
                    <w:r>
                      <w:rPr>
                        <w:noProof/>
                      </w:rPr>
                      <w:t xml:space="preserve">[6] </w:t>
                    </w:r>
                  </w:p>
                </w:tc>
                <w:tc>
                  <w:tcPr>
                    <w:tcW w:w="0" w:type="auto"/>
                    <w:hideMark/>
                  </w:tcPr>
                  <w:p w14:paraId="5E88D4F5" w14:textId="77777777" w:rsidR="0043319C" w:rsidRDefault="0043319C">
                    <w:pPr>
                      <w:pStyle w:val="Bibliography"/>
                      <w:rPr>
                        <w:noProof/>
                      </w:rPr>
                    </w:pPr>
                    <w:r>
                      <w:rPr>
                        <w:noProof/>
                      </w:rPr>
                      <w:t>Amazon Web Services, "AWS PrivateLink Customer Stories.," n.d.. [Online]. Available: https://aws.amazon.com/privatelink/customer-stories/.</w:t>
                    </w:r>
                  </w:p>
                </w:tc>
              </w:tr>
              <w:tr w:rsidR="0043319C" w14:paraId="31F01950" w14:textId="77777777">
                <w:trPr>
                  <w:divId w:val="707947779"/>
                  <w:tblCellSpacing w:w="15" w:type="dxa"/>
                </w:trPr>
                <w:tc>
                  <w:tcPr>
                    <w:tcW w:w="50" w:type="pct"/>
                    <w:hideMark/>
                  </w:tcPr>
                  <w:p w14:paraId="42B1A66F" w14:textId="77777777" w:rsidR="0043319C" w:rsidRDefault="0043319C">
                    <w:pPr>
                      <w:pStyle w:val="Bibliography"/>
                      <w:rPr>
                        <w:noProof/>
                      </w:rPr>
                    </w:pPr>
                    <w:r>
                      <w:rPr>
                        <w:noProof/>
                      </w:rPr>
                      <w:t xml:space="preserve">[7] </w:t>
                    </w:r>
                  </w:p>
                </w:tc>
                <w:tc>
                  <w:tcPr>
                    <w:tcW w:w="0" w:type="auto"/>
                    <w:hideMark/>
                  </w:tcPr>
                  <w:p w14:paraId="344ABAE1" w14:textId="77777777" w:rsidR="0043319C" w:rsidRDefault="0043319C">
                    <w:pPr>
                      <w:pStyle w:val="Bibliography"/>
                      <w:rPr>
                        <w:noProof/>
                      </w:rPr>
                    </w:pPr>
                    <w:r>
                      <w:rPr>
                        <w:noProof/>
                      </w:rPr>
                      <w:t>Amazon Web Services., "What Is AWS App Mesh?," n.d.. [Online]. Available: https://aws.amazon.com/app-mesh/ .</w:t>
                    </w:r>
                  </w:p>
                </w:tc>
              </w:tr>
              <w:tr w:rsidR="0043319C" w14:paraId="6ACEA1B6" w14:textId="77777777">
                <w:trPr>
                  <w:divId w:val="707947779"/>
                  <w:tblCellSpacing w:w="15" w:type="dxa"/>
                </w:trPr>
                <w:tc>
                  <w:tcPr>
                    <w:tcW w:w="50" w:type="pct"/>
                    <w:hideMark/>
                  </w:tcPr>
                  <w:p w14:paraId="6307E827" w14:textId="77777777" w:rsidR="0043319C" w:rsidRDefault="0043319C">
                    <w:pPr>
                      <w:pStyle w:val="Bibliography"/>
                      <w:rPr>
                        <w:noProof/>
                      </w:rPr>
                    </w:pPr>
                    <w:r>
                      <w:rPr>
                        <w:noProof/>
                      </w:rPr>
                      <w:t xml:space="preserve">[8] </w:t>
                    </w:r>
                  </w:p>
                </w:tc>
                <w:tc>
                  <w:tcPr>
                    <w:tcW w:w="0" w:type="auto"/>
                    <w:hideMark/>
                  </w:tcPr>
                  <w:p w14:paraId="4162150E" w14:textId="77777777" w:rsidR="0043319C" w:rsidRDefault="0043319C">
                    <w:pPr>
                      <w:pStyle w:val="Bibliography"/>
                      <w:rPr>
                        <w:noProof/>
                      </w:rPr>
                    </w:pPr>
                    <w:r>
                      <w:rPr>
                        <w:noProof/>
                      </w:rPr>
                      <w:t xml:space="preserve">B. &amp;. G. P. Varghese, Cloud Native Microservices with AWS: Building, Deploying, and Scaling Microservices in AWS., Packt Publishing Ltd., 2020. </w:t>
                    </w:r>
                  </w:p>
                </w:tc>
              </w:tr>
              <w:tr w:rsidR="0043319C" w14:paraId="36FDAC48" w14:textId="77777777">
                <w:trPr>
                  <w:divId w:val="707947779"/>
                  <w:tblCellSpacing w:w="15" w:type="dxa"/>
                </w:trPr>
                <w:tc>
                  <w:tcPr>
                    <w:tcW w:w="50" w:type="pct"/>
                    <w:hideMark/>
                  </w:tcPr>
                  <w:p w14:paraId="141EA4FA" w14:textId="77777777" w:rsidR="0043319C" w:rsidRDefault="0043319C">
                    <w:pPr>
                      <w:pStyle w:val="Bibliography"/>
                      <w:rPr>
                        <w:noProof/>
                      </w:rPr>
                    </w:pPr>
                    <w:r>
                      <w:rPr>
                        <w:noProof/>
                      </w:rPr>
                      <w:t xml:space="preserve">[9] </w:t>
                    </w:r>
                  </w:p>
                </w:tc>
                <w:tc>
                  <w:tcPr>
                    <w:tcW w:w="0" w:type="auto"/>
                    <w:hideMark/>
                  </w:tcPr>
                  <w:p w14:paraId="76ABC6FC" w14:textId="77777777" w:rsidR="0043319C" w:rsidRDefault="0043319C">
                    <w:pPr>
                      <w:pStyle w:val="Bibliography"/>
                      <w:rPr>
                        <w:noProof/>
                      </w:rPr>
                    </w:pPr>
                    <w:r>
                      <w:rPr>
                        <w:noProof/>
                      </w:rPr>
                      <w:t>Amazon Web Services., "AWS App Mesh Customer Stories.," n.d.. [Online]. Available: https://aws.amazon.com/app-mesh/customer-stories/.</w:t>
                    </w:r>
                  </w:p>
                </w:tc>
              </w:tr>
              <w:tr w:rsidR="0043319C" w14:paraId="0909A955" w14:textId="77777777">
                <w:trPr>
                  <w:divId w:val="707947779"/>
                  <w:tblCellSpacing w:w="15" w:type="dxa"/>
                </w:trPr>
                <w:tc>
                  <w:tcPr>
                    <w:tcW w:w="50" w:type="pct"/>
                    <w:hideMark/>
                  </w:tcPr>
                  <w:p w14:paraId="3CC70E03" w14:textId="77777777" w:rsidR="0043319C" w:rsidRDefault="0043319C">
                    <w:pPr>
                      <w:pStyle w:val="Bibliography"/>
                      <w:rPr>
                        <w:noProof/>
                      </w:rPr>
                    </w:pPr>
                    <w:r>
                      <w:rPr>
                        <w:noProof/>
                      </w:rPr>
                      <w:t xml:space="preserve">[10] </w:t>
                    </w:r>
                  </w:p>
                </w:tc>
                <w:tc>
                  <w:tcPr>
                    <w:tcW w:w="0" w:type="auto"/>
                    <w:hideMark/>
                  </w:tcPr>
                  <w:p w14:paraId="3B716A59" w14:textId="77777777" w:rsidR="0043319C" w:rsidRDefault="0043319C">
                    <w:pPr>
                      <w:pStyle w:val="Bibliography"/>
                      <w:rPr>
                        <w:noProof/>
                      </w:rPr>
                    </w:pPr>
                    <w:r>
                      <w:rPr>
                        <w:noProof/>
                      </w:rPr>
                      <w:t>Amazon Web Services, " What Is AWS Cloud Map?," n.d.. [Online]. Available: https://aws.amazon.com/cloud-map/ .</w:t>
                    </w:r>
                  </w:p>
                </w:tc>
              </w:tr>
              <w:tr w:rsidR="0043319C" w14:paraId="7BA71E88" w14:textId="77777777">
                <w:trPr>
                  <w:divId w:val="707947779"/>
                  <w:tblCellSpacing w:w="15" w:type="dxa"/>
                </w:trPr>
                <w:tc>
                  <w:tcPr>
                    <w:tcW w:w="50" w:type="pct"/>
                    <w:hideMark/>
                  </w:tcPr>
                  <w:p w14:paraId="52B1E2EA" w14:textId="77777777" w:rsidR="0043319C" w:rsidRDefault="0043319C">
                    <w:pPr>
                      <w:pStyle w:val="Bibliography"/>
                      <w:rPr>
                        <w:noProof/>
                      </w:rPr>
                    </w:pPr>
                    <w:r>
                      <w:rPr>
                        <w:noProof/>
                      </w:rPr>
                      <w:t xml:space="preserve">[11] </w:t>
                    </w:r>
                  </w:p>
                </w:tc>
                <w:tc>
                  <w:tcPr>
                    <w:tcW w:w="0" w:type="auto"/>
                    <w:hideMark/>
                  </w:tcPr>
                  <w:p w14:paraId="0D5B1E53" w14:textId="77777777" w:rsidR="0043319C" w:rsidRDefault="0043319C">
                    <w:pPr>
                      <w:pStyle w:val="Bibliography"/>
                      <w:rPr>
                        <w:noProof/>
                      </w:rPr>
                    </w:pPr>
                    <w:r>
                      <w:rPr>
                        <w:noProof/>
                      </w:rPr>
                      <w:t xml:space="preserve">M. Murphy, Microservices on AWS., O'Reilly Media. , 2020. </w:t>
                    </w:r>
                  </w:p>
                </w:tc>
              </w:tr>
              <w:tr w:rsidR="0043319C" w14:paraId="53D77C30" w14:textId="77777777">
                <w:trPr>
                  <w:divId w:val="707947779"/>
                  <w:tblCellSpacing w:w="15" w:type="dxa"/>
                </w:trPr>
                <w:tc>
                  <w:tcPr>
                    <w:tcW w:w="50" w:type="pct"/>
                    <w:hideMark/>
                  </w:tcPr>
                  <w:p w14:paraId="554B3314" w14:textId="77777777" w:rsidR="0043319C" w:rsidRDefault="0043319C">
                    <w:pPr>
                      <w:pStyle w:val="Bibliography"/>
                      <w:rPr>
                        <w:noProof/>
                      </w:rPr>
                    </w:pPr>
                    <w:r>
                      <w:rPr>
                        <w:noProof/>
                      </w:rPr>
                      <w:t xml:space="preserve">[12] </w:t>
                    </w:r>
                  </w:p>
                </w:tc>
                <w:tc>
                  <w:tcPr>
                    <w:tcW w:w="0" w:type="auto"/>
                    <w:hideMark/>
                  </w:tcPr>
                  <w:p w14:paraId="40F360DB" w14:textId="77777777" w:rsidR="0043319C" w:rsidRDefault="0043319C">
                    <w:pPr>
                      <w:pStyle w:val="Bibliography"/>
                      <w:rPr>
                        <w:noProof/>
                      </w:rPr>
                    </w:pPr>
                    <w:r>
                      <w:rPr>
                        <w:noProof/>
                      </w:rPr>
                      <w:t>Amazon Web Services., "AWS Cloud Map Customer Stories," n.d.. [Online]. Available: .https://aws.amazon.com/cloud-map/customer-stories/.</w:t>
                    </w:r>
                  </w:p>
                </w:tc>
              </w:tr>
              <w:tr w:rsidR="0043319C" w14:paraId="6DD90B6E" w14:textId="77777777">
                <w:trPr>
                  <w:divId w:val="707947779"/>
                  <w:tblCellSpacing w:w="15" w:type="dxa"/>
                </w:trPr>
                <w:tc>
                  <w:tcPr>
                    <w:tcW w:w="50" w:type="pct"/>
                    <w:hideMark/>
                  </w:tcPr>
                  <w:p w14:paraId="0CC413FC" w14:textId="77777777" w:rsidR="0043319C" w:rsidRDefault="0043319C">
                    <w:pPr>
                      <w:pStyle w:val="Bibliography"/>
                      <w:rPr>
                        <w:noProof/>
                      </w:rPr>
                    </w:pPr>
                    <w:r>
                      <w:rPr>
                        <w:noProof/>
                      </w:rPr>
                      <w:t xml:space="preserve">[13] </w:t>
                    </w:r>
                  </w:p>
                </w:tc>
                <w:tc>
                  <w:tcPr>
                    <w:tcW w:w="0" w:type="auto"/>
                    <w:hideMark/>
                  </w:tcPr>
                  <w:p w14:paraId="593F5627" w14:textId="77777777" w:rsidR="0043319C" w:rsidRDefault="0043319C">
                    <w:pPr>
                      <w:pStyle w:val="Bibliography"/>
                      <w:rPr>
                        <w:noProof/>
                      </w:rPr>
                    </w:pPr>
                    <w:r>
                      <w:rPr>
                        <w:noProof/>
                      </w:rPr>
                      <w:t>Amazon Web Services, " What Is AWS Direct Connect?," n.d.. [Online]. Available: https://aws.amazon.com/directconnect/ .</w:t>
                    </w:r>
                  </w:p>
                </w:tc>
              </w:tr>
              <w:tr w:rsidR="0043319C" w14:paraId="17AC25DB" w14:textId="77777777">
                <w:trPr>
                  <w:divId w:val="707947779"/>
                  <w:tblCellSpacing w:w="15" w:type="dxa"/>
                </w:trPr>
                <w:tc>
                  <w:tcPr>
                    <w:tcW w:w="50" w:type="pct"/>
                    <w:hideMark/>
                  </w:tcPr>
                  <w:p w14:paraId="3A985F11" w14:textId="77777777" w:rsidR="0043319C" w:rsidRDefault="0043319C">
                    <w:pPr>
                      <w:pStyle w:val="Bibliography"/>
                      <w:rPr>
                        <w:noProof/>
                      </w:rPr>
                    </w:pPr>
                    <w:r>
                      <w:rPr>
                        <w:noProof/>
                      </w:rPr>
                      <w:t xml:space="preserve">[14] </w:t>
                    </w:r>
                  </w:p>
                </w:tc>
                <w:tc>
                  <w:tcPr>
                    <w:tcW w:w="0" w:type="auto"/>
                    <w:hideMark/>
                  </w:tcPr>
                  <w:p w14:paraId="0283DC6E" w14:textId="77777777" w:rsidR="0043319C" w:rsidRDefault="0043319C">
                    <w:pPr>
                      <w:pStyle w:val="Bibliography"/>
                      <w:rPr>
                        <w:noProof/>
                      </w:rPr>
                    </w:pPr>
                    <w:r>
                      <w:rPr>
                        <w:noProof/>
                      </w:rPr>
                      <w:t xml:space="preserve">S. Ghatage and V. Padmanabhan, Disaster Recovery and Business Continuity with AWS., Associated Press, 2015. </w:t>
                    </w:r>
                  </w:p>
                </w:tc>
              </w:tr>
              <w:tr w:rsidR="0043319C" w14:paraId="6D2B4944" w14:textId="77777777">
                <w:trPr>
                  <w:divId w:val="707947779"/>
                  <w:tblCellSpacing w:w="15" w:type="dxa"/>
                </w:trPr>
                <w:tc>
                  <w:tcPr>
                    <w:tcW w:w="50" w:type="pct"/>
                    <w:hideMark/>
                  </w:tcPr>
                  <w:p w14:paraId="4234F763" w14:textId="77777777" w:rsidR="0043319C" w:rsidRDefault="0043319C">
                    <w:pPr>
                      <w:pStyle w:val="Bibliography"/>
                      <w:rPr>
                        <w:noProof/>
                      </w:rPr>
                    </w:pPr>
                    <w:r>
                      <w:rPr>
                        <w:noProof/>
                      </w:rPr>
                      <w:t xml:space="preserve">[15] </w:t>
                    </w:r>
                  </w:p>
                </w:tc>
                <w:tc>
                  <w:tcPr>
                    <w:tcW w:w="0" w:type="auto"/>
                    <w:hideMark/>
                  </w:tcPr>
                  <w:p w14:paraId="05035D9F" w14:textId="77777777" w:rsidR="0043319C" w:rsidRDefault="0043319C">
                    <w:pPr>
                      <w:pStyle w:val="Bibliography"/>
                      <w:rPr>
                        <w:noProof/>
                      </w:rPr>
                    </w:pPr>
                    <w:r>
                      <w:rPr>
                        <w:noProof/>
                      </w:rPr>
                      <w:t>Amazon Web Services., "What Is AWS Direct Connect?," n.d.. [Online]. Available: https://aws.amazon.com/directconnect/ .</w:t>
                    </w:r>
                  </w:p>
                </w:tc>
              </w:tr>
              <w:tr w:rsidR="0043319C" w14:paraId="1A4631CF" w14:textId="77777777">
                <w:trPr>
                  <w:divId w:val="707947779"/>
                  <w:tblCellSpacing w:w="15" w:type="dxa"/>
                </w:trPr>
                <w:tc>
                  <w:tcPr>
                    <w:tcW w:w="50" w:type="pct"/>
                    <w:hideMark/>
                  </w:tcPr>
                  <w:p w14:paraId="30A6B1DC" w14:textId="77777777" w:rsidR="0043319C" w:rsidRDefault="0043319C">
                    <w:pPr>
                      <w:pStyle w:val="Bibliography"/>
                      <w:rPr>
                        <w:noProof/>
                      </w:rPr>
                    </w:pPr>
                    <w:r>
                      <w:rPr>
                        <w:noProof/>
                      </w:rPr>
                      <w:t xml:space="preserve">[16] </w:t>
                    </w:r>
                  </w:p>
                </w:tc>
                <w:tc>
                  <w:tcPr>
                    <w:tcW w:w="0" w:type="auto"/>
                    <w:hideMark/>
                  </w:tcPr>
                  <w:p w14:paraId="06021E04" w14:textId="77777777" w:rsidR="0043319C" w:rsidRDefault="0043319C">
                    <w:pPr>
                      <w:pStyle w:val="Bibliography"/>
                      <w:rPr>
                        <w:noProof/>
                      </w:rPr>
                    </w:pPr>
                    <w:r>
                      <w:rPr>
                        <w:noProof/>
                      </w:rPr>
                      <w:t>Amazon Web Services, "AWS Direct Connect Customer Stories.," n.d.. [Online]. Available: https://aws.amazon.com/directconnect/customer-stories/ .</w:t>
                    </w:r>
                  </w:p>
                </w:tc>
              </w:tr>
              <w:tr w:rsidR="0043319C" w14:paraId="22077736" w14:textId="77777777">
                <w:trPr>
                  <w:divId w:val="707947779"/>
                  <w:tblCellSpacing w:w="15" w:type="dxa"/>
                </w:trPr>
                <w:tc>
                  <w:tcPr>
                    <w:tcW w:w="50" w:type="pct"/>
                    <w:hideMark/>
                  </w:tcPr>
                  <w:p w14:paraId="11F18813" w14:textId="77777777" w:rsidR="0043319C" w:rsidRDefault="0043319C">
                    <w:pPr>
                      <w:pStyle w:val="Bibliography"/>
                      <w:rPr>
                        <w:noProof/>
                      </w:rPr>
                    </w:pPr>
                    <w:r>
                      <w:rPr>
                        <w:noProof/>
                      </w:rPr>
                      <w:t xml:space="preserve">[17] </w:t>
                    </w:r>
                  </w:p>
                </w:tc>
                <w:tc>
                  <w:tcPr>
                    <w:tcW w:w="0" w:type="auto"/>
                    <w:hideMark/>
                  </w:tcPr>
                  <w:p w14:paraId="79FE0B61" w14:textId="77777777" w:rsidR="0043319C" w:rsidRDefault="0043319C">
                    <w:pPr>
                      <w:pStyle w:val="Bibliography"/>
                      <w:rPr>
                        <w:noProof/>
                      </w:rPr>
                    </w:pPr>
                    <w:r>
                      <w:rPr>
                        <w:noProof/>
                      </w:rPr>
                      <w:t>Amazon Web Services, " What Is AWS Global Accelerator?," n.d,. [Online]. Available: https://aws.amazon.com/global-accelerator/ .</w:t>
                    </w:r>
                  </w:p>
                </w:tc>
              </w:tr>
              <w:tr w:rsidR="0043319C" w14:paraId="1BC48910" w14:textId="77777777">
                <w:trPr>
                  <w:divId w:val="707947779"/>
                  <w:tblCellSpacing w:w="15" w:type="dxa"/>
                </w:trPr>
                <w:tc>
                  <w:tcPr>
                    <w:tcW w:w="50" w:type="pct"/>
                    <w:hideMark/>
                  </w:tcPr>
                  <w:p w14:paraId="1375068C" w14:textId="77777777" w:rsidR="0043319C" w:rsidRDefault="0043319C">
                    <w:pPr>
                      <w:pStyle w:val="Bibliography"/>
                      <w:rPr>
                        <w:noProof/>
                      </w:rPr>
                    </w:pPr>
                    <w:r>
                      <w:rPr>
                        <w:noProof/>
                      </w:rPr>
                      <w:t xml:space="preserve">[18] </w:t>
                    </w:r>
                  </w:p>
                </w:tc>
                <w:tc>
                  <w:tcPr>
                    <w:tcW w:w="0" w:type="auto"/>
                    <w:hideMark/>
                  </w:tcPr>
                  <w:p w14:paraId="0B88D79E" w14:textId="77777777" w:rsidR="0043319C" w:rsidRDefault="0043319C">
                    <w:pPr>
                      <w:pStyle w:val="Bibliography"/>
                      <w:rPr>
                        <w:noProof/>
                      </w:rPr>
                    </w:pPr>
                    <w:r>
                      <w:rPr>
                        <w:noProof/>
                      </w:rPr>
                      <w:t xml:space="preserve">A. Kapoor, AWS Networking Cookbook., Packt Publishing Ltd. , 2019. </w:t>
                    </w:r>
                  </w:p>
                </w:tc>
              </w:tr>
              <w:tr w:rsidR="0043319C" w14:paraId="3FE1CAAA" w14:textId="77777777">
                <w:trPr>
                  <w:divId w:val="707947779"/>
                  <w:tblCellSpacing w:w="15" w:type="dxa"/>
                </w:trPr>
                <w:tc>
                  <w:tcPr>
                    <w:tcW w:w="50" w:type="pct"/>
                    <w:hideMark/>
                  </w:tcPr>
                  <w:p w14:paraId="5DCAFB49" w14:textId="77777777" w:rsidR="0043319C" w:rsidRDefault="0043319C">
                    <w:pPr>
                      <w:pStyle w:val="Bibliography"/>
                      <w:rPr>
                        <w:noProof/>
                      </w:rPr>
                    </w:pPr>
                    <w:r>
                      <w:rPr>
                        <w:noProof/>
                      </w:rPr>
                      <w:t xml:space="preserve">[19] </w:t>
                    </w:r>
                  </w:p>
                </w:tc>
                <w:tc>
                  <w:tcPr>
                    <w:tcW w:w="0" w:type="auto"/>
                    <w:hideMark/>
                  </w:tcPr>
                  <w:p w14:paraId="4F16FC81" w14:textId="77777777" w:rsidR="0043319C" w:rsidRDefault="0043319C">
                    <w:pPr>
                      <w:pStyle w:val="Bibliography"/>
                      <w:rPr>
                        <w:noProof/>
                      </w:rPr>
                    </w:pPr>
                    <w:r>
                      <w:rPr>
                        <w:noProof/>
                      </w:rPr>
                      <w:t>Amazon Web Services, "AWS Global Accelerator Customer Stories.," n.d.. [Online]. Available: https://aws.amazon.com/global-accelerator/customer-stories/.</w:t>
                    </w:r>
                  </w:p>
                </w:tc>
              </w:tr>
              <w:tr w:rsidR="0043319C" w14:paraId="004D3C4F" w14:textId="77777777">
                <w:trPr>
                  <w:divId w:val="707947779"/>
                  <w:tblCellSpacing w:w="15" w:type="dxa"/>
                </w:trPr>
                <w:tc>
                  <w:tcPr>
                    <w:tcW w:w="50" w:type="pct"/>
                    <w:hideMark/>
                  </w:tcPr>
                  <w:p w14:paraId="5428A184" w14:textId="77777777" w:rsidR="0043319C" w:rsidRDefault="0043319C">
                    <w:pPr>
                      <w:pStyle w:val="Bibliography"/>
                      <w:rPr>
                        <w:noProof/>
                      </w:rPr>
                    </w:pPr>
                    <w:r>
                      <w:rPr>
                        <w:noProof/>
                      </w:rPr>
                      <w:t xml:space="preserve">[20] </w:t>
                    </w:r>
                  </w:p>
                </w:tc>
                <w:tc>
                  <w:tcPr>
                    <w:tcW w:w="0" w:type="auto"/>
                    <w:hideMark/>
                  </w:tcPr>
                  <w:p w14:paraId="35C922EA" w14:textId="77777777" w:rsidR="0043319C" w:rsidRDefault="0043319C">
                    <w:pPr>
                      <w:pStyle w:val="Bibliography"/>
                      <w:rPr>
                        <w:noProof/>
                      </w:rPr>
                    </w:pPr>
                    <w:r>
                      <w:rPr>
                        <w:noProof/>
                      </w:rPr>
                      <w:t>Amazon Web Services., "What Is AWS Private 5G?," n.d.. [Online]. Available: https://aws.amazon.com/private-5g/ .</w:t>
                    </w:r>
                  </w:p>
                </w:tc>
              </w:tr>
              <w:tr w:rsidR="0043319C" w14:paraId="2858731C" w14:textId="77777777">
                <w:trPr>
                  <w:divId w:val="707947779"/>
                  <w:tblCellSpacing w:w="15" w:type="dxa"/>
                </w:trPr>
                <w:tc>
                  <w:tcPr>
                    <w:tcW w:w="50" w:type="pct"/>
                    <w:hideMark/>
                  </w:tcPr>
                  <w:p w14:paraId="2E0F5940" w14:textId="77777777" w:rsidR="0043319C" w:rsidRDefault="0043319C">
                    <w:pPr>
                      <w:pStyle w:val="Bibliography"/>
                      <w:rPr>
                        <w:noProof/>
                      </w:rPr>
                    </w:pPr>
                    <w:r>
                      <w:rPr>
                        <w:noProof/>
                      </w:rPr>
                      <w:t xml:space="preserve">[21] </w:t>
                    </w:r>
                  </w:p>
                </w:tc>
                <w:tc>
                  <w:tcPr>
                    <w:tcW w:w="0" w:type="auto"/>
                    <w:hideMark/>
                  </w:tcPr>
                  <w:p w14:paraId="1DDFA8B9" w14:textId="77777777" w:rsidR="0043319C" w:rsidRDefault="0043319C">
                    <w:pPr>
                      <w:pStyle w:val="Bibliography"/>
                      <w:rPr>
                        <w:noProof/>
                      </w:rPr>
                    </w:pPr>
                    <w:r>
                      <w:rPr>
                        <w:noProof/>
                      </w:rPr>
                      <w:t xml:space="preserve">K. Chander, "5G for Business.," Wiley &amp; Sons., 2021. </w:t>
                    </w:r>
                  </w:p>
                </w:tc>
              </w:tr>
              <w:tr w:rsidR="0043319C" w14:paraId="560AA6C2" w14:textId="77777777">
                <w:trPr>
                  <w:divId w:val="707947779"/>
                  <w:tblCellSpacing w:w="15" w:type="dxa"/>
                </w:trPr>
                <w:tc>
                  <w:tcPr>
                    <w:tcW w:w="50" w:type="pct"/>
                    <w:hideMark/>
                  </w:tcPr>
                  <w:p w14:paraId="6444D1F6" w14:textId="77777777" w:rsidR="0043319C" w:rsidRDefault="0043319C">
                    <w:pPr>
                      <w:pStyle w:val="Bibliography"/>
                      <w:rPr>
                        <w:noProof/>
                      </w:rPr>
                    </w:pPr>
                    <w:r>
                      <w:rPr>
                        <w:noProof/>
                      </w:rPr>
                      <w:t xml:space="preserve">[22] </w:t>
                    </w:r>
                  </w:p>
                </w:tc>
                <w:tc>
                  <w:tcPr>
                    <w:tcW w:w="0" w:type="auto"/>
                    <w:hideMark/>
                  </w:tcPr>
                  <w:p w14:paraId="3F37AD93" w14:textId="77777777" w:rsidR="0043319C" w:rsidRDefault="0043319C">
                    <w:pPr>
                      <w:pStyle w:val="Bibliography"/>
                      <w:rPr>
                        <w:noProof/>
                      </w:rPr>
                    </w:pPr>
                    <w:r>
                      <w:rPr>
                        <w:noProof/>
                      </w:rPr>
                      <w:t>Amazon Web Services., "AWS Private 5G Customer Stories," n.d.. [Online]. Available: https://aws.amazon.com/private-5g/customer-stories/ .</w:t>
                    </w:r>
                  </w:p>
                </w:tc>
              </w:tr>
              <w:tr w:rsidR="0043319C" w14:paraId="757BDA2A" w14:textId="77777777">
                <w:trPr>
                  <w:divId w:val="707947779"/>
                  <w:tblCellSpacing w:w="15" w:type="dxa"/>
                </w:trPr>
                <w:tc>
                  <w:tcPr>
                    <w:tcW w:w="50" w:type="pct"/>
                    <w:hideMark/>
                  </w:tcPr>
                  <w:p w14:paraId="71AC4FD1" w14:textId="77777777" w:rsidR="0043319C" w:rsidRDefault="0043319C">
                    <w:pPr>
                      <w:pStyle w:val="Bibliography"/>
                      <w:rPr>
                        <w:noProof/>
                      </w:rPr>
                    </w:pPr>
                    <w:r>
                      <w:rPr>
                        <w:noProof/>
                      </w:rPr>
                      <w:t xml:space="preserve">[23] </w:t>
                    </w:r>
                  </w:p>
                </w:tc>
                <w:tc>
                  <w:tcPr>
                    <w:tcW w:w="0" w:type="auto"/>
                    <w:hideMark/>
                  </w:tcPr>
                  <w:p w14:paraId="7A7F01FA" w14:textId="77777777" w:rsidR="0043319C" w:rsidRDefault="0043319C">
                    <w:pPr>
                      <w:pStyle w:val="Bibliography"/>
                      <w:rPr>
                        <w:noProof/>
                      </w:rPr>
                    </w:pPr>
                    <w:r>
                      <w:rPr>
                        <w:noProof/>
                      </w:rPr>
                      <w:t>Amazon Web Services, "What Is AWS PrivateLink?," n.d.. [Online]. Available: https://aws.amazon.com/privatelink/.</w:t>
                    </w:r>
                  </w:p>
                </w:tc>
              </w:tr>
              <w:tr w:rsidR="0043319C" w14:paraId="64EA0A1B" w14:textId="77777777">
                <w:trPr>
                  <w:divId w:val="707947779"/>
                  <w:tblCellSpacing w:w="15" w:type="dxa"/>
                </w:trPr>
                <w:tc>
                  <w:tcPr>
                    <w:tcW w:w="50" w:type="pct"/>
                    <w:hideMark/>
                  </w:tcPr>
                  <w:p w14:paraId="2B6D7153" w14:textId="77777777" w:rsidR="0043319C" w:rsidRDefault="0043319C">
                    <w:pPr>
                      <w:pStyle w:val="Bibliography"/>
                      <w:rPr>
                        <w:noProof/>
                      </w:rPr>
                    </w:pPr>
                    <w:r>
                      <w:rPr>
                        <w:noProof/>
                      </w:rPr>
                      <w:t xml:space="preserve">[24] </w:t>
                    </w:r>
                  </w:p>
                </w:tc>
                <w:tc>
                  <w:tcPr>
                    <w:tcW w:w="0" w:type="auto"/>
                    <w:hideMark/>
                  </w:tcPr>
                  <w:p w14:paraId="20A13E91" w14:textId="77777777" w:rsidR="0043319C" w:rsidRDefault="0043319C">
                    <w:pPr>
                      <w:pStyle w:val="Bibliography"/>
                      <w:rPr>
                        <w:noProof/>
                      </w:rPr>
                    </w:pPr>
                    <w:r>
                      <w:rPr>
                        <w:noProof/>
                      </w:rPr>
                      <w:t xml:space="preserve">D. Loshin, Clouds: Selecting the Right Hardware for a Scalable Environment., Associated Press , 2019. </w:t>
                    </w:r>
                  </w:p>
                </w:tc>
              </w:tr>
              <w:tr w:rsidR="0043319C" w14:paraId="6BFA43C5" w14:textId="77777777">
                <w:trPr>
                  <w:divId w:val="707947779"/>
                  <w:tblCellSpacing w:w="15" w:type="dxa"/>
                </w:trPr>
                <w:tc>
                  <w:tcPr>
                    <w:tcW w:w="50" w:type="pct"/>
                    <w:hideMark/>
                  </w:tcPr>
                  <w:p w14:paraId="019287F4" w14:textId="77777777" w:rsidR="0043319C" w:rsidRDefault="0043319C">
                    <w:pPr>
                      <w:pStyle w:val="Bibliography"/>
                      <w:rPr>
                        <w:noProof/>
                      </w:rPr>
                    </w:pPr>
                    <w:r>
                      <w:rPr>
                        <w:noProof/>
                      </w:rPr>
                      <w:t xml:space="preserve">[25] </w:t>
                    </w:r>
                  </w:p>
                </w:tc>
                <w:tc>
                  <w:tcPr>
                    <w:tcW w:w="0" w:type="auto"/>
                    <w:hideMark/>
                  </w:tcPr>
                  <w:p w14:paraId="6D763C75" w14:textId="77777777" w:rsidR="0043319C" w:rsidRDefault="0043319C">
                    <w:pPr>
                      <w:pStyle w:val="Bibliography"/>
                      <w:rPr>
                        <w:noProof/>
                      </w:rPr>
                    </w:pPr>
                    <w:r>
                      <w:rPr>
                        <w:noProof/>
                      </w:rPr>
                      <w:t>Amazon Web Services, " What Is AWS Transit Gateway?," n.d.. [Online]. Available: https://aws.amazon.com/transit-gateway/.</w:t>
                    </w:r>
                  </w:p>
                </w:tc>
              </w:tr>
              <w:tr w:rsidR="0043319C" w14:paraId="2CB37A4F" w14:textId="77777777">
                <w:trPr>
                  <w:divId w:val="707947779"/>
                  <w:tblCellSpacing w:w="15" w:type="dxa"/>
                </w:trPr>
                <w:tc>
                  <w:tcPr>
                    <w:tcW w:w="50" w:type="pct"/>
                    <w:hideMark/>
                  </w:tcPr>
                  <w:p w14:paraId="7B06DE44" w14:textId="77777777" w:rsidR="0043319C" w:rsidRDefault="0043319C">
                    <w:pPr>
                      <w:pStyle w:val="Bibliography"/>
                      <w:rPr>
                        <w:noProof/>
                      </w:rPr>
                    </w:pPr>
                    <w:r>
                      <w:rPr>
                        <w:noProof/>
                      </w:rPr>
                      <w:t xml:space="preserve">[26] </w:t>
                    </w:r>
                  </w:p>
                </w:tc>
                <w:tc>
                  <w:tcPr>
                    <w:tcW w:w="0" w:type="auto"/>
                    <w:hideMark/>
                  </w:tcPr>
                  <w:p w14:paraId="5189C0BA" w14:textId="77777777" w:rsidR="0043319C" w:rsidRDefault="0043319C">
                    <w:pPr>
                      <w:pStyle w:val="Bibliography"/>
                      <w:rPr>
                        <w:noProof/>
                      </w:rPr>
                    </w:pPr>
                    <w:r>
                      <w:rPr>
                        <w:noProof/>
                      </w:rPr>
                      <w:t xml:space="preserve">D. Doss and A. Wright, Amazon Web Services in Action, Manning Publications. , 2019. </w:t>
                    </w:r>
                  </w:p>
                </w:tc>
              </w:tr>
              <w:tr w:rsidR="0043319C" w14:paraId="11A7652A" w14:textId="77777777">
                <w:trPr>
                  <w:divId w:val="707947779"/>
                  <w:tblCellSpacing w:w="15" w:type="dxa"/>
                </w:trPr>
                <w:tc>
                  <w:tcPr>
                    <w:tcW w:w="50" w:type="pct"/>
                    <w:hideMark/>
                  </w:tcPr>
                  <w:p w14:paraId="7C680143" w14:textId="77777777" w:rsidR="0043319C" w:rsidRDefault="0043319C">
                    <w:pPr>
                      <w:pStyle w:val="Bibliography"/>
                      <w:rPr>
                        <w:noProof/>
                      </w:rPr>
                    </w:pPr>
                    <w:r>
                      <w:rPr>
                        <w:noProof/>
                      </w:rPr>
                      <w:t xml:space="preserve">[27] </w:t>
                    </w:r>
                  </w:p>
                </w:tc>
                <w:tc>
                  <w:tcPr>
                    <w:tcW w:w="0" w:type="auto"/>
                    <w:hideMark/>
                  </w:tcPr>
                  <w:p w14:paraId="3D055C01" w14:textId="77777777" w:rsidR="0043319C" w:rsidRDefault="0043319C">
                    <w:pPr>
                      <w:pStyle w:val="Bibliography"/>
                      <w:rPr>
                        <w:noProof/>
                      </w:rPr>
                    </w:pPr>
                    <w:r>
                      <w:rPr>
                        <w:noProof/>
                      </w:rPr>
                      <w:t>Amazon Web Services., "AWS Transit Gateway Customer Stories.," n.d.. [Online]. Available: https://aws.amazon.com/transit-gateway/customer-stories/.</w:t>
                    </w:r>
                  </w:p>
                </w:tc>
              </w:tr>
              <w:tr w:rsidR="0043319C" w14:paraId="63D1858E" w14:textId="77777777">
                <w:trPr>
                  <w:divId w:val="707947779"/>
                  <w:tblCellSpacing w:w="15" w:type="dxa"/>
                </w:trPr>
                <w:tc>
                  <w:tcPr>
                    <w:tcW w:w="50" w:type="pct"/>
                    <w:hideMark/>
                  </w:tcPr>
                  <w:p w14:paraId="5DE0A4B8" w14:textId="77777777" w:rsidR="0043319C" w:rsidRDefault="0043319C">
                    <w:pPr>
                      <w:pStyle w:val="Bibliography"/>
                      <w:rPr>
                        <w:noProof/>
                      </w:rPr>
                    </w:pPr>
                    <w:r>
                      <w:rPr>
                        <w:noProof/>
                      </w:rPr>
                      <w:t xml:space="preserve">[28] </w:t>
                    </w:r>
                  </w:p>
                </w:tc>
                <w:tc>
                  <w:tcPr>
                    <w:tcW w:w="0" w:type="auto"/>
                    <w:hideMark/>
                  </w:tcPr>
                  <w:p w14:paraId="0E1C03FC" w14:textId="77777777" w:rsidR="0043319C" w:rsidRDefault="0043319C">
                    <w:pPr>
                      <w:pStyle w:val="Bibliography"/>
                      <w:rPr>
                        <w:noProof/>
                      </w:rPr>
                    </w:pPr>
                    <w:r>
                      <w:rPr>
                        <w:noProof/>
                      </w:rPr>
                      <w:t>Amazon Web Services., "AWS Identity and Access Management (IAM) Authentication and Access Control for AWS Services.," n.d.. [Online]. Available: https://aws.amazon.com/iam/features/verified-access/ .</w:t>
                    </w:r>
                  </w:p>
                </w:tc>
              </w:tr>
              <w:tr w:rsidR="0043319C" w14:paraId="627C4ACE" w14:textId="77777777">
                <w:trPr>
                  <w:divId w:val="707947779"/>
                  <w:tblCellSpacing w:w="15" w:type="dxa"/>
                </w:trPr>
                <w:tc>
                  <w:tcPr>
                    <w:tcW w:w="50" w:type="pct"/>
                    <w:hideMark/>
                  </w:tcPr>
                  <w:p w14:paraId="77FD7C76" w14:textId="77777777" w:rsidR="0043319C" w:rsidRDefault="0043319C">
                    <w:pPr>
                      <w:pStyle w:val="Bibliography"/>
                      <w:rPr>
                        <w:noProof/>
                      </w:rPr>
                    </w:pPr>
                    <w:r>
                      <w:rPr>
                        <w:noProof/>
                      </w:rPr>
                      <w:t xml:space="preserve">[29] </w:t>
                    </w:r>
                  </w:p>
                </w:tc>
                <w:tc>
                  <w:tcPr>
                    <w:tcW w:w="0" w:type="auto"/>
                    <w:hideMark/>
                  </w:tcPr>
                  <w:p w14:paraId="529CBFF0" w14:textId="77777777" w:rsidR="0043319C" w:rsidRDefault="0043319C">
                    <w:pPr>
                      <w:pStyle w:val="Bibliography"/>
                      <w:rPr>
                        <w:noProof/>
                      </w:rPr>
                    </w:pPr>
                    <w:r>
                      <w:rPr>
                        <w:noProof/>
                      </w:rPr>
                      <w:t xml:space="preserve">A. Chuvakin and R. Halpert, Amazon Web Services For Dummies., Wiley. &amp; Sons., 2019. </w:t>
                    </w:r>
                  </w:p>
                </w:tc>
              </w:tr>
              <w:tr w:rsidR="0043319C" w14:paraId="6BA3F560" w14:textId="77777777">
                <w:trPr>
                  <w:divId w:val="707947779"/>
                  <w:tblCellSpacing w:w="15" w:type="dxa"/>
                </w:trPr>
                <w:tc>
                  <w:tcPr>
                    <w:tcW w:w="50" w:type="pct"/>
                    <w:hideMark/>
                  </w:tcPr>
                  <w:p w14:paraId="554E9AE6" w14:textId="77777777" w:rsidR="0043319C" w:rsidRDefault="0043319C">
                    <w:pPr>
                      <w:pStyle w:val="Bibliography"/>
                      <w:rPr>
                        <w:noProof/>
                      </w:rPr>
                    </w:pPr>
                    <w:r>
                      <w:rPr>
                        <w:noProof/>
                      </w:rPr>
                      <w:t xml:space="preserve">[30] </w:t>
                    </w:r>
                  </w:p>
                </w:tc>
                <w:tc>
                  <w:tcPr>
                    <w:tcW w:w="0" w:type="auto"/>
                    <w:hideMark/>
                  </w:tcPr>
                  <w:p w14:paraId="43995022" w14:textId="77777777" w:rsidR="0043319C" w:rsidRDefault="0043319C">
                    <w:pPr>
                      <w:pStyle w:val="Bibliography"/>
                      <w:rPr>
                        <w:noProof/>
                      </w:rPr>
                    </w:pPr>
                    <w:r>
                      <w:rPr>
                        <w:noProof/>
                      </w:rPr>
                      <w:t>Amazon Web Services, "AWS Verified Access Customer Stories," n.d.. [Online]. Available: https://aws.amazon.com/verified-access/customer-stories/.</w:t>
                    </w:r>
                  </w:p>
                </w:tc>
              </w:tr>
              <w:tr w:rsidR="0043319C" w14:paraId="7883DBC0" w14:textId="77777777">
                <w:trPr>
                  <w:divId w:val="707947779"/>
                  <w:tblCellSpacing w:w="15" w:type="dxa"/>
                </w:trPr>
                <w:tc>
                  <w:tcPr>
                    <w:tcW w:w="50" w:type="pct"/>
                    <w:hideMark/>
                  </w:tcPr>
                  <w:p w14:paraId="0C095997" w14:textId="77777777" w:rsidR="0043319C" w:rsidRDefault="0043319C">
                    <w:pPr>
                      <w:pStyle w:val="Bibliography"/>
                      <w:rPr>
                        <w:noProof/>
                      </w:rPr>
                    </w:pPr>
                    <w:r>
                      <w:rPr>
                        <w:noProof/>
                      </w:rPr>
                      <w:t xml:space="preserve">[31] </w:t>
                    </w:r>
                  </w:p>
                </w:tc>
                <w:tc>
                  <w:tcPr>
                    <w:tcW w:w="0" w:type="auto"/>
                    <w:hideMark/>
                  </w:tcPr>
                  <w:p w14:paraId="5DBEB71E" w14:textId="77777777" w:rsidR="0043319C" w:rsidRDefault="0043319C">
                    <w:pPr>
                      <w:pStyle w:val="Bibliography"/>
                      <w:rPr>
                        <w:noProof/>
                      </w:rPr>
                    </w:pPr>
                    <w:r>
                      <w:rPr>
                        <w:noProof/>
                      </w:rPr>
                      <w:t>AWS VPN documentation:, "n.d.," AWS VPN documentation. [Online]. Available: https://docs.aws.amazon.com/vpn/.</w:t>
                    </w:r>
                  </w:p>
                </w:tc>
              </w:tr>
              <w:tr w:rsidR="0043319C" w14:paraId="6FDB6BEE" w14:textId="77777777">
                <w:trPr>
                  <w:divId w:val="707947779"/>
                  <w:tblCellSpacing w:w="15" w:type="dxa"/>
                </w:trPr>
                <w:tc>
                  <w:tcPr>
                    <w:tcW w:w="50" w:type="pct"/>
                    <w:hideMark/>
                  </w:tcPr>
                  <w:p w14:paraId="75925D7E" w14:textId="77777777" w:rsidR="0043319C" w:rsidRDefault="0043319C">
                    <w:pPr>
                      <w:pStyle w:val="Bibliography"/>
                      <w:rPr>
                        <w:noProof/>
                      </w:rPr>
                    </w:pPr>
                    <w:r>
                      <w:rPr>
                        <w:noProof/>
                      </w:rPr>
                      <w:t xml:space="preserve">[32] </w:t>
                    </w:r>
                  </w:p>
                </w:tc>
                <w:tc>
                  <w:tcPr>
                    <w:tcW w:w="0" w:type="auto"/>
                    <w:hideMark/>
                  </w:tcPr>
                  <w:p w14:paraId="0B1997A6" w14:textId="77777777" w:rsidR="0043319C" w:rsidRDefault="0043319C">
                    <w:pPr>
                      <w:pStyle w:val="Bibliography"/>
                      <w:rPr>
                        <w:noProof/>
                      </w:rPr>
                    </w:pPr>
                    <w:r>
                      <w:rPr>
                        <w:noProof/>
                      </w:rPr>
                      <w:t>AWS Blogs, "AWS VPN best practices:," n.d.. [Online]. Available: https://aws.amazon.com/blogs/networking-and-content-delivery/aws-vpn-best-practices/.</w:t>
                    </w:r>
                  </w:p>
                </w:tc>
              </w:tr>
              <w:tr w:rsidR="0043319C" w14:paraId="2586BDCE" w14:textId="77777777">
                <w:trPr>
                  <w:divId w:val="707947779"/>
                  <w:tblCellSpacing w:w="15" w:type="dxa"/>
                </w:trPr>
                <w:tc>
                  <w:tcPr>
                    <w:tcW w:w="50" w:type="pct"/>
                    <w:hideMark/>
                  </w:tcPr>
                  <w:p w14:paraId="4FC8853E" w14:textId="77777777" w:rsidR="0043319C" w:rsidRDefault="0043319C">
                    <w:pPr>
                      <w:pStyle w:val="Bibliography"/>
                      <w:rPr>
                        <w:noProof/>
                      </w:rPr>
                    </w:pPr>
                    <w:r>
                      <w:rPr>
                        <w:noProof/>
                      </w:rPr>
                      <w:t xml:space="preserve">[33] </w:t>
                    </w:r>
                  </w:p>
                </w:tc>
                <w:tc>
                  <w:tcPr>
                    <w:tcW w:w="0" w:type="auto"/>
                    <w:hideMark/>
                  </w:tcPr>
                  <w:p w14:paraId="5AAC780F" w14:textId="77777777" w:rsidR="0043319C" w:rsidRDefault="0043319C">
                    <w:pPr>
                      <w:pStyle w:val="Bibliography"/>
                      <w:rPr>
                        <w:noProof/>
                      </w:rPr>
                    </w:pPr>
                    <w:r>
                      <w:rPr>
                        <w:noProof/>
                      </w:rPr>
                      <w:t xml:space="preserve">J. F. Kurose and K. W. Ross, Computer networking: Principles, algorithms, and applications., Pearson, 2017. </w:t>
                    </w:r>
                  </w:p>
                </w:tc>
              </w:tr>
              <w:tr w:rsidR="0043319C" w14:paraId="0B16D3E9" w14:textId="77777777">
                <w:trPr>
                  <w:divId w:val="707947779"/>
                  <w:tblCellSpacing w:w="15" w:type="dxa"/>
                </w:trPr>
                <w:tc>
                  <w:tcPr>
                    <w:tcW w:w="50" w:type="pct"/>
                    <w:hideMark/>
                  </w:tcPr>
                  <w:p w14:paraId="3D2C3FF5" w14:textId="77777777" w:rsidR="0043319C" w:rsidRDefault="0043319C">
                    <w:pPr>
                      <w:pStyle w:val="Bibliography"/>
                      <w:rPr>
                        <w:noProof/>
                      </w:rPr>
                    </w:pPr>
                    <w:r>
                      <w:rPr>
                        <w:noProof/>
                      </w:rPr>
                      <w:t xml:space="preserve">[34] </w:t>
                    </w:r>
                  </w:p>
                </w:tc>
                <w:tc>
                  <w:tcPr>
                    <w:tcW w:w="0" w:type="auto"/>
                    <w:hideMark/>
                  </w:tcPr>
                  <w:p w14:paraId="659E75B7" w14:textId="77777777" w:rsidR="0043319C" w:rsidRDefault="0043319C">
                    <w:pPr>
                      <w:pStyle w:val="Bibliography"/>
                      <w:rPr>
                        <w:noProof/>
                      </w:rPr>
                    </w:pPr>
                    <w:r>
                      <w:rPr>
                        <w:noProof/>
                      </w:rPr>
                      <w:t>AWS Elastic Documentation: , "AWS Elastic Load Balancing Documentation:," n.d,. [Online]. Available: https://aws.amazon.com/elasticloadbalancing/.</w:t>
                    </w:r>
                  </w:p>
                </w:tc>
              </w:tr>
              <w:tr w:rsidR="0043319C" w14:paraId="2401D245" w14:textId="77777777">
                <w:trPr>
                  <w:divId w:val="707947779"/>
                  <w:tblCellSpacing w:w="15" w:type="dxa"/>
                </w:trPr>
                <w:tc>
                  <w:tcPr>
                    <w:tcW w:w="50" w:type="pct"/>
                    <w:hideMark/>
                  </w:tcPr>
                  <w:p w14:paraId="05CC50BD" w14:textId="77777777" w:rsidR="0043319C" w:rsidRDefault="0043319C">
                    <w:pPr>
                      <w:pStyle w:val="Bibliography"/>
                      <w:rPr>
                        <w:noProof/>
                      </w:rPr>
                    </w:pPr>
                    <w:r>
                      <w:rPr>
                        <w:noProof/>
                      </w:rPr>
                      <w:t xml:space="preserve">[35] </w:t>
                    </w:r>
                  </w:p>
                </w:tc>
                <w:tc>
                  <w:tcPr>
                    <w:tcW w:w="0" w:type="auto"/>
                    <w:hideMark/>
                  </w:tcPr>
                  <w:p w14:paraId="0A4213E4" w14:textId="77777777" w:rsidR="0043319C" w:rsidRDefault="0043319C">
                    <w:pPr>
                      <w:pStyle w:val="Bibliography"/>
                      <w:rPr>
                        <w:noProof/>
                      </w:rPr>
                    </w:pPr>
                    <w:r>
                      <w:rPr>
                        <w:noProof/>
                      </w:rPr>
                      <w:t xml:space="preserve">L. M. Bonfim, L. A. L. Silva and M. Dias, "Load Balancing as a Service: A Survey," </w:t>
                    </w:r>
                    <w:r>
                      <w:rPr>
                        <w:i/>
                        <w:iCs/>
                        <w:noProof/>
                      </w:rPr>
                      <w:t xml:space="preserve">IEEE Transactions on Services Computing, </w:t>
                    </w:r>
                    <w:r>
                      <w:rPr>
                        <w:noProof/>
                      </w:rPr>
                      <w:t xml:space="preserve">vol. 14, no. 3, pp. 700-716., 2019. </w:t>
                    </w:r>
                  </w:p>
                </w:tc>
              </w:tr>
              <w:tr w:rsidR="0043319C" w14:paraId="6E373959" w14:textId="77777777">
                <w:trPr>
                  <w:divId w:val="707947779"/>
                  <w:tblCellSpacing w:w="15" w:type="dxa"/>
                </w:trPr>
                <w:tc>
                  <w:tcPr>
                    <w:tcW w:w="50" w:type="pct"/>
                    <w:hideMark/>
                  </w:tcPr>
                  <w:p w14:paraId="74EC5CA2" w14:textId="77777777" w:rsidR="0043319C" w:rsidRDefault="0043319C">
                    <w:pPr>
                      <w:pStyle w:val="Bibliography"/>
                      <w:rPr>
                        <w:noProof/>
                      </w:rPr>
                    </w:pPr>
                    <w:r>
                      <w:rPr>
                        <w:noProof/>
                      </w:rPr>
                      <w:t xml:space="preserve">[36] </w:t>
                    </w:r>
                  </w:p>
                </w:tc>
                <w:tc>
                  <w:tcPr>
                    <w:tcW w:w="0" w:type="auto"/>
                    <w:hideMark/>
                  </w:tcPr>
                  <w:p w14:paraId="2AAA9C34" w14:textId="77777777" w:rsidR="0043319C" w:rsidRDefault="0043319C">
                    <w:pPr>
                      <w:pStyle w:val="Bibliography"/>
                      <w:rPr>
                        <w:noProof/>
                      </w:rPr>
                    </w:pPr>
                    <w:r>
                      <w:rPr>
                        <w:noProof/>
                      </w:rPr>
                      <w:t xml:space="preserve">J. Li and H. Wu, "A Highly Efficient Elastic Load Balancing Algorithm for Cloud.," in </w:t>
                    </w:r>
                    <w:r>
                      <w:rPr>
                        <w:i/>
                        <w:iCs/>
                        <w:noProof/>
                      </w:rPr>
                      <w:t>2015 IEEE/ACM 8th International Conference on Utility and Cloud Computing</w:t>
                    </w:r>
                    <w:r>
                      <w:rPr>
                        <w:noProof/>
                      </w:rPr>
                      <w:t xml:space="preserve">, 2015. </w:t>
                    </w:r>
                  </w:p>
                </w:tc>
              </w:tr>
              <w:tr w:rsidR="0043319C" w14:paraId="7D78E7BA" w14:textId="77777777">
                <w:trPr>
                  <w:divId w:val="707947779"/>
                  <w:tblCellSpacing w:w="15" w:type="dxa"/>
                </w:trPr>
                <w:tc>
                  <w:tcPr>
                    <w:tcW w:w="50" w:type="pct"/>
                    <w:hideMark/>
                  </w:tcPr>
                  <w:p w14:paraId="57A00FF4" w14:textId="77777777" w:rsidR="0043319C" w:rsidRDefault="0043319C">
                    <w:pPr>
                      <w:pStyle w:val="Bibliography"/>
                      <w:rPr>
                        <w:noProof/>
                      </w:rPr>
                    </w:pPr>
                    <w:r>
                      <w:rPr>
                        <w:noProof/>
                      </w:rPr>
                      <w:t xml:space="preserve">[37] </w:t>
                    </w:r>
                  </w:p>
                </w:tc>
                <w:tc>
                  <w:tcPr>
                    <w:tcW w:w="0" w:type="auto"/>
                    <w:hideMark/>
                  </w:tcPr>
                  <w:p w14:paraId="3290F0F6" w14:textId="77777777" w:rsidR="0043319C" w:rsidRDefault="0043319C">
                    <w:pPr>
                      <w:pStyle w:val="Bibliography"/>
                      <w:rPr>
                        <w:noProof/>
                      </w:rPr>
                    </w:pPr>
                    <w:r>
                      <w:rPr>
                        <w:noProof/>
                      </w:rPr>
                      <w:t>Amazon Web Services., "AWS IoT Core.," n.d.. [Online]. Available: https://aws.amazon.com/iot-core/ .</w:t>
                    </w:r>
                  </w:p>
                </w:tc>
              </w:tr>
              <w:tr w:rsidR="0043319C" w14:paraId="61F338EC" w14:textId="77777777">
                <w:trPr>
                  <w:divId w:val="707947779"/>
                  <w:tblCellSpacing w:w="15" w:type="dxa"/>
                </w:trPr>
                <w:tc>
                  <w:tcPr>
                    <w:tcW w:w="50" w:type="pct"/>
                    <w:hideMark/>
                  </w:tcPr>
                  <w:p w14:paraId="225ECD06" w14:textId="77777777" w:rsidR="0043319C" w:rsidRDefault="0043319C">
                    <w:pPr>
                      <w:pStyle w:val="Bibliography"/>
                      <w:rPr>
                        <w:noProof/>
                      </w:rPr>
                    </w:pPr>
                    <w:r>
                      <w:rPr>
                        <w:noProof/>
                      </w:rPr>
                      <w:t xml:space="preserve">[38] </w:t>
                    </w:r>
                  </w:p>
                </w:tc>
                <w:tc>
                  <w:tcPr>
                    <w:tcW w:w="0" w:type="auto"/>
                    <w:hideMark/>
                  </w:tcPr>
                  <w:p w14:paraId="29EC1BCC" w14:textId="77777777" w:rsidR="0043319C" w:rsidRDefault="0043319C">
                    <w:pPr>
                      <w:pStyle w:val="Bibliography"/>
                      <w:rPr>
                        <w:noProof/>
                      </w:rPr>
                    </w:pPr>
                    <w:r>
                      <w:rPr>
                        <w:noProof/>
                      </w:rPr>
                      <w:t xml:space="preserve">A. Sharma and M. Ganesh, Internet of Things for Architects: Architecting IoT solutions by implementing sensors, communication infrastructure, edge computing, analytics, and security., Packt Publishing. , 2018. </w:t>
                    </w:r>
                  </w:p>
                </w:tc>
              </w:tr>
              <w:tr w:rsidR="0043319C" w14:paraId="6737C4DF" w14:textId="77777777">
                <w:trPr>
                  <w:divId w:val="707947779"/>
                  <w:tblCellSpacing w:w="15" w:type="dxa"/>
                </w:trPr>
                <w:tc>
                  <w:tcPr>
                    <w:tcW w:w="50" w:type="pct"/>
                    <w:hideMark/>
                  </w:tcPr>
                  <w:p w14:paraId="4ADBB171" w14:textId="77777777" w:rsidR="0043319C" w:rsidRDefault="0043319C">
                    <w:pPr>
                      <w:pStyle w:val="Bibliography"/>
                      <w:rPr>
                        <w:noProof/>
                      </w:rPr>
                    </w:pPr>
                    <w:r>
                      <w:rPr>
                        <w:noProof/>
                      </w:rPr>
                      <w:t xml:space="preserve">[39] </w:t>
                    </w:r>
                  </w:p>
                </w:tc>
                <w:tc>
                  <w:tcPr>
                    <w:tcW w:w="0" w:type="auto"/>
                    <w:hideMark/>
                  </w:tcPr>
                  <w:p w14:paraId="6933119E" w14:textId="77777777" w:rsidR="0043319C" w:rsidRDefault="0043319C">
                    <w:pPr>
                      <w:pStyle w:val="Bibliography"/>
                      <w:rPr>
                        <w:noProof/>
                      </w:rPr>
                    </w:pPr>
                    <w:r>
                      <w:rPr>
                        <w:noProof/>
                      </w:rPr>
                      <w:t>Amazon Web Services, "AWS IoT Core Customer Stories," (n.d.. [Online]. Available: https://aws.amazon.com/iot-core/customer-stories/.</w:t>
                    </w:r>
                  </w:p>
                </w:tc>
              </w:tr>
              <w:tr w:rsidR="0043319C" w14:paraId="2587F5CF" w14:textId="77777777">
                <w:trPr>
                  <w:divId w:val="707947779"/>
                  <w:tblCellSpacing w:w="15" w:type="dxa"/>
                </w:trPr>
                <w:tc>
                  <w:tcPr>
                    <w:tcW w:w="50" w:type="pct"/>
                    <w:hideMark/>
                  </w:tcPr>
                  <w:p w14:paraId="61887D1F" w14:textId="77777777" w:rsidR="0043319C" w:rsidRDefault="0043319C">
                    <w:pPr>
                      <w:pStyle w:val="Bibliography"/>
                      <w:rPr>
                        <w:noProof/>
                      </w:rPr>
                    </w:pPr>
                    <w:r>
                      <w:rPr>
                        <w:noProof/>
                      </w:rPr>
                      <w:t xml:space="preserve">[40] </w:t>
                    </w:r>
                  </w:p>
                </w:tc>
                <w:tc>
                  <w:tcPr>
                    <w:tcW w:w="0" w:type="auto"/>
                    <w:hideMark/>
                  </w:tcPr>
                  <w:p w14:paraId="4C34ED7F" w14:textId="77777777" w:rsidR="0043319C" w:rsidRDefault="0043319C">
                    <w:pPr>
                      <w:pStyle w:val="Bibliography"/>
                      <w:rPr>
                        <w:noProof/>
                      </w:rPr>
                    </w:pPr>
                    <w:r>
                      <w:rPr>
                        <w:noProof/>
                      </w:rPr>
                      <w:t>Amazon Web Services, " AWS IoT FleetWise.," n.d.. [Online]. Available: https://aws.amazon.com/iot-fleetwise/.</w:t>
                    </w:r>
                  </w:p>
                </w:tc>
              </w:tr>
              <w:tr w:rsidR="0043319C" w14:paraId="7E64D47D" w14:textId="77777777">
                <w:trPr>
                  <w:divId w:val="707947779"/>
                  <w:tblCellSpacing w:w="15" w:type="dxa"/>
                </w:trPr>
                <w:tc>
                  <w:tcPr>
                    <w:tcW w:w="50" w:type="pct"/>
                    <w:hideMark/>
                  </w:tcPr>
                  <w:p w14:paraId="6BEDC36A" w14:textId="77777777" w:rsidR="0043319C" w:rsidRDefault="0043319C">
                    <w:pPr>
                      <w:pStyle w:val="Bibliography"/>
                      <w:rPr>
                        <w:noProof/>
                      </w:rPr>
                    </w:pPr>
                    <w:r>
                      <w:rPr>
                        <w:noProof/>
                      </w:rPr>
                      <w:t xml:space="preserve">[41] </w:t>
                    </w:r>
                  </w:p>
                </w:tc>
                <w:tc>
                  <w:tcPr>
                    <w:tcW w:w="0" w:type="auto"/>
                    <w:hideMark/>
                  </w:tcPr>
                  <w:p w14:paraId="1B6EA2B6" w14:textId="77777777" w:rsidR="0043319C" w:rsidRDefault="0043319C">
                    <w:pPr>
                      <w:pStyle w:val="Bibliography"/>
                      <w:rPr>
                        <w:noProof/>
                      </w:rPr>
                    </w:pPr>
                    <w:r>
                      <w:rPr>
                        <w:noProof/>
                      </w:rPr>
                      <w:t xml:space="preserve">R. Jasek and R. Kokoczka, "The Internet of Things in the Modern Business Environment.," </w:t>
                    </w:r>
                    <w:r>
                      <w:rPr>
                        <w:i/>
                        <w:iCs/>
                        <w:noProof/>
                      </w:rPr>
                      <w:t xml:space="preserve">Internet of Things. IoT Infrastructures, </w:t>
                    </w:r>
                    <w:r>
                      <w:rPr>
                        <w:noProof/>
                      </w:rPr>
                      <w:t xml:space="preserve">pp. 103-120, 2017. </w:t>
                    </w:r>
                  </w:p>
                </w:tc>
              </w:tr>
              <w:tr w:rsidR="0043319C" w14:paraId="41559FD2" w14:textId="77777777">
                <w:trPr>
                  <w:divId w:val="707947779"/>
                  <w:tblCellSpacing w:w="15" w:type="dxa"/>
                </w:trPr>
                <w:tc>
                  <w:tcPr>
                    <w:tcW w:w="50" w:type="pct"/>
                    <w:hideMark/>
                  </w:tcPr>
                  <w:p w14:paraId="7D38BE56" w14:textId="77777777" w:rsidR="0043319C" w:rsidRDefault="0043319C">
                    <w:pPr>
                      <w:pStyle w:val="Bibliography"/>
                      <w:rPr>
                        <w:noProof/>
                      </w:rPr>
                    </w:pPr>
                    <w:r>
                      <w:rPr>
                        <w:noProof/>
                      </w:rPr>
                      <w:t xml:space="preserve">[42] </w:t>
                    </w:r>
                  </w:p>
                </w:tc>
                <w:tc>
                  <w:tcPr>
                    <w:tcW w:w="0" w:type="auto"/>
                    <w:hideMark/>
                  </w:tcPr>
                  <w:p w14:paraId="04EADE0F" w14:textId="77777777" w:rsidR="0043319C" w:rsidRDefault="0043319C">
                    <w:pPr>
                      <w:pStyle w:val="Bibliography"/>
                      <w:rPr>
                        <w:noProof/>
                      </w:rPr>
                    </w:pPr>
                    <w:r>
                      <w:rPr>
                        <w:noProof/>
                      </w:rPr>
                      <w:t>Amazon Web Services, "AWS IoT SiteWise.," n.d.. [Online]. Available: https://aws.amazon.com/iot-sitewise/.</w:t>
                    </w:r>
                  </w:p>
                </w:tc>
              </w:tr>
              <w:tr w:rsidR="0043319C" w14:paraId="531632E2" w14:textId="77777777">
                <w:trPr>
                  <w:divId w:val="707947779"/>
                  <w:tblCellSpacing w:w="15" w:type="dxa"/>
                </w:trPr>
                <w:tc>
                  <w:tcPr>
                    <w:tcW w:w="50" w:type="pct"/>
                    <w:hideMark/>
                  </w:tcPr>
                  <w:p w14:paraId="0CE101E0" w14:textId="77777777" w:rsidR="0043319C" w:rsidRDefault="0043319C">
                    <w:pPr>
                      <w:pStyle w:val="Bibliography"/>
                      <w:rPr>
                        <w:noProof/>
                      </w:rPr>
                    </w:pPr>
                    <w:r>
                      <w:rPr>
                        <w:noProof/>
                      </w:rPr>
                      <w:t xml:space="preserve">[43] </w:t>
                    </w:r>
                  </w:p>
                </w:tc>
                <w:tc>
                  <w:tcPr>
                    <w:tcW w:w="0" w:type="auto"/>
                    <w:hideMark/>
                  </w:tcPr>
                  <w:p w14:paraId="2F11A5E6" w14:textId="77777777" w:rsidR="0043319C" w:rsidRDefault="0043319C">
                    <w:pPr>
                      <w:pStyle w:val="Bibliography"/>
                      <w:rPr>
                        <w:noProof/>
                      </w:rPr>
                    </w:pPr>
                    <w:r>
                      <w:rPr>
                        <w:noProof/>
                      </w:rPr>
                      <w:t xml:space="preserve">J. J. Ni and Z. Ren, "A Comprehensive Survey of Industrial Internet of Things: Vision, Integration, and Intelligent Analytics.," </w:t>
                    </w:r>
                    <w:r>
                      <w:rPr>
                        <w:i/>
                        <w:iCs/>
                        <w:noProof/>
                      </w:rPr>
                      <w:t xml:space="preserve">IEEE Internet of Things Journal, </w:t>
                    </w:r>
                    <w:r>
                      <w:rPr>
                        <w:noProof/>
                      </w:rPr>
                      <w:t xml:space="preserve">vol. 8, no. 9, pp. 7105-7130, 2021. </w:t>
                    </w:r>
                  </w:p>
                </w:tc>
              </w:tr>
              <w:tr w:rsidR="0043319C" w14:paraId="2405959A" w14:textId="77777777">
                <w:trPr>
                  <w:divId w:val="707947779"/>
                  <w:tblCellSpacing w:w="15" w:type="dxa"/>
                </w:trPr>
                <w:tc>
                  <w:tcPr>
                    <w:tcW w:w="50" w:type="pct"/>
                    <w:hideMark/>
                  </w:tcPr>
                  <w:p w14:paraId="15AAE923" w14:textId="77777777" w:rsidR="0043319C" w:rsidRDefault="0043319C">
                    <w:pPr>
                      <w:pStyle w:val="Bibliography"/>
                      <w:rPr>
                        <w:noProof/>
                      </w:rPr>
                    </w:pPr>
                    <w:r>
                      <w:rPr>
                        <w:noProof/>
                      </w:rPr>
                      <w:t xml:space="preserve">[44] </w:t>
                    </w:r>
                  </w:p>
                </w:tc>
                <w:tc>
                  <w:tcPr>
                    <w:tcW w:w="0" w:type="auto"/>
                    <w:hideMark/>
                  </w:tcPr>
                  <w:p w14:paraId="58BE9FCE" w14:textId="77777777" w:rsidR="0043319C" w:rsidRDefault="0043319C">
                    <w:pPr>
                      <w:pStyle w:val="Bibliography"/>
                      <w:rPr>
                        <w:noProof/>
                      </w:rPr>
                    </w:pPr>
                    <w:r>
                      <w:rPr>
                        <w:noProof/>
                      </w:rPr>
                      <w:t>Amazon Web Services, "AWS IoT TwinMaker.," n.d.. [Online]. Available: https://aws.amazon.com/iot-twinmaker/ .</w:t>
                    </w:r>
                  </w:p>
                </w:tc>
              </w:tr>
              <w:tr w:rsidR="0043319C" w14:paraId="53A33423" w14:textId="77777777">
                <w:trPr>
                  <w:divId w:val="707947779"/>
                  <w:tblCellSpacing w:w="15" w:type="dxa"/>
                </w:trPr>
                <w:tc>
                  <w:tcPr>
                    <w:tcW w:w="50" w:type="pct"/>
                    <w:hideMark/>
                  </w:tcPr>
                  <w:p w14:paraId="054900C7" w14:textId="77777777" w:rsidR="0043319C" w:rsidRDefault="0043319C">
                    <w:pPr>
                      <w:pStyle w:val="Bibliography"/>
                      <w:rPr>
                        <w:noProof/>
                      </w:rPr>
                    </w:pPr>
                    <w:r>
                      <w:rPr>
                        <w:noProof/>
                      </w:rPr>
                      <w:t xml:space="preserve">[45] </w:t>
                    </w:r>
                  </w:p>
                </w:tc>
                <w:tc>
                  <w:tcPr>
                    <w:tcW w:w="0" w:type="auto"/>
                    <w:hideMark/>
                  </w:tcPr>
                  <w:p w14:paraId="5CAF7EE0" w14:textId="77777777" w:rsidR="0043319C" w:rsidRDefault="0043319C">
                    <w:pPr>
                      <w:pStyle w:val="Bibliography"/>
                      <w:rPr>
                        <w:noProof/>
                      </w:rPr>
                    </w:pPr>
                    <w:r>
                      <w:rPr>
                        <w:noProof/>
                      </w:rPr>
                      <w:t xml:space="preserve">F. Tao, H. L. A. Zhang and A. Y. Nee, "Digital twin in industry: State-of-the-art," </w:t>
                    </w:r>
                    <w:r>
                      <w:rPr>
                        <w:i/>
                        <w:iCs/>
                        <w:noProof/>
                      </w:rPr>
                      <w:t xml:space="preserve">IEEE Transactions on Industrial Informatics, </w:t>
                    </w:r>
                    <w:r>
                      <w:rPr>
                        <w:noProof/>
                      </w:rPr>
                      <w:t xml:space="preserve">vol. 4, pp. 2405-2415., 2018. </w:t>
                    </w:r>
                  </w:p>
                </w:tc>
              </w:tr>
              <w:tr w:rsidR="0043319C" w14:paraId="1BC56196" w14:textId="77777777">
                <w:trPr>
                  <w:divId w:val="707947779"/>
                  <w:tblCellSpacing w:w="15" w:type="dxa"/>
                </w:trPr>
                <w:tc>
                  <w:tcPr>
                    <w:tcW w:w="50" w:type="pct"/>
                    <w:hideMark/>
                  </w:tcPr>
                  <w:p w14:paraId="3713F79C" w14:textId="77777777" w:rsidR="0043319C" w:rsidRDefault="0043319C">
                    <w:pPr>
                      <w:pStyle w:val="Bibliography"/>
                      <w:rPr>
                        <w:noProof/>
                      </w:rPr>
                    </w:pPr>
                    <w:r>
                      <w:rPr>
                        <w:noProof/>
                      </w:rPr>
                      <w:t xml:space="preserve">[46] </w:t>
                    </w:r>
                  </w:p>
                </w:tc>
                <w:tc>
                  <w:tcPr>
                    <w:tcW w:w="0" w:type="auto"/>
                    <w:hideMark/>
                  </w:tcPr>
                  <w:p w14:paraId="140EEDCC" w14:textId="77777777" w:rsidR="0043319C" w:rsidRDefault="0043319C">
                    <w:pPr>
                      <w:pStyle w:val="Bibliography"/>
                      <w:rPr>
                        <w:noProof/>
                      </w:rPr>
                    </w:pPr>
                    <w:r>
                      <w:rPr>
                        <w:noProof/>
                      </w:rPr>
                      <w:t>A. W. Services, "AWS IoT Greengrass.," n.d.. [Online]. Available: https://aws.amazon.com/greengrass/ .</w:t>
                    </w:r>
                  </w:p>
                </w:tc>
              </w:tr>
              <w:tr w:rsidR="0043319C" w14:paraId="147BCCB8" w14:textId="77777777">
                <w:trPr>
                  <w:divId w:val="707947779"/>
                  <w:tblCellSpacing w:w="15" w:type="dxa"/>
                </w:trPr>
                <w:tc>
                  <w:tcPr>
                    <w:tcW w:w="50" w:type="pct"/>
                    <w:hideMark/>
                  </w:tcPr>
                  <w:p w14:paraId="7E3D6CFD" w14:textId="77777777" w:rsidR="0043319C" w:rsidRDefault="0043319C">
                    <w:pPr>
                      <w:pStyle w:val="Bibliography"/>
                      <w:rPr>
                        <w:noProof/>
                      </w:rPr>
                    </w:pPr>
                    <w:r>
                      <w:rPr>
                        <w:noProof/>
                      </w:rPr>
                      <w:t xml:space="preserve">[47] </w:t>
                    </w:r>
                  </w:p>
                </w:tc>
                <w:tc>
                  <w:tcPr>
                    <w:tcW w:w="0" w:type="auto"/>
                    <w:hideMark/>
                  </w:tcPr>
                  <w:p w14:paraId="158B1A47" w14:textId="77777777" w:rsidR="0043319C" w:rsidRDefault="0043319C">
                    <w:pPr>
                      <w:pStyle w:val="Bibliography"/>
                      <w:rPr>
                        <w:noProof/>
                      </w:rPr>
                    </w:pPr>
                    <w:r>
                      <w:rPr>
                        <w:noProof/>
                      </w:rPr>
                      <w:t xml:space="preserve">W. C. J. Z. Q. L. Y. Shi and L. Xu, "Edge computing: Vision and challenges.," vol. 5, no. 3, pp. 637-646., 2016. </w:t>
                    </w:r>
                  </w:p>
                </w:tc>
              </w:tr>
              <w:tr w:rsidR="0043319C" w14:paraId="296B7B5A" w14:textId="77777777">
                <w:trPr>
                  <w:divId w:val="707947779"/>
                  <w:tblCellSpacing w:w="15" w:type="dxa"/>
                </w:trPr>
                <w:tc>
                  <w:tcPr>
                    <w:tcW w:w="50" w:type="pct"/>
                    <w:hideMark/>
                  </w:tcPr>
                  <w:p w14:paraId="6C6967C9" w14:textId="77777777" w:rsidR="0043319C" w:rsidRDefault="0043319C">
                    <w:pPr>
                      <w:pStyle w:val="Bibliography"/>
                      <w:rPr>
                        <w:noProof/>
                      </w:rPr>
                    </w:pPr>
                    <w:r>
                      <w:rPr>
                        <w:noProof/>
                      </w:rPr>
                      <w:t xml:space="preserve">[48] </w:t>
                    </w:r>
                  </w:p>
                </w:tc>
                <w:tc>
                  <w:tcPr>
                    <w:tcW w:w="0" w:type="auto"/>
                    <w:hideMark/>
                  </w:tcPr>
                  <w:p w14:paraId="22BF8C06" w14:textId="77777777" w:rsidR="0043319C" w:rsidRDefault="0043319C">
                    <w:pPr>
                      <w:pStyle w:val="Bibliography"/>
                      <w:rPr>
                        <w:noProof/>
                      </w:rPr>
                    </w:pPr>
                    <w:r>
                      <w:rPr>
                        <w:noProof/>
                      </w:rPr>
                      <w:t>Amazon Web Services., " AWS IoT 1-Click.," n.d.. [Online]. Available: https://aws.amazon.com/iot-1-click/ .</w:t>
                    </w:r>
                  </w:p>
                </w:tc>
              </w:tr>
              <w:tr w:rsidR="0043319C" w14:paraId="6D51974A" w14:textId="77777777">
                <w:trPr>
                  <w:divId w:val="707947779"/>
                  <w:tblCellSpacing w:w="15" w:type="dxa"/>
                </w:trPr>
                <w:tc>
                  <w:tcPr>
                    <w:tcW w:w="50" w:type="pct"/>
                    <w:hideMark/>
                  </w:tcPr>
                  <w:p w14:paraId="1B67F5E0" w14:textId="77777777" w:rsidR="0043319C" w:rsidRDefault="0043319C">
                    <w:pPr>
                      <w:pStyle w:val="Bibliography"/>
                      <w:rPr>
                        <w:noProof/>
                      </w:rPr>
                    </w:pPr>
                    <w:r>
                      <w:rPr>
                        <w:noProof/>
                      </w:rPr>
                      <w:t xml:space="preserve">[49] </w:t>
                    </w:r>
                  </w:p>
                </w:tc>
                <w:tc>
                  <w:tcPr>
                    <w:tcW w:w="0" w:type="auto"/>
                    <w:hideMark/>
                  </w:tcPr>
                  <w:p w14:paraId="7E506578" w14:textId="77777777" w:rsidR="0043319C" w:rsidRDefault="0043319C">
                    <w:pPr>
                      <w:pStyle w:val="Bibliography"/>
                      <w:rPr>
                        <w:noProof/>
                      </w:rPr>
                    </w:pPr>
                    <w:r>
                      <w:rPr>
                        <w:noProof/>
                      </w:rPr>
                      <w:t>Amazon Web Services., "AWS IoT Analytics.," n.d.. [Online]. Available: https://aws.amazon.com/iot-analytics/ .</w:t>
                    </w:r>
                  </w:p>
                </w:tc>
              </w:tr>
              <w:tr w:rsidR="0043319C" w14:paraId="115DF157" w14:textId="77777777">
                <w:trPr>
                  <w:divId w:val="707947779"/>
                  <w:tblCellSpacing w:w="15" w:type="dxa"/>
                </w:trPr>
                <w:tc>
                  <w:tcPr>
                    <w:tcW w:w="50" w:type="pct"/>
                    <w:hideMark/>
                  </w:tcPr>
                  <w:p w14:paraId="6E25E4E5" w14:textId="77777777" w:rsidR="0043319C" w:rsidRDefault="0043319C">
                    <w:pPr>
                      <w:pStyle w:val="Bibliography"/>
                      <w:rPr>
                        <w:noProof/>
                      </w:rPr>
                    </w:pPr>
                    <w:r>
                      <w:rPr>
                        <w:noProof/>
                      </w:rPr>
                      <w:t xml:space="preserve">[50] </w:t>
                    </w:r>
                  </w:p>
                </w:tc>
                <w:tc>
                  <w:tcPr>
                    <w:tcW w:w="0" w:type="auto"/>
                    <w:hideMark/>
                  </w:tcPr>
                  <w:p w14:paraId="3ECB1E80" w14:textId="77777777" w:rsidR="0043319C" w:rsidRDefault="0043319C">
                    <w:pPr>
                      <w:pStyle w:val="Bibliography"/>
                      <w:rPr>
                        <w:noProof/>
                      </w:rPr>
                    </w:pPr>
                    <w:r>
                      <w:rPr>
                        <w:noProof/>
                      </w:rPr>
                      <w:t>A. W. Services, "AWS IoT Button.," n.d.. [Online]. Available: https://aws.amazon.com/iot-button/ .</w:t>
                    </w:r>
                  </w:p>
                </w:tc>
              </w:tr>
              <w:tr w:rsidR="0043319C" w14:paraId="18D8636A" w14:textId="77777777">
                <w:trPr>
                  <w:divId w:val="707947779"/>
                  <w:tblCellSpacing w:w="15" w:type="dxa"/>
                </w:trPr>
                <w:tc>
                  <w:tcPr>
                    <w:tcW w:w="50" w:type="pct"/>
                    <w:hideMark/>
                  </w:tcPr>
                  <w:p w14:paraId="5C004C1A" w14:textId="77777777" w:rsidR="0043319C" w:rsidRDefault="0043319C">
                    <w:pPr>
                      <w:pStyle w:val="Bibliography"/>
                      <w:rPr>
                        <w:noProof/>
                      </w:rPr>
                    </w:pPr>
                    <w:r>
                      <w:rPr>
                        <w:noProof/>
                      </w:rPr>
                      <w:t xml:space="preserve">[51] </w:t>
                    </w:r>
                  </w:p>
                </w:tc>
                <w:tc>
                  <w:tcPr>
                    <w:tcW w:w="0" w:type="auto"/>
                    <w:hideMark/>
                  </w:tcPr>
                  <w:p w14:paraId="127475D0" w14:textId="77777777" w:rsidR="0043319C" w:rsidRDefault="0043319C">
                    <w:pPr>
                      <w:pStyle w:val="Bibliography"/>
                      <w:rPr>
                        <w:noProof/>
                      </w:rPr>
                    </w:pPr>
                    <w:r>
                      <w:rPr>
                        <w:noProof/>
                      </w:rPr>
                      <w:t>A. W. Services, "AWS IoT Device Defender.," (n.d.. [Online]. Available: https://aws.amazon.com/iot-device-defender/ .</w:t>
                    </w:r>
                  </w:p>
                </w:tc>
              </w:tr>
              <w:tr w:rsidR="0043319C" w14:paraId="121704EC" w14:textId="77777777">
                <w:trPr>
                  <w:divId w:val="707947779"/>
                  <w:tblCellSpacing w:w="15" w:type="dxa"/>
                </w:trPr>
                <w:tc>
                  <w:tcPr>
                    <w:tcW w:w="50" w:type="pct"/>
                    <w:hideMark/>
                  </w:tcPr>
                  <w:p w14:paraId="406A8B7C" w14:textId="77777777" w:rsidR="0043319C" w:rsidRDefault="0043319C">
                    <w:pPr>
                      <w:pStyle w:val="Bibliography"/>
                      <w:rPr>
                        <w:noProof/>
                      </w:rPr>
                    </w:pPr>
                    <w:r>
                      <w:rPr>
                        <w:noProof/>
                      </w:rPr>
                      <w:t xml:space="preserve">[52] </w:t>
                    </w:r>
                  </w:p>
                </w:tc>
                <w:tc>
                  <w:tcPr>
                    <w:tcW w:w="0" w:type="auto"/>
                    <w:hideMark/>
                  </w:tcPr>
                  <w:p w14:paraId="5275F3CE" w14:textId="77777777" w:rsidR="0043319C" w:rsidRDefault="0043319C">
                    <w:pPr>
                      <w:pStyle w:val="Bibliography"/>
                      <w:rPr>
                        <w:noProof/>
                      </w:rPr>
                    </w:pPr>
                    <w:r>
                      <w:rPr>
                        <w:noProof/>
                      </w:rPr>
                      <w:t>Amazon Web Services., "AWS IoT Device Management.," (n.d.. [Online]. Available: https://aws.amazon.com/iot-device-management/ .</w:t>
                    </w:r>
                  </w:p>
                </w:tc>
              </w:tr>
              <w:tr w:rsidR="0043319C" w14:paraId="66D4502C" w14:textId="77777777">
                <w:trPr>
                  <w:divId w:val="707947779"/>
                  <w:tblCellSpacing w:w="15" w:type="dxa"/>
                </w:trPr>
                <w:tc>
                  <w:tcPr>
                    <w:tcW w:w="50" w:type="pct"/>
                    <w:hideMark/>
                  </w:tcPr>
                  <w:p w14:paraId="18249878" w14:textId="77777777" w:rsidR="0043319C" w:rsidRDefault="0043319C">
                    <w:pPr>
                      <w:pStyle w:val="Bibliography"/>
                      <w:rPr>
                        <w:noProof/>
                      </w:rPr>
                    </w:pPr>
                    <w:r>
                      <w:rPr>
                        <w:noProof/>
                      </w:rPr>
                      <w:t xml:space="preserve">[53] </w:t>
                    </w:r>
                  </w:p>
                </w:tc>
                <w:tc>
                  <w:tcPr>
                    <w:tcW w:w="0" w:type="auto"/>
                    <w:hideMark/>
                  </w:tcPr>
                  <w:p w14:paraId="4EF9F90D" w14:textId="77777777" w:rsidR="0043319C" w:rsidRDefault="0043319C">
                    <w:pPr>
                      <w:pStyle w:val="Bibliography"/>
                      <w:rPr>
                        <w:noProof/>
                      </w:rPr>
                    </w:pPr>
                    <w:r>
                      <w:rPr>
                        <w:noProof/>
                      </w:rPr>
                      <w:t>AWS Educate., " AWS IoT EduKit.," n.d.. [Online]. Available: https://aws.amazon.com/education/awseducate/iot-edukit/ .</w:t>
                    </w:r>
                  </w:p>
                </w:tc>
              </w:tr>
              <w:tr w:rsidR="0043319C" w14:paraId="785C1AF3" w14:textId="77777777">
                <w:trPr>
                  <w:divId w:val="707947779"/>
                  <w:tblCellSpacing w:w="15" w:type="dxa"/>
                </w:trPr>
                <w:tc>
                  <w:tcPr>
                    <w:tcW w:w="50" w:type="pct"/>
                    <w:hideMark/>
                  </w:tcPr>
                  <w:p w14:paraId="7A1489C3" w14:textId="77777777" w:rsidR="0043319C" w:rsidRDefault="0043319C">
                    <w:pPr>
                      <w:pStyle w:val="Bibliography"/>
                      <w:rPr>
                        <w:noProof/>
                      </w:rPr>
                    </w:pPr>
                    <w:r>
                      <w:rPr>
                        <w:noProof/>
                      </w:rPr>
                      <w:t xml:space="preserve">[54] </w:t>
                    </w:r>
                  </w:p>
                </w:tc>
                <w:tc>
                  <w:tcPr>
                    <w:tcW w:w="0" w:type="auto"/>
                    <w:hideMark/>
                  </w:tcPr>
                  <w:p w14:paraId="00F5FF9F" w14:textId="77777777" w:rsidR="0043319C" w:rsidRDefault="0043319C">
                    <w:pPr>
                      <w:pStyle w:val="Bibliography"/>
                      <w:rPr>
                        <w:noProof/>
                      </w:rPr>
                    </w:pPr>
                    <w:r>
                      <w:rPr>
                        <w:noProof/>
                      </w:rPr>
                      <w:t xml:space="preserve">L. S. Vygotsky, Mind in Society: The Development of Higher Psychological Processes., Harvard University Press., 1978. </w:t>
                    </w:r>
                  </w:p>
                </w:tc>
              </w:tr>
              <w:tr w:rsidR="0043319C" w14:paraId="3E2B7983" w14:textId="77777777">
                <w:trPr>
                  <w:divId w:val="707947779"/>
                  <w:tblCellSpacing w:w="15" w:type="dxa"/>
                </w:trPr>
                <w:tc>
                  <w:tcPr>
                    <w:tcW w:w="50" w:type="pct"/>
                    <w:hideMark/>
                  </w:tcPr>
                  <w:p w14:paraId="0082D238" w14:textId="77777777" w:rsidR="0043319C" w:rsidRDefault="0043319C">
                    <w:pPr>
                      <w:pStyle w:val="Bibliography"/>
                      <w:rPr>
                        <w:noProof/>
                      </w:rPr>
                    </w:pPr>
                    <w:r>
                      <w:rPr>
                        <w:noProof/>
                      </w:rPr>
                      <w:t xml:space="preserve">[55] </w:t>
                    </w:r>
                  </w:p>
                </w:tc>
                <w:tc>
                  <w:tcPr>
                    <w:tcW w:w="0" w:type="auto"/>
                    <w:hideMark/>
                  </w:tcPr>
                  <w:p w14:paraId="35C7699D" w14:textId="77777777" w:rsidR="0043319C" w:rsidRDefault="0043319C">
                    <w:pPr>
                      <w:pStyle w:val="Bibliography"/>
                      <w:rPr>
                        <w:noProof/>
                      </w:rPr>
                    </w:pPr>
                    <w:r>
                      <w:rPr>
                        <w:noProof/>
                      </w:rPr>
                      <w:t xml:space="preserve">A. Banafa, "Event-Driven Architectures for IoT: A Survey.," </w:t>
                    </w:r>
                    <w:r>
                      <w:rPr>
                        <w:i/>
                        <w:iCs/>
                        <w:noProof/>
                      </w:rPr>
                      <w:t xml:space="preserve">IEEE Access, </w:t>
                    </w:r>
                    <w:r>
                      <w:rPr>
                        <w:noProof/>
                      </w:rPr>
                      <w:t xml:space="preserve">vol. 5, pp. 5574-5582., 2017). </w:t>
                    </w:r>
                  </w:p>
                </w:tc>
              </w:tr>
              <w:tr w:rsidR="0043319C" w14:paraId="2D2370CB" w14:textId="77777777">
                <w:trPr>
                  <w:divId w:val="707947779"/>
                  <w:tblCellSpacing w:w="15" w:type="dxa"/>
                </w:trPr>
                <w:tc>
                  <w:tcPr>
                    <w:tcW w:w="50" w:type="pct"/>
                    <w:hideMark/>
                  </w:tcPr>
                  <w:p w14:paraId="24E174DA" w14:textId="77777777" w:rsidR="0043319C" w:rsidRDefault="0043319C">
                    <w:pPr>
                      <w:pStyle w:val="Bibliography"/>
                      <w:rPr>
                        <w:noProof/>
                      </w:rPr>
                    </w:pPr>
                    <w:r>
                      <w:rPr>
                        <w:noProof/>
                      </w:rPr>
                      <w:t xml:space="preserve">[56] </w:t>
                    </w:r>
                  </w:p>
                </w:tc>
                <w:tc>
                  <w:tcPr>
                    <w:tcW w:w="0" w:type="auto"/>
                    <w:hideMark/>
                  </w:tcPr>
                  <w:p w14:paraId="784C9600" w14:textId="77777777" w:rsidR="0043319C" w:rsidRDefault="0043319C">
                    <w:pPr>
                      <w:pStyle w:val="Bibliography"/>
                      <w:rPr>
                        <w:noProof/>
                      </w:rPr>
                    </w:pPr>
                    <w:r>
                      <w:rPr>
                        <w:noProof/>
                      </w:rPr>
                      <w:t xml:space="preserve">G. e. a. Xue, "IoT-Sim: A Simulator for Analyzing IoT Protocols.," </w:t>
                    </w:r>
                    <w:r>
                      <w:rPr>
                        <w:i/>
                        <w:iCs/>
                        <w:noProof/>
                      </w:rPr>
                      <w:t xml:space="preserve">IEEE Internet of Things Journal,, </w:t>
                    </w:r>
                    <w:r>
                      <w:rPr>
                        <w:noProof/>
                      </w:rPr>
                      <w:t xml:space="preserve">vol. 3, no. 6, pp. 1202-1212., 2016. </w:t>
                    </w:r>
                  </w:p>
                </w:tc>
              </w:tr>
              <w:tr w:rsidR="0043319C" w14:paraId="18F73E53" w14:textId="77777777">
                <w:trPr>
                  <w:divId w:val="707947779"/>
                  <w:tblCellSpacing w:w="15" w:type="dxa"/>
                </w:trPr>
                <w:tc>
                  <w:tcPr>
                    <w:tcW w:w="50" w:type="pct"/>
                    <w:hideMark/>
                  </w:tcPr>
                  <w:p w14:paraId="43AAD9B6" w14:textId="77777777" w:rsidR="0043319C" w:rsidRDefault="0043319C">
                    <w:pPr>
                      <w:pStyle w:val="Bibliography"/>
                      <w:rPr>
                        <w:noProof/>
                      </w:rPr>
                    </w:pPr>
                    <w:r>
                      <w:rPr>
                        <w:noProof/>
                      </w:rPr>
                      <w:t xml:space="preserve">[57] </w:t>
                    </w:r>
                  </w:p>
                </w:tc>
                <w:tc>
                  <w:tcPr>
                    <w:tcW w:w="0" w:type="auto"/>
                    <w:hideMark/>
                  </w:tcPr>
                  <w:p w14:paraId="0C6EFD47" w14:textId="77777777" w:rsidR="0043319C" w:rsidRDefault="0043319C">
                    <w:pPr>
                      <w:pStyle w:val="Bibliography"/>
                      <w:rPr>
                        <w:noProof/>
                      </w:rPr>
                    </w:pPr>
                    <w:r>
                      <w:rPr>
                        <w:noProof/>
                      </w:rPr>
                      <w:t xml:space="preserve">R. e. a. Khusainov, "A Review on Internet of Things (IoT) Robotics Research: Taxonomy, Classification, and Future Direction.," </w:t>
                    </w:r>
                    <w:r>
                      <w:rPr>
                        <w:i/>
                        <w:iCs/>
                        <w:noProof/>
                      </w:rPr>
                      <w:t xml:space="preserve">IEEE Access,, </w:t>
                    </w:r>
                    <w:r>
                      <w:rPr>
                        <w:noProof/>
                      </w:rPr>
                      <w:t xml:space="preserve">Vols. 6,, pp. 11508-11528, 2018. </w:t>
                    </w:r>
                  </w:p>
                </w:tc>
              </w:tr>
              <w:tr w:rsidR="0043319C" w14:paraId="5C563FAD" w14:textId="77777777">
                <w:trPr>
                  <w:divId w:val="707947779"/>
                  <w:tblCellSpacing w:w="15" w:type="dxa"/>
                </w:trPr>
                <w:tc>
                  <w:tcPr>
                    <w:tcW w:w="50" w:type="pct"/>
                    <w:hideMark/>
                  </w:tcPr>
                  <w:p w14:paraId="601EAC19" w14:textId="77777777" w:rsidR="0043319C" w:rsidRDefault="0043319C">
                    <w:pPr>
                      <w:pStyle w:val="Bibliography"/>
                      <w:rPr>
                        <w:noProof/>
                      </w:rPr>
                    </w:pPr>
                    <w:r>
                      <w:rPr>
                        <w:noProof/>
                      </w:rPr>
                      <w:t xml:space="preserve">[58] </w:t>
                    </w:r>
                  </w:p>
                </w:tc>
                <w:tc>
                  <w:tcPr>
                    <w:tcW w:w="0" w:type="auto"/>
                    <w:hideMark/>
                  </w:tcPr>
                  <w:p w14:paraId="13BD32E5" w14:textId="77777777" w:rsidR="0043319C" w:rsidRDefault="0043319C">
                    <w:pPr>
                      <w:pStyle w:val="Bibliography"/>
                      <w:rPr>
                        <w:noProof/>
                      </w:rPr>
                    </w:pPr>
                    <w:r>
                      <w:rPr>
                        <w:noProof/>
                      </w:rPr>
                      <w:t xml:space="preserve">L. e. a. Li, " IoT-Enabled Robotic Systems: A Comprehensive Survey.," </w:t>
                    </w:r>
                    <w:r>
                      <w:rPr>
                        <w:i/>
                        <w:iCs/>
                        <w:noProof/>
                      </w:rPr>
                      <w:t xml:space="preserve">EEE Internet of Things Journal, </w:t>
                    </w:r>
                    <w:r>
                      <w:rPr>
                        <w:noProof/>
                      </w:rPr>
                      <w:t xml:space="preserve">vol. 7, no. 8, pp. 6351-6370. , 2020). </w:t>
                    </w:r>
                  </w:p>
                </w:tc>
              </w:tr>
              <w:tr w:rsidR="0043319C" w14:paraId="5FEDDAF7" w14:textId="77777777">
                <w:trPr>
                  <w:divId w:val="707947779"/>
                  <w:tblCellSpacing w:w="15" w:type="dxa"/>
                </w:trPr>
                <w:tc>
                  <w:tcPr>
                    <w:tcW w:w="50" w:type="pct"/>
                    <w:hideMark/>
                  </w:tcPr>
                  <w:p w14:paraId="73D5AA6F" w14:textId="77777777" w:rsidR="0043319C" w:rsidRDefault="0043319C">
                    <w:pPr>
                      <w:pStyle w:val="Bibliography"/>
                      <w:rPr>
                        <w:noProof/>
                      </w:rPr>
                    </w:pPr>
                    <w:r>
                      <w:rPr>
                        <w:noProof/>
                      </w:rPr>
                      <w:t xml:space="preserve">[59] </w:t>
                    </w:r>
                  </w:p>
                </w:tc>
                <w:tc>
                  <w:tcPr>
                    <w:tcW w:w="0" w:type="auto"/>
                    <w:hideMark/>
                  </w:tcPr>
                  <w:p w14:paraId="66F85550" w14:textId="77777777" w:rsidR="0043319C" w:rsidRDefault="0043319C">
                    <w:pPr>
                      <w:pStyle w:val="Bibliography"/>
                      <w:rPr>
                        <w:noProof/>
                      </w:rPr>
                    </w:pPr>
                    <w:r>
                      <w:rPr>
                        <w:noProof/>
                      </w:rPr>
                      <w:t xml:space="preserve">F. e. a. Ganz, "The role of partnerships in the development of the Internet of Things (IoT) ecosystem: A global explorative study.," </w:t>
                    </w:r>
                    <w:r>
                      <w:rPr>
                        <w:i/>
                        <w:iCs/>
                        <w:noProof/>
                      </w:rPr>
                      <w:t xml:space="preserve">Technological Forecasting and Social Change, </w:t>
                    </w:r>
                    <w:r>
                      <w:rPr>
                        <w:noProof/>
                      </w:rPr>
                      <w:t xml:space="preserve">vol. 139, pp. 341-351., 2017. </w:t>
                    </w:r>
                  </w:p>
                </w:tc>
              </w:tr>
              <w:tr w:rsidR="0043319C" w14:paraId="5C65EA01" w14:textId="77777777">
                <w:trPr>
                  <w:divId w:val="707947779"/>
                  <w:tblCellSpacing w:w="15" w:type="dxa"/>
                </w:trPr>
                <w:tc>
                  <w:tcPr>
                    <w:tcW w:w="50" w:type="pct"/>
                    <w:hideMark/>
                  </w:tcPr>
                  <w:p w14:paraId="42F62E11" w14:textId="77777777" w:rsidR="0043319C" w:rsidRDefault="0043319C">
                    <w:pPr>
                      <w:pStyle w:val="Bibliography"/>
                      <w:rPr>
                        <w:noProof/>
                      </w:rPr>
                    </w:pPr>
                    <w:r>
                      <w:rPr>
                        <w:noProof/>
                      </w:rPr>
                      <w:t xml:space="preserve">[60] </w:t>
                    </w:r>
                  </w:p>
                </w:tc>
                <w:tc>
                  <w:tcPr>
                    <w:tcW w:w="0" w:type="auto"/>
                    <w:hideMark/>
                  </w:tcPr>
                  <w:p w14:paraId="79521112" w14:textId="77777777" w:rsidR="0043319C" w:rsidRDefault="0043319C">
                    <w:pPr>
                      <w:pStyle w:val="Bibliography"/>
                      <w:rPr>
                        <w:noProof/>
                      </w:rPr>
                    </w:pPr>
                    <w:r>
                      <w:rPr>
                        <w:noProof/>
                      </w:rPr>
                      <w:t xml:space="preserve">T. e. a. Jia, " IoT Ecosystem and Platform Development: A Comparative Analysis of Industry Leaders.," </w:t>
                    </w:r>
                    <w:r>
                      <w:rPr>
                        <w:i/>
                        <w:iCs/>
                        <w:noProof/>
                      </w:rPr>
                      <w:t xml:space="preserve">IEEE Access, </w:t>
                    </w:r>
                    <w:r>
                      <w:rPr>
                        <w:noProof/>
                      </w:rPr>
                      <w:t xml:space="preserve">vol. 9, pp. 30095-30107., 2021. </w:t>
                    </w:r>
                  </w:p>
                </w:tc>
              </w:tr>
              <w:tr w:rsidR="0043319C" w14:paraId="5067F617" w14:textId="77777777">
                <w:trPr>
                  <w:divId w:val="707947779"/>
                  <w:tblCellSpacing w:w="15" w:type="dxa"/>
                </w:trPr>
                <w:tc>
                  <w:tcPr>
                    <w:tcW w:w="50" w:type="pct"/>
                    <w:hideMark/>
                  </w:tcPr>
                  <w:p w14:paraId="4CCF1BFA" w14:textId="77777777" w:rsidR="0043319C" w:rsidRDefault="0043319C">
                    <w:pPr>
                      <w:pStyle w:val="Bibliography"/>
                      <w:rPr>
                        <w:noProof/>
                      </w:rPr>
                    </w:pPr>
                    <w:r>
                      <w:rPr>
                        <w:noProof/>
                      </w:rPr>
                      <w:t xml:space="preserve">[61] </w:t>
                    </w:r>
                  </w:p>
                </w:tc>
                <w:tc>
                  <w:tcPr>
                    <w:tcW w:w="0" w:type="auto"/>
                    <w:hideMark/>
                  </w:tcPr>
                  <w:p w14:paraId="40712A13" w14:textId="77777777" w:rsidR="0043319C" w:rsidRDefault="0043319C">
                    <w:pPr>
                      <w:pStyle w:val="Bibliography"/>
                      <w:rPr>
                        <w:noProof/>
                      </w:rPr>
                    </w:pPr>
                    <w:r>
                      <w:rPr>
                        <w:noProof/>
                      </w:rPr>
                      <w:t xml:space="preserve">G. C. Buttazzo, " Hard real-time computing systems: predictable scheduling algorithms and applications.," </w:t>
                    </w:r>
                    <w:r>
                      <w:rPr>
                        <w:i/>
                        <w:iCs/>
                        <w:noProof/>
                      </w:rPr>
                      <w:t xml:space="preserve">Springer Science &amp; Business Media., </w:t>
                    </w:r>
                    <w:r>
                      <w:rPr>
                        <w:noProof/>
                      </w:rPr>
                      <w:t xml:space="preserve">vol. 27, 2011. </w:t>
                    </w:r>
                  </w:p>
                </w:tc>
              </w:tr>
              <w:tr w:rsidR="0043319C" w14:paraId="7B6116F5" w14:textId="77777777">
                <w:trPr>
                  <w:divId w:val="707947779"/>
                  <w:tblCellSpacing w:w="15" w:type="dxa"/>
                </w:trPr>
                <w:tc>
                  <w:tcPr>
                    <w:tcW w:w="50" w:type="pct"/>
                    <w:hideMark/>
                  </w:tcPr>
                  <w:p w14:paraId="3F58AC5E" w14:textId="77777777" w:rsidR="0043319C" w:rsidRDefault="0043319C">
                    <w:pPr>
                      <w:pStyle w:val="Bibliography"/>
                      <w:rPr>
                        <w:noProof/>
                      </w:rPr>
                    </w:pPr>
                    <w:r>
                      <w:rPr>
                        <w:noProof/>
                      </w:rPr>
                      <w:t xml:space="preserve">[62] </w:t>
                    </w:r>
                  </w:p>
                </w:tc>
                <w:tc>
                  <w:tcPr>
                    <w:tcW w:w="0" w:type="auto"/>
                    <w:hideMark/>
                  </w:tcPr>
                  <w:p w14:paraId="47D96E16" w14:textId="77777777" w:rsidR="0043319C" w:rsidRDefault="0043319C">
                    <w:pPr>
                      <w:pStyle w:val="Bibliography"/>
                      <w:rPr>
                        <w:noProof/>
                      </w:rPr>
                    </w:pPr>
                    <w:r>
                      <w:rPr>
                        <w:noProof/>
                      </w:rPr>
                      <w:t xml:space="preserve">X. e. a. Bai, "A survey of real-time operating systems for the Internet of Things.," </w:t>
                    </w:r>
                    <w:r>
                      <w:rPr>
                        <w:i/>
                        <w:iCs/>
                        <w:noProof/>
                      </w:rPr>
                      <w:t xml:space="preserve">IEEE Access, </w:t>
                    </w:r>
                    <w:r>
                      <w:rPr>
                        <w:noProof/>
                      </w:rPr>
                      <w:t xml:space="preserve">vol. 4, pp. 7677-7690, 2016. </w:t>
                    </w:r>
                  </w:p>
                </w:tc>
              </w:tr>
              <w:tr w:rsidR="0043319C" w14:paraId="3302B174" w14:textId="77777777">
                <w:trPr>
                  <w:divId w:val="707947779"/>
                  <w:tblCellSpacing w:w="15" w:type="dxa"/>
                </w:trPr>
                <w:tc>
                  <w:tcPr>
                    <w:tcW w:w="50" w:type="pct"/>
                    <w:hideMark/>
                  </w:tcPr>
                  <w:p w14:paraId="56BAB475" w14:textId="77777777" w:rsidR="0043319C" w:rsidRDefault="0043319C">
                    <w:pPr>
                      <w:pStyle w:val="Bibliography"/>
                      <w:rPr>
                        <w:noProof/>
                      </w:rPr>
                    </w:pPr>
                    <w:r>
                      <w:rPr>
                        <w:noProof/>
                      </w:rPr>
                      <w:t xml:space="preserve">[63] </w:t>
                    </w:r>
                  </w:p>
                </w:tc>
                <w:tc>
                  <w:tcPr>
                    <w:tcW w:w="0" w:type="auto"/>
                    <w:hideMark/>
                  </w:tcPr>
                  <w:p w14:paraId="53A9C54B" w14:textId="77777777" w:rsidR="0043319C" w:rsidRDefault="0043319C">
                    <w:pPr>
                      <w:pStyle w:val="Bibliography"/>
                      <w:rPr>
                        <w:noProof/>
                      </w:rPr>
                    </w:pPr>
                    <w:r>
                      <w:rPr>
                        <w:noProof/>
                      </w:rPr>
                      <w:t xml:space="preserve">W. M. Haynes, CRC handbook of chemistry and physics., Vols. Haynes, W. M. (2002). CRC handbook of chemistry and physics. CRC press. , CRC Press, 2002. </w:t>
                    </w:r>
                  </w:p>
                </w:tc>
              </w:tr>
              <w:tr w:rsidR="0043319C" w14:paraId="16F0DD61" w14:textId="77777777">
                <w:trPr>
                  <w:divId w:val="707947779"/>
                  <w:tblCellSpacing w:w="15" w:type="dxa"/>
                </w:trPr>
                <w:tc>
                  <w:tcPr>
                    <w:tcW w:w="50" w:type="pct"/>
                    <w:hideMark/>
                  </w:tcPr>
                  <w:p w14:paraId="095E7581" w14:textId="77777777" w:rsidR="0043319C" w:rsidRDefault="0043319C">
                    <w:pPr>
                      <w:pStyle w:val="Bibliography"/>
                      <w:rPr>
                        <w:noProof/>
                      </w:rPr>
                    </w:pPr>
                    <w:r>
                      <w:rPr>
                        <w:noProof/>
                      </w:rPr>
                      <w:t xml:space="preserve">[64] </w:t>
                    </w:r>
                  </w:p>
                </w:tc>
                <w:tc>
                  <w:tcPr>
                    <w:tcW w:w="0" w:type="auto"/>
                    <w:hideMark/>
                  </w:tcPr>
                  <w:p w14:paraId="07CE787C" w14:textId="77777777" w:rsidR="0043319C" w:rsidRDefault="0043319C">
                    <w:pPr>
                      <w:pStyle w:val="Bibliography"/>
                      <w:rPr>
                        <w:noProof/>
                      </w:rPr>
                    </w:pPr>
                    <w:r>
                      <w:rPr>
                        <w:noProof/>
                      </w:rPr>
                      <w:t xml:space="preserve">C. Elachi, Introduction to the physics and techniques of remote sensing (Vol. 3), John Wiley &amp; Sons., 2006). </w:t>
                    </w:r>
                  </w:p>
                </w:tc>
              </w:tr>
              <w:tr w:rsidR="0043319C" w14:paraId="443725B4" w14:textId="77777777">
                <w:trPr>
                  <w:divId w:val="707947779"/>
                  <w:tblCellSpacing w:w="15" w:type="dxa"/>
                </w:trPr>
                <w:tc>
                  <w:tcPr>
                    <w:tcW w:w="50" w:type="pct"/>
                    <w:hideMark/>
                  </w:tcPr>
                  <w:p w14:paraId="31698BC9" w14:textId="77777777" w:rsidR="0043319C" w:rsidRDefault="0043319C">
                    <w:pPr>
                      <w:pStyle w:val="Bibliography"/>
                      <w:rPr>
                        <w:noProof/>
                      </w:rPr>
                    </w:pPr>
                    <w:r>
                      <w:rPr>
                        <w:noProof/>
                      </w:rPr>
                      <w:t xml:space="preserve">[65] </w:t>
                    </w:r>
                  </w:p>
                </w:tc>
                <w:tc>
                  <w:tcPr>
                    <w:tcW w:w="0" w:type="auto"/>
                    <w:hideMark/>
                  </w:tcPr>
                  <w:p w14:paraId="392464AD" w14:textId="77777777" w:rsidR="0043319C" w:rsidRDefault="0043319C">
                    <w:pPr>
                      <w:pStyle w:val="Bibliography"/>
                      <w:rPr>
                        <w:noProof/>
                      </w:rPr>
                    </w:pPr>
                    <w:r>
                      <w:rPr>
                        <w:noProof/>
                      </w:rPr>
                      <w:t xml:space="preserve">J. F. Kurose and K. W. Ross, Computer networking: Principles, algorithms, and applications., Pearson, 2017. </w:t>
                    </w:r>
                  </w:p>
                </w:tc>
              </w:tr>
              <w:tr w:rsidR="0043319C" w14:paraId="5BFC4ED8" w14:textId="77777777">
                <w:trPr>
                  <w:divId w:val="707947779"/>
                  <w:tblCellSpacing w:w="15" w:type="dxa"/>
                </w:trPr>
                <w:tc>
                  <w:tcPr>
                    <w:tcW w:w="50" w:type="pct"/>
                    <w:hideMark/>
                  </w:tcPr>
                  <w:p w14:paraId="12AE309A" w14:textId="77777777" w:rsidR="0043319C" w:rsidRDefault="0043319C">
                    <w:pPr>
                      <w:pStyle w:val="Bibliography"/>
                      <w:rPr>
                        <w:noProof/>
                      </w:rPr>
                    </w:pPr>
                    <w:r>
                      <w:rPr>
                        <w:noProof/>
                      </w:rPr>
                      <w:t xml:space="preserve">[66] </w:t>
                    </w:r>
                  </w:p>
                </w:tc>
                <w:tc>
                  <w:tcPr>
                    <w:tcW w:w="0" w:type="auto"/>
                    <w:hideMark/>
                  </w:tcPr>
                  <w:p w14:paraId="3F8B3EFD" w14:textId="77777777" w:rsidR="0043319C" w:rsidRDefault="0043319C">
                    <w:pPr>
                      <w:pStyle w:val="Bibliography"/>
                      <w:rPr>
                        <w:noProof/>
                      </w:rPr>
                    </w:pPr>
                    <w:r>
                      <w:rPr>
                        <w:noProof/>
                      </w:rPr>
                      <w:t xml:space="preserve">D. C. Verma, Elements of network protocol design., John Wiley &amp; Sons. , 2006. </w:t>
                    </w:r>
                  </w:p>
                </w:tc>
              </w:tr>
            </w:tbl>
            <w:p w14:paraId="796993A0" w14:textId="77777777" w:rsidR="0043319C" w:rsidRDefault="0043319C">
              <w:pPr>
                <w:divId w:val="707947779"/>
                <w:rPr>
                  <w:rFonts w:eastAsia="Times New Roman"/>
                  <w:noProof/>
                </w:rPr>
              </w:pPr>
            </w:p>
            <w:p w14:paraId="11F40260" w14:textId="79C18EC8" w:rsidR="00D14504" w:rsidRDefault="00D14504">
              <w:r>
                <w:rPr>
                  <w:b/>
                  <w:bCs/>
                  <w:noProof/>
                </w:rPr>
                <w:fldChar w:fldCharType="end"/>
              </w:r>
            </w:p>
          </w:sdtContent>
        </w:sdt>
      </w:sdtContent>
    </w:sdt>
    <w:p w14:paraId="43BAD5DE" w14:textId="77777777" w:rsidR="008663DC" w:rsidRPr="0094412E" w:rsidRDefault="008663DC" w:rsidP="00126D33">
      <w:pPr>
        <w:tabs>
          <w:tab w:val="left" w:pos="2835"/>
        </w:tabs>
        <w:spacing w:after="120" w:line="240" w:lineRule="auto"/>
      </w:pPr>
    </w:p>
    <w:sectPr w:rsidR="008663DC" w:rsidRPr="0094412E">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uman Deshwal" w:date="2024-05-02T10:32:00Z" w:initials="SD">
    <w:p w14:paraId="0C960D35" w14:textId="77777777" w:rsidR="00730650" w:rsidRDefault="00C86207" w:rsidP="00730650">
      <w:r>
        <w:rPr>
          <w:rStyle w:val="CommentReference"/>
        </w:rPr>
        <w:annotationRef/>
      </w:r>
      <w:r w:rsidR="00730650">
        <w:rPr>
          <w:sz w:val="20"/>
          <w:szCs w:val="20"/>
        </w:rPr>
        <w:t>Please make sure the headings do not exceed 4-5 words and refrain from using colons in the headings.</w:t>
      </w:r>
      <w:r w:rsidR="00730650">
        <w:rPr>
          <w:sz w:val="20"/>
          <w:szCs w:val="20"/>
        </w:rPr>
        <w:cr/>
      </w:r>
      <w:r w:rsidR="00730650">
        <w:rPr>
          <w:sz w:val="20"/>
          <w:szCs w:val="20"/>
        </w:rPr>
        <w:cr/>
        <w:t>The reference links should be provided at the end of the chapter, please make the necessary changes.</w:t>
      </w:r>
      <w:r w:rsidR="00730650">
        <w:rPr>
          <w:sz w:val="20"/>
          <w:szCs w:val="20"/>
        </w:rPr>
        <w:cr/>
      </w:r>
      <w:r w:rsidR="00730650">
        <w:rPr>
          <w:sz w:val="20"/>
          <w:szCs w:val="20"/>
        </w:rPr>
        <w:cr/>
        <w:t>Please remove the names of Publishing companies from the references as it looks promotional.</w:t>
      </w:r>
    </w:p>
    <w:p w14:paraId="73855ABB" w14:textId="77777777" w:rsidR="00730650" w:rsidRDefault="00730650" w:rsidP="00730650"/>
    <w:p w14:paraId="2056CC54" w14:textId="77777777" w:rsidR="00730650" w:rsidRDefault="00730650" w:rsidP="00730650">
      <w:r>
        <w:rPr>
          <w:sz w:val="20"/>
          <w:szCs w:val="20"/>
        </w:rPr>
        <w:t>There should be just one conclusion at the end of the chapter.</w:t>
      </w:r>
    </w:p>
  </w:comment>
  <w:comment w:id="1" w:author="Paulo H. Leocadio" w:date="2024-06-05T11:01:00Z" w:initials="PHML">
    <w:p w14:paraId="094DF9F5" w14:textId="77777777" w:rsidR="004E714B" w:rsidRDefault="004E714B" w:rsidP="004E714B">
      <w:pPr>
        <w:pStyle w:val="CommentText"/>
      </w:pPr>
      <w:r>
        <w:rPr>
          <w:rStyle w:val="CommentReference"/>
        </w:rPr>
        <w:annotationRef/>
      </w:r>
      <w:r>
        <w:t>Thank you, this is helpful. Also, about the references, shall we change all chapters? The original instruction was to use the footnotes.</w:t>
      </w:r>
    </w:p>
    <w:p w14:paraId="1727B5D1" w14:textId="77777777" w:rsidR="004E714B" w:rsidRDefault="004E714B" w:rsidP="004E714B">
      <w:pPr>
        <w:pStyle w:val="CommentText"/>
      </w:pPr>
      <w:r>
        <w:t>The use of Publishing company names is a serious academic standard, can you please triple check whether we should do it?</w:t>
      </w:r>
    </w:p>
  </w:comment>
  <w:comment w:id="2" w:author="Suman Deshwal" w:date="2024-05-02T10:32:00Z" w:initials="SD">
    <w:p w14:paraId="674ECCE7" w14:textId="32B36E62" w:rsidR="006757C2" w:rsidRDefault="00C86207" w:rsidP="006757C2">
      <w:r>
        <w:rPr>
          <w:rStyle w:val="CommentReference"/>
        </w:rPr>
        <w:annotationRef/>
      </w:r>
      <w:r w:rsidR="006757C2">
        <w:rPr>
          <w:sz w:val="20"/>
          <w:szCs w:val="20"/>
        </w:rPr>
        <w:t>include all the main headings/ topics covered in the chapter.</w:t>
      </w:r>
    </w:p>
    <w:p w14:paraId="55179A20" w14:textId="77777777" w:rsidR="006757C2" w:rsidRDefault="006757C2" w:rsidP="006757C2"/>
    <w:p w14:paraId="5B91A49D" w14:textId="77777777" w:rsidR="006757C2" w:rsidRDefault="006757C2" w:rsidP="006757C2">
      <w:r>
        <w:rPr>
          <w:sz w:val="20"/>
          <w:szCs w:val="20"/>
        </w:rPr>
        <w:t>after the topic ELB, many new topics are included, please justify the need of including these topics in this chapter.</w:t>
      </w:r>
    </w:p>
  </w:comment>
  <w:comment w:id="3" w:author="ph@zinnia.holdings" w:date="2024-06-05T12:09:00Z" w:initials="p">
    <w:p w14:paraId="2D850D1D" w14:textId="77777777" w:rsidR="00F0163F" w:rsidRDefault="00F0163F" w:rsidP="00F0163F">
      <w:pPr>
        <w:pStyle w:val="CommentText"/>
      </w:pPr>
      <w:r>
        <w:rPr>
          <w:rStyle w:val="CommentReference"/>
        </w:rPr>
        <w:annotationRef/>
      </w:r>
      <w:r>
        <w:t>Done, please double cjeck</w:t>
      </w:r>
    </w:p>
  </w:comment>
  <w:comment w:id="4" w:author="Suman Deshwal" w:date="2024-04-09T10:02:00Z" w:initials="SD">
    <w:p w14:paraId="304334C0" w14:textId="20667D64" w:rsidR="00C86207" w:rsidRDefault="00C86207" w:rsidP="00C86207">
      <w:r>
        <w:rPr>
          <w:rStyle w:val="CommentReference"/>
        </w:rPr>
        <w:annotationRef/>
      </w:r>
      <w:r>
        <w:rPr>
          <w:color w:val="000000"/>
        </w:rPr>
        <w:t>please add here what skills the readers will learn after going through the chapter</w:t>
      </w:r>
    </w:p>
  </w:comment>
  <w:comment w:id="5" w:author="ph@zinnia.holdings" w:date="2024-06-05T12:55:00Z" w:initials="p">
    <w:p w14:paraId="7429F27E" w14:textId="77777777" w:rsidR="00070A75" w:rsidRDefault="00070A75" w:rsidP="00070A75">
      <w:pPr>
        <w:pStyle w:val="CommentText"/>
      </w:pPr>
      <w:r>
        <w:rPr>
          <w:rStyle w:val="CommentReference"/>
        </w:rPr>
        <w:annotationRef/>
      </w:r>
      <w:r>
        <w:t>Done please review</w:t>
      </w:r>
    </w:p>
  </w:comment>
  <w:comment w:id="6" w:author="Suman Deshwal" w:date="2024-04-20T14:47:00Z" w:initials="SD">
    <w:p w14:paraId="0BF32068" w14:textId="5B6013E4" w:rsidR="00D214A9" w:rsidRDefault="00D214A9" w:rsidP="00D214A9">
      <w:r>
        <w:rPr>
          <w:rStyle w:val="CommentReference"/>
        </w:rPr>
        <w:annotationRef/>
      </w:r>
      <w:r>
        <w:rPr>
          <w:sz w:val="20"/>
          <w:szCs w:val="20"/>
        </w:rPr>
        <w:t xml:space="preserve">this heading is repeated, please consider deleting it. </w:t>
      </w:r>
    </w:p>
  </w:comment>
  <w:comment w:id="7" w:author="Paulo H. Leocadio" w:date="2024-06-05T11:19:00Z" w:initials="PHML">
    <w:p w14:paraId="06DCF0A7" w14:textId="77777777" w:rsidR="00B05C68" w:rsidRDefault="00B05C68" w:rsidP="00B05C68">
      <w:pPr>
        <w:pStyle w:val="CommentText"/>
      </w:pPr>
      <w:r>
        <w:rPr>
          <w:rStyle w:val="CommentReference"/>
        </w:rPr>
        <w:annotationRef/>
      </w:r>
      <w:r>
        <w:t>OK, I had it added in the wrong section, moved to right spot</w:t>
      </w:r>
    </w:p>
  </w:comment>
  <w:comment w:id="8" w:author="Suman Deshwal" w:date="2024-04-20T16:27:00Z" w:initials="SD">
    <w:p w14:paraId="4C53E935" w14:textId="3C92F0CD" w:rsidR="00A95E80" w:rsidRDefault="00A95E80" w:rsidP="00A95E80">
      <w:r>
        <w:rPr>
          <w:rStyle w:val="CommentReference"/>
        </w:rPr>
        <w:annotationRef/>
      </w:r>
      <w:r>
        <w:rPr>
          <w:color w:val="000000"/>
          <w:sz w:val="20"/>
          <w:szCs w:val="20"/>
        </w:rPr>
        <w:t>please confirm if we can delete this heading.</w:t>
      </w:r>
    </w:p>
  </w:comment>
  <w:comment w:id="9" w:author="ph@zinnia.holdings" w:date="2024-06-05T14:08:00Z" w:initials="p">
    <w:p w14:paraId="0A68421C" w14:textId="77777777" w:rsidR="0019632B" w:rsidRDefault="0019632B" w:rsidP="0019632B">
      <w:pPr>
        <w:pStyle w:val="CommentText"/>
      </w:pPr>
      <w:r>
        <w:rPr>
          <w:rStyle w:val="CommentReference"/>
        </w:rPr>
        <w:annotationRef/>
      </w:r>
      <w:r>
        <w:t>Long story short: during content and outline review, the publishers asked to merge chapter and topics.</w:t>
      </w:r>
    </w:p>
    <w:p w14:paraId="2E4381DD" w14:textId="77777777" w:rsidR="0019632B" w:rsidRDefault="0019632B" w:rsidP="0019632B">
      <w:pPr>
        <w:pStyle w:val="CommentText"/>
      </w:pPr>
      <w:r>
        <w:t>For all chapters that include more than one  “sub-chapter’ I am using the Title Heading to separate the topics, they are usually not a natural flow from what comes before.</w:t>
      </w:r>
    </w:p>
  </w:comment>
  <w:comment w:id="10" w:author="Suman Deshwal" w:date="2024-04-20T16:30:00Z" w:initials="SD">
    <w:p w14:paraId="031E3C7C" w14:textId="60CA70AA" w:rsidR="00A95E80" w:rsidRDefault="00A95E80" w:rsidP="00A95E80">
      <w:r>
        <w:rPr>
          <w:rStyle w:val="CommentReference"/>
        </w:rPr>
        <w:annotationRef/>
      </w:r>
      <w:r>
        <w:rPr>
          <w:color w:val="000000"/>
          <w:sz w:val="20"/>
          <w:szCs w:val="20"/>
        </w:rPr>
        <w:t>please shorten the heading.</w:t>
      </w:r>
    </w:p>
  </w:comment>
  <w:comment w:id="11" w:author="ph@zinnia.holdings" w:date="2024-06-05T14:09:00Z" w:initials="p">
    <w:p w14:paraId="1273050B" w14:textId="77777777" w:rsidR="00E72BD7" w:rsidRDefault="00E72BD7" w:rsidP="00E72BD7">
      <w:pPr>
        <w:pStyle w:val="CommentText"/>
      </w:pPr>
      <w:r>
        <w:rPr>
          <w:rStyle w:val="CommentReference"/>
        </w:rPr>
        <w:annotationRef/>
      </w:r>
      <w:r>
        <w:t>done</w:t>
      </w:r>
    </w:p>
  </w:comment>
  <w:comment w:id="12" w:author="Suman Deshwal" w:date="2024-04-20T16:32:00Z" w:initials="SD">
    <w:p w14:paraId="750EDB80" w14:textId="5EB62694" w:rsidR="00A95E80" w:rsidRDefault="00A95E80" w:rsidP="00A95E80">
      <w:r>
        <w:rPr>
          <w:rStyle w:val="CommentReference"/>
        </w:rPr>
        <w:annotationRef/>
      </w:r>
      <w:r>
        <w:rPr>
          <w:color w:val="000000"/>
          <w:sz w:val="20"/>
          <w:szCs w:val="20"/>
        </w:rPr>
        <w:t xml:space="preserve">please consider shortening the heading </w:t>
      </w:r>
    </w:p>
  </w:comment>
  <w:comment w:id="13" w:author="ph@zinnia.holdings" w:date="2024-06-05T14:19:00Z" w:initials="p">
    <w:p w14:paraId="3C083306" w14:textId="77777777" w:rsidR="00A16F1E" w:rsidRDefault="00A16F1E" w:rsidP="00A16F1E">
      <w:pPr>
        <w:pStyle w:val="CommentText"/>
      </w:pPr>
      <w:r>
        <w:rPr>
          <w:rStyle w:val="CommentReference"/>
        </w:rPr>
        <w:annotationRef/>
      </w:r>
      <w:r>
        <w:t>done</w:t>
      </w:r>
    </w:p>
  </w:comment>
  <w:comment w:id="15" w:author="Suman Deshwal" w:date="2024-05-02T10:45:00Z" w:initials="SD">
    <w:p w14:paraId="022A494D" w14:textId="7151C9EE" w:rsidR="00A6152A" w:rsidRDefault="00A6152A" w:rsidP="00A6152A">
      <w:r>
        <w:rPr>
          <w:rStyle w:val="CommentReference"/>
        </w:rPr>
        <w:annotationRef/>
      </w:r>
      <w:r>
        <w:rPr>
          <w:color w:val="000000"/>
          <w:sz w:val="20"/>
          <w:szCs w:val="20"/>
        </w:rPr>
        <w:t>please shorten this heading and consider removing the colon from the heading.</w:t>
      </w:r>
    </w:p>
  </w:comment>
  <w:comment w:id="14" w:author="ph@zinnia.holdings" w:date="2024-06-05T14:19:00Z" w:initials="p">
    <w:p w14:paraId="781669A0" w14:textId="77777777" w:rsidR="00ED0A15" w:rsidRDefault="00ED0A15" w:rsidP="00ED0A15">
      <w:pPr>
        <w:pStyle w:val="CommentText"/>
      </w:pPr>
      <w:r>
        <w:rPr>
          <w:rStyle w:val="CommentReference"/>
        </w:rPr>
        <w:annotationRef/>
      </w:r>
      <w:r>
        <w:t>done</w:t>
      </w:r>
    </w:p>
  </w:comment>
  <w:comment w:id="16" w:author="Suman Deshwal" w:date="2024-05-02T10:57:00Z" w:initials="SD">
    <w:p w14:paraId="10921586" w14:textId="77777777" w:rsidR="0079547D" w:rsidRDefault="0079547D" w:rsidP="0079547D">
      <w:r>
        <w:rPr>
          <w:rStyle w:val="CommentReference"/>
        </w:rPr>
        <w:annotationRef/>
      </w:r>
      <w:r>
        <w:rPr>
          <w:color w:val="000000"/>
          <w:sz w:val="20"/>
          <w:szCs w:val="20"/>
        </w:rPr>
        <w:t>we don’t need sections in chapters, please divide the topics using headings.</w:t>
      </w:r>
    </w:p>
  </w:comment>
  <w:comment w:id="17" w:author="ph@zinnia.holdings" w:date="2024-06-05T14:47:00Z" w:initials="p">
    <w:p w14:paraId="7EBA89B4" w14:textId="77777777" w:rsidR="00C654A4" w:rsidRDefault="00C654A4" w:rsidP="00C654A4">
      <w:pPr>
        <w:pStyle w:val="CommentText"/>
      </w:pPr>
      <w:r>
        <w:rPr>
          <w:rStyle w:val="CommentReference"/>
        </w:rPr>
        <w:annotationRef/>
      </w:r>
      <w:r>
        <w:t>Please see the other comment about merged chapters.</w:t>
      </w:r>
    </w:p>
  </w:comment>
  <w:comment w:id="19" w:author="Suman Deshwal" w:date="2024-05-02T10:59:00Z" w:initials="SD">
    <w:p w14:paraId="1086BDF8" w14:textId="1244E04D" w:rsidR="0079547D" w:rsidRDefault="0079547D" w:rsidP="0079547D">
      <w:r>
        <w:rPr>
          <w:rStyle w:val="CommentReference"/>
        </w:rPr>
        <w:annotationRef/>
      </w:r>
      <w:r>
        <w:rPr>
          <w:color w:val="000000"/>
          <w:sz w:val="20"/>
          <w:szCs w:val="20"/>
        </w:rPr>
        <w:t>please confirm the casing and maintain it throughout the chapter.</w:t>
      </w:r>
    </w:p>
  </w:comment>
  <w:comment w:id="20" w:author="Suman Deshwal" w:date="2024-05-02T10:59:00Z" w:initials="SD">
    <w:p w14:paraId="743F4133" w14:textId="77777777" w:rsidR="00E73DBD" w:rsidRDefault="00E73DBD" w:rsidP="00E73DBD">
      <w:r>
        <w:rPr>
          <w:rStyle w:val="CommentReference"/>
        </w:rPr>
        <w:annotationRef/>
      </w:r>
      <w:r>
        <w:rPr>
          <w:color w:val="000000"/>
          <w:sz w:val="20"/>
          <w:szCs w:val="20"/>
        </w:rPr>
        <w:t>please confirm the casing and maintain it throughout the chapter.</w:t>
      </w:r>
    </w:p>
  </w:comment>
  <w:comment w:id="21" w:author="Suman Deshwal" w:date="2024-05-02T11:58:00Z" w:initials="SD">
    <w:p w14:paraId="6D40914C" w14:textId="77777777" w:rsidR="00176121" w:rsidRDefault="00441F70" w:rsidP="00176121">
      <w:pPr>
        <w:pStyle w:val="CommentText"/>
      </w:pPr>
      <w:r>
        <w:rPr>
          <w:rStyle w:val="CommentReference"/>
        </w:rPr>
        <w:annotationRef/>
      </w:r>
      <w:r w:rsidR="00176121">
        <w:rPr>
          <w:color w:val="000000"/>
        </w:rPr>
        <w:t>please add what the readers will learn in the next chapter.</w:t>
      </w:r>
    </w:p>
  </w:comment>
  <w:comment w:id="22" w:author="ph@zinnia.holdings" w:date="2024-06-05T16:59:00Z" w:initials="p">
    <w:p w14:paraId="05965F8B" w14:textId="77777777" w:rsidR="00176121" w:rsidRDefault="00176121" w:rsidP="00176121">
      <w:pPr>
        <w:pStyle w:val="CommentText"/>
      </w:pPr>
      <w:r>
        <w:rPr>
          <w:rStyle w:val="CommentReference"/>
        </w:rPr>
        <w:annotationRef/>
      </w:r>
      <w:r>
        <w:t>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056CC54" w15:done="0"/>
  <w15:commentEx w15:paraId="1727B5D1" w15:paraIdParent="2056CC54" w15:done="0"/>
  <w15:commentEx w15:paraId="5B91A49D" w15:done="1"/>
  <w15:commentEx w15:paraId="2D850D1D" w15:paraIdParent="5B91A49D" w15:done="1"/>
  <w15:commentEx w15:paraId="304334C0" w15:done="1"/>
  <w15:commentEx w15:paraId="7429F27E" w15:paraIdParent="304334C0" w15:done="1"/>
  <w15:commentEx w15:paraId="0BF32068" w15:done="1"/>
  <w15:commentEx w15:paraId="06DCF0A7" w15:paraIdParent="0BF32068" w15:done="1"/>
  <w15:commentEx w15:paraId="4C53E935" w15:done="1"/>
  <w15:commentEx w15:paraId="2E4381DD" w15:paraIdParent="4C53E935" w15:done="1"/>
  <w15:commentEx w15:paraId="031E3C7C" w15:done="1"/>
  <w15:commentEx w15:paraId="1273050B" w15:paraIdParent="031E3C7C" w15:done="1"/>
  <w15:commentEx w15:paraId="750EDB80" w15:done="1"/>
  <w15:commentEx w15:paraId="3C083306" w15:paraIdParent="750EDB80" w15:done="1"/>
  <w15:commentEx w15:paraId="022A494D" w15:done="1"/>
  <w15:commentEx w15:paraId="781669A0" w15:paraIdParent="022A494D" w15:done="1"/>
  <w15:commentEx w15:paraId="10921586" w15:done="1"/>
  <w15:commentEx w15:paraId="7EBA89B4" w15:paraIdParent="10921586" w15:done="1"/>
  <w15:commentEx w15:paraId="1086BDF8" w15:done="1"/>
  <w15:commentEx w15:paraId="743F4133" w15:done="1"/>
  <w15:commentEx w15:paraId="6D40914C" w15:done="1"/>
  <w15:commentEx w15:paraId="05965F8B" w15:paraIdParent="6D40914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2B2CDC4" w16cex:dateUtc="2024-05-02T05:02:00Z"/>
  <w16cex:commentExtensible w16cex:durableId="763C4F7B" w16cex:dateUtc="2024-06-05T15:01:00Z"/>
  <w16cex:commentExtensible w16cex:durableId="533A42A1" w16cex:dateUtc="2024-05-02T05:02:00Z"/>
  <w16cex:commentExtensible w16cex:durableId="43D316F6" w16cex:dateUtc="2024-06-05T16:09:00Z"/>
  <w16cex:commentExtensible w16cex:durableId="53826CA9" w16cex:dateUtc="2024-04-09T04:32:00Z"/>
  <w16cex:commentExtensible w16cex:durableId="66FA0FA3" w16cex:dateUtc="2024-06-05T16:55:00Z"/>
  <w16cex:commentExtensible w16cex:durableId="2CD028EA" w16cex:dateUtc="2024-04-20T09:17:00Z"/>
  <w16cex:commentExtensible w16cex:durableId="2147B657" w16cex:dateUtc="2024-06-05T15:19:00Z"/>
  <w16cex:commentExtensible w16cex:durableId="5A57A915" w16cex:dateUtc="2024-04-20T10:57:00Z"/>
  <w16cex:commentExtensible w16cex:durableId="22E2BF9D" w16cex:dateUtc="2024-06-05T18:08:00Z"/>
  <w16cex:commentExtensible w16cex:durableId="0B450FD9" w16cex:dateUtc="2024-04-20T11:00:00Z"/>
  <w16cex:commentExtensible w16cex:durableId="3443E02B" w16cex:dateUtc="2024-06-05T18:09:00Z"/>
  <w16cex:commentExtensible w16cex:durableId="7FAF2E77" w16cex:dateUtc="2024-04-20T11:02:00Z"/>
  <w16cex:commentExtensible w16cex:durableId="4D09AFEA" w16cex:dateUtc="2024-06-05T18:19:00Z"/>
  <w16cex:commentExtensible w16cex:durableId="53905869" w16cex:dateUtc="2024-05-02T05:15:00Z"/>
  <w16cex:commentExtensible w16cex:durableId="16325D03" w16cex:dateUtc="2024-06-05T18:19:00Z"/>
  <w16cex:commentExtensible w16cex:durableId="7D385B4E" w16cex:dateUtc="2024-05-02T05:27:00Z"/>
  <w16cex:commentExtensible w16cex:durableId="71509AC6" w16cex:dateUtc="2024-06-05T18:47:00Z"/>
  <w16cex:commentExtensible w16cex:durableId="286845E9" w16cex:dateUtc="2024-05-02T05:29:00Z"/>
  <w16cex:commentExtensible w16cex:durableId="53D38D4F" w16cex:dateUtc="2024-05-02T05:29:00Z"/>
  <w16cex:commentExtensible w16cex:durableId="5F4C7F90" w16cex:dateUtc="2024-05-02T06:28:00Z"/>
  <w16cex:commentExtensible w16cex:durableId="4278DEAC" w16cex:dateUtc="2024-06-05T2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056CC54" w16cid:durableId="12B2CDC4"/>
  <w16cid:commentId w16cid:paraId="1727B5D1" w16cid:durableId="763C4F7B"/>
  <w16cid:commentId w16cid:paraId="5B91A49D" w16cid:durableId="533A42A1"/>
  <w16cid:commentId w16cid:paraId="2D850D1D" w16cid:durableId="43D316F6"/>
  <w16cid:commentId w16cid:paraId="304334C0" w16cid:durableId="53826CA9"/>
  <w16cid:commentId w16cid:paraId="7429F27E" w16cid:durableId="66FA0FA3"/>
  <w16cid:commentId w16cid:paraId="0BF32068" w16cid:durableId="2CD028EA"/>
  <w16cid:commentId w16cid:paraId="06DCF0A7" w16cid:durableId="2147B657"/>
  <w16cid:commentId w16cid:paraId="4C53E935" w16cid:durableId="5A57A915"/>
  <w16cid:commentId w16cid:paraId="2E4381DD" w16cid:durableId="22E2BF9D"/>
  <w16cid:commentId w16cid:paraId="031E3C7C" w16cid:durableId="0B450FD9"/>
  <w16cid:commentId w16cid:paraId="1273050B" w16cid:durableId="3443E02B"/>
  <w16cid:commentId w16cid:paraId="750EDB80" w16cid:durableId="7FAF2E77"/>
  <w16cid:commentId w16cid:paraId="3C083306" w16cid:durableId="4D09AFEA"/>
  <w16cid:commentId w16cid:paraId="022A494D" w16cid:durableId="53905869"/>
  <w16cid:commentId w16cid:paraId="781669A0" w16cid:durableId="16325D03"/>
  <w16cid:commentId w16cid:paraId="10921586" w16cid:durableId="7D385B4E"/>
  <w16cid:commentId w16cid:paraId="7EBA89B4" w16cid:durableId="71509AC6"/>
  <w16cid:commentId w16cid:paraId="1086BDF8" w16cid:durableId="286845E9"/>
  <w16cid:commentId w16cid:paraId="743F4133" w16cid:durableId="53D38D4F"/>
  <w16cid:commentId w16cid:paraId="6D40914C" w16cid:durableId="5F4C7F90"/>
  <w16cid:commentId w16cid:paraId="05965F8B" w16cid:durableId="4278DE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7F62A4" w14:textId="77777777" w:rsidR="00970DF3" w:rsidRDefault="00970DF3" w:rsidP="005935FF">
      <w:pPr>
        <w:spacing w:after="0" w:line="240" w:lineRule="auto"/>
      </w:pPr>
      <w:r>
        <w:separator/>
      </w:r>
    </w:p>
  </w:endnote>
  <w:endnote w:type="continuationSeparator" w:id="0">
    <w:p w14:paraId="55167E7E" w14:textId="77777777" w:rsidR="00970DF3" w:rsidRDefault="00970DF3" w:rsidP="00593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0A1879" w14:textId="77777777" w:rsidR="00970DF3" w:rsidRDefault="00970DF3" w:rsidP="005935FF">
      <w:pPr>
        <w:spacing w:after="0" w:line="240" w:lineRule="auto"/>
      </w:pPr>
      <w:r>
        <w:separator/>
      </w:r>
    </w:p>
  </w:footnote>
  <w:footnote w:type="continuationSeparator" w:id="0">
    <w:p w14:paraId="688CE831" w14:textId="77777777" w:rsidR="00970DF3" w:rsidRDefault="00970DF3" w:rsidP="005935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4808701"/>
      <w:docPartObj>
        <w:docPartGallery w:val="Page Numbers (Top of Page)"/>
        <w:docPartUnique/>
      </w:docPartObj>
    </w:sdtPr>
    <w:sdtEndPr>
      <w:rPr>
        <w:rFonts w:ascii="Cambria" w:hAnsi="Cambria"/>
        <w:noProof/>
        <w:sz w:val="24"/>
        <w:szCs w:val="24"/>
      </w:rPr>
    </w:sdtEndPr>
    <w:sdtContent>
      <w:p w14:paraId="18327A01" w14:textId="77777777" w:rsidR="005935FF" w:rsidRPr="0007261B" w:rsidRDefault="005935FF" w:rsidP="005935FF">
        <w:pPr>
          <w:pStyle w:val="Header"/>
          <w:jc w:val="center"/>
          <w:rPr>
            <w:rFonts w:ascii="Cambria" w:hAnsi="Cambria"/>
            <w:sz w:val="24"/>
            <w:szCs w:val="24"/>
          </w:rPr>
        </w:pPr>
        <w:r w:rsidRPr="0007261B">
          <w:rPr>
            <w:rFonts w:ascii="Cambria" w:hAnsi="Cambria"/>
            <w:noProof/>
            <w:color w:val="000000"/>
            <w:sz w:val="24"/>
            <w:szCs w:val="24"/>
          </w:rPr>
          <mc:AlternateContent>
            <mc:Choice Requires="wpg">
              <w:drawing>
                <wp:anchor distT="0" distB="0" distL="114300" distR="114300" simplePos="0" relativeHeight="251659264" behindDoc="0" locked="0" layoutInCell="1" hidden="0" allowOverlap="1" wp14:anchorId="23C9C5DD" wp14:editId="0EB8622A">
                  <wp:simplePos x="0" y="0"/>
                  <wp:positionH relativeFrom="margin">
                    <wp:posOffset>232913</wp:posOffset>
                  </wp:positionH>
                  <wp:positionV relativeFrom="topMargin">
                    <wp:posOffset>293298</wp:posOffset>
                  </wp:positionV>
                  <wp:extent cx="5095875" cy="103517"/>
                  <wp:effectExtent l="0" t="0" r="9525" b="0"/>
                  <wp:wrapNone/>
                  <wp:docPr id="1" name="Group 1"/>
                  <wp:cNvGraphicFramePr/>
                  <a:graphic xmlns:a="http://schemas.openxmlformats.org/drawingml/2006/main">
                    <a:graphicData uri="http://schemas.microsoft.com/office/word/2010/wordprocessingGroup">
                      <wpg:wgp>
                        <wpg:cNvGrpSpPr/>
                        <wpg:grpSpPr>
                          <a:xfrm>
                            <a:off x="0" y="0"/>
                            <a:ext cx="5095875" cy="103517"/>
                            <a:chOff x="2798050" y="3584725"/>
                            <a:chExt cx="5095900" cy="390550"/>
                          </a:xfrm>
                        </wpg:grpSpPr>
                        <wpg:grpSp>
                          <wpg:cNvPr id="1324798426" name="Group 1324798426"/>
                          <wpg:cNvGrpSpPr/>
                          <wpg:grpSpPr>
                            <a:xfrm>
                              <a:off x="2798063" y="3584738"/>
                              <a:ext cx="5095875" cy="390525"/>
                              <a:chOff x="0" y="0"/>
                              <a:chExt cx="5095875" cy="390525"/>
                            </a:xfrm>
                          </wpg:grpSpPr>
                          <wps:wsp>
                            <wps:cNvPr id="2049449810" name="Rectangle 2049449810"/>
                            <wps:cNvSpPr/>
                            <wps:spPr>
                              <a:xfrm>
                                <a:off x="0" y="0"/>
                                <a:ext cx="5095875" cy="390525"/>
                              </a:xfrm>
                              <a:prstGeom prst="rect">
                                <a:avLst/>
                              </a:prstGeom>
                              <a:noFill/>
                              <a:ln>
                                <a:noFill/>
                              </a:ln>
                            </wps:spPr>
                            <wps:txbx>
                              <w:txbxContent>
                                <w:p w14:paraId="67846D6A" w14:textId="77777777" w:rsidR="005935FF" w:rsidRDefault="005935FF" w:rsidP="005935FF">
                                  <w:pPr>
                                    <w:textDirection w:val="btLr"/>
                                  </w:pPr>
                                </w:p>
                              </w:txbxContent>
                            </wps:txbx>
                            <wps:bodyPr spcFirstLastPara="1" wrap="square" lIns="91425" tIns="91425" rIns="91425" bIns="91425" anchor="ctr" anchorCtr="0">
                              <a:noAutofit/>
                            </wps:bodyPr>
                          </wps:wsp>
                          <wps:wsp>
                            <wps:cNvPr id="236205440" name="Freeform: Shape 236205440"/>
                            <wps:cNvSpPr/>
                            <wps:spPr>
                              <a:xfrm>
                                <a:off x="0" y="238298"/>
                                <a:ext cx="5095875" cy="0"/>
                              </a:xfrm>
                              <a:custGeom>
                                <a:avLst/>
                                <a:gdLst/>
                                <a:ahLst/>
                                <a:cxnLst/>
                                <a:rect l="l" t="t" r="r" b="b"/>
                                <a:pathLst>
                                  <a:path w="5095875" h="1" extrusionOk="0">
                                    <a:moveTo>
                                      <a:pt x="0" y="0"/>
                                    </a:moveTo>
                                    <a:lnTo>
                                      <a:pt x="5095875" y="0"/>
                                    </a:lnTo>
                                  </a:path>
                                </a:pathLst>
                              </a:custGeom>
                              <a:solidFill>
                                <a:srgbClr val="FFFFFF"/>
                              </a:solidFill>
                              <a:ln w="12700" cap="flat" cmpd="sng">
                                <a:solidFill>
                                  <a:srgbClr val="808080"/>
                                </a:solidFill>
                                <a:prstDash val="solid"/>
                                <a:round/>
                                <a:headEnd type="none" w="sm" len="sm"/>
                                <a:tailEnd type="none" w="sm" len="sm"/>
                              </a:ln>
                            </wps:spPr>
                            <wps:bodyPr spcFirstLastPara="1" wrap="square" lIns="91425" tIns="91425" rIns="91425" bIns="91425" anchor="ctr" anchorCtr="0">
                              <a:noAutofit/>
                            </wps:bodyPr>
                          </wps:wsp>
                        </wpg:grpSp>
                      </wpg:wgp>
                    </a:graphicData>
                  </a:graphic>
                  <wp14:sizeRelV relativeFrom="margin">
                    <wp14:pctHeight>0</wp14:pctHeight>
                  </wp14:sizeRelV>
                </wp:anchor>
              </w:drawing>
            </mc:Choice>
            <mc:Fallback>
              <w:pict>
                <v:group w14:anchorId="23C9C5DD" id="Group 1" o:spid="_x0000_s1026" style="position:absolute;left:0;text-align:left;margin-left:18.35pt;margin-top:23.1pt;width:401.25pt;height:8.15pt;z-index:251659264;mso-position-horizontal-relative:margin;mso-position-vertical-relative:top-margin-area;mso-height-relative:margin" coordorigin="27980,35847" coordsize="50959,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">
                  <v:group id="Group 1324798426" o:spid="_x0000_s1027" style="position:absolute;left:27980;top:35847;width:50959;height:3905" coordsize="50958,3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">
                    <v:rect id="Rectangle 2049449810" o:spid="_x0000_s1028" style="position:absolute;width:50958;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" filled="f" stroked="f">
                      <v:textbox inset="2.53958mm,2.53958mm,2.53958mm,2.53958mm">
                        <w:txbxContent>
                          <w:p w14:paraId="67846D6A" w14:textId="77777777" w:rsidR="005935FF" w:rsidRDefault="005935FF" w:rsidP="005935FF">
                            <w:pPr>
                              <w:textDirection w:val="btLr"/>
                            </w:pPr>
                          </w:p>
                        </w:txbxContent>
                      </v:textbox>
                    </v:rect>
                    <v:shape id="Freeform: Shape 236205440" o:spid="_x0000_s1029" style="position:absolute;top:2382;width:50958;height:0;visibility:visible;mso-wrap-style:square;v-text-anchor:middle" coordsize="509587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" path="m,l5095875,e" strokecolor="gray" strokeweight="1pt">
                      <v:stroke startarrowwidth="narrow" startarrowlength="short" endarrowwidth="narrow" endarrowlength="short"/>
                      <v:path arrowok="t" o:extrusionok="f"/>
                    </v:shape>
                  </v:group>
                  <w10:wrap anchorx="margin" anchory="margin"/>
                </v:group>
              </w:pict>
            </mc:Fallback>
          </mc:AlternateContent>
        </w:r>
        <w:r w:rsidRPr="0007261B">
          <w:rPr>
            <w:rFonts w:ascii="Cambria" w:hAnsi="Cambria"/>
            <w:sz w:val="24"/>
            <w:szCs w:val="24"/>
          </w:rPr>
          <w:fldChar w:fldCharType="begin"/>
        </w:r>
        <w:r w:rsidRPr="0007261B">
          <w:rPr>
            <w:rFonts w:ascii="Cambria" w:hAnsi="Cambria"/>
            <w:sz w:val="24"/>
            <w:szCs w:val="24"/>
          </w:rPr>
          <w:instrText xml:space="preserve"> PAGE   \* MERGEFORMAT </w:instrText>
        </w:r>
        <w:r w:rsidRPr="0007261B">
          <w:rPr>
            <w:rFonts w:ascii="Cambria" w:hAnsi="Cambria"/>
            <w:sz w:val="24"/>
            <w:szCs w:val="24"/>
          </w:rPr>
          <w:fldChar w:fldCharType="separate"/>
        </w:r>
        <w:r>
          <w:t>1</w:t>
        </w:r>
        <w:r w:rsidRPr="0007261B">
          <w:rPr>
            <w:rFonts w:ascii="Cambria" w:hAnsi="Cambria"/>
            <w:noProof/>
            <w:sz w:val="24"/>
            <w:szCs w:val="24"/>
          </w:rPr>
          <w:fldChar w:fldCharType="end"/>
        </w:r>
      </w:p>
    </w:sdtContent>
  </w:sdt>
  <w:p w14:paraId="0C292BE2" w14:textId="02F4F3FC" w:rsidR="005935FF" w:rsidRDefault="005935FF" w:rsidP="005935FF">
    <w:pPr>
      <w:pBdr>
        <w:top w:val="nil"/>
        <w:left w:val="nil"/>
        <w:bottom w:val="nil"/>
        <w:right w:val="nil"/>
        <w:between w:val="nil"/>
      </w:pBdr>
      <w:tabs>
        <w:tab w:val="center" w:pos="4680"/>
        <w:tab w:val="right" w:pos="9360"/>
      </w:tabs>
    </w:pPr>
    <w:r>
      <w:rPr>
        <w:rFonts w:ascii="Cambria" w:eastAsia="Cambria" w:hAnsi="Cambria" w:cs="Cambria"/>
        <w:color w:val="000000"/>
      </w:rPr>
      <w:t xml:space="preserve">AWS Cloud Computing Master Class        </w:t>
    </w:r>
    <w:r>
      <w:rPr>
        <w:rFonts w:ascii="Cambria" w:eastAsia="Cambria" w:hAnsi="Cambria" w:cs="Cambria"/>
        <w:color w:val="000000"/>
      </w:rPr>
      <w:tab/>
    </w:r>
    <w:r>
      <w:rPr>
        <w:rFonts w:ascii="Cambria" w:eastAsia="Cambria" w:hAnsi="Cambria" w:cs="Cambria"/>
        <w:color w:val="000000"/>
      </w:rPr>
      <w:tab/>
    </w:r>
    <w:r w:rsidR="00C02B59">
      <w:rPr>
        <w:rFonts w:ascii="Cambria" w:eastAsia="Cambria" w:hAnsi="Cambria" w:cs="Cambria"/>
        <w:color w:val="000000"/>
      </w:rPr>
      <w:t>Chapter</w:t>
    </w:r>
    <w:r w:rsidR="00800BCF">
      <w:rPr>
        <w:rFonts w:ascii="Cambria" w:eastAsia="Cambria" w:hAnsi="Cambria" w:cs="Cambria"/>
        <w:color w:val="000000"/>
      </w:rPr>
      <w:t xml:space="preserve">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03FA0"/>
    <w:multiLevelType w:val="hybridMultilevel"/>
    <w:tmpl w:val="3D86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AB7F71"/>
    <w:multiLevelType w:val="multilevel"/>
    <w:tmpl w:val="DB3C1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B92961"/>
    <w:multiLevelType w:val="multilevel"/>
    <w:tmpl w:val="4CA6F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73287A"/>
    <w:multiLevelType w:val="multilevel"/>
    <w:tmpl w:val="F0164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8745A6"/>
    <w:multiLevelType w:val="multilevel"/>
    <w:tmpl w:val="9CB2FCF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2E07B4"/>
    <w:multiLevelType w:val="multilevel"/>
    <w:tmpl w:val="6C741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C3D00DE"/>
    <w:multiLevelType w:val="multilevel"/>
    <w:tmpl w:val="C44041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312AAC"/>
    <w:multiLevelType w:val="hybridMultilevel"/>
    <w:tmpl w:val="60C60F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CC4D8F"/>
    <w:multiLevelType w:val="hybridMultilevel"/>
    <w:tmpl w:val="5A92F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475259"/>
    <w:multiLevelType w:val="hybridMultilevel"/>
    <w:tmpl w:val="C8226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5B42F2A"/>
    <w:multiLevelType w:val="multilevel"/>
    <w:tmpl w:val="9CB2FCF6"/>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65372C7"/>
    <w:multiLevelType w:val="hybridMultilevel"/>
    <w:tmpl w:val="2CEA9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764361"/>
    <w:multiLevelType w:val="multilevel"/>
    <w:tmpl w:val="25E09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BDC2CA9"/>
    <w:multiLevelType w:val="hybridMultilevel"/>
    <w:tmpl w:val="0310B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02519DA"/>
    <w:multiLevelType w:val="multilevel"/>
    <w:tmpl w:val="ECB80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497884"/>
    <w:multiLevelType w:val="hybridMultilevel"/>
    <w:tmpl w:val="7CA2C4F6"/>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42A20172"/>
    <w:multiLevelType w:val="hybridMultilevel"/>
    <w:tmpl w:val="5CFCAF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A223EF"/>
    <w:multiLevelType w:val="multilevel"/>
    <w:tmpl w:val="A67C9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0843ED"/>
    <w:multiLevelType w:val="multilevel"/>
    <w:tmpl w:val="5BA6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8B398D"/>
    <w:multiLevelType w:val="hybridMultilevel"/>
    <w:tmpl w:val="3C90BC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9C300F0"/>
    <w:multiLevelType w:val="multilevel"/>
    <w:tmpl w:val="4866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152FB0"/>
    <w:multiLevelType w:val="multilevel"/>
    <w:tmpl w:val="5CD6E7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533ACE"/>
    <w:multiLevelType w:val="hybridMultilevel"/>
    <w:tmpl w:val="66E26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DA445AF"/>
    <w:multiLevelType w:val="hybridMultilevel"/>
    <w:tmpl w:val="1DA8FB8E"/>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506D1EAC"/>
    <w:multiLevelType w:val="multilevel"/>
    <w:tmpl w:val="C0AE53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5364670"/>
    <w:multiLevelType w:val="multilevel"/>
    <w:tmpl w:val="EBDE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54B76AB"/>
    <w:multiLevelType w:val="hybridMultilevel"/>
    <w:tmpl w:val="83A0F1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5850A1D"/>
    <w:multiLevelType w:val="hybridMultilevel"/>
    <w:tmpl w:val="5FB037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79E0C7E"/>
    <w:multiLevelType w:val="multilevel"/>
    <w:tmpl w:val="F2321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DD6B9A"/>
    <w:multiLevelType w:val="hybridMultilevel"/>
    <w:tmpl w:val="86A03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C3A722E"/>
    <w:multiLevelType w:val="multilevel"/>
    <w:tmpl w:val="4DC4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116EB1"/>
    <w:multiLevelType w:val="multilevel"/>
    <w:tmpl w:val="84AC3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AC192D"/>
    <w:multiLevelType w:val="hybridMultilevel"/>
    <w:tmpl w:val="F5684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48B02D7"/>
    <w:multiLevelType w:val="hybridMultilevel"/>
    <w:tmpl w:val="3C1C7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67B5411"/>
    <w:multiLevelType w:val="hybridMultilevel"/>
    <w:tmpl w:val="C88E7F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68123BA"/>
    <w:multiLevelType w:val="hybridMultilevel"/>
    <w:tmpl w:val="8EE0A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69940E9"/>
    <w:multiLevelType w:val="multilevel"/>
    <w:tmpl w:val="F6303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6E810B8"/>
    <w:multiLevelType w:val="multilevel"/>
    <w:tmpl w:val="21ECA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98729DB"/>
    <w:multiLevelType w:val="multilevel"/>
    <w:tmpl w:val="FEA6D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B8C2A2E"/>
    <w:multiLevelType w:val="hybridMultilevel"/>
    <w:tmpl w:val="DE6A18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4052A87"/>
    <w:multiLevelType w:val="multilevel"/>
    <w:tmpl w:val="91E8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5B5679"/>
    <w:multiLevelType w:val="hybridMultilevel"/>
    <w:tmpl w:val="6044931A"/>
    <w:lvl w:ilvl="0" w:tplc="08090003">
      <w:start w:val="1"/>
      <w:numFmt w:val="bullet"/>
      <w:lvlText w:val="o"/>
      <w:lvlJc w:val="left"/>
      <w:pPr>
        <w:ind w:left="1080" w:hanging="360"/>
      </w:pPr>
      <w:rPr>
        <w:rFonts w:ascii="Courier New" w:hAnsi="Courier New"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4987799">
    <w:abstractNumId w:val="21"/>
  </w:num>
  <w:num w:numId="2" w16cid:durableId="843939525">
    <w:abstractNumId w:val="38"/>
  </w:num>
  <w:num w:numId="3" w16cid:durableId="1715888066">
    <w:abstractNumId w:val="14"/>
  </w:num>
  <w:num w:numId="4" w16cid:durableId="185026760">
    <w:abstractNumId w:val="25"/>
  </w:num>
  <w:num w:numId="5" w16cid:durableId="911428050">
    <w:abstractNumId w:val="40"/>
  </w:num>
  <w:num w:numId="6" w16cid:durableId="1218515357">
    <w:abstractNumId w:val="31"/>
  </w:num>
  <w:num w:numId="7" w16cid:durableId="1695570067">
    <w:abstractNumId w:val="5"/>
  </w:num>
  <w:num w:numId="8" w16cid:durableId="1438989886">
    <w:abstractNumId w:val="2"/>
  </w:num>
  <w:num w:numId="9" w16cid:durableId="2140295077">
    <w:abstractNumId w:val="36"/>
  </w:num>
  <w:num w:numId="10" w16cid:durableId="573784658">
    <w:abstractNumId w:val="37"/>
  </w:num>
  <w:num w:numId="11" w16cid:durableId="733508830">
    <w:abstractNumId w:val="18"/>
  </w:num>
  <w:num w:numId="12" w16cid:durableId="1245459105">
    <w:abstractNumId w:val="1"/>
  </w:num>
  <w:num w:numId="13" w16cid:durableId="235670006">
    <w:abstractNumId w:val="12"/>
  </w:num>
  <w:num w:numId="14" w16cid:durableId="1578513452">
    <w:abstractNumId w:val="10"/>
  </w:num>
  <w:num w:numId="15" w16cid:durableId="1948466228">
    <w:abstractNumId w:val="6"/>
  </w:num>
  <w:num w:numId="16" w16cid:durableId="1524785978">
    <w:abstractNumId w:val="17"/>
  </w:num>
  <w:num w:numId="17" w16cid:durableId="2048292478">
    <w:abstractNumId w:val="3"/>
  </w:num>
  <w:num w:numId="18" w16cid:durableId="417529933">
    <w:abstractNumId w:val="4"/>
  </w:num>
  <w:num w:numId="19" w16cid:durableId="76635637">
    <w:abstractNumId w:val="19"/>
  </w:num>
  <w:num w:numId="20" w16cid:durableId="1377004706">
    <w:abstractNumId w:val="15"/>
  </w:num>
  <w:num w:numId="21" w16cid:durableId="2083136657">
    <w:abstractNumId w:val="41"/>
  </w:num>
  <w:num w:numId="22" w16cid:durableId="749423542">
    <w:abstractNumId w:val="23"/>
  </w:num>
  <w:num w:numId="23" w16cid:durableId="1758402553">
    <w:abstractNumId w:val="27"/>
  </w:num>
  <w:num w:numId="24" w16cid:durableId="1219975492">
    <w:abstractNumId w:val="29"/>
  </w:num>
  <w:num w:numId="25" w16cid:durableId="2097633881">
    <w:abstractNumId w:val="26"/>
  </w:num>
  <w:num w:numId="26" w16cid:durableId="567883820">
    <w:abstractNumId w:val="13"/>
  </w:num>
  <w:num w:numId="27" w16cid:durableId="1266839854">
    <w:abstractNumId w:val="22"/>
  </w:num>
  <w:num w:numId="28" w16cid:durableId="624779345">
    <w:abstractNumId w:val="16"/>
  </w:num>
  <w:num w:numId="29" w16cid:durableId="1073501773">
    <w:abstractNumId w:val="7"/>
  </w:num>
  <w:num w:numId="30" w16cid:durableId="1298875378">
    <w:abstractNumId w:val="35"/>
  </w:num>
  <w:num w:numId="31" w16cid:durableId="329329689">
    <w:abstractNumId w:val="39"/>
  </w:num>
  <w:num w:numId="32" w16cid:durableId="289361013">
    <w:abstractNumId w:val="33"/>
  </w:num>
  <w:num w:numId="33" w16cid:durableId="1048920350">
    <w:abstractNumId w:val="34"/>
  </w:num>
  <w:num w:numId="34" w16cid:durableId="696351973">
    <w:abstractNumId w:val="9"/>
  </w:num>
  <w:num w:numId="35" w16cid:durableId="1682391900">
    <w:abstractNumId w:val="32"/>
  </w:num>
  <w:num w:numId="36" w16cid:durableId="2064408849">
    <w:abstractNumId w:val="11"/>
  </w:num>
  <w:num w:numId="37" w16cid:durableId="1078097123">
    <w:abstractNumId w:val="0"/>
  </w:num>
  <w:num w:numId="38" w16cid:durableId="1102996223">
    <w:abstractNumId w:val="8"/>
  </w:num>
  <w:num w:numId="39" w16cid:durableId="2067101374">
    <w:abstractNumId w:val="24"/>
  </w:num>
  <w:num w:numId="40" w16cid:durableId="708410368">
    <w:abstractNumId w:val="30"/>
  </w:num>
  <w:num w:numId="41" w16cid:durableId="516387325">
    <w:abstractNumId w:val="28"/>
  </w:num>
  <w:num w:numId="42" w16cid:durableId="6753065">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uman Deshwal">
    <w15:presenceInfo w15:providerId="None" w15:userId="Suman Deshwal"/>
  </w15:person>
  <w15:person w15:author="Paulo H. Leocadio">
    <w15:presenceInfo w15:providerId="AD" w15:userId="S::ph@zinnia.holdings::c7eb2302-6bd0-4ff6-8528-d743652cfad7"/>
  </w15:person>
  <w15:person w15:author="ph@zinnia.holdings">
    <w15:presenceInfo w15:providerId="AD" w15:userId="S::ph@zinnia.holdings::c7eb2302-6bd0-4ff6-8528-d743652cfa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jA1MDAxtjA2NjU1NrFQ0lEKTi0uzszPAykwqQUAU5V3MiwAAAA="/>
  </w:docVars>
  <w:rsids>
    <w:rsidRoot w:val="004433F7"/>
    <w:rsid w:val="00003767"/>
    <w:rsid w:val="00023859"/>
    <w:rsid w:val="00024DA9"/>
    <w:rsid w:val="0002679A"/>
    <w:rsid w:val="00030184"/>
    <w:rsid w:val="00040F9B"/>
    <w:rsid w:val="00041B02"/>
    <w:rsid w:val="00042CB0"/>
    <w:rsid w:val="00050DF6"/>
    <w:rsid w:val="00060975"/>
    <w:rsid w:val="00070A75"/>
    <w:rsid w:val="00082A89"/>
    <w:rsid w:val="0008383D"/>
    <w:rsid w:val="00086F89"/>
    <w:rsid w:val="0009134B"/>
    <w:rsid w:val="00092774"/>
    <w:rsid w:val="00092DF5"/>
    <w:rsid w:val="000952C6"/>
    <w:rsid w:val="000B16E6"/>
    <w:rsid w:val="000C11EE"/>
    <w:rsid w:val="000E16E4"/>
    <w:rsid w:val="000F0517"/>
    <w:rsid w:val="00105910"/>
    <w:rsid w:val="00111CDE"/>
    <w:rsid w:val="00121D56"/>
    <w:rsid w:val="00122B66"/>
    <w:rsid w:val="00124C99"/>
    <w:rsid w:val="00126D33"/>
    <w:rsid w:val="0012732B"/>
    <w:rsid w:val="001323CD"/>
    <w:rsid w:val="00134884"/>
    <w:rsid w:val="00143CEC"/>
    <w:rsid w:val="0014634F"/>
    <w:rsid w:val="00151414"/>
    <w:rsid w:val="00163004"/>
    <w:rsid w:val="00166F71"/>
    <w:rsid w:val="00176121"/>
    <w:rsid w:val="001767F8"/>
    <w:rsid w:val="00181F1A"/>
    <w:rsid w:val="00182817"/>
    <w:rsid w:val="00182925"/>
    <w:rsid w:val="00182D8C"/>
    <w:rsid w:val="0018730A"/>
    <w:rsid w:val="001935D9"/>
    <w:rsid w:val="00193A14"/>
    <w:rsid w:val="0019632B"/>
    <w:rsid w:val="001B1C8F"/>
    <w:rsid w:val="001B423D"/>
    <w:rsid w:val="001D5E98"/>
    <w:rsid w:val="001E4498"/>
    <w:rsid w:val="001F1088"/>
    <w:rsid w:val="001F2E7B"/>
    <w:rsid w:val="001F4E24"/>
    <w:rsid w:val="00202D56"/>
    <w:rsid w:val="00213570"/>
    <w:rsid w:val="00213DAD"/>
    <w:rsid w:val="002157B9"/>
    <w:rsid w:val="00215805"/>
    <w:rsid w:val="00220DC9"/>
    <w:rsid w:val="00227913"/>
    <w:rsid w:val="00234217"/>
    <w:rsid w:val="0025475B"/>
    <w:rsid w:val="00263DCE"/>
    <w:rsid w:val="00274AD0"/>
    <w:rsid w:val="00277DB2"/>
    <w:rsid w:val="002A61C6"/>
    <w:rsid w:val="002B5FA4"/>
    <w:rsid w:val="002C7777"/>
    <w:rsid w:val="002D25E9"/>
    <w:rsid w:val="002E184E"/>
    <w:rsid w:val="002E23DD"/>
    <w:rsid w:val="002F3BDE"/>
    <w:rsid w:val="0030221B"/>
    <w:rsid w:val="00303A1B"/>
    <w:rsid w:val="003050FF"/>
    <w:rsid w:val="00306D8A"/>
    <w:rsid w:val="00323FF7"/>
    <w:rsid w:val="0032417E"/>
    <w:rsid w:val="0032633D"/>
    <w:rsid w:val="0033709D"/>
    <w:rsid w:val="00343040"/>
    <w:rsid w:val="003470F0"/>
    <w:rsid w:val="00352314"/>
    <w:rsid w:val="0035255B"/>
    <w:rsid w:val="003527F0"/>
    <w:rsid w:val="00354DA1"/>
    <w:rsid w:val="00355001"/>
    <w:rsid w:val="00366D11"/>
    <w:rsid w:val="00373690"/>
    <w:rsid w:val="00377952"/>
    <w:rsid w:val="00381106"/>
    <w:rsid w:val="00385A01"/>
    <w:rsid w:val="003911EC"/>
    <w:rsid w:val="00392B8B"/>
    <w:rsid w:val="003945AC"/>
    <w:rsid w:val="003A02E5"/>
    <w:rsid w:val="003A0C8E"/>
    <w:rsid w:val="003A2DF4"/>
    <w:rsid w:val="003A35C5"/>
    <w:rsid w:val="003C5344"/>
    <w:rsid w:val="003C635C"/>
    <w:rsid w:val="003D3AF0"/>
    <w:rsid w:val="003D5947"/>
    <w:rsid w:val="003E0201"/>
    <w:rsid w:val="003E0956"/>
    <w:rsid w:val="003E1E4A"/>
    <w:rsid w:val="003F1792"/>
    <w:rsid w:val="003F5CE2"/>
    <w:rsid w:val="004013B0"/>
    <w:rsid w:val="00404B62"/>
    <w:rsid w:val="00411042"/>
    <w:rsid w:val="00424371"/>
    <w:rsid w:val="00427ADF"/>
    <w:rsid w:val="0043319C"/>
    <w:rsid w:val="0043708B"/>
    <w:rsid w:val="00441F70"/>
    <w:rsid w:val="004433F7"/>
    <w:rsid w:val="00443C0F"/>
    <w:rsid w:val="00443C1A"/>
    <w:rsid w:val="0044444F"/>
    <w:rsid w:val="004535F2"/>
    <w:rsid w:val="00465582"/>
    <w:rsid w:val="004708D6"/>
    <w:rsid w:val="004722F2"/>
    <w:rsid w:val="00473252"/>
    <w:rsid w:val="0048082C"/>
    <w:rsid w:val="00481029"/>
    <w:rsid w:val="004B05D1"/>
    <w:rsid w:val="004C1E3E"/>
    <w:rsid w:val="004C50C8"/>
    <w:rsid w:val="004E025D"/>
    <w:rsid w:val="004E714B"/>
    <w:rsid w:val="005067D6"/>
    <w:rsid w:val="00511BFE"/>
    <w:rsid w:val="005210BE"/>
    <w:rsid w:val="00521CA2"/>
    <w:rsid w:val="005276EE"/>
    <w:rsid w:val="005330ED"/>
    <w:rsid w:val="00535D9B"/>
    <w:rsid w:val="0055204C"/>
    <w:rsid w:val="00562135"/>
    <w:rsid w:val="005770B2"/>
    <w:rsid w:val="0058348D"/>
    <w:rsid w:val="00587ECB"/>
    <w:rsid w:val="00587FA5"/>
    <w:rsid w:val="005935FF"/>
    <w:rsid w:val="00596FF8"/>
    <w:rsid w:val="00597796"/>
    <w:rsid w:val="005A0C9D"/>
    <w:rsid w:val="005A58D0"/>
    <w:rsid w:val="005B4DBD"/>
    <w:rsid w:val="005C6B91"/>
    <w:rsid w:val="005D5900"/>
    <w:rsid w:val="005E2199"/>
    <w:rsid w:val="0060432A"/>
    <w:rsid w:val="0060471B"/>
    <w:rsid w:val="00617A8A"/>
    <w:rsid w:val="0062689B"/>
    <w:rsid w:val="00627293"/>
    <w:rsid w:val="006369C7"/>
    <w:rsid w:val="00655754"/>
    <w:rsid w:val="00665F64"/>
    <w:rsid w:val="00670E05"/>
    <w:rsid w:val="00672382"/>
    <w:rsid w:val="006757C2"/>
    <w:rsid w:val="00684BC9"/>
    <w:rsid w:val="00690B81"/>
    <w:rsid w:val="006912BA"/>
    <w:rsid w:val="006970AF"/>
    <w:rsid w:val="006A36BF"/>
    <w:rsid w:val="006A682A"/>
    <w:rsid w:val="006B4861"/>
    <w:rsid w:val="006B5D86"/>
    <w:rsid w:val="006B6950"/>
    <w:rsid w:val="006C2641"/>
    <w:rsid w:val="006C64A6"/>
    <w:rsid w:val="006D39A1"/>
    <w:rsid w:val="006D6CC8"/>
    <w:rsid w:val="006D7BE0"/>
    <w:rsid w:val="006E23FA"/>
    <w:rsid w:val="006E2B21"/>
    <w:rsid w:val="006E531C"/>
    <w:rsid w:val="006F42B5"/>
    <w:rsid w:val="00701B84"/>
    <w:rsid w:val="0070228D"/>
    <w:rsid w:val="00713397"/>
    <w:rsid w:val="00725109"/>
    <w:rsid w:val="00730650"/>
    <w:rsid w:val="0073576E"/>
    <w:rsid w:val="007405FF"/>
    <w:rsid w:val="00741E74"/>
    <w:rsid w:val="007431BF"/>
    <w:rsid w:val="00746B28"/>
    <w:rsid w:val="00772D11"/>
    <w:rsid w:val="00783B16"/>
    <w:rsid w:val="00784487"/>
    <w:rsid w:val="00787032"/>
    <w:rsid w:val="0079547D"/>
    <w:rsid w:val="007A407E"/>
    <w:rsid w:val="007C0D11"/>
    <w:rsid w:val="007C20BE"/>
    <w:rsid w:val="007E55B2"/>
    <w:rsid w:val="007E6124"/>
    <w:rsid w:val="007F0586"/>
    <w:rsid w:val="007F2158"/>
    <w:rsid w:val="00800BCF"/>
    <w:rsid w:val="00814128"/>
    <w:rsid w:val="008240EC"/>
    <w:rsid w:val="00827940"/>
    <w:rsid w:val="008375ED"/>
    <w:rsid w:val="008425A5"/>
    <w:rsid w:val="008454D2"/>
    <w:rsid w:val="0084784E"/>
    <w:rsid w:val="00861A05"/>
    <w:rsid w:val="008663DC"/>
    <w:rsid w:val="00870CB0"/>
    <w:rsid w:val="00875096"/>
    <w:rsid w:val="00887908"/>
    <w:rsid w:val="00891AB5"/>
    <w:rsid w:val="00897A3C"/>
    <w:rsid w:val="008B4E82"/>
    <w:rsid w:val="008E2CB5"/>
    <w:rsid w:val="008E7FD5"/>
    <w:rsid w:val="008F63CF"/>
    <w:rsid w:val="008F6622"/>
    <w:rsid w:val="00903003"/>
    <w:rsid w:val="009227E9"/>
    <w:rsid w:val="00935D20"/>
    <w:rsid w:val="00943B27"/>
    <w:rsid w:val="0094412E"/>
    <w:rsid w:val="00946AB3"/>
    <w:rsid w:val="00970DF3"/>
    <w:rsid w:val="0097139D"/>
    <w:rsid w:val="0098051A"/>
    <w:rsid w:val="009818C5"/>
    <w:rsid w:val="00983CA5"/>
    <w:rsid w:val="00997944"/>
    <w:rsid w:val="009A07D3"/>
    <w:rsid w:val="009A2043"/>
    <w:rsid w:val="009B0965"/>
    <w:rsid w:val="009C077A"/>
    <w:rsid w:val="009C428C"/>
    <w:rsid w:val="009C79AB"/>
    <w:rsid w:val="009D480C"/>
    <w:rsid w:val="009D7132"/>
    <w:rsid w:val="009E00F0"/>
    <w:rsid w:val="009E7959"/>
    <w:rsid w:val="009F089F"/>
    <w:rsid w:val="00A039EA"/>
    <w:rsid w:val="00A0503C"/>
    <w:rsid w:val="00A055DF"/>
    <w:rsid w:val="00A15294"/>
    <w:rsid w:val="00A16F1E"/>
    <w:rsid w:val="00A304F6"/>
    <w:rsid w:val="00A3115C"/>
    <w:rsid w:val="00A320CA"/>
    <w:rsid w:val="00A35841"/>
    <w:rsid w:val="00A4729F"/>
    <w:rsid w:val="00A51B6E"/>
    <w:rsid w:val="00A6152A"/>
    <w:rsid w:val="00A646FF"/>
    <w:rsid w:val="00A7162B"/>
    <w:rsid w:val="00A764F1"/>
    <w:rsid w:val="00A95E80"/>
    <w:rsid w:val="00AC1A71"/>
    <w:rsid w:val="00AC4F4A"/>
    <w:rsid w:val="00AD175C"/>
    <w:rsid w:val="00AD6DC4"/>
    <w:rsid w:val="00AE5E23"/>
    <w:rsid w:val="00AF22B6"/>
    <w:rsid w:val="00AF7A87"/>
    <w:rsid w:val="00B01D4C"/>
    <w:rsid w:val="00B03E30"/>
    <w:rsid w:val="00B05C68"/>
    <w:rsid w:val="00B114E1"/>
    <w:rsid w:val="00B16620"/>
    <w:rsid w:val="00B20CDA"/>
    <w:rsid w:val="00B32D0C"/>
    <w:rsid w:val="00B50A80"/>
    <w:rsid w:val="00B5145F"/>
    <w:rsid w:val="00B52727"/>
    <w:rsid w:val="00B545DC"/>
    <w:rsid w:val="00B57C4F"/>
    <w:rsid w:val="00B619EB"/>
    <w:rsid w:val="00B71E25"/>
    <w:rsid w:val="00B72611"/>
    <w:rsid w:val="00B75083"/>
    <w:rsid w:val="00B8704D"/>
    <w:rsid w:val="00B87B51"/>
    <w:rsid w:val="00B92FB5"/>
    <w:rsid w:val="00B952C2"/>
    <w:rsid w:val="00BA1E81"/>
    <w:rsid w:val="00BA5D70"/>
    <w:rsid w:val="00BC21DA"/>
    <w:rsid w:val="00BC3F48"/>
    <w:rsid w:val="00BC4A13"/>
    <w:rsid w:val="00BC5BCB"/>
    <w:rsid w:val="00BC6D55"/>
    <w:rsid w:val="00BD20C6"/>
    <w:rsid w:val="00BD4AE9"/>
    <w:rsid w:val="00BD4DF7"/>
    <w:rsid w:val="00BD6F1A"/>
    <w:rsid w:val="00BF2981"/>
    <w:rsid w:val="00BF7BCF"/>
    <w:rsid w:val="00C01AC3"/>
    <w:rsid w:val="00C02B59"/>
    <w:rsid w:val="00C0428F"/>
    <w:rsid w:val="00C1691C"/>
    <w:rsid w:val="00C32C38"/>
    <w:rsid w:val="00C34D1A"/>
    <w:rsid w:val="00C357AA"/>
    <w:rsid w:val="00C3795D"/>
    <w:rsid w:val="00C50962"/>
    <w:rsid w:val="00C535CA"/>
    <w:rsid w:val="00C54281"/>
    <w:rsid w:val="00C64065"/>
    <w:rsid w:val="00C654A4"/>
    <w:rsid w:val="00C703A0"/>
    <w:rsid w:val="00C712DA"/>
    <w:rsid w:val="00C756D6"/>
    <w:rsid w:val="00C768B5"/>
    <w:rsid w:val="00C86207"/>
    <w:rsid w:val="00C900F6"/>
    <w:rsid w:val="00CA4862"/>
    <w:rsid w:val="00CA7FF9"/>
    <w:rsid w:val="00CC0B38"/>
    <w:rsid w:val="00CC60A1"/>
    <w:rsid w:val="00CD0904"/>
    <w:rsid w:val="00D07B24"/>
    <w:rsid w:val="00D12E19"/>
    <w:rsid w:val="00D14504"/>
    <w:rsid w:val="00D158E9"/>
    <w:rsid w:val="00D167FC"/>
    <w:rsid w:val="00D214A9"/>
    <w:rsid w:val="00D23471"/>
    <w:rsid w:val="00D256B7"/>
    <w:rsid w:val="00D40F96"/>
    <w:rsid w:val="00D4132E"/>
    <w:rsid w:val="00D44EB7"/>
    <w:rsid w:val="00D506BC"/>
    <w:rsid w:val="00D51F86"/>
    <w:rsid w:val="00D53D59"/>
    <w:rsid w:val="00D558F5"/>
    <w:rsid w:val="00D64605"/>
    <w:rsid w:val="00D657FA"/>
    <w:rsid w:val="00D67ACD"/>
    <w:rsid w:val="00D83EBD"/>
    <w:rsid w:val="00D90E3D"/>
    <w:rsid w:val="00D95512"/>
    <w:rsid w:val="00DC204F"/>
    <w:rsid w:val="00DC2316"/>
    <w:rsid w:val="00DC46C9"/>
    <w:rsid w:val="00DE0FA0"/>
    <w:rsid w:val="00DE2E44"/>
    <w:rsid w:val="00DE33E9"/>
    <w:rsid w:val="00DE56EA"/>
    <w:rsid w:val="00DE7D74"/>
    <w:rsid w:val="00DF0BD2"/>
    <w:rsid w:val="00DF401D"/>
    <w:rsid w:val="00DF570B"/>
    <w:rsid w:val="00DF6BC6"/>
    <w:rsid w:val="00E01774"/>
    <w:rsid w:val="00E022FC"/>
    <w:rsid w:val="00E053B1"/>
    <w:rsid w:val="00E17310"/>
    <w:rsid w:val="00E2258E"/>
    <w:rsid w:val="00E22E3D"/>
    <w:rsid w:val="00E23A1B"/>
    <w:rsid w:val="00E36C7C"/>
    <w:rsid w:val="00E552C3"/>
    <w:rsid w:val="00E61C4C"/>
    <w:rsid w:val="00E66A5D"/>
    <w:rsid w:val="00E7117B"/>
    <w:rsid w:val="00E71B9C"/>
    <w:rsid w:val="00E72BD7"/>
    <w:rsid w:val="00E73DBD"/>
    <w:rsid w:val="00E84B90"/>
    <w:rsid w:val="00E97D96"/>
    <w:rsid w:val="00EA0F17"/>
    <w:rsid w:val="00EA0FD9"/>
    <w:rsid w:val="00EA1A33"/>
    <w:rsid w:val="00EB2BB1"/>
    <w:rsid w:val="00EC0E59"/>
    <w:rsid w:val="00EC1FA2"/>
    <w:rsid w:val="00EC342B"/>
    <w:rsid w:val="00EC6BE6"/>
    <w:rsid w:val="00ED0A15"/>
    <w:rsid w:val="00ED6EBB"/>
    <w:rsid w:val="00EE0AFD"/>
    <w:rsid w:val="00EE5B43"/>
    <w:rsid w:val="00EF30B3"/>
    <w:rsid w:val="00EF3BE6"/>
    <w:rsid w:val="00F01478"/>
    <w:rsid w:val="00F0163F"/>
    <w:rsid w:val="00F04546"/>
    <w:rsid w:val="00F101B6"/>
    <w:rsid w:val="00F23B2D"/>
    <w:rsid w:val="00F25EEA"/>
    <w:rsid w:val="00F26327"/>
    <w:rsid w:val="00F462C7"/>
    <w:rsid w:val="00F46B7E"/>
    <w:rsid w:val="00F50835"/>
    <w:rsid w:val="00F544D2"/>
    <w:rsid w:val="00F65C22"/>
    <w:rsid w:val="00F7350A"/>
    <w:rsid w:val="00F747C6"/>
    <w:rsid w:val="00F759AE"/>
    <w:rsid w:val="00F832F0"/>
    <w:rsid w:val="00F84362"/>
    <w:rsid w:val="00F854AE"/>
    <w:rsid w:val="00F9006E"/>
    <w:rsid w:val="00F93381"/>
    <w:rsid w:val="00FA7638"/>
    <w:rsid w:val="00FC39E4"/>
    <w:rsid w:val="00FD42EF"/>
    <w:rsid w:val="00FE1508"/>
    <w:rsid w:val="00FE68AC"/>
    <w:rsid w:val="00FF1A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C0CD"/>
  <w15:chartTrackingRefBased/>
  <w15:docId w15:val="{10F64A95-5E84-4B58-B7ED-CCB0F841D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1C8F"/>
    <w:rPr>
      <w:lang w:val="en-US"/>
    </w:rPr>
  </w:style>
  <w:style w:type="paragraph" w:styleId="Heading1">
    <w:name w:val="heading 1"/>
    <w:basedOn w:val="Normal"/>
    <w:next w:val="Normal"/>
    <w:link w:val="Heading1Char"/>
    <w:uiPriority w:val="9"/>
    <w:qFormat/>
    <w:rsid w:val="001B1C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1C8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B1C8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933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BPBHEB">
    <w:name w:val="Chapter Title [BPB HEB]"/>
    <w:basedOn w:val="Heading1"/>
    <w:link w:val="ChapterTitleBPBHEBChar"/>
    <w:qFormat/>
    <w:rsid w:val="001B1C8F"/>
    <w:pPr>
      <w:spacing w:before="0" w:line="276" w:lineRule="auto"/>
      <w:jc w:val="right"/>
    </w:pPr>
    <w:rPr>
      <w:rFonts w:ascii="Palatino Linotype" w:eastAsia="Palatino Linotype" w:hAnsi="Palatino Linotype" w:cs="Palatino Linotype"/>
      <w:b/>
      <w:sz w:val="80"/>
      <w:szCs w:val="80"/>
    </w:rPr>
  </w:style>
  <w:style w:type="character" w:customStyle="1" w:styleId="ChapterTitleBPBHEBChar">
    <w:name w:val="Chapter Title [BPB HEB] Char"/>
    <w:basedOn w:val="Heading1Char"/>
    <w:link w:val="ChapterTitleBPBHEB"/>
    <w:rsid w:val="001B1C8F"/>
    <w:rPr>
      <w:rFonts w:ascii="Palatino Linotype" w:eastAsia="Palatino Linotype" w:hAnsi="Palatino Linotype" w:cs="Palatino Linotype"/>
      <w:b/>
      <w:color w:val="2F5496" w:themeColor="accent1" w:themeShade="BF"/>
      <w:sz w:val="80"/>
      <w:szCs w:val="80"/>
      <w:lang w:val="en-US"/>
    </w:rPr>
  </w:style>
  <w:style w:type="character" w:customStyle="1" w:styleId="Heading1Char">
    <w:name w:val="Heading 1 Char"/>
    <w:basedOn w:val="DefaultParagraphFont"/>
    <w:link w:val="Heading1"/>
    <w:uiPriority w:val="9"/>
    <w:rsid w:val="001B1C8F"/>
    <w:rPr>
      <w:rFonts w:asciiTheme="majorHAnsi" w:eastAsiaTheme="majorEastAsia" w:hAnsiTheme="majorHAnsi" w:cstheme="majorBidi"/>
      <w:color w:val="2F5496" w:themeColor="accent1" w:themeShade="BF"/>
      <w:sz w:val="32"/>
      <w:szCs w:val="32"/>
      <w:lang w:val="en-US"/>
    </w:rPr>
  </w:style>
  <w:style w:type="paragraph" w:customStyle="1" w:styleId="ChapterTitleNumberBPBHEB">
    <w:name w:val="Chapter Title Number [BPB HEB]"/>
    <w:basedOn w:val="Heading1"/>
    <w:link w:val="ChapterTitleNumberBPBHEBChar"/>
    <w:qFormat/>
    <w:rsid w:val="001B1C8F"/>
    <w:pPr>
      <w:spacing w:before="0" w:line="276" w:lineRule="auto"/>
      <w:jc w:val="right"/>
    </w:pPr>
    <w:rPr>
      <w:rFonts w:ascii="Palatino Linotype" w:eastAsia="Palatino Linotype" w:hAnsi="Palatino Linotype" w:cs="Palatino Linotype"/>
      <w:bCs/>
      <w:smallCaps/>
      <w:sz w:val="70"/>
      <w:szCs w:val="70"/>
    </w:rPr>
  </w:style>
  <w:style w:type="character" w:customStyle="1" w:styleId="ChapterTitleNumberBPBHEBChar">
    <w:name w:val="Chapter Title Number [BPB HEB] Char"/>
    <w:basedOn w:val="Heading1Char"/>
    <w:link w:val="ChapterTitleNumberBPBHEB"/>
    <w:rsid w:val="001B1C8F"/>
    <w:rPr>
      <w:rFonts w:ascii="Palatino Linotype" w:eastAsia="Palatino Linotype" w:hAnsi="Palatino Linotype" w:cs="Palatino Linotype"/>
      <w:bCs/>
      <w:smallCaps/>
      <w:color w:val="2F5496" w:themeColor="accent1" w:themeShade="BF"/>
      <w:sz w:val="70"/>
      <w:szCs w:val="70"/>
      <w:lang w:val="en-US"/>
    </w:rPr>
  </w:style>
  <w:style w:type="paragraph" w:customStyle="1" w:styleId="CodeBlockBPBHEB">
    <w:name w:val="Code Block [BPB HEB]"/>
    <w:basedOn w:val="Normal"/>
    <w:link w:val="CodeBlockBPBHEBChar"/>
    <w:qFormat/>
    <w:rsid w:val="001B1C8F"/>
    <w:pPr>
      <w:widowControl w:val="0"/>
      <w:pBdr>
        <w:top w:val="nil"/>
        <w:left w:val="nil"/>
        <w:bottom w:val="nil"/>
        <w:right w:val="nil"/>
        <w:between w:val="nil"/>
      </w:pBdr>
      <w:spacing w:after="100" w:line="240" w:lineRule="auto"/>
    </w:pPr>
    <w:rPr>
      <w:rFonts w:ascii="Consolas" w:eastAsia="Arial" w:hAnsi="Consolas" w:cs="Arial"/>
      <w:sz w:val="20"/>
      <w:szCs w:val="20"/>
    </w:rPr>
  </w:style>
  <w:style w:type="character" w:customStyle="1" w:styleId="CodeBlockBPBHEBChar">
    <w:name w:val="Code Block [BPB HEB] Char"/>
    <w:basedOn w:val="DefaultParagraphFont"/>
    <w:link w:val="CodeBlockBPBHEB"/>
    <w:rsid w:val="001B1C8F"/>
    <w:rPr>
      <w:rFonts w:ascii="Consolas" w:eastAsia="Arial" w:hAnsi="Consolas" w:cs="Arial"/>
      <w:sz w:val="20"/>
      <w:szCs w:val="20"/>
      <w:lang w:val="en-US"/>
    </w:rPr>
  </w:style>
  <w:style w:type="paragraph" w:customStyle="1" w:styleId="CodeinTextBPBHEB">
    <w:name w:val="Code in Text [BPB HEB]"/>
    <w:basedOn w:val="Normal"/>
    <w:link w:val="CodeinTextBPBHEBChar"/>
    <w:qFormat/>
    <w:rsid w:val="001B1C8F"/>
    <w:pPr>
      <w:spacing w:after="0" w:line="276" w:lineRule="auto"/>
      <w:jc w:val="both"/>
    </w:pPr>
    <w:rPr>
      <w:rFonts w:ascii="Consolas" w:eastAsia="Palatino Linotype" w:hAnsi="Consolas" w:cs="Palatino Linotype"/>
      <w:b/>
      <w:sz w:val="20"/>
      <w:szCs w:val="20"/>
    </w:rPr>
  </w:style>
  <w:style w:type="character" w:customStyle="1" w:styleId="CodeinTextBPBHEBChar">
    <w:name w:val="Code in Text [BPB HEB] Char"/>
    <w:basedOn w:val="DefaultParagraphFont"/>
    <w:link w:val="CodeinTextBPBHEB"/>
    <w:rsid w:val="001B1C8F"/>
    <w:rPr>
      <w:rFonts w:ascii="Consolas" w:eastAsia="Palatino Linotype" w:hAnsi="Consolas" w:cs="Palatino Linotype"/>
      <w:b/>
      <w:sz w:val="20"/>
      <w:szCs w:val="20"/>
      <w:lang w:val="en-US"/>
    </w:rPr>
  </w:style>
  <w:style w:type="paragraph" w:customStyle="1" w:styleId="FigureCaptionBPBHEB">
    <w:name w:val="Figure Caption [BPB HEB]"/>
    <w:basedOn w:val="Normal"/>
    <w:link w:val="FigureCaptionBPBHEBChar"/>
    <w:qFormat/>
    <w:rsid w:val="001B1C8F"/>
    <w:pPr>
      <w:spacing w:after="0" w:line="276" w:lineRule="auto"/>
      <w:jc w:val="center"/>
    </w:pPr>
    <w:rPr>
      <w:rFonts w:ascii="Palatino Linotype" w:eastAsia="Palatino Linotype" w:hAnsi="Palatino Linotype" w:cs="Palatino Linotype"/>
      <w:bCs/>
      <w:i/>
      <w:iCs/>
      <w:sz w:val="18"/>
      <w:szCs w:val="18"/>
    </w:rPr>
  </w:style>
  <w:style w:type="character" w:customStyle="1" w:styleId="FigureCaptionBPBHEBChar">
    <w:name w:val="Figure Caption [BPB HEB] Char"/>
    <w:basedOn w:val="DefaultParagraphFont"/>
    <w:link w:val="FigureCaptionBPBHEB"/>
    <w:rsid w:val="001B1C8F"/>
    <w:rPr>
      <w:rFonts w:ascii="Palatino Linotype" w:eastAsia="Palatino Linotype" w:hAnsi="Palatino Linotype" w:cs="Palatino Linotype"/>
      <w:bCs/>
      <w:i/>
      <w:iCs/>
      <w:sz w:val="18"/>
      <w:szCs w:val="18"/>
      <w:lang w:val="en-US"/>
    </w:rPr>
  </w:style>
  <w:style w:type="paragraph" w:customStyle="1" w:styleId="Heading1BPBHEB">
    <w:name w:val="Heading 1 [BPB HEB]"/>
    <w:basedOn w:val="Heading1"/>
    <w:rsid w:val="001B1C8F"/>
    <w:pPr>
      <w:spacing w:before="400" w:line="276" w:lineRule="auto"/>
    </w:pPr>
    <w:rPr>
      <w:rFonts w:ascii="Palatino Linotype" w:eastAsia="Palatino Linotype" w:hAnsi="Palatino Linotype" w:cs="Palatino Linotype"/>
      <w:b/>
      <w:color w:val="auto"/>
      <w:sz w:val="40"/>
      <w:szCs w:val="40"/>
    </w:rPr>
  </w:style>
  <w:style w:type="paragraph" w:customStyle="1" w:styleId="Heading2BPBHEB">
    <w:name w:val="Heading 2 [BPB HEB]"/>
    <w:basedOn w:val="Heading2"/>
    <w:link w:val="Heading2BPBHEBChar"/>
    <w:qFormat/>
    <w:rsid w:val="001B1C8F"/>
    <w:pPr>
      <w:spacing w:before="200" w:line="276" w:lineRule="auto"/>
      <w:jc w:val="both"/>
    </w:pPr>
    <w:rPr>
      <w:rFonts w:ascii="Palatino Linotype" w:eastAsia="Palatino Linotype" w:hAnsi="Palatino Linotype" w:cs="Palatino Linotype"/>
      <w:b/>
      <w:sz w:val="36"/>
      <w:szCs w:val="36"/>
    </w:rPr>
  </w:style>
  <w:style w:type="character" w:customStyle="1" w:styleId="Heading2BPBHEBChar">
    <w:name w:val="Heading 2 [BPB HEB] Char"/>
    <w:basedOn w:val="DefaultParagraphFont"/>
    <w:link w:val="Heading2BPBHEB"/>
    <w:rsid w:val="001B1C8F"/>
    <w:rPr>
      <w:rFonts w:ascii="Palatino Linotype" w:eastAsia="Palatino Linotype" w:hAnsi="Palatino Linotype" w:cs="Palatino Linotype"/>
      <w:b/>
      <w:color w:val="2F5496" w:themeColor="accent1" w:themeShade="BF"/>
      <w:sz w:val="36"/>
      <w:szCs w:val="36"/>
      <w:lang w:val="en-US"/>
    </w:rPr>
  </w:style>
  <w:style w:type="paragraph" w:customStyle="1" w:styleId="LinkBPBHEB">
    <w:name w:val="Link [BPB HEB]"/>
    <w:basedOn w:val="Normal"/>
    <w:link w:val="LinkBPBHEBChar"/>
    <w:qFormat/>
    <w:rsid w:val="001B1C8F"/>
    <w:pPr>
      <w:pBdr>
        <w:top w:val="nil"/>
        <w:left w:val="nil"/>
        <w:bottom w:val="nil"/>
        <w:right w:val="nil"/>
        <w:between w:val="nil"/>
      </w:pBdr>
      <w:shd w:val="clear" w:color="auto" w:fill="FFFFFF"/>
      <w:spacing w:after="100" w:line="276" w:lineRule="auto"/>
      <w:jc w:val="both"/>
    </w:pPr>
    <w:rPr>
      <w:rFonts w:ascii="Palatino Linotype" w:eastAsia="Arial" w:hAnsi="Palatino Linotype" w:cs="Arial"/>
      <w:b/>
    </w:rPr>
  </w:style>
  <w:style w:type="character" w:customStyle="1" w:styleId="LinkBPBHEBChar">
    <w:name w:val="Link [BPB HEB] Char"/>
    <w:basedOn w:val="DefaultParagraphFont"/>
    <w:link w:val="LinkBPBHEB"/>
    <w:rsid w:val="001B1C8F"/>
    <w:rPr>
      <w:rFonts w:ascii="Palatino Linotype" w:eastAsia="Arial" w:hAnsi="Palatino Linotype" w:cs="Arial"/>
      <w:b/>
      <w:shd w:val="clear" w:color="auto" w:fill="FFFFFF"/>
      <w:lang w:val="en-US"/>
    </w:rPr>
  </w:style>
  <w:style w:type="paragraph" w:customStyle="1" w:styleId="NormalBPBHEB">
    <w:name w:val="Normal [BPB HEB]"/>
    <w:basedOn w:val="Normal"/>
    <w:link w:val="NormalBPBHEBChar"/>
    <w:qFormat/>
    <w:rsid w:val="001B1C8F"/>
    <w:pPr>
      <w:pBdr>
        <w:top w:val="nil"/>
        <w:left w:val="nil"/>
        <w:bottom w:val="nil"/>
        <w:right w:val="nil"/>
        <w:between w:val="nil"/>
      </w:pBdr>
      <w:shd w:val="clear" w:color="auto" w:fill="FFFFFF"/>
      <w:spacing w:after="100" w:line="276" w:lineRule="auto"/>
      <w:jc w:val="both"/>
    </w:pPr>
    <w:rPr>
      <w:rFonts w:ascii="Palatino Linotype" w:eastAsia="Palatino Linotype" w:hAnsi="Palatino Linotype" w:cs="Palatino Linotype"/>
    </w:rPr>
  </w:style>
  <w:style w:type="character" w:customStyle="1" w:styleId="NormalBPBHEBChar">
    <w:name w:val="Normal [BPB HEB] Char"/>
    <w:basedOn w:val="DefaultParagraphFont"/>
    <w:link w:val="NormalBPBHEB"/>
    <w:rsid w:val="001B1C8F"/>
    <w:rPr>
      <w:rFonts w:ascii="Palatino Linotype" w:eastAsia="Palatino Linotype" w:hAnsi="Palatino Linotype" w:cs="Palatino Linotype"/>
      <w:shd w:val="clear" w:color="auto" w:fill="FFFFFF"/>
      <w:lang w:val="en-US"/>
    </w:rPr>
  </w:style>
  <w:style w:type="character" w:customStyle="1" w:styleId="ScreenTextBPBHEB">
    <w:name w:val="ScreenText[BPB HEB]"/>
    <w:uiPriority w:val="1"/>
    <w:qFormat/>
    <w:rsid w:val="001B1C8F"/>
    <w:rPr>
      <w:rFonts w:ascii="Calibri" w:hAnsi="Calibri"/>
      <w:b/>
      <w:color w:val="auto"/>
      <w:sz w:val="24"/>
      <w:u w:val="none"/>
    </w:rPr>
  </w:style>
  <w:style w:type="paragraph" w:customStyle="1" w:styleId="TableCaptionBPBHEB">
    <w:name w:val="Table Caption [BPB HEB]"/>
    <w:basedOn w:val="Normal"/>
    <w:link w:val="TableCaptionBPBHEBChar"/>
    <w:qFormat/>
    <w:rsid w:val="001B1C8F"/>
    <w:pPr>
      <w:spacing w:after="0" w:line="276" w:lineRule="auto"/>
      <w:jc w:val="center"/>
    </w:pPr>
    <w:rPr>
      <w:rFonts w:ascii="Palatino Linotype" w:eastAsia="Palatino Linotype" w:hAnsi="Palatino Linotype" w:cs="Palatino Linotype"/>
      <w:bCs/>
      <w:i/>
      <w:iCs/>
      <w:sz w:val="18"/>
      <w:szCs w:val="18"/>
    </w:rPr>
  </w:style>
  <w:style w:type="character" w:customStyle="1" w:styleId="TableCaptionBPBHEBChar">
    <w:name w:val="Table Caption [BPB HEB] Char"/>
    <w:basedOn w:val="DefaultParagraphFont"/>
    <w:link w:val="TableCaptionBPBHEB"/>
    <w:rsid w:val="001B1C8F"/>
    <w:rPr>
      <w:rFonts w:ascii="Palatino Linotype" w:eastAsia="Palatino Linotype" w:hAnsi="Palatino Linotype" w:cs="Palatino Linotype"/>
      <w:bCs/>
      <w:i/>
      <w:iCs/>
      <w:sz w:val="18"/>
      <w:szCs w:val="18"/>
      <w:lang w:val="en-US"/>
    </w:rPr>
  </w:style>
  <w:style w:type="character" w:customStyle="1" w:styleId="TIPINFOBPBHEB">
    <w:name w:val="TIP/INFO [BPB HEB]"/>
    <w:basedOn w:val="DefaultParagraphFont"/>
    <w:uiPriority w:val="1"/>
    <w:qFormat/>
    <w:rsid w:val="001B1C8F"/>
    <w:rPr>
      <w:rFonts w:ascii="Palatino Linotype" w:hAnsi="Palatino Linotype"/>
      <w:b/>
      <w:caps w:val="0"/>
      <w:smallCaps w:val="0"/>
      <w:color w:val="auto"/>
      <w:kern w:val="0"/>
      <w:sz w:val="24"/>
      <w:u w:val="none"/>
      <w:bdr w:val="none" w:sz="0" w:space="0" w:color="auto"/>
      <w:shd w:val="clear" w:color="auto" w:fill="D9D9D9" w:themeFill="background1" w:themeFillShade="D9"/>
      <w14:shadow w14:blurRad="0" w14:dist="0" w14:dir="0" w14:sx="0" w14:sy="0" w14:kx="0" w14:ky="0" w14:algn="none">
        <w14:srgbClr w14:val="000000"/>
      </w14:shadow>
      <w14:cntxtAlts w14:val="0"/>
    </w:rPr>
  </w:style>
  <w:style w:type="paragraph" w:customStyle="1" w:styleId="Figure">
    <w:name w:val="Figure"/>
    <w:aliases w:val="Table Caption"/>
    <w:basedOn w:val="Normal"/>
    <w:autoRedefine/>
    <w:qFormat/>
    <w:rsid w:val="00E552C3"/>
    <w:pPr>
      <w:spacing w:after="200" w:line="276" w:lineRule="auto"/>
      <w:jc w:val="center"/>
    </w:pPr>
    <w:rPr>
      <w:sz w:val="18"/>
    </w:rPr>
  </w:style>
  <w:style w:type="paragraph" w:customStyle="1" w:styleId="Heading3BPBHEB">
    <w:name w:val="Heading 3 [BPB HEB]"/>
    <w:basedOn w:val="Heading3"/>
    <w:qFormat/>
    <w:rsid w:val="001B1C8F"/>
    <w:rPr>
      <w:rFonts w:ascii="Palatino Linotype" w:hAnsi="Palatino Linotype"/>
      <w:b/>
      <w:color w:val="000000" w:themeColor="text1"/>
      <w:sz w:val="32"/>
      <w:lang w:val="en-IN"/>
    </w:rPr>
  </w:style>
  <w:style w:type="character" w:customStyle="1" w:styleId="Heading3Char">
    <w:name w:val="Heading 3 Char"/>
    <w:basedOn w:val="DefaultParagraphFont"/>
    <w:link w:val="Heading3"/>
    <w:uiPriority w:val="9"/>
    <w:semiHidden/>
    <w:rsid w:val="001B1C8F"/>
    <w:rPr>
      <w:rFonts w:asciiTheme="majorHAnsi" w:eastAsiaTheme="majorEastAsia" w:hAnsiTheme="majorHAnsi" w:cstheme="majorBidi"/>
      <w:color w:val="1F3763" w:themeColor="accent1" w:themeShade="7F"/>
      <w:sz w:val="24"/>
      <w:szCs w:val="24"/>
      <w:lang w:val="en-US"/>
    </w:rPr>
  </w:style>
  <w:style w:type="character" w:customStyle="1" w:styleId="Heading2Char">
    <w:name w:val="Heading 2 Char"/>
    <w:basedOn w:val="DefaultParagraphFont"/>
    <w:link w:val="Heading2"/>
    <w:uiPriority w:val="9"/>
    <w:rsid w:val="001B1C8F"/>
    <w:rPr>
      <w:rFonts w:asciiTheme="majorHAnsi" w:eastAsiaTheme="majorEastAsia" w:hAnsiTheme="majorHAnsi" w:cstheme="majorBidi"/>
      <w:color w:val="2F5496" w:themeColor="accent1" w:themeShade="BF"/>
      <w:sz w:val="26"/>
      <w:szCs w:val="26"/>
      <w:lang w:val="en-US"/>
    </w:rPr>
  </w:style>
  <w:style w:type="paragraph" w:styleId="Header">
    <w:name w:val="header"/>
    <w:basedOn w:val="Normal"/>
    <w:link w:val="HeaderChar"/>
    <w:uiPriority w:val="99"/>
    <w:unhideWhenUsed/>
    <w:rsid w:val="00593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5FF"/>
    <w:rPr>
      <w:lang w:val="en-US"/>
    </w:rPr>
  </w:style>
  <w:style w:type="paragraph" w:styleId="Footer">
    <w:name w:val="footer"/>
    <w:basedOn w:val="Normal"/>
    <w:link w:val="FooterChar"/>
    <w:uiPriority w:val="99"/>
    <w:unhideWhenUsed/>
    <w:rsid w:val="00593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5FF"/>
    <w:rPr>
      <w:lang w:val="en-US"/>
    </w:rPr>
  </w:style>
  <w:style w:type="paragraph" w:styleId="NormalWeb">
    <w:name w:val="Normal (Web)"/>
    <w:basedOn w:val="Normal"/>
    <w:uiPriority w:val="99"/>
    <w:semiHidden/>
    <w:unhideWhenUsed/>
    <w:rsid w:val="00BF298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981"/>
    <w:rPr>
      <w:b/>
      <w:bCs/>
    </w:rPr>
  </w:style>
  <w:style w:type="character" w:styleId="Hyperlink">
    <w:name w:val="Hyperlink"/>
    <w:basedOn w:val="DefaultParagraphFont"/>
    <w:uiPriority w:val="99"/>
    <w:unhideWhenUsed/>
    <w:rsid w:val="00BF2981"/>
    <w:rPr>
      <w:color w:val="0000FF"/>
      <w:u w:val="single"/>
    </w:rPr>
  </w:style>
  <w:style w:type="character" w:styleId="UnresolvedMention">
    <w:name w:val="Unresolved Mention"/>
    <w:basedOn w:val="DefaultParagraphFont"/>
    <w:uiPriority w:val="99"/>
    <w:semiHidden/>
    <w:unhideWhenUsed/>
    <w:rsid w:val="00C0428F"/>
    <w:rPr>
      <w:color w:val="605E5C"/>
      <w:shd w:val="clear" w:color="auto" w:fill="E1DFDD"/>
    </w:rPr>
  </w:style>
  <w:style w:type="paragraph" w:customStyle="1" w:styleId="FigureBPBHEB">
    <w:name w:val="Figure [BPB HEB]"/>
    <w:basedOn w:val="Normal"/>
    <w:qFormat/>
    <w:rsid w:val="001B1C8F"/>
    <w:pPr>
      <w:spacing w:after="200" w:line="276" w:lineRule="auto"/>
      <w:jc w:val="center"/>
    </w:pPr>
    <w:rPr>
      <w:rFonts w:ascii="Palatino Linotype" w:hAnsi="Palatino Linotype"/>
      <w:sz w:val="18"/>
    </w:rPr>
  </w:style>
  <w:style w:type="paragraph" w:styleId="Revision">
    <w:name w:val="Revision"/>
    <w:hidden/>
    <w:uiPriority w:val="99"/>
    <w:semiHidden/>
    <w:rsid w:val="00BA5D70"/>
    <w:pPr>
      <w:spacing w:after="0" w:line="240" w:lineRule="auto"/>
    </w:pPr>
    <w:rPr>
      <w:lang w:val="en-US"/>
    </w:rPr>
  </w:style>
  <w:style w:type="character" w:styleId="CommentReference">
    <w:name w:val="annotation reference"/>
    <w:basedOn w:val="DefaultParagraphFont"/>
    <w:uiPriority w:val="99"/>
    <w:semiHidden/>
    <w:unhideWhenUsed/>
    <w:rsid w:val="0033709D"/>
    <w:rPr>
      <w:sz w:val="16"/>
      <w:szCs w:val="16"/>
    </w:rPr>
  </w:style>
  <w:style w:type="paragraph" w:styleId="CommentText">
    <w:name w:val="annotation text"/>
    <w:basedOn w:val="Normal"/>
    <w:link w:val="CommentTextChar"/>
    <w:uiPriority w:val="99"/>
    <w:unhideWhenUsed/>
    <w:rsid w:val="0033709D"/>
    <w:pPr>
      <w:spacing w:line="240" w:lineRule="auto"/>
    </w:pPr>
    <w:rPr>
      <w:sz w:val="20"/>
      <w:szCs w:val="20"/>
    </w:rPr>
  </w:style>
  <w:style w:type="character" w:customStyle="1" w:styleId="CommentTextChar">
    <w:name w:val="Comment Text Char"/>
    <w:basedOn w:val="DefaultParagraphFont"/>
    <w:link w:val="CommentText"/>
    <w:uiPriority w:val="99"/>
    <w:rsid w:val="0033709D"/>
    <w:rPr>
      <w:sz w:val="20"/>
      <w:szCs w:val="20"/>
      <w:lang w:val="en-US"/>
    </w:rPr>
  </w:style>
  <w:style w:type="paragraph" w:styleId="CommentSubject">
    <w:name w:val="annotation subject"/>
    <w:basedOn w:val="CommentText"/>
    <w:next w:val="CommentText"/>
    <w:link w:val="CommentSubjectChar"/>
    <w:uiPriority w:val="99"/>
    <w:semiHidden/>
    <w:unhideWhenUsed/>
    <w:rsid w:val="0033709D"/>
    <w:rPr>
      <w:b/>
      <w:bCs/>
    </w:rPr>
  </w:style>
  <w:style w:type="character" w:customStyle="1" w:styleId="CommentSubjectChar">
    <w:name w:val="Comment Subject Char"/>
    <w:basedOn w:val="CommentTextChar"/>
    <w:link w:val="CommentSubject"/>
    <w:uiPriority w:val="99"/>
    <w:semiHidden/>
    <w:rsid w:val="0033709D"/>
    <w:rPr>
      <w:b/>
      <w:bCs/>
      <w:sz w:val="20"/>
      <w:szCs w:val="20"/>
      <w:lang w:val="en-US"/>
    </w:rPr>
  </w:style>
  <w:style w:type="paragraph" w:styleId="Bibliography">
    <w:name w:val="Bibliography"/>
    <w:basedOn w:val="Normal"/>
    <w:next w:val="Normal"/>
    <w:uiPriority w:val="37"/>
    <w:unhideWhenUsed/>
    <w:rsid w:val="00D14504"/>
  </w:style>
  <w:style w:type="character" w:customStyle="1" w:styleId="Heading4Char">
    <w:name w:val="Heading 4 Char"/>
    <w:basedOn w:val="DefaultParagraphFont"/>
    <w:link w:val="Heading4"/>
    <w:uiPriority w:val="9"/>
    <w:semiHidden/>
    <w:rsid w:val="00F93381"/>
    <w:rPr>
      <w:rFonts w:asciiTheme="majorHAnsi" w:eastAsiaTheme="majorEastAsia" w:hAnsiTheme="majorHAnsi" w:cstheme="majorBidi"/>
      <w:i/>
      <w:iCs/>
      <w:color w:val="2F5496" w:themeColor="accent1" w:themeShade="B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47451">
      <w:bodyDiv w:val="1"/>
      <w:marLeft w:val="0"/>
      <w:marRight w:val="0"/>
      <w:marTop w:val="0"/>
      <w:marBottom w:val="0"/>
      <w:divBdr>
        <w:top w:val="none" w:sz="0" w:space="0" w:color="auto"/>
        <w:left w:val="none" w:sz="0" w:space="0" w:color="auto"/>
        <w:bottom w:val="none" w:sz="0" w:space="0" w:color="auto"/>
        <w:right w:val="none" w:sz="0" w:space="0" w:color="auto"/>
      </w:divBdr>
    </w:div>
    <w:div w:id="3097234">
      <w:bodyDiv w:val="1"/>
      <w:marLeft w:val="0"/>
      <w:marRight w:val="0"/>
      <w:marTop w:val="0"/>
      <w:marBottom w:val="0"/>
      <w:divBdr>
        <w:top w:val="none" w:sz="0" w:space="0" w:color="auto"/>
        <w:left w:val="none" w:sz="0" w:space="0" w:color="auto"/>
        <w:bottom w:val="none" w:sz="0" w:space="0" w:color="auto"/>
        <w:right w:val="none" w:sz="0" w:space="0" w:color="auto"/>
      </w:divBdr>
    </w:div>
    <w:div w:id="3628985">
      <w:bodyDiv w:val="1"/>
      <w:marLeft w:val="0"/>
      <w:marRight w:val="0"/>
      <w:marTop w:val="0"/>
      <w:marBottom w:val="0"/>
      <w:divBdr>
        <w:top w:val="none" w:sz="0" w:space="0" w:color="auto"/>
        <w:left w:val="none" w:sz="0" w:space="0" w:color="auto"/>
        <w:bottom w:val="none" w:sz="0" w:space="0" w:color="auto"/>
        <w:right w:val="none" w:sz="0" w:space="0" w:color="auto"/>
      </w:divBdr>
    </w:div>
    <w:div w:id="5207372">
      <w:bodyDiv w:val="1"/>
      <w:marLeft w:val="0"/>
      <w:marRight w:val="0"/>
      <w:marTop w:val="0"/>
      <w:marBottom w:val="0"/>
      <w:divBdr>
        <w:top w:val="none" w:sz="0" w:space="0" w:color="auto"/>
        <w:left w:val="none" w:sz="0" w:space="0" w:color="auto"/>
        <w:bottom w:val="none" w:sz="0" w:space="0" w:color="auto"/>
        <w:right w:val="none" w:sz="0" w:space="0" w:color="auto"/>
      </w:divBdr>
    </w:div>
    <w:div w:id="5786765">
      <w:bodyDiv w:val="1"/>
      <w:marLeft w:val="0"/>
      <w:marRight w:val="0"/>
      <w:marTop w:val="0"/>
      <w:marBottom w:val="0"/>
      <w:divBdr>
        <w:top w:val="none" w:sz="0" w:space="0" w:color="auto"/>
        <w:left w:val="none" w:sz="0" w:space="0" w:color="auto"/>
        <w:bottom w:val="none" w:sz="0" w:space="0" w:color="auto"/>
        <w:right w:val="none" w:sz="0" w:space="0" w:color="auto"/>
      </w:divBdr>
    </w:div>
    <w:div w:id="7172355">
      <w:bodyDiv w:val="1"/>
      <w:marLeft w:val="0"/>
      <w:marRight w:val="0"/>
      <w:marTop w:val="0"/>
      <w:marBottom w:val="0"/>
      <w:divBdr>
        <w:top w:val="none" w:sz="0" w:space="0" w:color="auto"/>
        <w:left w:val="none" w:sz="0" w:space="0" w:color="auto"/>
        <w:bottom w:val="none" w:sz="0" w:space="0" w:color="auto"/>
        <w:right w:val="none" w:sz="0" w:space="0" w:color="auto"/>
      </w:divBdr>
    </w:div>
    <w:div w:id="7760560">
      <w:bodyDiv w:val="1"/>
      <w:marLeft w:val="0"/>
      <w:marRight w:val="0"/>
      <w:marTop w:val="0"/>
      <w:marBottom w:val="0"/>
      <w:divBdr>
        <w:top w:val="none" w:sz="0" w:space="0" w:color="auto"/>
        <w:left w:val="none" w:sz="0" w:space="0" w:color="auto"/>
        <w:bottom w:val="none" w:sz="0" w:space="0" w:color="auto"/>
        <w:right w:val="none" w:sz="0" w:space="0" w:color="auto"/>
      </w:divBdr>
    </w:div>
    <w:div w:id="11415267">
      <w:bodyDiv w:val="1"/>
      <w:marLeft w:val="0"/>
      <w:marRight w:val="0"/>
      <w:marTop w:val="0"/>
      <w:marBottom w:val="0"/>
      <w:divBdr>
        <w:top w:val="none" w:sz="0" w:space="0" w:color="auto"/>
        <w:left w:val="none" w:sz="0" w:space="0" w:color="auto"/>
        <w:bottom w:val="none" w:sz="0" w:space="0" w:color="auto"/>
        <w:right w:val="none" w:sz="0" w:space="0" w:color="auto"/>
      </w:divBdr>
    </w:div>
    <w:div w:id="12152519">
      <w:bodyDiv w:val="1"/>
      <w:marLeft w:val="0"/>
      <w:marRight w:val="0"/>
      <w:marTop w:val="0"/>
      <w:marBottom w:val="0"/>
      <w:divBdr>
        <w:top w:val="none" w:sz="0" w:space="0" w:color="auto"/>
        <w:left w:val="none" w:sz="0" w:space="0" w:color="auto"/>
        <w:bottom w:val="none" w:sz="0" w:space="0" w:color="auto"/>
        <w:right w:val="none" w:sz="0" w:space="0" w:color="auto"/>
      </w:divBdr>
    </w:div>
    <w:div w:id="14309465">
      <w:bodyDiv w:val="1"/>
      <w:marLeft w:val="0"/>
      <w:marRight w:val="0"/>
      <w:marTop w:val="0"/>
      <w:marBottom w:val="0"/>
      <w:divBdr>
        <w:top w:val="none" w:sz="0" w:space="0" w:color="auto"/>
        <w:left w:val="none" w:sz="0" w:space="0" w:color="auto"/>
        <w:bottom w:val="none" w:sz="0" w:space="0" w:color="auto"/>
        <w:right w:val="none" w:sz="0" w:space="0" w:color="auto"/>
      </w:divBdr>
    </w:div>
    <w:div w:id="14843025">
      <w:bodyDiv w:val="1"/>
      <w:marLeft w:val="0"/>
      <w:marRight w:val="0"/>
      <w:marTop w:val="0"/>
      <w:marBottom w:val="0"/>
      <w:divBdr>
        <w:top w:val="none" w:sz="0" w:space="0" w:color="auto"/>
        <w:left w:val="none" w:sz="0" w:space="0" w:color="auto"/>
        <w:bottom w:val="none" w:sz="0" w:space="0" w:color="auto"/>
        <w:right w:val="none" w:sz="0" w:space="0" w:color="auto"/>
      </w:divBdr>
    </w:div>
    <w:div w:id="16349351">
      <w:bodyDiv w:val="1"/>
      <w:marLeft w:val="0"/>
      <w:marRight w:val="0"/>
      <w:marTop w:val="0"/>
      <w:marBottom w:val="0"/>
      <w:divBdr>
        <w:top w:val="none" w:sz="0" w:space="0" w:color="auto"/>
        <w:left w:val="none" w:sz="0" w:space="0" w:color="auto"/>
        <w:bottom w:val="none" w:sz="0" w:space="0" w:color="auto"/>
        <w:right w:val="none" w:sz="0" w:space="0" w:color="auto"/>
      </w:divBdr>
    </w:div>
    <w:div w:id="17053405">
      <w:bodyDiv w:val="1"/>
      <w:marLeft w:val="0"/>
      <w:marRight w:val="0"/>
      <w:marTop w:val="0"/>
      <w:marBottom w:val="0"/>
      <w:divBdr>
        <w:top w:val="none" w:sz="0" w:space="0" w:color="auto"/>
        <w:left w:val="none" w:sz="0" w:space="0" w:color="auto"/>
        <w:bottom w:val="none" w:sz="0" w:space="0" w:color="auto"/>
        <w:right w:val="none" w:sz="0" w:space="0" w:color="auto"/>
      </w:divBdr>
    </w:div>
    <w:div w:id="19087135">
      <w:bodyDiv w:val="1"/>
      <w:marLeft w:val="0"/>
      <w:marRight w:val="0"/>
      <w:marTop w:val="0"/>
      <w:marBottom w:val="0"/>
      <w:divBdr>
        <w:top w:val="none" w:sz="0" w:space="0" w:color="auto"/>
        <w:left w:val="none" w:sz="0" w:space="0" w:color="auto"/>
        <w:bottom w:val="none" w:sz="0" w:space="0" w:color="auto"/>
        <w:right w:val="none" w:sz="0" w:space="0" w:color="auto"/>
      </w:divBdr>
    </w:div>
    <w:div w:id="20086443">
      <w:bodyDiv w:val="1"/>
      <w:marLeft w:val="0"/>
      <w:marRight w:val="0"/>
      <w:marTop w:val="0"/>
      <w:marBottom w:val="0"/>
      <w:divBdr>
        <w:top w:val="none" w:sz="0" w:space="0" w:color="auto"/>
        <w:left w:val="none" w:sz="0" w:space="0" w:color="auto"/>
        <w:bottom w:val="none" w:sz="0" w:space="0" w:color="auto"/>
        <w:right w:val="none" w:sz="0" w:space="0" w:color="auto"/>
      </w:divBdr>
    </w:div>
    <w:div w:id="20591411">
      <w:bodyDiv w:val="1"/>
      <w:marLeft w:val="0"/>
      <w:marRight w:val="0"/>
      <w:marTop w:val="0"/>
      <w:marBottom w:val="0"/>
      <w:divBdr>
        <w:top w:val="none" w:sz="0" w:space="0" w:color="auto"/>
        <w:left w:val="none" w:sz="0" w:space="0" w:color="auto"/>
        <w:bottom w:val="none" w:sz="0" w:space="0" w:color="auto"/>
        <w:right w:val="none" w:sz="0" w:space="0" w:color="auto"/>
      </w:divBdr>
    </w:div>
    <w:div w:id="23681179">
      <w:bodyDiv w:val="1"/>
      <w:marLeft w:val="0"/>
      <w:marRight w:val="0"/>
      <w:marTop w:val="0"/>
      <w:marBottom w:val="0"/>
      <w:divBdr>
        <w:top w:val="none" w:sz="0" w:space="0" w:color="auto"/>
        <w:left w:val="none" w:sz="0" w:space="0" w:color="auto"/>
        <w:bottom w:val="none" w:sz="0" w:space="0" w:color="auto"/>
        <w:right w:val="none" w:sz="0" w:space="0" w:color="auto"/>
      </w:divBdr>
    </w:div>
    <w:div w:id="27803160">
      <w:bodyDiv w:val="1"/>
      <w:marLeft w:val="0"/>
      <w:marRight w:val="0"/>
      <w:marTop w:val="0"/>
      <w:marBottom w:val="0"/>
      <w:divBdr>
        <w:top w:val="none" w:sz="0" w:space="0" w:color="auto"/>
        <w:left w:val="none" w:sz="0" w:space="0" w:color="auto"/>
        <w:bottom w:val="none" w:sz="0" w:space="0" w:color="auto"/>
        <w:right w:val="none" w:sz="0" w:space="0" w:color="auto"/>
      </w:divBdr>
    </w:div>
    <w:div w:id="30234080">
      <w:bodyDiv w:val="1"/>
      <w:marLeft w:val="0"/>
      <w:marRight w:val="0"/>
      <w:marTop w:val="0"/>
      <w:marBottom w:val="0"/>
      <w:divBdr>
        <w:top w:val="none" w:sz="0" w:space="0" w:color="auto"/>
        <w:left w:val="none" w:sz="0" w:space="0" w:color="auto"/>
        <w:bottom w:val="none" w:sz="0" w:space="0" w:color="auto"/>
        <w:right w:val="none" w:sz="0" w:space="0" w:color="auto"/>
      </w:divBdr>
    </w:div>
    <w:div w:id="30765184">
      <w:bodyDiv w:val="1"/>
      <w:marLeft w:val="0"/>
      <w:marRight w:val="0"/>
      <w:marTop w:val="0"/>
      <w:marBottom w:val="0"/>
      <w:divBdr>
        <w:top w:val="none" w:sz="0" w:space="0" w:color="auto"/>
        <w:left w:val="none" w:sz="0" w:space="0" w:color="auto"/>
        <w:bottom w:val="none" w:sz="0" w:space="0" w:color="auto"/>
        <w:right w:val="none" w:sz="0" w:space="0" w:color="auto"/>
      </w:divBdr>
    </w:div>
    <w:div w:id="31002145">
      <w:bodyDiv w:val="1"/>
      <w:marLeft w:val="0"/>
      <w:marRight w:val="0"/>
      <w:marTop w:val="0"/>
      <w:marBottom w:val="0"/>
      <w:divBdr>
        <w:top w:val="none" w:sz="0" w:space="0" w:color="auto"/>
        <w:left w:val="none" w:sz="0" w:space="0" w:color="auto"/>
        <w:bottom w:val="none" w:sz="0" w:space="0" w:color="auto"/>
        <w:right w:val="none" w:sz="0" w:space="0" w:color="auto"/>
      </w:divBdr>
    </w:div>
    <w:div w:id="34164208">
      <w:bodyDiv w:val="1"/>
      <w:marLeft w:val="0"/>
      <w:marRight w:val="0"/>
      <w:marTop w:val="0"/>
      <w:marBottom w:val="0"/>
      <w:divBdr>
        <w:top w:val="none" w:sz="0" w:space="0" w:color="auto"/>
        <w:left w:val="none" w:sz="0" w:space="0" w:color="auto"/>
        <w:bottom w:val="none" w:sz="0" w:space="0" w:color="auto"/>
        <w:right w:val="none" w:sz="0" w:space="0" w:color="auto"/>
      </w:divBdr>
    </w:div>
    <w:div w:id="34619539">
      <w:bodyDiv w:val="1"/>
      <w:marLeft w:val="0"/>
      <w:marRight w:val="0"/>
      <w:marTop w:val="0"/>
      <w:marBottom w:val="0"/>
      <w:divBdr>
        <w:top w:val="none" w:sz="0" w:space="0" w:color="auto"/>
        <w:left w:val="none" w:sz="0" w:space="0" w:color="auto"/>
        <w:bottom w:val="none" w:sz="0" w:space="0" w:color="auto"/>
        <w:right w:val="none" w:sz="0" w:space="0" w:color="auto"/>
      </w:divBdr>
    </w:div>
    <w:div w:id="36395260">
      <w:bodyDiv w:val="1"/>
      <w:marLeft w:val="0"/>
      <w:marRight w:val="0"/>
      <w:marTop w:val="0"/>
      <w:marBottom w:val="0"/>
      <w:divBdr>
        <w:top w:val="none" w:sz="0" w:space="0" w:color="auto"/>
        <w:left w:val="none" w:sz="0" w:space="0" w:color="auto"/>
        <w:bottom w:val="none" w:sz="0" w:space="0" w:color="auto"/>
        <w:right w:val="none" w:sz="0" w:space="0" w:color="auto"/>
      </w:divBdr>
    </w:div>
    <w:div w:id="38825226">
      <w:bodyDiv w:val="1"/>
      <w:marLeft w:val="0"/>
      <w:marRight w:val="0"/>
      <w:marTop w:val="0"/>
      <w:marBottom w:val="0"/>
      <w:divBdr>
        <w:top w:val="none" w:sz="0" w:space="0" w:color="auto"/>
        <w:left w:val="none" w:sz="0" w:space="0" w:color="auto"/>
        <w:bottom w:val="none" w:sz="0" w:space="0" w:color="auto"/>
        <w:right w:val="none" w:sz="0" w:space="0" w:color="auto"/>
      </w:divBdr>
    </w:div>
    <w:div w:id="40634489">
      <w:bodyDiv w:val="1"/>
      <w:marLeft w:val="0"/>
      <w:marRight w:val="0"/>
      <w:marTop w:val="0"/>
      <w:marBottom w:val="0"/>
      <w:divBdr>
        <w:top w:val="none" w:sz="0" w:space="0" w:color="auto"/>
        <w:left w:val="none" w:sz="0" w:space="0" w:color="auto"/>
        <w:bottom w:val="none" w:sz="0" w:space="0" w:color="auto"/>
        <w:right w:val="none" w:sz="0" w:space="0" w:color="auto"/>
      </w:divBdr>
    </w:div>
    <w:div w:id="43136865">
      <w:bodyDiv w:val="1"/>
      <w:marLeft w:val="0"/>
      <w:marRight w:val="0"/>
      <w:marTop w:val="0"/>
      <w:marBottom w:val="0"/>
      <w:divBdr>
        <w:top w:val="none" w:sz="0" w:space="0" w:color="auto"/>
        <w:left w:val="none" w:sz="0" w:space="0" w:color="auto"/>
        <w:bottom w:val="none" w:sz="0" w:space="0" w:color="auto"/>
        <w:right w:val="none" w:sz="0" w:space="0" w:color="auto"/>
      </w:divBdr>
    </w:div>
    <w:div w:id="44138266">
      <w:bodyDiv w:val="1"/>
      <w:marLeft w:val="0"/>
      <w:marRight w:val="0"/>
      <w:marTop w:val="0"/>
      <w:marBottom w:val="0"/>
      <w:divBdr>
        <w:top w:val="none" w:sz="0" w:space="0" w:color="auto"/>
        <w:left w:val="none" w:sz="0" w:space="0" w:color="auto"/>
        <w:bottom w:val="none" w:sz="0" w:space="0" w:color="auto"/>
        <w:right w:val="none" w:sz="0" w:space="0" w:color="auto"/>
      </w:divBdr>
    </w:div>
    <w:div w:id="44720130">
      <w:bodyDiv w:val="1"/>
      <w:marLeft w:val="0"/>
      <w:marRight w:val="0"/>
      <w:marTop w:val="0"/>
      <w:marBottom w:val="0"/>
      <w:divBdr>
        <w:top w:val="none" w:sz="0" w:space="0" w:color="auto"/>
        <w:left w:val="none" w:sz="0" w:space="0" w:color="auto"/>
        <w:bottom w:val="none" w:sz="0" w:space="0" w:color="auto"/>
        <w:right w:val="none" w:sz="0" w:space="0" w:color="auto"/>
      </w:divBdr>
    </w:div>
    <w:div w:id="46416668">
      <w:bodyDiv w:val="1"/>
      <w:marLeft w:val="0"/>
      <w:marRight w:val="0"/>
      <w:marTop w:val="0"/>
      <w:marBottom w:val="0"/>
      <w:divBdr>
        <w:top w:val="none" w:sz="0" w:space="0" w:color="auto"/>
        <w:left w:val="none" w:sz="0" w:space="0" w:color="auto"/>
        <w:bottom w:val="none" w:sz="0" w:space="0" w:color="auto"/>
        <w:right w:val="none" w:sz="0" w:space="0" w:color="auto"/>
      </w:divBdr>
    </w:div>
    <w:div w:id="47804384">
      <w:bodyDiv w:val="1"/>
      <w:marLeft w:val="0"/>
      <w:marRight w:val="0"/>
      <w:marTop w:val="0"/>
      <w:marBottom w:val="0"/>
      <w:divBdr>
        <w:top w:val="none" w:sz="0" w:space="0" w:color="auto"/>
        <w:left w:val="none" w:sz="0" w:space="0" w:color="auto"/>
        <w:bottom w:val="none" w:sz="0" w:space="0" w:color="auto"/>
        <w:right w:val="none" w:sz="0" w:space="0" w:color="auto"/>
      </w:divBdr>
    </w:div>
    <w:div w:id="50471044">
      <w:bodyDiv w:val="1"/>
      <w:marLeft w:val="0"/>
      <w:marRight w:val="0"/>
      <w:marTop w:val="0"/>
      <w:marBottom w:val="0"/>
      <w:divBdr>
        <w:top w:val="none" w:sz="0" w:space="0" w:color="auto"/>
        <w:left w:val="none" w:sz="0" w:space="0" w:color="auto"/>
        <w:bottom w:val="none" w:sz="0" w:space="0" w:color="auto"/>
        <w:right w:val="none" w:sz="0" w:space="0" w:color="auto"/>
      </w:divBdr>
    </w:div>
    <w:div w:id="51075718">
      <w:bodyDiv w:val="1"/>
      <w:marLeft w:val="0"/>
      <w:marRight w:val="0"/>
      <w:marTop w:val="0"/>
      <w:marBottom w:val="0"/>
      <w:divBdr>
        <w:top w:val="none" w:sz="0" w:space="0" w:color="auto"/>
        <w:left w:val="none" w:sz="0" w:space="0" w:color="auto"/>
        <w:bottom w:val="none" w:sz="0" w:space="0" w:color="auto"/>
        <w:right w:val="none" w:sz="0" w:space="0" w:color="auto"/>
      </w:divBdr>
    </w:div>
    <w:div w:id="51389925">
      <w:bodyDiv w:val="1"/>
      <w:marLeft w:val="0"/>
      <w:marRight w:val="0"/>
      <w:marTop w:val="0"/>
      <w:marBottom w:val="0"/>
      <w:divBdr>
        <w:top w:val="none" w:sz="0" w:space="0" w:color="auto"/>
        <w:left w:val="none" w:sz="0" w:space="0" w:color="auto"/>
        <w:bottom w:val="none" w:sz="0" w:space="0" w:color="auto"/>
        <w:right w:val="none" w:sz="0" w:space="0" w:color="auto"/>
      </w:divBdr>
    </w:div>
    <w:div w:id="51392642">
      <w:bodyDiv w:val="1"/>
      <w:marLeft w:val="0"/>
      <w:marRight w:val="0"/>
      <w:marTop w:val="0"/>
      <w:marBottom w:val="0"/>
      <w:divBdr>
        <w:top w:val="none" w:sz="0" w:space="0" w:color="auto"/>
        <w:left w:val="none" w:sz="0" w:space="0" w:color="auto"/>
        <w:bottom w:val="none" w:sz="0" w:space="0" w:color="auto"/>
        <w:right w:val="none" w:sz="0" w:space="0" w:color="auto"/>
      </w:divBdr>
    </w:div>
    <w:div w:id="54592334">
      <w:bodyDiv w:val="1"/>
      <w:marLeft w:val="0"/>
      <w:marRight w:val="0"/>
      <w:marTop w:val="0"/>
      <w:marBottom w:val="0"/>
      <w:divBdr>
        <w:top w:val="none" w:sz="0" w:space="0" w:color="auto"/>
        <w:left w:val="none" w:sz="0" w:space="0" w:color="auto"/>
        <w:bottom w:val="none" w:sz="0" w:space="0" w:color="auto"/>
        <w:right w:val="none" w:sz="0" w:space="0" w:color="auto"/>
      </w:divBdr>
    </w:div>
    <w:div w:id="57674485">
      <w:bodyDiv w:val="1"/>
      <w:marLeft w:val="0"/>
      <w:marRight w:val="0"/>
      <w:marTop w:val="0"/>
      <w:marBottom w:val="0"/>
      <w:divBdr>
        <w:top w:val="none" w:sz="0" w:space="0" w:color="auto"/>
        <w:left w:val="none" w:sz="0" w:space="0" w:color="auto"/>
        <w:bottom w:val="none" w:sz="0" w:space="0" w:color="auto"/>
        <w:right w:val="none" w:sz="0" w:space="0" w:color="auto"/>
      </w:divBdr>
    </w:div>
    <w:div w:id="58065605">
      <w:bodyDiv w:val="1"/>
      <w:marLeft w:val="0"/>
      <w:marRight w:val="0"/>
      <w:marTop w:val="0"/>
      <w:marBottom w:val="0"/>
      <w:divBdr>
        <w:top w:val="none" w:sz="0" w:space="0" w:color="auto"/>
        <w:left w:val="none" w:sz="0" w:space="0" w:color="auto"/>
        <w:bottom w:val="none" w:sz="0" w:space="0" w:color="auto"/>
        <w:right w:val="none" w:sz="0" w:space="0" w:color="auto"/>
      </w:divBdr>
    </w:div>
    <w:div w:id="59526713">
      <w:bodyDiv w:val="1"/>
      <w:marLeft w:val="0"/>
      <w:marRight w:val="0"/>
      <w:marTop w:val="0"/>
      <w:marBottom w:val="0"/>
      <w:divBdr>
        <w:top w:val="none" w:sz="0" w:space="0" w:color="auto"/>
        <w:left w:val="none" w:sz="0" w:space="0" w:color="auto"/>
        <w:bottom w:val="none" w:sz="0" w:space="0" w:color="auto"/>
        <w:right w:val="none" w:sz="0" w:space="0" w:color="auto"/>
      </w:divBdr>
    </w:div>
    <w:div w:id="61297581">
      <w:bodyDiv w:val="1"/>
      <w:marLeft w:val="0"/>
      <w:marRight w:val="0"/>
      <w:marTop w:val="0"/>
      <w:marBottom w:val="0"/>
      <w:divBdr>
        <w:top w:val="none" w:sz="0" w:space="0" w:color="auto"/>
        <w:left w:val="none" w:sz="0" w:space="0" w:color="auto"/>
        <w:bottom w:val="none" w:sz="0" w:space="0" w:color="auto"/>
        <w:right w:val="none" w:sz="0" w:space="0" w:color="auto"/>
      </w:divBdr>
    </w:div>
    <w:div w:id="62067470">
      <w:bodyDiv w:val="1"/>
      <w:marLeft w:val="0"/>
      <w:marRight w:val="0"/>
      <w:marTop w:val="0"/>
      <w:marBottom w:val="0"/>
      <w:divBdr>
        <w:top w:val="none" w:sz="0" w:space="0" w:color="auto"/>
        <w:left w:val="none" w:sz="0" w:space="0" w:color="auto"/>
        <w:bottom w:val="none" w:sz="0" w:space="0" w:color="auto"/>
        <w:right w:val="none" w:sz="0" w:space="0" w:color="auto"/>
      </w:divBdr>
    </w:div>
    <w:div w:id="62873710">
      <w:bodyDiv w:val="1"/>
      <w:marLeft w:val="0"/>
      <w:marRight w:val="0"/>
      <w:marTop w:val="0"/>
      <w:marBottom w:val="0"/>
      <w:divBdr>
        <w:top w:val="none" w:sz="0" w:space="0" w:color="auto"/>
        <w:left w:val="none" w:sz="0" w:space="0" w:color="auto"/>
        <w:bottom w:val="none" w:sz="0" w:space="0" w:color="auto"/>
        <w:right w:val="none" w:sz="0" w:space="0" w:color="auto"/>
      </w:divBdr>
    </w:div>
    <w:div w:id="62995088">
      <w:bodyDiv w:val="1"/>
      <w:marLeft w:val="0"/>
      <w:marRight w:val="0"/>
      <w:marTop w:val="0"/>
      <w:marBottom w:val="0"/>
      <w:divBdr>
        <w:top w:val="none" w:sz="0" w:space="0" w:color="auto"/>
        <w:left w:val="none" w:sz="0" w:space="0" w:color="auto"/>
        <w:bottom w:val="none" w:sz="0" w:space="0" w:color="auto"/>
        <w:right w:val="none" w:sz="0" w:space="0" w:color="auto"/>
      </w:divBdr>
    </w:div>
    <w:div w:id="63337533">
      <w:bodyDiv w:val="1"/>
      <w:marLeft w:val="0"/>
      <w:marRight w:val="0"/>
      <w:marTop w:val="0"/>
      <w:marBottom w:val="0"/>
      <w:divBdr>
        <w:top w:val="none" w:sz="0" w:space="0" w:color="auto"/>
        <w:left w:val="none" w:sz="0" w:space="0" w:color="auto"/>
        <w:bottom w:val="none" w:sz="0" w:space="0" w:color="auto"/>
        <w:right w:val="none" w:sz="0" w:space="0" w:color="auto"/>
      </w:divBdr>
    </w:div>
    <w:div w:id="64186362">
      <w:bodyDiv w:val="1"/>
      <w:marLeft w:val="0"/>
      <w:marRight w:val="0"/>
      <w:marTop w:val="0"/>
      <w:marBottom w:val="0"/>
      <w:divBdr>
        <w:top w:val="none" w:sz="0" w:space="0" w:color="auto"/>
        <w:left w:val="none" w:sz="0" w:space="0" w:color="auto"/>
        <w:bottom w:val="none" w:sz="0" w:space="0" w:color="auto"/>
        <w:right w:val="none" w:sz="0" w:space="0" w:color="auto"/>
      </w:divBdr>
    </w:div>
    <w:div w:id="64957928">
      <w:bodyDiv w:val="1"/>
      <w:marLeft w:val="0"/>
      <w:marRight w:val="0"/>
      <w:marTop w:val="0"/>
      <w:marBottom w:val="0"/>
      <w:divBdr>
        <w:top w:val="none" w:sz="0" w:space="0" w:color="auto"/>
        <w:left w:val="none" w:sz="0" w:space="0" w:color="auto"/>
        <w:bottom w:val="none" w:sz="0" w:space="0" w:color="auto"/>
        <w:right w:val="none" w:sz="0" w:space="0" w:color="auto"/>
      </w:divBdr>
    </w:div>
    <w:div w:id="65346541">
      <w:bodyDiv w:val="1"/>
      <w:marLeft w:val="0"/>
      <w:marRight w:val="0"/>
      <w:marTop w:val="0"/>
      <w:marBottom w:val="0"/>
      <w:divBdr>
        <w:top w:val="none" w:sz="0" w:space="0" w:color="auto"/>
        <w:left w:val="none" w:sz="0" w:space="0" w:color="auto"/>
        <w:bottom w:val="none" w:sz="0" w:space="0" w:color="auto"/>
        <w:right w:val="none" w:sz="0" w:space="0" w:color="auto"/>
      </w:divBdr>
    </w:div>
    <w:div w:id="65884043">
      <w:bodyDiv w:val="1"/>
      <w:marLeft w:val="0"/>
      <w:marRight w:val="0"/>
      <w:marTop w:val="0"/>
      <w:marBottom w:val="0"/>
      <w:divBdr>
        <w:top w:val="none" w:sz="0" w:space="0" w:color="auto"/>
        <w:left w:val="none" w:sz="0" w:space="0" w:color="auto"/>
        <w:bottom w:val="none" w:sz="0" w:space="0" w:color="auto"/>
        <w:right w:val="none" w:sz="0" w:space="0" w:color="auto"/>
      </w:divBdr>
    </w:div>
    <w:div w:id="66733718">
      <w:bodyDiv w:val="1"/>
      <w:marLeft w:val="0"/>
      <w:marRight w:val="0"/>
      <w:marTop w:val="0"/>
      <w:marBottom w:val="0"/>
      <w:divBdr>
        <w:top w:val="none" w:sz="0" w:space="0" w:color="auto"/>
        <w:left w:val="none" w:sz="0" w:space="0" w:color="auto"/>
        <w:bottom w:val="none" w:sz="0" w:space="0" w:color="auto"/>
        <w:right w:val="none" w:sz="0" w:space="0" w:color="auto"/>
      </w:divBdr>
    </w:div>
    <w:div w:id="67313097">
      <w:bodyDiv w:val="1"/>
      <w:marLeft w:val="0"/>
      <w:marRight w:val="0"/>
      <w:marTop w:val="0"/>
      <w:marBottom w:val="0"/>
      <w:divBdr>
        <w:top w:val="none" w:sz="0" w:space="0" w:color="auto"/>
        <w:left w:val="none" w:sz="0" w:space="0" w:color="auto"/>
        <w:bottom w:val="none" w:sz="0" w:space="0" w:color="auto"/>
        <w:right w:val="none" w:sz="0" w:space="0" w:color="auto"/>
      </w:divBdr>
    </w:div>
    <w:div w:id="71660992">
      <w:bodyDiv w:val="1"/>
      <w:marLeft w:val="0"/>
      <w:marRight w:val="0"/>
      <w:marTop w:val="0"/>
      <w:marBottom w:val="0"/>
      <w:divBdr>
        <w:top w:val="none" w:sz="0" w:space="0" w:color="auto"/>
        <w:left w:val="none" w:sz="0" w:space="0" w:color="auto"/>
        <w:bottom w:val="none" w:sz="0" w:space="0" w:color="auto"/>
        <w:right w:val="none" w:sz="0" w:space="0" w:color="auto"/>
      </w:divBdr>
    </w:div>
    <w:div w:id="73363878">
      <w:bodyDiv w:val="1"/>
      <w:marLeft w:val="0"/>
      <w:marRight w:val="0"/>
      <w:marTop w:val="0"/>
      <w:marBottom w:val="0"/>
      <w:divBdr>
        <w:top w:val="none" w:sz="0" w:space="0" w:color="auto"/>
        <w:left w:val="none" w:sz="0" w:space="0" w:color="auto"/>
        <w:bottom w:val="none" w:sz="0" w:space="0" w:color="auto"/>
        <w:right w:val="none" w:sz="0" w:space="0" w:color="auto"/>
      </w:divBdr>
    </w:div>
    <w:div w:id="73550824">
      <w:bodyDiv w:val="1"/>
      <w:marLeft w:val="0"/>
      <w:marRight w:val="0"/>
      <w:marTop w:val="0"/>
      <w:marBottom w:val="0"/>
      <w:divBdr>
        <w:top w:val="none" w:sz="0" w:space="0" w:color="auto"/>
        <w:left w:val="none" w:sz="0" w:space="0" w:color="auto"/>
        <w:bottom w:val="none" w:sz="0" w:space="0" w:color="auto"/>
        <w:right w:val="none" w:sz="0" w:space="0" w:color="auto"/>
      </w:divBdr>
    </w:div>
    <w:div w:id="76482241">
      <w:bodyDiv w:val="1"/>
      <w:marLeft w:val="0"/>
      <w:marRight w:val="0"/>
      <w:marTop w:val="0"/>
      <w:marBottom w:val="0"/>
      <w:divBdr>
        <w:top w:val="none" w:sz="0" w:space="0" w:color="auto"/>
        <w:left w:val="none" w:sz="0" w:space="0" w:color="auto"/>
        <w:bottom w:val="none" w:sz="0" w:space="0" w:color="auto"/>
        <w:right w:val="none" w:sz="0" w:space="0" w:color="auto"/>
      </w:divBdr>
    </w:div>
    <w:div w:id="77531370">
      <w:bodyDiv w:val="1"/>
      <w:marLeft w:val="0"/>
      <w:marRight w:val="0"/>
      <w:marTop w:val="0"/>
      <w:marBottom w:val="0"/>
      <w:divBdr>
        <w:top w:val="none" w:sz="0" w:space="0" w:color="auto"/>
        <w:left w:val="none" w:sz="0" w:space="0" w:color="auto"/>
        <w:bottom w:val="none" w:sz="0" w:space="0" w:color="auto"/>
        <w:right w:val="none" w:sz="0" w:space="0" w:color="auto"/>
      </w:divBdr>
    </w:div>
    <w:div w:id="77949725">
      <w:bodyDiv w:val="1"/>
      <w:marLeft w:val="0"/>
      <w:marRight w:val="0"/>
      <w:marTop w:val="0"/>
      <w:marBottom w:val="0"/>
      <w:divBdr>
        <w:top w:val="none" w:sz="0" w:space="0" w:color="auto"/>
        <w:left w:val="none" w:sz="0" w:space="0" w:color="auto"/>
        <w:bottom w:val="none" w:sz="0" w:space="0" w:color="auto"/>
        <w:right w:val="none" w:sz="0" w:space="0" w:color="auto"/>
      </w:divBdr>
    </w:div>
    <w:div w:id="78721390">
      <w:bodyDiv w:val="1"/>
      <w:marLeft w:val="0"/>
      <w:marRight w:val="0"/>
      <w:marTop w:val="0"/>
      <w:marBottom w:val="0"/>
      <w:divBdr>
        <w:top w:val="none" w:sz="0" w:space="0" w:color="auto"/>
        <w:left w:val="none" w:sz="0" w:space="0" w:color="auto"/>
        <w:bottom w:val="none" w:sz="0" w:space="0" w:color="auto"/>
        <w:right w:val="none" w:sz="0" w:space="0" w:color="auto"/>
      </w:divBdr>
    </w:div>
    <w:div w:id="83036105">
      <w:bodyDiv w:val="1"/>
      <w:marLeft w:val="0"/>
      <w:marRight w:val="0"/>
      <w:marTop w:val="0"/>
      <w:marBottom w:val="0"/>
      <w:divBdr>
        <w:top w:val="none" w:sz="0" w:space="0" w:color="auto"/>
        <w:left w:val="none" w:sz="0" w:space="0" w:color="auto"/>
        <w:bottom w:val="none" w:sz="0" w:space="0" w:color="auto"/>
        <w:right w:val="none" w:sz="0" w:space="0" w:color="auto"/>
      </w:divBdr>
    </w:div>
    <w:div w:id="84150959">
      <w:bodyDiv w:val="1"/>
      <w:marLeft w:val="0"/>
      <w:marRight w:val="0"/>
      <w:marTop w:val="0"/>
      <w:marBottom w:val="0"/>
      <w:divBdr>
        <w:top w:val="none" w:sz="0" w:space="0" w:color="auto"/>
        <w:left w:val="none" w:sz="0" w:space="0" w:color="auto"/>
        <w:bottom w:val="none" w:sz="0" w:space="0" w:color="auto"/>
        <w:right w:val="none" w:sz="0" w:space="0" w:color="auto"/>
      </w:divBdr>
    </w:div>
    <w:div w:id="88356015">
      <w:bodyDiv w:val="1"/>
      <w:marLeft w:val="0"/>
      <w:marRight w:val="0"/>
      <w:marTop w:val="0"/>
      <w:marBottom w:val="0"/>
      <w:divBdr>
        <w:top w:val="none" w:sz="0" w:space="0" w:color="auto"/>
        <w:left w:val="none" w:sz="0" w:space="0" w:color="auto"/>
        <w:bottom w:val="none" w:sz="0" w:space="0" w:color="auto"/>
        <w:right w:val="none" w:sz="0" w:space="0" w:color="auto"/>
      </w:divBdr>
    </w:div>
    <w:div w:id="88428847">
      <w:bodyDiv w:val="1"/>
      <w:marLeft w:val="0"/>
      <w:marRight w:val="0"/>
      <w:marTop w:val="0"/>
      <w:marBottom w:val="0"/>
      <w:divBdr>
        <w:top w:val="none" w:sz="0" w:space="0" w:color="auto"/>
        <w:left w:val="none" w:sz="0" w:space="0" w:color="auto"/>
        <w:bottom w:val="none" w:sz="0" w:space="0" w:color="auto"/>
        <w:right w:val="none" w:sz="0" w:space="0" w:color="auto"/>
      </w:divBdr>
    </w:div>
    <w:div w:id="88621053">
      <w:bodyDiv w:val="1"/>
      <w:marLeft w:val="0"/>
      <w:marRight w:val="0"/>
      <w:marTop w:val="0"/>
      <w:marBottom w:val="0"/>
      <w:divBdr>
        <w:top w:val="none" w:sz="0" w:space="0" w:color="auto"/>
        <w:left w:val="none" w:sz="0" w:space="0" w:color="auto"/>
        <w:bottom w:val="none" w:sz="0" w:space="0" w:color="auto"/>
        <w:right w:val="none" w:sz="0" w:space="0" w:color="auto"/>
      </w:divBdr>
    </w:div>
    <w:div w:id="89471356">
      <w:bodyDiv w:val="1"/>
      <w:marLeft w:val="0"/>
      <w:marRight w:val="0"/>
      <w:marTop w:val="0"/>
      <w:marBottom w:val="0"/>
      <w:divBdr>
        <w:top w:val="none" w:sz="0" w:space="0" w:color="auto"/>
        <w:left w:val="none" w:sz="0" w:space="0" w:color="auto"/>
        <w:bottom w:val="none" w:sz="0" w:space="0" w:color="auto"/>
        <w:right w:val="none" w:sz="0" w:space="0" w:color="auto"/>
      </w:divBdr>
    </w:div>
    <w:div w:id="91319297">
      <w:bodyDiv w:val="1"/>
      <w:marLeft w:val="0"/>
      <w:marRight w:val="0"/>
      <w:marTop w:val="0"/>
      <w:marBottom w:val="0"/>
      <w:divBdr>
        <w:top w:val="none" w:sz="0" w:space="0" w:color="auto"/>
        <w:left w:val="none" w:sz="0" w:space="0" w:color="auto"/>
        <w:bottom w:val="none" w:sz="0" w:space="0" w:color="auto"/>
        <w:right w:val="none" w:sz="0" w:space="0" w:color="auto"/>
      </w:divBdr>
    </w:div>
    <w:div w:id="91517003">
      <w:bodyDiv w:val="1"/>
      <w:marLeft w:val="0"/>
      <w:marRight w:val="0"/>
      <w:marTop w:val="0"/>
      <w:marBottom w:val="0"/>
      <w:divBdr>
        <w:top w:val="none" w:sz="0" w:space="0" w:color="auto"/>
        <w:left w:val="none" w:sz="0" w:space="0" w:color="auto"/>
        <w:bottom w:val="none" w:sz="0" w:space="0" w:color="auto"/>
        <w:right w:val="none" w:sz="0" w:space="0" w:color="auto"/>
      </w:divBdr>
    </w:div>
    <w:div w:id="92357427">
      <w:bodyDiv w:val="1"/>
      <w:marLeft w:val="0"/>
      <w:marRight w:val="0"/>
      <w:marTop w:val="0"/>
      <w:marBottom w:val="0"/>
      <w:divBdr>
        <w:top w:val="none" w:sz="0" w:space="0" w:color="auto"/>
        <w:left w:val="none" w:sz="0" w:space="0" w:color="auto"/>
        <w:bottom w:val="none" w:sz="0" w:space="0" w:color="auto"/>
        <w:right w:val="none" w:sz="0" w:space="0" w:color="auto"/>
      </w:divBdr>
    </w:div>
    <w:div w:id="94986260">
      <w:bodyDiv w:val="1"/>
      <w:marLeft w:val="0"/>
      <w:marRight w:val="0"/>
      <w:marTop w:val="0"/>
      <w:marBottom w:val="0"/>
      <w:divBdr>
        <w:top w:val="none" w:sz="0" w:space="0" w:color="auto"/>
        <w:left w:val="none" w:sz="0" w:space="0" w:color="auto"/>
        <w:bottom w:val="none" w:sz="0" w:space="0" w:color="auto"/>
        <w:right w:val="none" w:sz="0" w:space="0" w:color="auto"/>
      </w:divBdr>
    </w:div>
    <w:div w:id="96681956">
      <w:bodyDiv w:val="1"/>
      <w:marLeft w:val="0"/>
      <w:marRight w:val="0"/>
      <w:marTop w:val="0"/>
      <w:marBottom w:val="0"/>
      <w:divBdr>
        <w:top w:val="none" w:sz="0" w:space="0" w:color="auto"/>
        <w:left w:val="none" w:sz="0" w:space="0" w:color="auto"/>
        <w:bottom w:val="none" w:sz="0" w:space="0" w:color="auto"/>
        <w:right w:val="none" w:sz="0" w:space="0" w:color="auto"/>
      </w:divBdr>
    </w:div>
    <w:div w:id="98642343">
      <w:bodyDiv w:val="1"/>
      <w:marLeft w:val="0"/>
      <w:marRight w:val="0"/>
      <w:marTop w:val="0"/>
      <w:marBottom w:val="0"/>
      <w:divBdr>
        <w:top w:val="none" w:sz="0" w:space="0" w:color="auto"/>
        <w:left w:val="none" w:sz="0" w:space="0" w:color="auto"/>
        <w:bottom w:val="none" w:sz="0" w:space="0" w:color="auto"/>
        <w:right w:val="none" w:sz="0" w:space="0" w:color="auto"/>
      </w:divBdr>
    </w:div>
    <w:div w:id="99877330">
      <w:bodyDiv w:val="1"/>
      <w:marLeft w:val="0"/>
      <w:marRight w:val="0"/>
      <w:marTop w:val="0"/>
      <w:marBottom w:val="0"/>
      <w:divBdr>
        <w:top w:val="none" w:sz="0" w:space="0" w:color="auto"/>
        <w:left w:val="none" w:sz="0" w:space="0" w:color="auto"/>
        <w:bottom w:val="none" w:sz="0" w:space="0" w:color="auto"/>
        <w:right w:val="none" w:sz="0" w:space="0" w:color="auto"/>
      </w:divBdr>
    </w:div>
    <w:div w:id="100692027">
      <w:bodyDiv w:val="1"/>
      <w:marLeft w:val="0"/>
      <w:marRight w:val="0"/>
      <w:marTop w:val="0"/>
      <w:marBottom w:val="0"/>
      <w:divBdr>
        <w:top w:val="none" w:sz="0" w:space="0" w:color="auto"/>
        <w:left w:val="none" w:sz="0" w:space="0" w:color="auto"/>
        <w:bottom w:val="none" w:sz="0" w:space="0" w:color="auto"/>
        <w:right w:val="none" w:sz="0" w:space="0" w:color="auto"/>
      </w:divBdr>
    </w:div>
    <w:div w:id="101925200">
      <w:bodyDiv w:val="1"/>
      <w:marLeft w:val="0"/>
      <w:marRight w:val="0"/>
      <w:marTop w:val="0"/>
      <w:marBottom w:val="0"/>
      <w:divBdr>
        <w:top w:val="none" w:sz="0" w:space="0" w:color="auto"/>
        <w:left w:val="none" w:sz="0" w:space="0" w:color="auto"/>
        <w:bottom w:val="none" w:sz="0" w:space="0" w:color="auto"/>
        <w:right w:val="none" w:sz="0" w:space="0" w:color="auto"/>
      </w:divBdr>
    </w:div>
    <w:div w:id="102267866">
      <w:bodyDiv w:val="1"/>
      <w:marLeft w:val="0"/>
      <w:marRight w:val="0"/>
      <w:marTop w:val="0"/>
      <w:marBottom w:val="0"/>
      <w:divBdr>
        <w:top w:val="none" w:sz="0" w:space="0" w:color="auto"/>
        <w:left w:val="none" w:sz="0" w:space="0" w:color="auto"/>
        <w:bottom w:val="none" w:sz="0" w:space="0" w:color="auto"/>
        <w:right w:val="none" w:sz="0" w:space="0" w:color="auto"/>
      </w:divBdr>
    </w:div>
    <w:div w:id="103308686">
      <w:bodyDiv w:val="1"/>
      <w:marLeft w:val="0"/>
      <w:marRight w:val="0"/>
      <w:marTop w:val="0"/>
      <w:marBottom w:val="0"/>
      <w:divBdr>
        <w:top w:val="none" w:sz="0" w:space="0" w:color="auto"/>
        <w:left w:val="none" w:sz="0" w:space="0" w:color="auto"/>
        <w:bottom w:val="none" w:sz="0" w:space="0" w:color="auto"/>
        <w:right w:val="none" w:sz="0" w:space="0" w:color="auto"/>
      </w:divBdr>
    </w:div>
    <w:div w:id="103309948">
      <w:bodyDiv w:val="1"/>
      <w:marLeft w:val="0"/>
      <w:marRight w:val="0"/>
      <w:marTop w:val="0"/>
      <w:marBottom w:val="0"/>
      <w:divBdr>
        <w:top w:val="none" w:sz="0" w:space="0" w:color="auto"/>
        <w:left w:val="none" w:sz="0" w:space="0" w:color="auto"/>
        <w:bottom w:val="none" w:sz="0" w:space="0" w:color="auto"/>
        <w:right w:val="none" w:sz="0" w:space="0" w:color="auto"/>
      </w:divBdr>
    </w:div>
    <w:div w:id="103887619">
      <w:bodyDiv w:val="1"/>
      <w:marLeft w:val="0"/>
      <w:marRight w:val="0"/>
      <w:marTop w:val="0"/>
      <w:marBottom w:val="0"/>
      <w:divBdr>
        <w:top w:val="none" w:sz="0" w:space="0" w:color="auto"/>
        <w:left w:val="none" w:sz="0" w:space="0" w:color="auto"/>
        <w:bottom w:val="none" w:sz="0" w:space="0" w:color="auto"/>
        <w:right w:val="none" w:sz="0" w:space="0" w:color="auto"/>
      </w:divBdr>
    </w:div>
    <w:div w:id="104545164">
      <w:bodyDiv w:val="1"/>
      <w:marLeft w:val="0"/>
      <w:marRight w:val="0"/>
      <w:marTop w:val="0"/>
      <w:marBottom w:val="0"/>
      <w:divBdr>
        <w:top w:val="none" w:sz="0" w:space="0" w:color="auto"/>
        <w:left w:val="none" w:sz="0" w:space="0" w:color="auto"/>
        <w:bottom w:val="none" w:sz="0" w:space="0" w:color="auto"/>
        <w:right w:val="none" w:sz="0" w:space="0" w:color="auto"/>
      </w:divBdr>
    </w:div>
    <w:div w:id="105270542">
      <w:bodyDiv w:val="1"/>
      <w:marLeft w:val="0"/>
      <w:marRight w:val="0"/>
      <w:marTop w:val="0"/>
      <w:marBottom w:val="0"/>
      <w:divBdr>
        <w:top w:val="none" w:sz="0" w:space="0" w:color="auto"/>
        <w:left w:val="none" w:sz="0" w:space="0" w:color="auto"/>
        <w:bottom w:val="none" w:sz="0" w:space="0" w:color="auto"/>
        <w:right w:val="none" w:sz="0" w:space="0" w:color="auto"/>
      </w:divBdr>
    </w:div>
    <w:div w:id="105540513">
      <w:bodyDiv w:val="1"/>
      <w:marLeft w:val="0"/>
      <w:marRight w:val="0"/>
      <w:marTop w:val="0"/>
      <w:marBottom w:val="0"/>
      <w:divBdr>
        <w:top w:val="none" w:sz="0" w:space="0" w:color="auto"/>
        <w:left w:val="none" w:sz="0" w:space="0" w:color="auto"/>
        <w:bottom w:val="none" w:sz="0" w:space="0" w:color="auto"/>
        <w:right w:val="none" w:sz="0" w:space="0" w:color="auto"/>
      </w:divBdr>
    </w:div>
    <w:div w:id="105781466">
      <w:bodyDiv w:val="1"/>
      <w:marLeft w:val="0"/>
      <w:marRight w:val="0"/>
      <w:marTop w:val="0"/>
      <w:marBottom w:val="0"/>
      <w:divBdr>
        <w:top w:val="none" w:sz="0" w:space="0" w:color="auto"/>
        <w:left w:val="none" w:sz="0" w:space="0" w:color="auto"/>
        <w:bottom w:val="none" w:sz="0" w:space="0" w:color="auto"/>
        <w:right w:val="none" w:sz="0" w:space="0" w:color="auto"/>
      </w:divBdr>
    </w:div>
    <w:div w:id="107242043">
      <w:bodyDiv w:val="1"/>
      <w:marLeft w:val="0"/>
      <w:marRight w:val="0"/>
      <w:marTop w:val="0"/>
      <w:marBottom w:val="0"/>
      <w:divBdr>
        <w:top w:val="none" w:sz="0" w:space="0" w:color="auto"/>
        <w:left w:val="none" w:sz="0" w:space="0" w:color="auto"/>
        <w:bottom w:val="none" w:sz="0" w:space="0" w:color="auto"/>
        <w:right w:val="none" w:sz="0" w:space="0" w:color="auto"/>
      </w:divBdr>
    </w:div>
    <w:div w:id="107698798">
      <w:bodyDiv w:val="1"/>
      <w:marLeft w:val="0"/>
      <w:marRight w:val="0"/>
      <w:marTop w:val="0"/>
      <w:marBottom w:val="0"/>
      <w:divBdr>
        <w:top w:val="none" w:sz="0" w:space="0" w:color="auto"/>
        <w:left w:val="none" w:sz="0" w:space="0" w:color="auto"/>
        <w:bottom w:val="none" w:sz="0" w:space="0" w:color="auto"/>
        <w:right w:val="none" w:sz="0" w:space="0" w:color="auto"/>
      </w:divBdr>
    </w:div>
    <w:div w:id="107938236">
      <w:bodyDiv w:val="1"/>
      <w:marLeft w:val="0"/>
      <w:marRight w:val="0"/>
      <w:marTop w:val="0"/>
      <w:marBottom w:val="0"/>
      <w:divBdr>
        <w:top w:val="none" w:sz="0" w:space="0" w:color="auto"/>
        <w:left w:val="none" w:sz="0" w:space="0" w:color="auto"/>
        <w:bottom w:val="none" w:sz="0" w:space="0" w:color="auto"/>
        <w:right w:val="none" w:sz="0" w:space="0" w:color="auto"/>
      </w:divBdr>
    </w:div>
    <w:div w:id="108668400">
      <w:bodyDiv w:val="1"/>
      <w:marLeft w:val="0"/>
      <w:marRight w:val="0"/>
      <w:marTop w:val="0"/>
      <w:marBottom w:val="0"/>
      <w:divBdr>
        <w:top w:val="none" w:sz="0" w:space="0" w:color="auto"/>
        <w:left w:val="none" w:sz="0" w:space="0" w:color="auto"/>
        <w:bottom w:val="none" w:sz="0" w:space="0" w:color="auto"/>
        <w:right w:val="none" w:sz="0" w:space="0" w:color="auto"/>
      </w:divBdr>
    </w:div>
    <w:div w:id="111560190">
      <w:bodyDiv w:val="1"/>
      <w:marLeft w:val="0"/>
      <w:marRight w:val="0"/>
      <w:marTop w:val="0"/>
      <w:marBottom w:val="0"/>
      <w:divBdr>
        <w:top w:val="none" w:sz="0" w:space="0" w:color="auto"/>
        <w:left w:val="none" w:sz="0" w:space="0" w:color="auto"/>
        <w:bottom w:val="none" w:sz="0" w:space="0" w:color="auto"/>
        <w:right w:val="none" w:sz="0" w:space="0" w:color="auto"/>
      </w:divBdr>
    </w:div>
    <w:div w:id="113863846">
      <w:bodyDiv w:val="1"/>
      <w:marLeft w:val="0"/>
      <w:marRight w:val="0"/>
      <w:marTop w:val="0"/>
      <w:marBottom w:val="0"/>
      <w:divBdr>
        <w:top w:val="none" w:sz="0" w:space="0" w:color="auto"/>
        <w:left w:val="none" w:sz="0" w:space="0" w:color="auto"/>
        <w:bottom w:val="none" w:sz="0" w:space="0" w:color="auto"/>
        <w:right w:val="none" w:sz="0" w:space="0" w:color="auto"/>
      </w:divBdr>
    </w:div>
    <w:div w:id="114452440">
      <w:bodyDiv w:val="1"/>
      <w:marLeft w:val="0"/>
      <w:marRight w:val="0"/>
      <w:marTop w:val="0"/>
      <w:marBottom w:val="0"/>
      <w:divBdr>
        <w:top w:val="none" w:sz="0" w:space="0" w:color="auto"/>
        <w:left w:val="none" w:sz="0" w:space="0" w:color="auto"/>
        <w:bottom w:val="none" w:sz="0" w:space="0" w:color="auto"/>
        <w:right w:val="none" w:sz="0" w:space="0" w:color="auto"/>
      </w:divBdr>
    </w:div>
    <w:div w:id="116073100">
      <w:bodyDiv w:val="1"/>
      <w:marLeft w:val="0"/>
      <w:marRight w:val="0"/>
      <w:marTop w:val="0"/>
      <w:marBottom w:val="0"/>
      <w:divBdr>
        <w:top w:val="none" w:sz="0" w:space="0" w:color="auto"/>
        <w:left w:val="none" w:sz="0" w:space="0" w:color="auto"/>
        <w:bottom w:val="none" w:sz="0" w:space="0" w:color="auto"/>
        <w:right w:val="none" w:sz="0" w:space="0" w:color="auto"/>
      </w:divBdr>
    </w:div>
    <w:div w:id="116919019">
      <w:bodyDiv w:val="1"/>
      <w:marLeft w:val="0"/>
      <w:marRight w:val="0"/>
      <w:marTop w:val="0"/>
      <w:marBottom w:val="0"/>
      <w:divBdr>
        <w:top w:val="none" w:sz="0" w:space="0" w:color="auto"/>
        <w:left w:val="none" w:sz="0" w:space="0" w:color="auto"/>
        <w:bottom w:val="none" w:sz="0" w:space="0" w:color="auto"/>
        <w:right w:val="none" w:sz="0" w:space="0" w:color="auto"/>
      </w:divBdr>
    </w:div>
    <w:div w:id="117377117">
      <w:bodyDiv w:val="1"/>
      <w:marLeft w:val="0"/>
      <w:marRight w:val="0"/>
      <w:marTop w:val="0"/>
      <w:marBottom w:val="0"/>
      <w:divBdr>
        <w:top w:val="none" w:sz="0" w:space="0" w:color="auto"/>
        <w:left w:val="none" w:sz="0" w:space="0" w:color="auto"/>
        <w:bottom w:val="none" w:sz="0" w:space="0" w:color="auto"/>
        <w:right w:val="none" w:sz="0" w:space="0" w:color="auto"/>
      </w:divBdr>
    </w:div>
    <w:div w:id="118884361">
      <w:bodyDiv w:val="1"/>
      <w:marLeft w:val="0"/>
      <w:marRight w:val="0"/>
      <w:marTop w:val="0"/>
      <w:marBottom w:val="0"/>
      <w:divBdr>
        <w:top w:val="none" w:sz="0" w:space="0" w:color="auto"/>
        <w:left w:val="none" w:sz="0" w:space="0" w:color="auto"/>
        <w:bottom w:val="none" w:sz="0" w:space="0" w:color="auto"/>
        <w:right w:val="none" w:sz="0" w:space="0" w:color="auto"/>
      </w:divBdr>
    </w:div>
    <w:div w:id="127213125">
      <w:bodyDiv w:val="1"/>
      <w:marLeft w:val="0"/>
      <w:marRight w:val="0"/>
      <w:marTop w:val="0"/>
      <w:marBottom w:val="0"/>
      <w:divBdr>
        <w:top w:val="none" w:sz="0" w:space="0" w:color="auto"/>
        <w:left w:val="none" w:sz="0" w:space="0" w:color="auto"/>
        <w:bottom w:val="none" w:sz="0" w:space="0" w:color="auto"/>
        <w:right w:val="none" w:sz="0" w:space="0" w:color="auto"/>
      </w:divBdr>
    </w:div>
    <w:div w:id="127818267">
      <w:bodyDiv w:val="1"/>
      <w:marLeft w:val="0"/>
      <w:marRight w:val="0"/>
      <w:marTop w:val="0"/>
      <w:marBottom w:val="0"/>
      <w:divBdr>
        <w:top w:val="none" w:sz="0" w:space="0" w:color="auto"/>
        <w:left w:val="none" w:sz="0" w:space="0" w:color="auto"/>
        <w:bottom w:val="none" w:sz="0" w:space="0" w:color="auto"/>
        <w:right w:val="none" w:sz="0" w:space="0" w:color="auto"/>
      </w:divBdr>
    </w:div>
    <w:div w:id="129835223">
      <w:bodyDiv w:val="1"/>
      <w:marLeft w:val="0"/>
      <w:marRight w:val="0"/>
      <w:marTop w:val="0"/>
      <w:marBottom w:val="0"/>
      <w:divBdr>
        <w:top w:val="none" w:sz="0" w:space="0" w:color="auto"/>
        <w:left w:val="none" w:sz="0" w:space="0" w:color="auto"/>
        <w:bottom w:val="none" w:sz="0" w:space="0" w:color="auto"/>
        <w:right w:val="none" w:sz="0" w:space="0" w:color="auto"/>
      </w:divBdr>
    </w:div>
    <w:div w:id="131019674">
      <w:bodyDiv w:val="1"/>
      <w:marLeft w:val="0"/>
      <w:marRight w:val="0"/>
      <w:marTop w:val="0"/>
      <w:marBottom w:val="0"/>
      <w:divBdr>
        <w:top w:val="none" w:sz="0" w:space="0" w:color="auto"/>
        <w:left w:val="none" w:sz="0" w:space="0" w:color="auto"/>
        <w:bottom w:val="none" w:sz="0" w:space="0" w:color="auto"/>
        <w:right w:val="none" w:sz="0" w:space="0" w:color="auto"/>
      </w:divBdr>
    </w:div>
    <w:div w:id="132873103">
      <w:bodyDiv w:val="1"/>
      <w:marLeft w:val="0"/>
      <w:marRight w:val="0"/>
      <w:marTop w:val="0"/>
      <w:marBottom w:val="0"/>
      <w:divBdr>
        <w:top w:val="none" w:sz="0" w:space="0" w:color="auto"/>
        <w:left w:val="none" w:sz="0" w:space="0" w:color="auto"/>
        <w:bottom w:val="none" w:sz="0" w:space="0" w:color="auto"/>
        <w:right w:val="none" w:sz="0" w:space="0" w:color="auto"/>
      </w:divBdr>
    </w:div>
    <w:div w:id="133910105">
      <w:bodyDiv w:val="1"/>
      <w:marLeft w:val="0"/>
      <w:marRight w:val="0"/>
      <w:marTop w:val="0"/>
      <w:marBottom w:val="0"/>
      <w:divBdr>
        <w:top w:val="none" w:sz="0" w:space="0" w:color="auto"/>
        <w:left w:val="none" w:sz="0" w:space="0" w:color="auto"/>
        <w:bottom w:val="none" w:sz="0" w:space="0" w:color="auto"/>
        <w:right w:val="none" w:sz="0" w:space="0" w:color="auto"/>
      </w:divBdr>
    </w:div>
    <w:div w:id="134612219">
      <w:bodyDiv w:val="1"/>
      <w:marLeft w:val="0"/>
      <w:marRight w:val="0"/>
      <w:marTop w:val="0"/>
      <w:marBottom w:val="0"/>
      <w:divBdr>
        <w:top w:val="none" w:sz="0" w:space="0" w:color="auto"/>
        <w:left w:val="none" w:sz="0" w:space="0" w:color="auto"/>
        <w:bottom w:val="none" w:sz="0" w:space="0" w:color="auto"/>
        <w:right w:val="none" w:sz="0" w:space="0" w:color="auto"/>
      </w:divBdr>
      <w:divsChild>
        <w:div w:id="1716005572">
          <w:marLeft w:val="0"/>
          <w:marRight w:val="0"/>
          <w:marTop w:val="0"/>
          <w:marBottom w:val="0"/>
          <w:divBdr>
            <w:top w:val="single" w:sz="2" w:space="0" w:color="D9D9E3"/>
            <w:left w:val="single" w:sz="2" w:space="0" w:color="D9D9E3"/>
            <w:bottom w:val="single" w:sz="2" w:space="0" w:color="D9D9E3"/>
            <w:right w:val="single" w:sz="2" w:space="0" w:color="D9D9E3"/>
          </w:divBdr>
          <w:divsChild>
            <w:div w:id="287854310">
              <w:marLeft w:val="0"/>
              <w:marRight w:val="0"/>
              <w:marTop w:val="0"/>
              <w:marBottom w:val="0"/>
              <w:divBdr>
                <w:top w:val="single" w:sz="2" w:space="0" w:color="D9D9E3"/>
                <w:left w:val="single" w:sz="2" w:space="0" w:color="D9D9E3"/>
                <w:bottom w:val="single" w:sz="2" w:space="0" w:color="D9D9E3"/>
                <w:right w:val="single" w:sz="2" w:space="0" w:color="D9D9E3"/>
              </w:divBdr>
              <w:divsChild>
                <w:div w:id="985744209">
                  <w:marLeft w:val="0"/>
                  <w:marRight w:val="0"/>
                  <w:marTop w:val="0"/>
                  <w:marBottom w:val="0"/>
                  <w:divBdr>
                    <w:top w:val="single" w:sz="2" w:space="0" w:color="D9D9E3"/>
                    <w:left w:val="single" w:sz="2" w:space="0" w:color="D9D9E3"/>
                    <w:bottom w:val="single" w:sz="2" w:space="0" w:color="D9D9E3"/>
                    <w:right w:val="single" w:sz="2" w:space="0" w:color="D9D9E3"/>
                  </w:divBdr>
                  <w:divsChild>
                    <w:div w:id="863830948">
                      <w:marLeft w:val="0"/>
                      <w:marRight w:val="0"/>
                      <w:marTop w:val="0"/>
                      <w:marBottom w:val="0"/>
                      <w:divBdr>
                        <w:top w:val="single" w:sz="2" w:space="0" w:color="D9D9E3"/>
                        <w:left w:val="single" w:sz="2" w:space="0" w:color="D9D9E3"/>
                        <w:bottom w:val="single" w:sz="2" w:space="0" w:color="D9D9E3"/>
                        <w:right w:val="single" w:sz="2" w:space="0" w:color="D9D9E3"/>
                      </w:divBdr>
                      <w:divsChild>
                        <w:div w:id="1213612975">
                          <w:marLeft w:val="0"/>
                          <w:marRight w:val="0"/>
                          <w:marTop w:val="0"/>
                          <w:marBottom w:val="0"/>
                          <w:divBdr>
                            <w:top w:val="single" w:sz="2" w:space="0" w:color="auto"/>
                            <w:left w:val="single" w:sz="2" w:space="0" w:color="auto"/>
                            <w:bottom w:val="single" w:sz="6" w:space="0" w:color="auto"/>
                            <w:right w:val="single" w:sz="2" w:space="0" w:color="auto"/>
                          </w:divBdr>
                          <w:divsChild>
                            <w:div w:id="197007634">
                              <w:marLeft w:val="0"/>
                              <w:marRight w:val="0"/>
                              <w:marTop w:val="100"/>
                              <w:marBottom w:val="100"/>
                              <w:divBdr>
                                <w:top w:val="single" w:sz="2" w:space="0" w:color="D9D9E3"/>
                                <w:left w:val="single" w:sz="2" w:space="0" w:color="D9D9E3"/>
                                <w:bottom w:val="single" w:sz="2" w:space="0" w:color="D9D9E3"/>
                                <w:right w:val="single" w:sz="2" w:space="0" w:color="D9D9E3"/>
                              </w:divBdr>
                              <w:divsChild>
                                <w:div w:id="464204253">
                                  <w:marLeft w:val="0"/>
                                  <w:marRight w:val="0"/>
                                  <w:marTop w:val="0"/>
                                  <w:marBottom w:val="0"/>
                                  <w:divBdr>
                                    <w:top w:val="single" w:sz="2" w:space="0" w:color="D9D9E3"/>
                                    <w:left w:val="single" w:sz="2" w:space="0" w:color="D9D9E3"/>
                                    <w:bottom w:val="single" w:sz="2" w:space="0" w:color="D9D9E3"/>
                                    <w:right w:val="single" w:sz="2" w:space="0" w:color="D9D9E3"/>
                                  </w:divBdr>
                                  <w:divsChild>
                                    <w:div w:id="1974098090">
                                      <w:marLeft w:val="0"/>
                                      <w:marRight w:val="0"/>
                                      <w:marTop w:val="0"/>
                                      <w:marBottom w:val="0"/>
                                      <w:divBdr>
                                        <w:top w:val="single" w:sz="2" w:space="0" w:color="D9D9E3"/>
                                        <w:left w:val="single" w:sz="2" w:space="0" w:color="D9D9E3"/>
                                        <w:bottom w:val="single" w:sz="2" w:space="0" w:color="D9D9E3"/>
                                        <w:right w:val="single" w:sz="2" w:space="0" w:color="D9D9E3"/>
                                      </w:divBdr>
                                      <w:divsChild>
                                        <w:div w:id="208304863">
                                          <w:marLeft w:val="0"/>
                                          <w:marRight w:val="0"/>
                                          <w:marTop w:val="0"/>
                                          <w:marBottom w:val="0"/>
                                          <w:divBdr>
                                            <w:top w:val="single" w:sz="2" w:space="0" w:color="D9D9E3"/>
                                            <w:left w:val="single" w:sz="2" w:space="0" w:color="D9D9E3"/>
                                            <w:bottom w:val="single" w:sz="2" w:space="0" w:color="D9D9E3"/>
                                            <w:right w:val="single" w:sz="2" w:space="0" w:color="D9D9E3"/>
                                          </w:divBdr>
                                          <w:divsChild>
                                            <w:div w:id="1660618743">
                                              <w:marLeft w:val="0"/>
                                              <w:marRight w:val="0"/>
                                              <w:marTop w:val="0"/>
                                              <w:marBottom w:val="0"/>
                                              <w:divBdr>
                                                <w:top w:val="single" w:sz="2" w:space="0" w:color="D9D9E3"/>
                                                <w:left w:val="single" w:sz="2" w:space="0" w:color="D9D9E3"/>
                                                <w:bottom w:val="single" w:sz="2" w:space="0" w:color="D9D9E3"/>
                                                <w:right w:val="single" w:sz="2" w:space="0" w:color="D9D9E3"/>
                                              </w:divBdr>
                                              <w:divsChild>
                                                <w:div w:id="66069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85386870">
          <w:marLeft w:val="0"/>
          <w:marRight w:val="0"/>
          <w:marTop w:val="0"/>
          <w:marBottom w:val="0"/>
          <w:divBdr>
            <w:top w:val="none" w:sz="0" w:space="0" w:color="auto"/>
            <w:left w:val="none" w:sz="0" w:space="0" w:color="auto"/>
            <w:bottom w:val="none" w:sz="0" w:space="0" w:color="auto"/>
            <w:right w:val="none" w:sz="0" w:space="0" w:color="auto"/>
          </w:divBdr>
        </w:div>
      </w:divsChild>
    </w:div>
    <w:div w:id="136847660">
      <w:bodyDiv w:val="1"/>
      <w:marLeft w:val="0"/>
      <w:marRight w:val="0"/>
      <w:marTop w:val="0"/>
      <w:marBottom w:val="0"/>
      <w:divBdr>
        <w:top w:val="none" w:sz="0" w:space="0" w:color="auto"/>
        <w:left w:val="none" w:sz="0" w:space="0" w:color="auto"/>
        <w:bottom w:val="none" w:sz="0" w:space="0" w:color="auto"/>
        <w:right w:val="none" w:sz="0" w:space="0" w:color="auto"/>
      </w:divBdr>
    </w:div>
    <w:div w:id="136997601">
      <w:bodyDiv w:val="1"/>
      <w:marLeft w:val="0"/>
      <w:marRight w:val="0"/>
      <w:marTop w:val="0"/>
      <w:marBottom w:val="0"/>
      <w:divBdr>
        <w:top w:val="none" w:sz="0" w:space="0" w:color="auto"/>
        <w:left w:val="none" w:sz="0" w:space="0" w:color="auto"/>
        <w:bottom w:val="none" w:sz="0" w:space="0" w:color="auto"/>
        <w:right w:val="none" w:sz="0" w:space="0" w:color="auto"/>
      </w:divBdr>
    </w:div>
    <w:div w:id="137916212">
      <w:bodyDiv w:val="1"/>
      <w:marLeft w:val="0"/>
      <w:marRight w:val="0"/>
      <w:marTop w:val="0"/>
      <w:marBottom w:val="0"/>
      <w:divBdr>
        <w:top w:val="none" w:sz="0" w:space="0" w:color="auto"/>
        <w:left w:val="none" w:sz="0" w:space="0" w:color="auto"/>
        <w:bottom w:val="none" w:sz="0" w:space="0" w:color="auto"/>
        <w:right w:val="none" w:sz="0" w:space="0" w:color="auto"/>
      </w:divBdr>
    </w:div>
    <w:div w:id="140275131">
      <w:bodyDiv w:val="1"/>
      <w:marLeft w:val="0"/>
      <w:marRight w:val="0"/>
      <w:marTop w:val="0"/>
      <w:marBottom w:val="0"/>
      <w:divBdr>
        <w:top w:val="none" w:sz="0" w:space="0" w:color="auto"/>
        <w:left w:val="none" w:sz="0" w:space="0" w:color="auto"/>
        <w:bottom w:val="none" w:sz="0" w:space="0" w:color="auto"/>
        <w:right w:val="none" w:sz="0" w:space="0" w:color="auto"/>
      </w:divBdr>
    </w:div>
    <w:div w:id="140466745">
      <w:bodyDiv w:val="1"/>
      <w:marLeft w:val="0"/>
      <w:marRight w:val="0"/>
      <w:marTop w:val="0"/>
      <w:marBottom w:val="0"/>
      <w:divBdr>
        <w:top w:val="none" w:sz="0" w:space="0" w:color="auto"/>
        <w:left w:val="none" w:sz="0" w:space="0" w:color="auto"/>
        <w:bottom w:val="none" w:sz="0" w:space="0" w:color="auto"/>
        <w:right w:val="none" w:sz="0" w:space="0" w:color="auto"/>
      </w:divBdr>
    </w:div>
    <w:div w:id="140539008">
      <w:bodyDiv w:val="1"/>
      <w:marLeft w:val="0"/>
      <w:marRight w:val="0"/>
      <w:marTop w:val="0"/>
      <w:marBottom w:val="0"/>
      <w:divBdr>
        <w:top w:val="none" w:sz="0" w:space="0" w:color="auto"/>
        <w:left w:val="none" w:sz="0" w:space="0" w:color="auto"/>
        <w:bottom w:val="none" w:sz="0" w:space="0" w:color="auto"/>
        <w:right w:val="none" w:sz="0" w:space="0" w:color="auto"/>
      </w:divBdr>
    </w:div>
    <w:div w:id="140775429">
      <w:bodyDiv w:val="1"/>
      <w:marLeft w:val="0"/>
      <w:marRight w:val="0"/>
      <w:marTop w:val="0"/>
      <w:marBottom w:val="0"/>
      <w:divBdr>
        <w:top w:val="none" w:sz="0" w:space="0" w:color="auto"/>
        <w:left w:val="none" w:sz="0" w:space="0" w:color="auto"/>
        <w:bottom w:val="none" w:sz="0" w:space="0" w:color="auto"/>
        <w:right w:val="none" w:sz="0" w:space="0" w:color="auto"/>
      </w:divBdr>
    </w:div>
    <w:div w:id="141167469">
      <w:bodyDiv w:val="1"/>
      <w:marLeft w:val="0"/>
      <w:marRight w:val="0"/>
      <w:marTop w:val="0"/>
      <w:marBottom w:val="0"/>
      <w:divBdr>
        <w:top w:val="none" w:sz="0" w:space="0" w:color="auto"/>
        <w:left w:val="none" w:sz="0" w:space="0" w:color="auto"/>
        <w:bottom w:val="none" w:sz="0" w:space="0" w:color="auto"/>
        <w:right w:val="none" w:sz="0" w:space="0" w:color="auto"/>
      </w:divBdr>
    </w:div>
    <w:div w:id="142045364">
      <w:bodyDiv w:val="1"/>
      <w:marLeft w:val="0"/>
      <w:marRight w:val="0"/>
      <w:marTop w:val="0"/>
      <w:marBottom w:val="0"/>
      <w:divBdr>
        <w:top w:val="none" w:sz="0" w:space="0" w:color="auto"/>
        <w:left w:val="none" w:sz="0" w:space="0" w:color="auto"/>
        <w:bottom w:val="none" w:sz="0" w:space="0" w:color="auto"/>
        <w:right w:val="none" w:sz="0" w:space="0" w:color="auto"/>
      </w:divBdr>
    </w:div>
    <w:div w:id="143477499">
      <w:bodyDiv w:val="1"/>
      <w:marLeft w:val="0"/>
      <w:marRight w:val="0"/>
      <w:marTop w:val="0"/>
      <w:marBottom w:val="0"/>
      <w:divBdr>
        <w:top w:val="none" w:sz="0" w:space="0" w:color="auto"/>
        <w:left w:val="none" w:sz="0" w:space="0" w:color="auto"/>
        <w:bottom w:val="none" w:sz="0" w:space="0" w:color="auto"/>
        <w:right w:val="none" w:sz="0" w:space="0" w:color="auto"/>
      </w:divBdr>
    </w:div>
    <w:div w:id="144593471">
      <w:bodyDiv w:val="1"/>
      <w:marLeft w:val="0"/>
      <w:marRight w:val="0"/>
      <w:marTop w:val="0"/>
      <w:marBottom w:val="0"/>
      <w:divBdr>
        <w:top w:val="none" w:sz="0" w:space="0" w:color="auto"/>
        <w:left w:val="none" w:sz="0" w:space="0" w:color="auto"/>
        <w:bottom w:val="none" w:sz="0" w:space="0" w:color="auto"/>
        <w:right w:val="none" w:sz="0" w:space="0" w:color="auto"/>
      </w:divBdr>
    </w:div>
    <w:div w:id="145779156">
      <w:bodyDiv w:val="1"/>
      <w:marLeft w:val="0"/>
      <w:marRight w:val="0"/>
      <w:marTop w:val="0"/>
      <w:marBottom w:val="0"/>
      <w:divBdr>
        <w:top w:val="none" w:sz="0" w:space="0" w:color="auto"/>
        <w:left w:val="none" w:sz="0" w:space="0" w:color="auto"/>
        <w:bottom w:val="none" w:sz="0" w:space="0" w:color="auto"/>
        <w:right w:val="none" w:sz="0" w:space="0" w:color="auto"/>
      </w:divBdr>
    </w:div>
    <w:div w:id="145823278">
      <w:bodyDiv w:val="1"/>
      <w:marLeft w:val="0"/>
      <w:marRight w:val="0"/>
      <w:marTop w:val="0"/>
      <w:marBottom w:val="0"/>
      <w:divBdr>
        <w:top w:val="none" w:sz="0" w:space="0" w:color="auto"/>
        <w:left w:val="none" w:sz="0" w:space="0" w:color="auto"/>
        <w:bottom w:val="none" w:sz="0" w:space="0" w:color="auto"/>
        <w:right w:val="none" w:sz="0" w:space="0" w:color="auto"/>
      </w:divBdr>
    </w:div>
    <w:div w:id="147478608">
      <w:bodyDiv w:val="1"/>
      <w:marLeft w:val="0"/>
      <w:marRight w:val="0"/>
      <w:marTop w:val="0"/>
      <w:marBottom w:val="0"/>
      <w:divBdr>
        <w:top w:val="none" w:sz="0" w:space="0" w:color="auto"/>
        <w:left w:val="none" w:sz="0" w:space="0" w:color="auto"/>
        <w:bottom w:val="none" w:sz="0" w:space="0" w:color="auto"/>
        <w:right w:val="none" w:sz="0" w:space="0" w:color="auto"/>
      </w:divBdr>
    </w:div>
    <w:div w:id="148062142">
      <w:bodyDiv w:val="1"/>
      <w:marLeft w:val="0"/>
      <w:marRight w:val="0"/>
      <w:marTop w:val="0"/>
      <w:marBottom w:val="0"/>
      <w:divBdr>
        <w:top w:val="none" w:sz="0" w:space="0" w:color="auto"/>
        <w:left w:val="none" w:sz="0" w:space="0" w:color="auto"/>
        <w:bottom w:val="none" w:sz="0" w:space="0" w:color="auto"/>
        <w:right w:val="none" w:sz="0" w:space="0" w:color="auto"/>
      </w:divBdr>
    </w:div>
    <w:div w:id="148209311">
      <w:bodyDiv w:val="1"/>
      <w:marLeft w:val="0"/>
      <w:marRight w:val="0"/>
      <w:marTop w:val="0"/>
      <w:marBottom w:val="0"/>
      <w:divBdr>
        <w:top w:val="none" w:sz="0" w:space="0" w:color="auto"/>
        <w:left w:val="none" w:sz="0" w:space="0" w:color="auto"/>
        <w:bottom w:val="none" w:sz="0" w:space="0" w:color="auto"/>
        <w:right w:val="none" w:sz="0" w:space="0" w:color="auto"/>
      </w:divBdr>
    </w:div>
    <w:div w:id="150408353">
      <w:bodyDiv w:val="1"/>
      <w:marLeft w:val="0"/>
      <w:marRight w:val="0"/>
      <w:marTop w:val="0"/>
      <w:marBottom w:val="0"/>
      <w:divBdr>
        <w:top w:val="none" w:sz="0" w:space="0" w:color="auto"/>
        <w:left w:val="none" w:sz="0" w:space="0" w:color="auto"/>
        <w:bottom w:val="none" w:sz="0" w:space="0" w:color="auto"/>
        <w:right w:val="none" w:sz="0" w:space="0" w:color="auto"/>
      </w:divBdr>
    </w:div>
    <w:div w:id="153376484">
      <w:bodyDiv w:val="1"/>
      <w:marLeft w:val="0"/>
      <w:marRight w:val="0"/>
      <w:marTop w:val="0"/>
      <w:marBottom w:val="0"/>
      <w:divBdr>
        <w:top w:val="none" w:sz="0" w:space="0" w:color="auto"/>
        <w:left w:val="none" w:sz="0" w:space="0" w:color="auto"/>
        <w:bottom w:val="none" w:sz="0" w:space="0" w:color="auto"/>
        <w:right w:val="none" w:sz="0" w:space="0" w:color="auto"/>
      </w:divBdr>
    </w:div>
    <w:div w:id="153491948">
      <w:bodyDiv w:val="1"/>
      <w:marLeft w:val="0"/>
      <w:marRight w:val="0"/>
      <w:marTop w:val="0"/>
      <w:marBottom w:val="0"/>
      <w:divBdr>
        <w:top w:val="none" w:sz="0" w:space="0" w:color="auto"/>
        <w:left w:val="none" w:sz="0" w:space="0" w:color="auto"/>
        <w:bottom w:val="none" w:sz="0" w:space="0" w:color="auto"/>
        <w:right w:val="none" w:sz="0" w:space="0" w:color="auto"/>
      </w:divBdr>
    </w:div>
    <w:div w:id="153617482">
      <w:bodyDiv w:val="1"/>
      <w:marLeft w:val="0"/>
      <w:marRight w:val="0"/>
      <w:marTop w:val="0"/>
      <w:marBottom w:val="0"/>
      <w:divBdr>
        <w:top w:val="none" w:sz="0" w:space="0" w:color="auto"/>
        <w:left w:val="none" w:sz="0" w:space="0" w:color="auto"/>
        <w:bottom w:val="none" w:sz="0" w:space="0" w:color="auto"/>
        <w:right w:val="none" w:sz="0" w:space="0" w:color="auto"/>
      </w:divBdr>
    </w:div>
    <w:div w:id="153761709">
      <w:bodyDiv w:val="1"/>
      <w:marLeft w:val="0"/>
      <w:marRight w:val="0"/>
      <w:marTop w:val="0"/>
      <w:marBottom w:val="0"/>
      <w:divBdr>
        <w:top w:val="none" w:sz="0" w:space="0" w:color="auto"/>
        <w:left w:val="none" w:sz="0" w:space="0" w:color="auto"/>
        <w:bottom w:val="none" w:sz="0" w:space="0" w:color="auto"/>
        <w:right w:val="none" w:sz="0" w:space="0" w:color="auto"/>
      </w:divBdr>
    </w:div>
    <w:div w:id="157497591">
      <w:bodyDiv w:val="1"/>
      <w:marLeft w:val="0"/>
      <w:marRight w:val="0"/>
      <w:marTop w:val="0"/>
      <w:marBottom w:val="0"/>
      <w:divBdr>
        <w:top w:val="none" w:sz="0" w:space="0" w:color="auto"/>
        <w:left w:val="none" w:sz="0" w:space="0" w:color="auto"/>
        <w:bottom w:val="none" w:sz="0" w:space="0" w:color="auto"/>
        <w:right w:val="none" w:sz="0" w:space="0" w:color="auto"/>
      </w:divBdr>
    </w:div>
    <w:div w:id="158890226">
      <w:bodyDiv w:val="1"/>
      <w:marLeft w:val="0"/>
      <w:marRight w:val="0"/>
      <w:marTop w:val="0"/>
      <w:marBottom w:val="0"/>
      <w:divBdr>
        <w:top w:val="none" w:sz="0" w:space="0" w:color="auto"/>
        <w:left w:val="none" w:sz="0" w:space="0" w:color="auto"/>
        <w:bottom w:val="none" w:sz="0" w:space="0" w:color="auto"/>
        <w:right w:val="none" w:sz="0" w:space="0" w:color="auto"/>
      </w:divBdr>
    </w:div>
    <w:div w:id="159008445">
      <w:bodyDiv w:val="1"/>
      <w:marLeft w:val="0"/>
      <w:marRight w:val="0"/>
      <w:marTop w:val="0"/>
      <w:marBottom w:val="0"/>
      <w:divBdr>
        <w:top w:val="none" w:sz="0" w:space="0" w:color="auto"/>
        <w:left w:val="none" w:sz="0" w:space="0" w:color="auto"/>
        <w:bottom w:val="none" w:sz="0" w:space="0" w:color="auto"/>
        <w:right w:val="none" w:sz="0" w:space="0" w:color="auto"/>
      </w:divBdr>
    </w:div>
    <w:div w:id="160001866">
      <w:bodyDiv w:val="1"/>
      <w:marLeft w:val="0"/>
      <w:marRight w:val="0"/>
      <w:marTop w:val="0"/>
      <w:marBottom w:val="0"/>
      <w:divBdr>
        <w:top w:val="none" w:sz="0" w:space="0" w:color="auto"/>
        <w:left w:val="none" w:sz="0" w:space="0" w:color="auto"/>
        <w:bottom w:val="none" w:sz="0" w:space="0" w:color="auto"/>
        <w:right w:val="none" w:sz="0" w:space="0" w:color="auto"/>
      </w:divBdr>
    </w:div>
    <w:div w:id="161311926">
      <w:bodyDiv w:val="1"/>
      <w:marLeft w:val="0"/>
      <w:marRight w:val="0"/>
      <w:marTop w:val="0"/>
      <w:marBottom w:val="0"/>
      <w:divBdr>
        <w:top w:val="none" w:sz="0" w:space="0" w:color="auto"/>
        <w:left w:val="none" w:sz="0" w:space="0" w:color="auto"/>
        <w:bottom w:val="none" w:sz="0" w:space="0" w:color="auto"/>
        <w:right w:val="none" w:sz="0" w:space="0" w:color="auto"/>
      </w:divBdr>
    </w:div>
    <w:div w:id="162012177">
      <w:bodyDiv w:val="1"/>
      <w:marLeft w:val="0"/>
      <w:marRight w:val="0"/>
      <w:marTop w:val="0"/>
      <w:marBottom w:val="0"/>
      <w:divBdr>
        <w:top w:val="none" w:sz="0" w:space="0" w:color="auto"/>
        <w:left w:val="none" w:sz="0" w:space="0" w:color="auto"/>
        <w:bottom w:val="none" w:sz="0" w:space="0" w:color="auto"/>
        <w:right w:val="none" w:sz="0" w:space="0" w:color="auto"/>
      </w:divBdr>
    </w:div>
    <w:div w:id="162400878">
      <w:bodyDiv w:val="1"/>
      <w:marLeft w:val="0"/>
      <w:marRight w:val="0"/>
      <w:marTop w:val="0"/>
      <w:marBottom w:val="0"/>
      <w:divBdr>
        <w:top w:val="none" w:sz="0" w:space="0" w:color="auto"/>
        <w:left w:val="none" w:sz="0" w:space="0" w:color="auto"/>
        <w:bottom w:val="none" w:sz="0" w:space="0" w:color="auto"/>
        <w:right w:val="none" w:sz="0" w:space="0" w:color="auto"/>
      </w:divBdr>
    </w:div>
    <w:div w:id="162745001">
      <w:bodyDiv w:val="1"/>
      <w:marLeft w:val="0"/>
      <w:marRight w:val="0"/>
      <w:marTop w:val="0"/>
      <w:marBottom w:val="0"/>
      <w:divBdr>
        <w:top w:val="none" w:sz="0" w:space="0" w:color="auto"/>
        <w:left w:val="none" w:sz="0" w:space="0" w:color="auto"/>
        <w:bottom w:val="none" w:sz="0" w:space="0" w:color="auto"/>
        <w:right w:val="none" w:sz="0" w:space="0" w:color="auto"/>
      </w:divBdr>
    </w:div>
    <w:div w:id="162858254">
      <w:bodyDiv w:val="1"/>
      <w:marLeft w:val="0"/>
      <w:marRight w:val="0"/>
      <w:marTop w:val="0"/>
      <w:marBottom w:val="0"/>
      <w:divBdr>
        <w:top w:val="none" w:sz="0" w:space="0" w:color="auto"/>
        <w:left w:val="none" w:sz="0" w:space="0" w:color="auto"/>
        <w:bottom w:val="none" w:sz="0" w:space="0" w:color="auto"/>
        <w:right w:val="none" w:sz="0" w:space="0" w:color="auto"/>
      </w:divBdr>
    </w:div>
    <w:div w:id="165949323">
      <w:bodyDiv w:val="1"/>
      <w:marLeft w:val="0"/>
      <w:marRight w:val="0"/>
      <w:marTop w:val="0"/>
      <w:marBottom w:val="0"/>
      <w:divBdr>
        <w:top w:val="none" w:sz="0" w:space="0" w:color="auto"/>
        <w:left w:val="none" w:sz="0" w:space="0" w:color="auto"/>
        <w:bottom w:val="none" w:sz="0" w:space="0" w:color="auto"/>
        <w:right w:val="none" w:sz="0" w:space="0" w:color="auto"/>
      </w:divBdr>
    </w:div>
    <w:div w:id="168063622">
      <w:bodyDiv w:val="1"/>
      <w:marLeft w:val="0"/>
      <w:marRight w:val="0"/>
      <w:marTop w:val="0"/>
      <w:marBottom w:val="0"/>
      <w:divBdr>
        <w:top w:val="none" w:sz="0" w:space="0" w:color="auto"/>
        <w:left w:val="none" w:sz="0" w:space="0" w:color="auto"/>
        <w:bottom w:val="none" w:sz="0" w:space="0" w:color="auto"/>
        <w:right w:val="none" w:sz="0" w:space="0" w:color="auto"/>
      </w:divBdr>
    </w:div>
    <w:div w:id="168064679">
      <w:bodyDiv w:val="1"/>
      <w:marLeft w:val="0"/>
      <w:marRight w:val="0"/>
      <w:marTop w:val="0"/>
      <w:marBottom w:val="0"/>
      <w:divBdr>
        <w:top w:val="none" w:sz="0" w:space="0" w:color="auto"/>
        <w:left w:val="none" w:sz="0" w:space="0" w:color="auto"/>
        <w:bottom w:val="none" w:sz="0" w:space="0" w:color="auto"/>
        <w:right w:val="none" w:sz="0" w:space="0" w:color="auto"/>
      </w:divBdr>
    </w:div>
    <w:div w:id="169104885">
      <w:bodyDiv w:val="1"/>
      <w:marLeft w:val="0"/>
      <w:marRight w:val="0"/>
      <w:marTop w:val="0"/>
      <w:marBottom w:val="0"/>
      <w:divBdr>
        <w:top w:val="none" w:sz="0" w:space="0" w:color="auto"/>
        <w:left w:val="none" w:sz="0" w:space="0" w:color="auto"/>
        <w:bottom w:val="none" w:sz="0" w:space="0" w:color="auto"/>
        <w:right w:val="none" w:sz="0" w:space="0" w:color="auto"/>
      </w:divBdr>
    </w:div>
    <w:div w:id="170023450">
      <w:bodyDiv w:val="1"/>
      <w:marLeft w:val="0"/>
      <w:marRight w:val="0"/>
      <w:marTop w:val="0"/>
      <w:marBottom w:val="0"/>
      <w:divBdr>
        <w:top w:val="none" w:sz="0" w:space="0" w:color="auto"/>
        <w:left w:val="none" w:sz="0" w:space="0" w:color="auto"/>
        <w:bottom w:val="none" w:sz="0" w:space="0" w:color="auto"/>
        <w:right w:val="none" w:sz="0" w:space="0" w:color="auto"/>
      </w:divBdr>
    </w:div>
    <w:div w:id="172956781">
      <w:bodyDiv w:val="1"/>
      <w:marLeft w:val="0"/>
      <w:marRight w:val="0"/>
      <w:marTop w:val="0"/>
      <w:marBottom w:val="0"/>
      <w:divBdr>
        <w:top w:val="none" w:sz="0" w:space="0" w:color="auto"/>
        <w:left w:val="none" w:sz="0" w:space="0" w:color="auto"/>
        <w:bottom w:val="none" w:sz="0" w:space="0" w:color="auto"/>
        <w:right w:val="none" w:sz="0" w:space="0" w:color="auto"/>
      </w:divBdr>
    </w:div>
    <w:div w:id="177618937">
      <w:bodyDiv w:val="1"/>
      <w:marLeft w:val="0"/>
      <w:marRight w:val="0"/>
      <w:marTop w:val="0"/>
      <w:marBottom w:val="0"/>
      <w:divBdr>
        <w:top w:val="none" w:sz="0" w:space="0" w:color="auto"/>
        <w:left w:val="none" w:sz="0" w:space="0" w:color="auto"/>
        <w:bottom w:val="none" w:sz="0" w:space="0" w:color="auto"/>
        <w:right w:val="none" w:sz="0" w:space="0" w:color="auto"/>
      </w:divBdr>
    </w:div>
    <w:div w:id="181434783">
      <w:bodyDiv w:val="1"/>
      <w:marLeft w:val="0"/>
      <w:marRight w:val="0"/>
      <w:marTop w:val="0"/>
      <w:marBottom w:val="0"/>
      <w:divBdr>
        <w:top w:val="none" w:sz="0" w:space="0" w:color="auto"/>
        <w:left w:val="none" w:sz="0" w:space="0" w:color="auto"/>
        <w:bottom w:val="none" w:sz="0" w:space="0" w:color="auto"/>
        <w:right w:val="none" w:sz="0" w:space="0" w:color="auto"/>
      </w:divBdr>
    </w:div>
    <w:div w:id="183254101">
      <w:bodyDiv w:val="1"/>
      <w:marLeft w:val="0"/>
      <w:marRight w:val="0"/>
      <w:marTop w:val="0"/>
      <w:marBottom w:val="0"/>
      <w:divBdr>
        <w:top w:val="none" w:sz="0" w:space="0" w:color="auto"/>
        <w:left w:val="none" w:sz="0" w:space="0" w:color="auto"/>
        <w:bottom w:val="none" w:sz="0" w:space="0" w:color="auto"/>
        <w:right w:val="none" w:sz="0" w:space="0" w:color="auto"/>
      </w:divBdr>
    </w:div>
    <w:div w:id="184904621">
      <w:bodyDiv w:val="1"/>
      <w:marLeft w:val="0"/>
      <w:marRight w:val="0"/>
      <w:marTop w:val="0"/>
      <w:marBottom w:val="0"/>
      <w:divBdr>
        <w:top w:val="none" w:sz="0" w:space="0" w:color="auto"/>
        <w:left w:val="none" w:sz="0" w:space="0" w:color="auto"/>
        <w:bottom w:val="none" w:sz="0" w:space="0" w:color="auto"/>
        <w:right w:val="none" w:sz="0" w:space="0" w:color="auto"/>
      </w:divBdr>
    </w:div>
    <w:div w:id="190144101">
      <w:bodyDiv w:val="1"/>
      <w:marLeft w:val="0"/>
      <w:marRight w:val="0"/>
      <w:marTop w:val="0"/>
      <w:marBottom w:val="0"/>
      <w:divBdr>
        <w:top w:val="none" w:sz="0" w:space="0" w:color="auto"/>
        <w:left w:val="none" w:sz="0" w:space="0" w:color="auto"/>
        <w:bottom w:val="none" w:sz="0" w:space="0" w:color="auto"/>
        <w:right w:val="none" w:sz="0" w:space="0" w:color="auto"/>
      </w:divBdr>
    </w:div>
    <w:div w:id="191457725">
      <w:bodyDiv w:val="1"/>
      <w:marLeft w:val="0"/>
      <w:marRight w:val="0"/>
      <w:marTop w:val="0"/>
      <w:marBottom w:val="0"/>
      <w:divBdr>
        <w:top w:val="none" w:sz="0" w:space="0" w:color="auto"/>
        <w:left w:val="none" w:sz="0" w:space="0" w:color="auto"/>
        <w:bottom w:val="none" w:sz="0" w:space="0" w:color="auto"/>
        <w:right w:val="none" w:sz="0" w:space="0" w:color="auto"/>
      </w:divBdr>
    </w:div>
    <w:div w:id="199125979">
      <w:bodyDiv w:val="1"/>
      <w:marLeft w:val="0"/>
      <w:marRight w:val="0"/>
      <w:marTop w:val="0"/>
      <w:marBottom w:val="0"/>
      <w:divBdr>
        <w:top w:val="none" w:sz="0" w:space="0" w:color="auto"/>
        <w:left w:val="none" w:sz="0" w:space="0" w:color="auto"/>
        <w:bottom w:val="none" w:sz="0" w:space="0" w:color="auto"/>
        <w:right w:val="none" w:sz="0" w:space="0" w:color="auto"/>
      </w:divBdr>
    </w:div>
    <w:div w:id="202138713">
      <w:bodyDiv w:val="1"/>
      <w:marLeft w:val="0"/>
      <w:marRight w:val="0"/>
      <w:marTop w:val="0"/>
      <w:marBottom w:val="0"/>
      <w:divBdr>
        <w:top w:val="none" w:sz="0" w:space="0" w:color="auto"/>
        <w:left w:val="none" w:sz="0" w:space="0" w:color="auto"/>
        <w:bottom w:val="none" w:sz="0" w:space="0" w:color="auto"/>
        <w:right w:val="none" w:sz="0" w:space="0" w:color="auto"/>
      </w:divBdr>
    </w:div>
    <w:div w:id="204682216">
      <w:bodyDiv w:val="1"/>
      <w:marLeft w:val="0"/>
      <w:marRight w:val="0"/>
      <w:marTop w:val="0"/>
      <w:marBottom w:val="0"/>
      <w:divBdr>
        <w:top w:val="none" w:sz="0" w:space="0" w:color="auto"/>
        <w:left w:val="none" w:sz="0" w:space="0" w:color="auto"/>
        <w:bottom w:val="none" w:sz="0" w:space="0" w:color="auto"/>
        <w:right w:val="none" w:sz="0" w:space="0" w:color="auto"/>
      </w:divBdr>
    </w:div>
    <w:div w:id="205993090">
      <w:bodyDiv w:val="1"/>
      <w:marLeft w:val="0"/>
      <w:marRight w:val="0"/>
      <w:marTop w:val="0"/>
      <w:marBottom w:val="0"/>
      <w:divBdr>
        <w:top w:val="none" w:sz="0" w:space="0" w:color="auto"/>
        <w:left w:val="none" w:sz="0" w:space="0" w:color="auto"/>
        <w:bottom w:val="none" w:sz="0" w:space="0" w:color="auto"/>
        <w:right w:val="none" w:sz="0" w:space="0" w:color="auto"/>
      </w:divBdr>
    </w:div>
    <w:div w:id="207307463">
      <w:bodyDiv w:val="1"/>
      <w:marLeft w:val="0"/>
      <w:marRight w:val="0"/>
      <w:marTop w:val="0"/>
      <w:marBottom w:val="0"/>
      <w:divBdr>
        <w:top w:val="none" w:sz="0" w:space="0" w:color="auto"/>
        <w:left w:val="none" w:sz="0" w:space="0" w:color="auto"/>
        <w:bottom w:val="none" w:sz="0" w:space="0" w:color="auto"/>
        <w:right w:val="none" w:sz="0" w:space="0" w:color="auto"/>
      </w:divBdr>
    </w:div>
    <w:div w:id="209538110">
      <w:bodyDiv w:val="1"/>
      <w:marLeft w:val="0"/>
      <w:marRight w:val="0"/>
      <w:marTop w:val="0"/>
      <w:marBottom w:val="0"/>
      <w:divBdr>
        <w:top w:val="none" w:sz="0" w:space="0" w:color="auto"/>
        <w:left w:val="none" w:sz="0" w:space="0" w:color="auto"/>
        <w:bottom w:val="none" w:sz="0" w:space="0" w:color="auto"/>
        <w:right w:val="none" w:sz="0" w:space="0" w:color="auto"/>
      </w:divBdr>
    </w:div>
    <w:div w:id="210122175">
      <w:bodyDiv w:val="1"/>
      <w:marLeft w:val="0"/>
      <w:marRight w:val="0"/>
      <w:marTop w:val="0"/>
      <w:marBottom w:val="0"/>
      <w:divBdr>
        <w:top w:val="none" w:sz="0" w:space="0" w:color="auto"/>
        <w:left w:val="none" w:sz="0" w:space="0" w:color="auto"/>
        <w:bottom w:val="none" w:sz="0" w:space="0" w:color="auto"/>
        <w:right w:val="none" w:sz="0" w:space="0" w:color="auto"/>
      </w:divBdr>
    </w:div>
    <w:div w:id="210577161">
      <w:bodyDiv w:val="1"/>
      <w:marLeft w:val="0"/>
      <w:marRight w:val="0"/>
      <w:marTop w:val="0"/>
      <w:marBottom w:val="0"/>
      <w:divBdr>
        <w:top w:val="none" w:sz="0" w:space="0" w:color="auto"/>
        <w:left w:val="none" w:sz="0" w:space="0" w:color="auto"/>
        <w:bottom w:val="none" w:sz="0" w:space="0" w:color="auto"/>
        <w:right w:val="none" w:sz="0" w:space="0" w:color="auto"/>
      </w:divBdr>
    </w:div>
    <w:div w:id="212544434">
      <w:bodyDiv w:val="1"/>
      <w:marLeft w:val="0"/>
      <w:marRight w:val="0"/>
      <w:marTop w:val="0"/>
      <w:marBottom w:val="0"/>
      <w:divBdr>
        <w:top w:val="none" w:sz="0" w:space="0" w:color="auto"/>
        <w:left w:val="none" w:sz="0" w:space="0" w:color="auto"/>
        <w:bottom w:val="none" w:sz="0" w:space="0" w:color="auto"/>
        <w:right w:val="none" w:sz="0" w:space="0" w:color="auto"/>
      </w:divBdr>
    </w:div>
    <w:div w:id="214509145">
      <w:bodyDiv w:val="1"/>
      <w:marLeft w:val="0"/>
      <w:marRight w:val="0"/>
      <w:marTop w:val="0"/>
      <w:marBottom w:val="0"/>
      <w:divBdr>
        <w:top w:val="none" w:sz="0" w:space="0" w:color="auto"/>
        <w:left w:val="none" w:sz="0" w:space="0" w:color="auto"/>
        <w:bottom w:val="none" w:sz="0" w:space="0" w:color="auto"/>
        <w:right w:val="none" w:sz="0" w:space="0" w:color="auto"/>
      </w:divBdr>
    </w:div>
    <w:div w:id="218786807">
      <w:bodyDiv w:val="1"/>
      <w:marLeft w:val="0"/>
      <w:marRight w:val="0"/>
      <w:marTop w:val="0"/>
      <w:marBottom w:val="0"/>
      <w:divBdr>
        <w:top w:val="none" w:sz="0" w:space="0" w:color="auto"/>
        <w:left w:val="none" w:sz="0" w:space="0" w:color="auto"/>
        <w:bottom w:val="none" w:sz="0" w:space="0" w:color="auto"/>
        <w:right w:val="none" w:sz="0" w:space="0" w:color="auto"/>
      </w:divBdr>
    </w:div>
    <w:div w:id="218982837">
      <w:bodyDiv w:val="1"/>
      <w:marLeft w:val="0"/>
      <w:marRight w:val="0"/>
      <w:marTop w:val="0"/>
      <w:marBottom w:val="0"/>
      <w:divBdr>
        <w:top w:val="none" w:sz="0" w:space="0" w:color="auto"/>
        <w:left w:val="none" w:sz="0" w:space="0" w:color="auto"/>
        <w:bottom w:val="none" w:sz="0" w:space="0" w:color="auto"/>
        <w:right w:val="none" w:sz="0" w:space="0" w:color="auto"/>
      </w:divBdr>
    </w:div>
    <w:div w:id="219096276">
      <w:bodyDiv w:val="1"/>
      <w:marLeft w:val="0"/>
      <w:marRight w:val="0"/>
      <w:marTop w:val="0"/>
      <w:marBottom w:val="0"/>
      <w:divBdr>
        <w:top w:val="none" w:sz="0" w:space="0" w:color="auto"/>
        <w:left w:val="none" w:sz="0" w:space="0" w:color="auto"/>
        <w:bottom w:val="none" w:sz="0" w:space="0" w:color="auto"/>
        <w:right w:val="none" w:sz="0" w:space="0" w:color="auto"/>
      </w:divBdr>
    </w:div>
    <w:div w:id="220528907">
      <w:bodyDiv w:val="1"/>
      <w:marLeft w:val="0"/>
      <w:marRight w:val="0"/>
      <w:marTop w:val="0"/>
      <w:marBottom w:val="0"/>
      <w:divBdr>
        <w:top w:val="none" w:sz="0" w:space="0" w:color="auto"/>
        <w:left w:val="none" w:sz="0" w:space="0" w:color="auto"/>
        <w:bottom w:val="none" w:sz="0" w:space="0" w:color="auto"/>
        <w:right w:val="none" w:sz="0" w:space="0" w:color="auto"/>
      </w:divBdr>
    </w:div>
    <w:div w:id="221914808">
      <w:bodyDiv w:val="1"/>
      <w:marLeft w:val="0"/>
      <w:marRight w:val="0"/>
      <w:marTop w:val="0"/>
      <w:marBottom w:val="0"/>
      <w:divBdr>
        <w:top w:val="none" w:sz="0" w:space="0" w:color="auto"/>
        <w:left w:val="none" w:sz="0" w:space="0" w:color="auto"/>
        <w:bottom w:val="none" w:sz="0" w:space="0" w:color="auto"/>
        <w:right w:val="none" w:sz="0" w:space="0" w:color="auto"/>
      </w:divBdr>
    </w:div>
    <w:div w:id="222835493">
      <w:bodyDiv w:val="1"/>
      <w:marLeft w:val="0"/>
      <w:marRight w:val="0"/>
      <w:marTop w:val="0"/>
      <w:marBottom w:val="0"/>
      <w:divBdr>
        <w:top w:val="none" w:sz="0" w:space="0" w:color="auto"/>
        <w:left w:val="none" w:sz="0" w:space="0" w:color="auto"/>
        <w:bottom w:val="none" w:sz="0" w:space="0" w:color="auto"/>
        <w:right w:val="none" w:sz="0" w:space="0" w:color="auto"/>
      </w:divBdr>
    </w:div>
    <w:div w:id="226382578">
      <w:bodyDiv w:val="1"/>
      <w:marLeft w:val="0"/>
      <w:marRight w:val="0"/>
      <w:marTop w:val="0"/>
      <w:marBottom w:val="0"/>
      <w:divBdr>
        <w:top w:val="none" w:sz="0" w:space="0" w:color="auto"/>
        <w:left w:val="none" w:sz="0" w:space="0" w:color="auto"/>
        <w:bottom w:val="none" w:sz="0" w:space="0" w:color="auto"/>
        <w:right w:val="none" w:sz="0" w:space="0" w:color="auto"/>
      </w:divBdr>
    </w:div>
    <w:div w:id="229267831">
      <w:bodyDiv w:val="1"/>
      <w:marLeft w:val="0"/>
      <w:marRight w:val="0"/>
      <w:marTop w:val="0"/>
      <w:marBottom w:val="0"/>
      <w:divBdr>
        <w:top w:val="none" w:sz="0" w:space="0" w:color="auto"/>
        <w:left w:val="none" w:sz="0" w:space="0" w:color="auto"/>
        <w:bottom w:val="none" w:sz="0" w:space="0" w:color="auto"/>
        <w:right w:val="none" w:sz="0" w:space="0" w:color="auto"/>
      </w:divBdr>
    </w:div>
    <w:div w:id="232468531">
      <w:bodyDiv w:val="1"/>
      <w:marLeft w:val="0"/>
      <w:marRight w:val="0"/>
      <w:marTop w:val="0"/>
      <w:marBottom w:val="0"/>
      <w:divBdr>
        <w:top w:val="none" w:sz="0" w:space="0" w:color="auto"/>
        <w:left w:val="none" w:sz="0" w:space="0" w:color="auto"/>
        <w:bottom w:val="none" w:sz="0" w:space="0" w:color="auto"/>
        <w:right w:val="none" w:sz="0" w:space="0" w:color="auto"/>
      </w:divBdr>
    </w:div>
    <w:div w:id="234172063">
      <w:bodyDiv w:val="1"/>
      <w:marLeft w:val="0"/>
      <w:marRight w:val="0"/>
      <w:marTop w:val="0"/>
      <w:marBottom w:val="0"/>
      <w:divBdr>
        <w:top w:val="none" w:sz="0" w:space="0" w:color="auto"/>
        <w:left w:val="none" w:sz="0" w:space="0" w:color="auto"/>
        <w:bottom w:val="none" w:sz="0" w:space="0" w:color="auto"/>
        <w:right w:val="none" w:sz="0" w:space="0" w:color="auto"/>
      </w:divBdr>
    </w:div>
    <w:div w:id="234557170">
      <w:bodyDiv w:val="1"/>
      <w:marLeft w:val="0"/>
      <w:marRight w:val="0"/>
      <w:marTop w:val="0"/>
      <w:marBottom w:val="0"/>
      <w:divBdr>
        <w:top w:val="none" w:sz="0" w:space="0" w:color="auto"/>
        <w:left w:val="none" w:sz="0" w:space="0" w:color="auto"/>
        <w:bottom w:val="none" w:sz="0" w:space="0" w:color="auto"/>
        <w:right w:val="none" w:sz="0" w:space="0" w:color="auto"/>
      </w:divBdr>
    </w:div>
    <w:div w:id="236133167">
      <w:bodyDiv w:val="1"/>
      <w:marLeft w:val="0"/>
      <w:marRight w:val="0"/>
      <w:marTop w:val="0"/>
      <w:marBottom w:val="0"/>
      <w:divBdr>
        <w:top w:val="none" w:sz="0" w:space="0" w:color="auto"/>
        <w:left w:val="none" w:sz="0" w:space="0" w:color="auto"/>
        <w:bottom w:val="none" w:sz="0" w:space="0" w:color="auto"/>
        <w:right w:val="none" w:sz="0" w:space="0" w:color="auto"/>
      </w:divBdr>
    </w:div>
    <w:div w:id="238372326">
      <w:bodyDiv w:val="1"/>
      <w:marLeft w:val="0"/>
      <w:marRight w:val="0"/>
      <w:marTop w:val="0"/>
      <w:marBottom w:val="0"/>
      <w:divBdr>
        <w:top w:val="none" w:sz="0" w:space="0" w:color="auto"/>
        <w:left w:val="none" w:sz="0" w:space="0" w:color="auto"/>
        <w:bottom w:val="none" w:sz="0" w:space="0" w:color="auto"/>
        <w:right w:val="none" w:sz="0" w:space="0" w:color="auto"/>
      </w:divBdr>
    </w:div>
    <w:div w:id="242375669">
      <w:bodyDiv w:val="1"/>
      <w:marLeft w:val="0"/>
      <w:marRight w:val="0"/>
      <w:marTop w:val="0"/>
      <w:marBottom w:val="0"/>
      <w:divBdr>
        <w:top w:val="none" w:sz="0" w:space="0" w:color="auto"/>
        <w:left w:val="none" w:sz="0" w:space="0" w:color="auto"/>
        <w:bottom w:val="none" w:sz="0" w:space="0" w:color="auto"/>
        <w:right w:val="none" w:sz="0" w:space="0" w:color="auto"/>
      </w:divBdr>
    </w:div>
    <w:div w:id="245308415">
      <w:bodyDiv w:val="1"/>
      <w:marLeft w:val="0"/>
      <w:marRight w:val="0"/>
      <w:marTop w:val="0"/>
      <w:marBottom w:val="0"/>
      <w:divBdr>
        <w:top w:val="none" w:sz="0" w:space="0" w:color="auto"/>
        <w:left w:val="none" w:sz="0" w:space="0" w:color="auto"/>
        <w:bottom w:val="none" w:sz="0" w:space="0" w:color="auto"/>
        <w:right w:val="none" w:sz="0" w:space="0" w:color="auto"/>
      </w:divBdr>
    </w:div>
    <w:div w:id="246035779">
      <w:bodyDiv w:val="1"/>
      <w:marLeft w:val="0"/>
      <w:marRight w:val="0"/>
      <w:marTop w:val="0"/>
      <w:marBottom w:val="0"/>
      <w:divBdr>
        <w:top w:val="none" w:sz="0" w:space="0" w:color="auto"/>
        <w:left w:val="none" w:sz="0" w:space="0" w:color="auto"/>
        <w:bottom w:val="none" w:sz="0" w:space="0" w:color="auto"/>
        <w:right w:val="none" w:sz="0" w:space="0" w:color="auto"/>
      </w:divBdr>
    </w:div>
    <w:div w:id="246501281">
      <w:bodyDiv w:val="1"/>
      <w:marLeft w:val="0"/>
      <w:marRight w:val="0"/>
      <w:marTop w:val="0"/>
      <w:marBottom w:val="0"/>
      <w:divBdr>
        <w:top w:val="none" w:sz="0" w:space="0" w:color="auto"/>
        <w:left w:val="none" w:sz="0" w:space="0" w:color="auto"/>
        <w:bottom w:val="none" w:sz="0" w:space="0" w:color="auto"/>
        <w:right w:val="none" w:sz="0" w:space="0" w:color="auto"/>
      </w:divBdr>
    </w:div>
    <w:div w:id="249122630">
      <w:bodyDiv w:val="1"/>
      <w:marLeft w:val="0"/>
      <w:marRight w:val="0"/>
      <w:marTop w:val="0"/>
      <w:marBottom w:val="0"/>
      <w:divBdr>
        <w:top w:val="none" w:sz="0" w:space="0" w:color="auto"/>
        <w:left w:val="none" w:sz="0" w:space="0" w:color="auto"/>
        <w:bottom w:val="none" w:sz="0" w:space="0" w:color="auto"/>
        <w:right w:val="none" w:sz="0" w:space="0" w:color="auto"/>
      </w:divBdr>
    </w:div>
    <w:div w:id="253251078">
      <w:bodyDiv w:val="1"/>
      <w:marLeft w:val="0"/>
      <w:marRight w:val="0"/>
      <w:marTop w:val="0"/>
      <w:marBottom w:val="0"/>
      <w:divBdr>
        <w:top w:val="none" w:sz="0" w:space="0" w:color="auto"/>
        <w:left w:val="none" w:sz="0" w:space="0" w:color="auto"/>
        <w:bottom w:val="none" w:sz="0" w:space="0" w:color="auto"/>
        <w:right w:val="none" w:sz="0" w:space="0" w:color="auto"/>
      </w:divBdr>
    </w:div>
    <w:div w:id="254948198">
      <w:bodyDiv w:val="1"/>
      <w:marLeft w:val="0"/>
      <w:marRight w:val="0"/>
      <w:marTop w:val="0"/>
      <w:marBottom w:val="0"/>
      <w:divBdr>
        <w:top w:val="none" w:sz="0" w:space="0" w:color="auto"/>
        <w:left w:val="none" w:sz="0" w:space="0" w:color="auto"/>
        <w:bottom w:val="none" w:sz="0" w:space="0" w:color="auto"/>
        <w:right w:val="none" w:sz="0" w:space="0" w:color="auto"/>
      </w:divBdr>
    </w:div>
    <w:div w:id="256602727">
      <w:bodyDiv w:val="1"/>
      <w:marLeft w:val="0"/>
      <w:marRight w:val="0"/>
      <w:marTop w:val="0"/>
      <w:marBottom w:val="0"/>
      <w:divBdr>
        <w:top w:val="none" w:sz="0" w:space="0" w:color="auto"/>
        <w:left w:val="none" w:sz="0" w:space="0" w:color="auto"/>
        <w:bottom w:val="none" w:sz="0" w:space="0" w:color="auto"/>
        <w:right w:val="none" w:sz="0" w:space="0" w:color="auto"/>
      </w:divBdr>
    </w:div>
    <w:div w:id="258099665">
      <w:bodyDiv w:val="1"/>
      <w:marLeft w:val="0"/>
      <w:marRight w:val="0"/>
      <w:marTop w:val="0"/>
      <w:marBottom w:val="0"/>
      <w:divBdr>
        <w:top w:val="none" w:sz="0" w:space="0" w:color="auto"/>
        <w:left w:val="none" w:sz="0" w:space="0" w:color="auto"/>
        <w:bottom w:val="none" w:sz="0" w:space="0" w:color="auto"/>
        <w:right w:val="none" w:sz="0" w:space="0" w:color="auto"/>
      </w:divBdr>
    </w:div>
    <w:div w:id="259024590">
      <w:bodyDiv w:val="1"/>
      <w:marLeft w:val="0"/>
      <w:marRight w:val="0"/>
      <w:marTop w:val="0"/>
      <w:marBottom w:val="0"/>
      <w:divBdr>
        <w:top w:val="none" w:sz="0" w:space="0" w:color="auto"/>
        <w:left w:val="none" w:sz="0" w:space="0" w:color="auto"/>
        <w:bottom w:val="none" w:sz="0" w:space="0" w:color="auto"/>
        <w:right w:val="none" w:sz="0" w:space="0" w:color="auto"/>
      </w:divBdr>
    </w:div>
    <w:div w:id="260070822">
      <w:bodyDiv w:val="1"/>
      <w:marLeft w:val="0"/>
      <w:marRight w:val="0"/>
      <w:marTop w:val="0"/>
      <w:marBottom w:val="0"/>
      <w:divBdr>
        <w:top w:val="none" w:sz="0" w:space="0" w:color="auto"/>
        <w:left w:val="none" w:sz="0" w:space="0" w:color="auto"/>
        <w:bottom w:val="none" w:sz="0" w:space="0" w:color="auto"/>
        <w:right w:val="none" w:sz="0" w:space="0" w:color="auto"/>
      </w:divBdr>
    </w:div>
    <w:div w:id="263340168">
      <w:bodyDiv w:val="1"/>
      <w:marLeft w:val="0"/>
      <w:marRight w:val="0"/>
      <w:marTop w:val="0"/>
      <w:marBottom w:val="0"/>
      <w:divBdr>
        <w:top w:val="none" w:sz="0" w:space="0" w:color="auto"/>
        <w:left w:val="none" w:sz="0" w:space="0" w:color="auto"/>
        <w:bottom w:val="none" w:sz="0" w:space="0" w:color="auto"/>
        <w:right w:val="none" w:sz="0" w:space="0" w:color="auto"/>
      </w:divBdr>
    </w:div>
    <w:div w:id="264726258">
      <w:bodyDiv w:val="1"/>
      <w:marLeft w:val="0"/>
      <w:marRight w:val="0"/>
      <w:marTop w:val="0"/>
      <w:marBottom w:val="0"/>
      <w:divBdr>
        <w:top w:val="none" w:sz="0" w:space="0" w:color="auto"/>
        <w:left w:val="none" w:sz="0" w:space="0" w:color="auto"/>
        <w:bottom w:val="none" w:sz="0" w:space="0" w:color="auto"/>
        <w:right w:val="none" w:sz="0" w:space="0" w:color="auto"/>
      </w:divBdr>
    </w:div>
    <w:div w:id="265231587">
      <w:bodyDiv w:val="1"/>
      <w:marLeft w:val="0"/>
      <w:marRight w:val="0"/>
      <w:marTop w:val="0"/>
      <w:marBottom w:val="0"/>
      <w:divBdr>
        <w:top w:val="none" w:sz="0" w:space="0" w:color="auto"/>
        <w:left w:val="none" w:sz="0" w:space="0" w:color="auto"/>
        <w:bottom w:val="none" w:sz="0" w:space="0" w:color="auto"/>
        <w:right w:val="none" w:sz="0" w:space="0" w:color="auto"/>
      </w:divBdr>
    </w:div>
    <w:div w:id="265698611">
      <w:bodyDiv w:val="1"/>
      <w:marLeft w:val="0"/>
      <w:marRight w:val="0"/>
      <w:marTop w:val="0"/>
      <w:marBottom w:val="0"/>
      <w:divBdr>
        <w:top w:val="none" w:sz="0" w:space="0" w:color="auto"/>
        <w:left w:val="none" w:sz="0" w:space="0" w:color="auto"/>
        <w:bottom w:val="none" w:sz="0" w:space="0" w:color="auto"/>
        <w:right w:val="none" w:sz="0" w:space="0" w:color="auto"/>
      </w:divBdr>
    </w:div>
    <w:div w:id="266356644">
      <w:bodyDiv w:val="1"/>
      <w:marLeft w:val="0"/>
      <w:marRight w:val="0"/>
      <w:marTop w:val="0"/>
      <w:marBottom w:val="0"/>
      <w:divBdr>
        <w:top w:val="none" w:sz="0" w:space="0" w:color="auto"/>
        <w:left w:val="none" w:sz="0" w:space="0" w:color="auto"/>
        <w:bottom w:val="none" w:sz="0" w:space="0" w:color="auto"/>
        <w:right w:val="none" w:sz="0" w:space="0" w:color="auto"/>
      </w:divBdr>
    </w:div>
    <w:div w:id="266473394">
      <w:bodyDiv w:val="1"/>
      <w:marLeft w:val="0"/>
      <w:marRight w:val="0"/>
      <w:marTop w:val="0"/>
      <w:marBottom w:val="0"/>
      <w:divBdr>
        <w:top w:val="none" w:sz="0" w:space="0" w:color="auto"/>
        <w:left w:val="none" w:sz="0" w:space="0" w:color="auto"/>
        <w:bottom w:val="none" w:sz="0" w:space="0" w:color="auto"/>
        <w:right w:val="none" w:sz="0" w:space="0" w:color="auto"/>
      </w:divBdr>
    </w:div>
    <w:div w:id="267200302">
      <w:bodyDiv w:val="1"/>
      <w:marLeft w:val="0"/>
      <w:marRight w:val="0"/>
      <w:marTop w:val="0"/>
      <w:marBottom w:val="0"/>
      <w:divBdr>
        <w:top w:val="none" w:sz="0" w:space="0" w:color="auto"/>
        <w:left w:val="none" w:sz="0" w:space="0" w:color="auto"/>
        <w:bottom w:val="none" w:sz="0" w:space="0" w:color="auto"/>
        <w:right w:val="none" w:sz="0" w:space="0" w:color="auto"/>
      </w:divBdr>
    </w:div>
    <w:div w:id="267859098">
      <w:bodyDiv w:val="1"/>
      <w:marLeft w:val="0"/>
      <w:marRight w:val="0"/>
      <w:marTop w:val="0"/>
      <w:marBottom w:val="0"/>
      <w:divBdr>
        <w:top w:val="none" w:sz="0" w:space="0" w:color="auto"/>
        <w:left w:val="none" w:sz="0" w:space="0" w:color="auto"/>
        <w:bottom w:val="none" w:sz="0" w:space="0" w:color="auto"/>
        <w:right w:val="none" w:sz="0" w:space="0" w:color="auto"/>
      </w:divBdr>
    </w:div>
    <w:div w:id="271743787">
      <w:bodyDiv w:val="1"/>
      <w:marLeft w:val="0"/>
      <w:marRight w:val="0"/>
      <w:marTop w:val="0"/>
      <w:marBottom w:val="0"/>
      <w:divBdr>
        <w:top w:val="none" w:sz="0" w:space="0" w:color="auto"/>
        <w:left w:val="none" w:sz="0" w:space="0" w:color="auto"/>
        <w:bottom w:val="none" w:sz="0" w:space="0" w:color="auto"/>
        <w:right w:val="none" w:sz="0" w:space="0" w:color="auto"/>
      </w:divBdr>
    </w:div>
    <w:div w:id="272245676">
      <w:bodyDiv w:val="1"/>
      <w:marLeft w:val="0"/>
      <w:marRight w:val="0"/>
      <w:marTop w:val="0"/>
      <w:marBottom w:val="0"/>
      <w:divBdr>
        <w:top w:val="none" w:sz="0" w:space="0" w:color="auto"/>
        <w:left w:val="none" w:sz="0" w:space="0" w:color="auto"/>
        <w:bottom w:val="none" w:sz="0" w:space="0" w:color="auto"/>
        <w:right w:val="none" w:sz="0" w:space="0" w:color="auto"/>
      </w:divBdr>
    </w:div>
    <w:div w:id="273489566">
      <w:bodyDiv w:val="1"/>
      <w:marLeft w:val="0"/>
      <w:marRight w:val="0"/>
      <w:marTop w:val="0"/>
      <w:marBottom w:val="0"/>
      <w:divBdr>
        <w:top w:val="none" w:sz="0" w:space="0" w:color="auto"/>
        <w:left w:val="none" w:sz="0" w:space="0" w:color="auto"/>
        <w:bottom w:val="none" w:sz="0" w:space="0" w:color="auto"/>
        <w:right w:val="none" w:sz="0" w:space="0" w:color="auto"/>
      </w:divBdr>
    </w:div>
    <w:div w:id="274949809">
      <w:bodyDiv w:val="1"/>
      <w:marLeft w:val="0"/>
      <w:marRight w:val="0"/>
      <w:marTop w:val="0"/>
      <w:marBottom w:val="0"/>
      <w:divBdr>
        <w:top w:val="none" w:sz="0" w:space="0" w:color="auto"/>
        <w:left w:val="none" w:sz="0" w:space="0" w:color="auto"/>
        <w:bottom w:val="none" w:sz="0" w:space="0" w:color="auto"/>
        <w:right w:val="none" w:sz="0" w:space="0" w:color="auto"/>
      </w:divBdr>
    </w:div>
    <w:div w:id="275453786">
      <w:bodyDiv w:val="1"/>
      <w:marLeft w:val="0"/>
      <w:marRight w:val="0"/>
      <w:marTop w:val="0"/>
      <w:marBottom w:val="0"/>
      <w:divBdr>
        <w:top w:val="none" w:sz="0" w:space="0" w:color="auto"/>
        <w:left w:val="none" w:sz="0" w:space="0" w:color="auto"/>
        <w:bottom w:val="none" w:sz="0" w:space="0" w:color="auto"/>
        <w:right w:val="none" w:sz="0" w:space="0" w:color="auto"/>
      </w:divBdr>
    </w:div>
    <w:div w:id="277295220">
      <w:bodyDiv w:val="1"/>
      <w:marLeft w:val="0"/>
      <w:marRight w:val="0"/>
      <w:marTop w:val="0"/>
      <w:marBottom w:val="0"/>
      <w:divBdr>
        <w:top w:val="none" w:sz="0" w:space="0" w:color="auto"/>
        <w:left w:val="none" w:sz="0" w:space="0" w:color="auto"/>
        <w:bottom w:val="none" w:sz="0" w:space="0" w:color="auto"/>
        <w:right w:val="none" w:sz="0" w:space="0" w:color="auto"/>
      </w:divBdr>
    </w:div>
    <w:div w:id="279338814">
      <w:bodyDiv w:val="1"/>
      <w:marLeft w:val="0"/>
      <w:marRight w:val="0"/>
      <w:marTop w:val="0"/>
      <w:marBottom w:val="0"/>
      <w:divBdr>
        <w:top w:val="none" w:sz="0" w:space="0" w:color="auto"/>
        <w:left w:val="none" w:sz="0" w:space="0" w:color="auto"/>
        <w:bottom w:val="none" w:sz="0" w:space="0" w:color="auto"/>
        <w:right w:val="none" w:sz="0" w:space="0" w:color="auto"/>
      </w:divBdr>
    </w:div>
    <w:div w:id="280648221">
      <w:bodyDiv w:val="1"/>
      <w:marLeft w:val="0"/>
      <w:marRight w:val="0"/>
      <w:marTop w:val="0"/>
      <w:marBottom w:val="0"/>
      <w:divBdr>
        <w:top w:val="none" w:sz="0" w:space="0" w:color="auto"/>
        <w:left w:val="none" w:sz="0" w:space="0" w:color="auto"/>
        <w:bottom w:val="none" w:sz="0" w:space="0" w:color="auto"/>
        <w:right w:val="none" w:sz="0" w:space="0" w:color="auto"/>
      </w:divBdr>
    </w:div>
    <w:div w:id="281423116">
      <w:bodyDiv w:val="1"/>
      <w:marLeft w:val="0"/>
      <w:marRight w:val="0"/>
      <w:marTop w:val="0"/>
      <w:marBottom w:val="0"/>
      <w:divBdr>
        <w:top w:val="none" w:sz="0" w:space="0" w:color="auto"/>
        <w:left w:val="none" w:sz="0" w:space="0" w:color="auto"/>
        <w:bottom w:val="none" w:sz="0" w:space="0" w:color="auto"/>
        <w:right w:val="none" w:sz="0" w:space="0" w:color="auto"/>
      </w:divBdr>
    </w:div>
    <w:div w:id="282274132">
      <w:bodyDiv w:val="1"/>
      <w:marLeft w:val="0"/>
      <w:marRight w:val="0"/>
      <w:marTop w:val="0"/>
      <w:marBottom w:val="0"/>
      <w:divBdr>
        <w:top w:val="none" w:sz="0" w:space="0" w:color="auto"/>
        <w:left w:val="none" w:sz="0" w:space="0" w:color="auto"/>
        <w:bottom w:val="none" w:sz="0" w:space="0" w:color="auto"/>
        <w:right w:val="none" w:sz="0" w:space="0" w:color="auto"/>
      </w:divBdr>
    </w:div>
    <w:div w:id="283002190">
      <w:bodyDiv w:val="1"/>
      <w:marLeft w:val="0"/>
      <w:marRight w:val="0"/>
      <w:marTop w:val="0"/>
      <w:marBottom w:val="0"/>
      <w:divBdr>
        <w:top w:val="none" w:sz="0" w:space="0" w:color="auto"/>
        <w:left w:val="none" w:sz="0" w:space="0" w:color="auto"/>
        <w:bottom w:val="none" w:sz="0" w:space="0" w:color="auto"/>
        <w:right w:val="none" w:sz="0" w:space="0" w:color="auto"/>
      </w:divBdr>
    </w:div>
    <w:div w:id="283388352">
      <w:bodyDiv w:val="1"/>
      <w:marLeft w:val="0"/>
      <w:marRight w:val="0"/>
      <w:marTop w:val="0"/>
      <w:marBottom w:val="0"/>
      <w:divBdr>
        <w:top w:val="none" w:sz="0" w:space="0" w:color="auto"/>
        <w:left w:val="none" w:sz="0" w:space="0" w:color="auto"/>
        <w:bottom w:val="none" w:sz="0" w:space="0" w:color="auto"/>
        <w:right w:val="none" w:sz="0" w:space="0" w:color="auto"/>
      </w:divBdr>
    </w:div>
    <w:div w:id="291207008">
      <w:bodyDiv w:val="1"/>
      <w:marLeft w:val="0"/>
      <w:marRight w:val="0"/>
      <w:marTop w:val="0"/>
      <w:marBottom w:val="0"/>
      <w:divBdr>
        <w:top w:val="none" w:sz="0" w:space="0" w:color="auto"/>
        <w:left w:val="none" w:sz="0" w:space="0" w:color="auto"/>
        <w:bottom w:val="none" w:sz="0" w:space="0" w:color="auto"/>
        <w:right w:val="none" w:sz="0" w:space="0" w:color="auto"/>
      </w:divBdr>
    </w:div>
    <w:div w:id="291835915">
      <w:bodyDiv w:val="1"/>
      <w:marLeft w:val="0"/>
      <w:marRight w:val="0"/>
      <w:marTop w:val="0"/>
      <w:marBottom w:val="0"/>
      <w:divBdr>
        <w:top w:val="none" w:sz="0" w:space="0" w:color="auto"/>
        <w:left w:val="none" w:sz="0" w:space="0" w:color="auto"/>
        <w:bottom w:val="none" w:sz="0" w:space="0" w:color="auto"/>
        <w:right w:val="none" w:sz="0" w:space="0" w:color="auto"/>
      </w:divBdr>
    </w:div>
    <w:div w:id="291836881">
      <w:bodyDiv w:val="1"/>
      <w:marLeft w:val="0"/>
      <w:marRight w:val="0"/>
      <w:marTop w:val="0"/>
      <w:marBottom w:val="0"/>
      <w:divBdr>
        <w:top w:val="none" w:sz="0" w:space="0" w:color="auto"/>
        <w:left w:val="none" w:sz="0" w:space="0" w:color="auto"/>
        <w:bottom w:val="none" w:sz="0" w:space="0" w:color="auto"/>
        <w:right w:val="none" w:sz="0" w:space="0" w:color="auto"/>
      </w:divBdr>
    </w:div>
    <w:div w:id="293566494">
      <w:bodyDiv w:val="1"/>
      <w:marLeft w:val="0"/>
      <w:marRight w:val="0"/>
      <w:marTop w:val="0"/>
      <w:marBottom w:val="0"/>
      <w:divBdr>
        <w:top w:val="none" w:sz="0" w:space="0" w:color="auto"/>
        <w:left w:val="none" w:sz="0" w:space="0" w:color="auto"/>
        <w:bottom w:val="none" w:sz="0" w:space="0" w:color="auto"/>
        <w:right w:val="none" w:sz="0" w:space="0" w:color="auto"/>
      </w:divBdr>
    </w:div>
    <w:div w:id="297879205">
      <w:bodyDiv w:val="1"/>
      <w:marLeft w:val="0"/>
      <w:marRight w:val="0"/>
      <w:marTop w:val="0"/>
      <w:marBottom w:val="0"/>
      <w:divBdr>
        <w:top w:val="none" w:sz="0" w:space="0" w:color="auto"/>
        <w:left w:val="none" w:sz="0" w:space="0" w:color="auto"/>
        <w:bottom w:val="none" w:sz="0" w:space="0" w:color="auto"/>
        <w:right w:val="none" w:sz="0" w:space="0" w:color="auto"/>
      </w:divBdr>
    </w:div>
    <w:div w:id="299388934">
      <w:bodyDiv w:val="1"/>
      <w:marLeft w:val="0"/>
      <w:marRight w:val="0"/>
      <w:marTop w:val="0"/>
      <w:marBottom w:val="0"/>
      <w:divBdr>
        <w:top w:val="none" w:sz="0" w:space="0" w:color="auto"/>
        <w:left w:val="none" w:sz="0" w:space="0" w:color="auto"/>
        <w:bottom w:val="none" w:sz="0" w:space="0" w:color="auto"/>
        <w:right w:val="none" w:sz="0" w:space="0" w:color="auto"/>
      </w:divBdr>
    </w:div>
    <w:div w:id="299728548">
      <w:bodyDiv w:val="1"/>
      <w:marLeft w:val="0"/>
      <w:marRight w:val="0"/>
      <w:marTop w:val="0"/>
      <w:marBottom w:val="0"/>
      <w:divBdr>
        <w:top w:val="none" w:sz="0" w:space="0" w:color="auto"/>
        <w:left w:val="none" w:sz="0" w:space="0" w:color="auto"/>
        <w:bottom w:val="none" w:sz="0" w:space="0" w:color="auto"/>
        <w:right w:val="none" w:sz="0" w:space="0" w:color="auto"/>
      </w:divBdr>
    </w:div>
    <w:div w:id="300113248">
      <w:bodyDiv w:val="1"/>
      <w:marLeft w:val="0"/>
      <w:marRight w:val="0"/>
      <w:marTop w:val="0"/>
      <w:marBottom w:val="0"/>
      <w:divBdr>
        <w:top w:val="none" w:sz="0" w:space="0" w:color="auto"/>
        <w:left w:val="none" w:sz="0" w:space="0" w:color="auto"/>
        <w:bottom w:val="none" w:sz="0" w:space="0" w:color="auto"/>
        <w:right w:val="none" w:sz="0" w:space="0" w:color="auto"/>
      </w:divBdr>
    </w:div>
    <w:div w:id="300961205">
      <w:bodyDiv w:val="1"/>
      <w:marLeft w:val="0"/>
      <w:marRight w:val="0"/>
      <w:marTop w:val="0"/>
      <w:marBottom w:val="0"/>
      <w:divBdr>
        <w:top w:val="none" w:sz="0" w:space="0" w:color="auto"/>
        <w:left w:val="none" w:sz="0" w:space="0" w:color="auto"/>
        <w:bottom w:val="none" w:sz="0" w:space="0" w:color="auto"/>
        <w:right w:val="none" w:sz="0" w:space="0" w:color="auto"/>
      </w:divBdr>
    </w:div>
    <w:div w:id="301347450">
      <w:bodyDiv w:val="1"/>
      <w:marLeft w:val="0"/>
      <w:marRight w:val="0"/>
      <w:marTop w:val="0"/>
      <w:marBottom w:val="0"/>
      <w:divBdr>
        <w:top w:val="none" w:sz="0" w:space="0" w:color="auto"/>
        <w:left w:val="none" w:sz="0" w:space="0" w:color="auto"/>
        <w:bottom w:val="none" w:sz="0" w:space="0" w:color="auto"/>
        <w:right w:val="none" w:sz="0" w:space="0" w:color="auto"/>
      </w:divBdr>
    </w:div>
    <w:div w:id="305355005">
      <w:bodyDiv w:val="1"/>
      <w:marLeft w:val="0"/>
      <w:marRight w:val="0"/>
      <w:marTop w:val="0"/>
      <w:marBottom w:val="0"/>
      <w:divBdr>
        <w:top w:val="none" w:sz="0" w:space="0" w:color="auto"/>
        <w:left w:val="none" w:sz="0" w:space="0" w:color="auto"/>
        <w:bottom w:val="none" w:sz="0" w:space="0" w:color="auto"/>
        <w:right w:val="none" w:sz="0" w:space="0" w:color="auto"/>
      </w:divBdr>
    </w:div>
    <w:div w:id="307051922">
      <w:bodyDiv w:val="1"/>
      <w:marLeft w:val="0"/>
      <w:marRight w:val="0"/>
      <w:marTop w:val="0"/>
      <w:marBottom w:val="0"/>
      <w:divBdr>
        <w:top w:val="none" w:sz="0" w:space="0" w:color="auto"/>
        <w:left w:val="none" w:sz="0" w:space="0" w:color="auto"/>
        <w:bottom w:val="none" w:sz="0" w:space="0" w:color="auto"/>
        <w:right w:val="none" w:sz="0" w:space="0" w:color="auto"/>
      </w:divBdr>
    </w:div>
    <w:div w:id="307324008">
      <w:bodyDiv w:val="1"/>
      <w:marLeft w:val="0"/>
      <w:marRight w:val="0"/>
      <w:marTop w:val="0"/>
      <w:marBottom w:val="0"/>
      <w:divBdr>
        <w:top w:val="none" w:sz="0" w:space="0" w:color="auto"/>
        <w:left w:val="none" w:sz="0" w:space="0" w:color="auto"/>
        <w:bottom w:val="none" w:sz="0" w:space="0" w:color="auto"/>
        <w:right w:val="none" w:sz="0" w:space="0" w:color="auto"/>
      </w:divBdr>
    </w:div>
    <w:div w:id="308097356">
      <w:bodyDiv w:val="1"/>
      <w:marLeft w:val="0"/>
      <w:marRight w:val="0"/>
      <w:marTop w:val="0"/>
      <w:marBottom w:val="0"/>
      <w:divBdr>
        <w:top w:val="none" w:sz="0" w:space="0" w:color="auto"/>
        <w:left w:val="none" w:sz="0" w:space="0" w:color="auto"/>
        <w:bottom w:val="none" w:sz="0" w:space="0" w:color="auto"/>
        <w:right w:val="none" w:sz="0" w:space="0" w:color="auto"/>
      </w:divBdr>
    </w:div>
    <w:div w:id="309214798">
      <w:bodyDiv w:val="1"/>
      <w:marLeft w:val="0"/>
      <w:marRight w:val="0"/>
      <w:marTop w:val="0"/>
      <w:marBottom w:val="0"/>
      <w:divBdr>
        <w:top w:val="none" w:sz="0" w:space="0" w:color="auto"/>
        <w:left w:val="none" w:sz="0" w:space="0" w:color="auto"/>
        <w:bottom w:val="none" w:sz="0" w:space="0" w:color="auto"/>
        <w:right w:val="none" w:sz="0" w:space="0" w:color="auto"/>
      </w:divBdr>
    </w:div>
    <w:div w:id="312297169">
      <w:bodyDiv w:val="1"/>
      <w:marLeft w:val="0"/>
      <w:marRight w:val="0"/>
      <w:marTop w:val="0"/>
      <w:marBottom w:val="0"/>
      <w:divBdr>
        <w:top w:val="none" w:sz="0" w:space="0" w:color="auto"/>
        <w:left w:val="none" w:sz="0" w:space="0" w:color="auto"/>
        <w:bottom w:val="none" w:sz="0" w:space="0" w:color="auto"/>
        <w:right w:val="none" w:sz="0" w:space="0" w:color="auto"/>
      </w:divBdr>
    </w:div>
    <w:div w:id="313726160">
      <w:bodyDiv w:val="1"/>
      <w:marLeft w:val="0"/>
      <w:marRight w:val="0"/>
      <w:marTop w:val="0"/>
      <w:marBottom w:val="0"/>
      <w:divBdr>
        <w:top w:val="none" w:sz="0" w:space="0" w:color="auto"/>
        <w:left w:val="none" w:sz="0" w:space="0" w:color="auto"/>
        <w:bottom w:val="none" w:sz="0" w:space="0" w:color="auto"/>
        <w:right w:val="none" w:sz="0" w:space="0" w:color="auto"/>
      </w:divBdr>
    </w:div>
    <w:div w:id="313727183">
      <w:bodyDiv w:val="1"/>
      <w:marLeft w:val="0"/>
      <w:marRight w:val="0"/>
      <w:marTop w:val="0"/>
      <w:marBottom w:val="0"/>
      <w:divBdr>
        <w:top w:val="none" w:sz="0" w:space="0" w:color="auto"/>
        <w:left w:val="none" w:sz="0" w:space="0" w:color="auto"/>
        <w:bottom w:val="none" w:sz="0" w:space="0" w:color="auto"/>
        <w:right w:val="none" w:sz="0" w:space="0" w:color="auto"/>
      </w:divBdr>
    </w:div>
    <w:div w:id="316230391">
      <w:bodyDiv w:val="1"/>
      <w:marLeft w:val="0"/>
      <w:marRight w:val="0"/>
      <w:marTop w:val="0"/>
      <w:marBottom w:val="0"/>
      <w:divBdr>
        <w:top w:val="none" w:sz="0" w:space="0" w:color="auto"/>
        <w:left w:val="none" w:sz="0" w:space="0" w:color="auto"/>
        <w:bottom w:val="none" w:sz="0" w:space="0" w:color="auto"/>
        <w:right w:val="none" w:sz="0" w:space="0" w:color="auto"/>
      </w:divBdr>
    </w:div>
    <w:div w:id="318776330">
      <w:bodyDiv w:val="1"/>
      <w:marLeft w:val="0"/>
      <w:marRight w:val="0"/>
      <w:marTop w:val="0"/>
      <w:marBottom w:val="0"/>
      <w:divBdr>
        <w:top w:val="none" w:sz="0" w:space="0" w:color="auto"/>
        <w:left w:val="none" w:sz="0" w:space="0" w:color="auto"/>
        <w:bottom w:val="none" w:sz="0" w:space="0" w:color="auto"/>
        <w:right w:val="none" w:sz="0" w:space="0" w:color="auto"/>
      </w:divBdr>
    </w:div>
    <w:div w:id="320280116">
      <w:bodyDiv w:val="1"/>
      <w:marLeft w:val="0"/>
      <w:marRight w:val="0"/>
      <w:marTop w:val="0"/>
      <w:marBottom w:val="0"/>
      <w:divBdr>
        <w:top w:val="none" w:sz="0" w:space="0" w:color="auto"/>
        <w:left w:val="none" w:sz="0" w:space="0" w:color="auto"/>
        <w:bottom w:val="none" w:sz="0" w:space="0" w:color="auto"/>
        <w:right w:val="none" w:sz="0" w:space="0" w:color="auto"/>
      </w:divBdr>
    </w:div>
    <w:div w:id="321154312">
      <w:bodyDiv w:val="1"/>
      <w:marLeft w:val="0"/>
      <w:marRight w:val="0"/>
      <w:marTop w:val="0"/>
      <w:marBottom w:val="0"/>
      <w:divBdr>
        <w:top w:val="none" w:sz="0" w:space="0" w:color="auto"/>
        <w:left w:val="none" w:sz="0" w:space="0" w:color="auto"/>
        <w:bottom w:val="none" w:sz="0" w:space="0" w:color="auto"/>
        <w:right w:val="none" w:sz="0" w:space="0" w:color="auto"/>
      </w:divBdr>
    </w:div>
    <w:div w:id="327487059">
      <w:bodyDiv w:val="1"/>
      <w:marLeft w:val="0"/>
      <w:marRight w:val="0"/>
      <w:marTop w:val="0"/>
      <w:marBottom w:val="0"/>
      <w:divBdr>
        <w:top w:val="none" w:sz="0" w:space="0" w:color="auto"/>
        <w:left w:val="none" w:sz="0" w:space="0" w:color="auto"/>
        <w:bottom w:val="none" w:sz="0" w:space="0" w:color="auto"/>
        <w:right w:val="none" w:sz="0" w:space="0" w:color="auto"/>
      </w:divBdr>
    </w:div>
    <w:div w:id="328749355">
      <w:bodyDiv w:val="1"/>
      <w:marLeft w:val="0"/>
      <w:marRight w:val="0"/>
      <w:marTop w:val="0"/>
      <w:marBottom w:val="0"/>
      <w:divBdr>
        <w:top w:val="none" w:sz="0" w:space="0" w:color="auto"/>
        <w:left w:val="none" w:sz="0" w:space="0" w:color="auto"/>
        <w:bottom w:val="none" w:sz="0" w:space="0" w:color="auto"/>
        <w:right w:val="none" w:sz="0" w:space="0" w:color="auto"/>
      </w:divBdr>
    </w:div>
    <w:div w:id="336810015">
      <w:bodyDiv w:val="1"/>
      <w:marLeft w:val="0"/>
      <w:marRight w:val="0"/>
      <w:marTop w:val="0"/>
      <w:marBottom w:val="0"/>
      <w:divBdr>
        <w:top w:val="none" w:sz="0" w:space="0" w:color="auto"/>
        <w:left w:val="none" w:sz="0" w:space="0" w:color="auto"/>
        <w:bottom w:val="none" w:sz="0" w:space="0" w:color="auto"/>
        <w:right w:val="none" w:sz="0" w:space="0" w:color="auto"/>
      </w:divBdr>
    </w:div>
    <w:div w:id="339433591">
      <w:bodyDiv w:val="1"/>
      <w:marLeft w:val="0"/>
      <w:marRight w:val="0"/>
      <w:marTop w:val="0"/>
      <w:marBottom w:val="0"/>
      <w:divBdr>
        <w:top w:val="none" w:sz="0" w:space="0" w:color="auto"/>
        <w:left w:val="none" w:sz="0" w:space="0" w:color="auto"/>
        <w:bottom w:val="none" w:sz="0" w:space="0" w:color="auto"/>
        <w:right w:val="none" w:sz="0" w:space="0" w:color="auto"/>
      </w:divBdr>
    </w:div>
    <w:div w:id="341082061">
      <w:bodyDiv w:val="1"/>
      <w:marLeft w:val="0"/>
      <w:marRight w:val="0"/>
      <w:marTop w:val="0"/>
      <w:marBottom w:val="0"/>
      <w:divBdr>
        <w:top w:val="none" w:sz="0" w:space="0" w:color="auto"/>
        <w:left w:val="none" w:sz="0" w:space="0" w:color="auto"/>
        <w:bottom w:val="none" w:sz="0" w:space="0" w:color="auto"/>
        <w:right w:val="none" w:sz="0" w:space="0" w:color="auto"/>
      </w:divBdr>
    </w:div>
    <w:div w:id="341474342">
      <w:bodyDiv w:val="1"/>
      <w:marLeft w:val="0"/>
      <w:marRight w:val="0"/>
      <w:marTop w:val="0"/>
      <w:marBottom w:val="0"/>
      <w:divBdr>
        <w:top w:val="none" w:sz="0" w:space="0" w:color="auto"/>
        <w:left w:val="none" w:sz="0" w:space="0" w:color="auto"/>
        <w:bottom w:val="none" w:sz="0" w:space="0" w:color="auto"/>
        <w:right w:val="none" w:sz="0" w:space="0" w:color="auto"/>
      </w:divBdr>
    </w:div>
    <w:div w:id="341670358">
      <w:bodyDiv w:val="1"/>
      <w:marLeft w:val="0"/>
      <w:marRight w:val="0"/>
      <w:marTop w:val="0"/>
      <w:marBottom w:val="0"/>
      <w:divBdr>
        <w:top w:val="none" w:sz="0" w:space="0" w:color="auto"/>
        <w:left w:val="none" w:sz="0" w:space="0" w:color="auto"/>
        <w:bottom w:val="none" w:sz="0" w:space="0" w:color="auto"/>
        <w:right w:val="none" w:sz="0" w:space="0" w:color="auto"/>
      </w:divBdr>
    </w:div>
    <w:div w:id="343360008">
      <w:bodyDiv w:val="1"/>
      <w:marLeft w:val="0"/>
      <w:marRight w:val="0"/>
      <w:marTop w:val="0"/>
      <w:marBottom w:val="0"/>
      <w:divBdr>
        <w:top w:val="none" w:sz="0" w:space="0" w:color="auto"/>
        <w:left w:val="none" w:sz="0" w:space="0" w:color="auto"/>
        <w:bottom w:val="none" w:sz="0" w:space="0" w:color="auto"/>
        <w:right w:val="none" w:sz="0" w:space="0" w:color="auto"/>
      </w:divBdr>
    </w:div>
    <w:div w:id="346368438">
      <w:bodyDiv w:val="1"/>
      <w:marLeft w:val="0"/>
      <w:marRight w:val="0"/>
      <w:marTop w:val="0"/>
      <w:marBottom w:val="0"/>
      <w:divBdr>
        <w:top w:val="none" w:sz="0" w:space="0" w:color="auto"/>
        <w:left w:val="none" w:sz="0" w:space="0" w:color="auto"/>
        <w:bottom w:val="none" w:sz="0" w:space="0" w:color="auto"/>
        <w:right w:val="none" w:sz="0" w:space="0" w:color="auto"/>
      </w:divBdr>
    </w:div>
    <w:div w:id="346565598">
      <w:bodyDiv w:val="1"/>
      <w:marLeft w:val="0"/>
      <w:marRight w:val="0"/>
      <w:marTop w:val="0"/>
      <w:marBottom w:val="0"/>
      <w:divBdr>
        <w:top w:val="none" w:sz="0" w:space="0" w:color="auto"/>
        <w:left w:val="none" w:sz="0" w:space="0" w:color="auto"/>
        <w:bottom w:val="none" w:sz="0" w:space="0" w:color="auto"/>
        <w:right w:val="none" w:sz="0" w:space="0" w:color="auto"/>
      </w:divBdr>
    </w:div>
    <w:div w:id="346760508">
      <w:bodyDiv w:val="1"/>
      <w:marLeft w:val="0"/>
      <w:marRight w:val="0"/>
      <w:marTop w:val="0"/>
      <w:marBottom w:val="0"/>
      <w:divBdr>
        <w:top w:val="none" w:sz="0" w:space="0" w:color="auto"/>
        <w:left w:val="none" w:sz="0" w:space="0" w:color="auto"/>
        <w:bottom w:val="none" w:sz="0" w:space="0" w:color="auto"/>
        <w:right w:val="none" w:sz="0" w:space="0" w:color="auto"/>
      </w:divBdr>
    </w:div>
    <w:div w:id="350685249">
      <w:bodyDiv w:val="1"/>
      <w:marLeft w:val="0"/>
      <w:marRight w:val="0"/>
      <w:marTop w:val="0"/>
      <w:marBottom w:val="0"/>
      <w:divBdr>
        <w:top w:val="none" w:sz="0" w:space="0" w:color="auto"/>
        <w:left w:val="none" w:sz="0" w:space="0" w:color="auto"/>
        <w:bottom w:val="none" w:sz="0" w:space="0" w:color="auto"/>
        <w:right w:val="none" w:sz="0" w:space="0" w:color="auto"/>
      </w:divBdr>
    </w:div>
    <w:div w:id="354383804">
      <w:bodyDiv w:val="1"/>
      <w:marLeft w:val="0"/>
      <w:marRight w:val="0"/>
      <w:marTop w:val="0"/>
      <w:marBottom w:val="0"/>
      <w:divBdr>
        <w:top w:val="none" w:sz="0" w:space="0" w:color="auto"/>
        <w:left w:val="none" w:sz="0" w:space="0" w:color="auto"/>
        <w:bottom w:val="none" w:sz="0" w:space="0" w:color="auto"/>
        <w:right w:val="none" w:sz="0" w:space="0" w:color="auto"/>
      </w:divBdr>
    </w:div>
    <w:div w:id="354773693">
      <w:bodyDiv w:val="1"/>
      <w:marLeft w:val="0"/>
      <w:marRight w:val="0"/>
      <w:marTop w:val="0"/>
      <w:marBottom w:val="0"/>
      <w:divBdr>
        <w:top w:val="none" w:sz="0" w:space="0" w:color="auto"/>
        <w:left w:val="none" w:sz="0" w:space="0" w:color="auto"/>
        <w:bottom w:val="none" w:sz="0" w:space="0" w:color="auto"/>
        <w:right w:val="none" w:sz="0" w:space="0" w:color="auto"/>
      </w:divBdr>
    </w:div>
    <w:div w:id="355619986">
      <w:bodyDiv w:val="1"/>
      <w:marLeft w:val="0"/>
      <w:marRight w:val="0"/>
      <w:marTop w:val="0"/>
      <w:marBottom w:val="0"/>
      <w:divBdr>
        <w:top w:val="none" w:sz="0" w:space="0" w:color="auto"/>
        <w:left w:val="none" w:sz="0" w:space="0" w:color="auto"/>
        <w:bottom w:val="none" w:sz="0" w:space="0" w:color="auto"/>
        <w:right w:val="none" w:sz="0" w:space="0" w:color="auto"/>
      </w:divBdr>
    </w:div>
    <w:div w:id="355694506">
      <w:bodyDiv w:val="1"/>
      <w:marLeft w:val="0"/>
      <w:marRight w:val="0"/>
      <w:marTop w:val="0"/>
      <w:marBottom w:val="0"/>
      <w:divBdr>
        <w:top w:val="none" w:sz="0" w:space="0" w:color="auto"/>
        <w:left w:val="none" w:sz="0" w:space="0" w:color="auto"/>
        <w:bottom w:val="none" w:sz="0" w:space="0" w:color="auto"/>
        <w:right w:val="none" w:sz="0" w:space="0" w:color="auto"/>
      </w:divBdr>
    </w:div>
    <w:div w:id="355735814">
      <w:bodyDiv w:val="1"/>
      <w:marLeft w:val="0"/>
      <w:marRight w:val="0"/>
      <w:marTop w:val="0"/>
      <w:marBottom w:val="0"/>
      <w:divBdr>
        <w:top w:val="none" w:sz="0" w:space="0" w:color="auto"/>
        <w:left w:val="none" w:sz="0" w:space="0" w:color="auto"/>
        <w:bottom w:val="none" w:sz="0" w:space="0" w:color="auto"/>
        <w:right w:val="none" w:sz="0" w:space="0" w:color="auto"/>
      </w:divBdr>
    </w:div>
    <w:div w:id="358971681">
      <w:bodyDiv w:val="1"/>
      <w:marLeft w:val="0"/>
      <w:marRight w:val="0"/>
      <w:marTop w:val="0"/>
      <w:marBottom w:val="0"/>
      <w:divBdr>
        <w:top w:val="none" w:sz="0" w:space="0" w:color="auto"/>
        <w:left w:val="none" w:sz="0" w:space="0" w:color="auto"/>
        <w:bottom w:val="none" w:sz="0" w:space="0" w:color="auto"/>
        <w:right w:val="none" w:sz="0" w:space="0" w:color="auto"/>
      </w:divBdr>
    </w:div>
    <w:div w:id="361326970">
      <w:bodyDiv w:val="1"/>
      <w:marLeft w:val="0"/>
      <w:marRight w:val="0"/>
      <w:marTop w:val="0"/>
      <w:marBottom w:val="0"/>
      <w:divBdr>
        <w:top w:val="none" w:sz="0" w:space="0" w:color="auto"/>
        <w:left w:val="none" w:sz="0" w:space="0" w:color="auto"/>
        <w:bottom w:val="none" w:sz="0" w:space="0" w:color="auto"/>
        <w:right w:val="none" w:sz="0" w:space="0" w:color="auto"/>
      </w:divBdr>
    </w:div>
    <w:div w:id="363091832">
      <w:bodyDiv w:val="1"/>
      <w:marLeft w:val="0"/>
      <w:marRight w:val="0"/>
      <w:marTop w:val="0"/>
      <w:marBottom w:val="0"/>
      <w:divBdr>
        <w:top w:val="none" w:sz="0" w:space="0" w:color="auto"/>
        <w:left w:val="none" w:sz="0" w:space="0" w:color="auto"/>
        <w:bottom w:val="none" w:sz="0" w:space="0" w:color="auto"/>
        <w:right w:val="none" w:sz="0" w:space="0" w:color="auto"/>
      </w:divBdr>
    </w:div>
    <w:div w:id="363556628">
      <w:bodyDiv w:val="1"/>
      <w:marLeft w:val="0"/>
      <w:marRight w:val="0"/>
      <w:marTop w:val="0"/>
      <w:marBottom w:val="0"/>
      <w:divBdr>
        <w:top w:val="none" w:sz="0" w:space="0" w:color="auto"/>
        <w:left w:val="none" w:sz="0" w:space="0" w:color="auto"/>
        <w:bottom w:val="none" w:sz="0" w:space="0" w:color="auto"/>
        <w:right w:val="none" w:sz="0" w:space="0" w:color="auto"/>
      </w:divBdr>
    </w:div>
    <w:div w:id="363597298">
      <w:bodyDiv w:val="1"/>
      <w:marLeft w:val="0"/>
      <w:marRight w:val="0"/>
      <w:marTop w:val="0"/>
      <w:marBottom w:val="0"/>
      <w:divBdr>
        <w:top w:val="none" w:sz="0" w:space="0" w:color="auto"/>
        <w:left w:val="none" w:sz="0" w:space="0" w:color="auto"/>
        <w:bottom w:val="none" w:sz="0" w:space="0" w:color="auto"/>
        <w:right w:val="none" w:sz="0" w:space="0" w:color="auto"/>
      </w:divBdr>
    </w:div>
    <w:div w:id="364065551">
      <w:bodyDiv w:val="1"/>
      <w:marLeft w:val="0"/>
      <w:marRight w:val="0"/>
      <w:marTop w:val="0"/>
      <w:marBottom w:val="0"/>
      <w:divBdr>
        <w:top w:val="none" w:sz="0" w:space="0" w:color="auto"/>
        <w:left w:val="none" w:sz="0" w:space="0" w:color="auto"/>
        <w:bottom w:val="none" w:sz="0" w:space="0" w:color="auto"/>
        <w:right w:val="none" w:sz="0" w:space="0" w:color="auto"/>
      </w:divBdr>
    </w:div>
    <w:div w:id="365445051">
      <w:bodyDiv w:val="1"/>
      <w:marLeft w:val="0"/>
      <w:marRight w:val="0"/>
      <w:marTop w:val="0"/>
      <w:marBottom w:val="0"/>
      <w:divBdr>
        <w:top w:val="none" w:sz="0" w:space="0" w:color="auto"/>
        <w:left w:val="none" w:sz="0" w:space="0" w:color="auto"/>
        <w:bottom w:val="none" w:sz="0" w:space="0" w:color="auto"/>
        <w:right w:val="none" w:sz="0" w:space="0" w:color="auto"/>
      </w:divBdr>
    </w:div>
    <w:div w:id="373312982">
      <w:bodyDiv w:val="1"/>
      <w:marLeft w:val="0"/>
      <w:marRight w:val="0"/>
      <w:marTop w:val="0"/>
      <w:marBottom w:val="0"/>
      <w:divBdr>
        <w:top w:val="none" w:sz="0" w:space="0" w:color="auto"/>
        <w:left w:val="none" w:sz="0" w:space="0" w:color="auto"/>
        <w:bottom w:val="none" w:sz="0" w:space="0" w:color="auto"/>
        <w:right w:val="none" w:sz="0" w:space="0" w:color="auto"/>
      </w:divBdr>
    </w:div>
    <w:div w:id="374669431">
      <w:bodyDiv w:val="1"/>
      <w:marLeft w:val="0"/>
      <w:marRight w:val="0"/>
      <w:marTop w:val="0"/>
      <w:marBottom w:val="0"/>
      <w:divBdr>
        <w:top w:val="none" w:sz="0" w:space="0" w:color="auto"/>
        <w:left w:val="none" w:sz="0" w:space="0" w:color="auto"/>
        <w:bottom w:val="none" w:sz="0" w:space="0" w:color="auto"/>
        <w:right w:val="none" w:sz="0" w:space="0" w:color="auto"/>
      </w:divBdr>
    </w:div>
    <w:div w:id="375786338">
      <w:bodyDiv w:val="1"/>
      <w:marLeft w:val="0"/>
      <w:marRight w:val="0"/>
      <w:marTop w:val="0"/>
      <w:marBottom w:val="0"/>
      <w:divBdr>
        <w:top w:val="none" w:sz="0" w:space="0" w:color="auto"/>
        <w:left w:val="none" w:sz="0" w:space="0" w:color="auto"/>
        <w:bottom w:val="none" w:sz="0" w:space="0" w:color="auto"/>
        <w:right w:val="none" w:sz="0" w:space="0" w:color="auto"/>
      </w:divBdr>
    </w:div>
    <w:div w:id="377509420">
      <w:bodyDiv w:val="1"/>
      <w:marLeft w:val="0"/>
      <w:marRight w:val="0"/>
      <w:marTop w:val="0"/>
      <w:marBottom w:val="0"/>
      <w:divBdr>
        <w:top w:val="none" w:sz="0" w:space="0" w:color="auto"/>
        <w:left w:val="none" w:sz="0" w:space="0" w:color="auto"/>
        <w:bottom w:val="none" w:sz="0" w:space="0" w:color="auto"/>
        <w:right w:val="none" w:sz="0" w:space="0" w:color="auto"/>
      </w:divBdr>
    </w:div>
    <w:div w:id="377510893">
      <w:bodyDiv w:val="1"/>
      <w:marLeft w:val="0"/>
      <w:marRight w:val="0"/>
      <w:marTop w:val="0"/>
      <w:marBottom w:val="0"/>
      <w:divBdr>
        <w:top w:val="none" w:sz="0" w:space="0" w:color="auto"/>
        <w:left w:val="none" w:sz="0" w:space="0" w:color="auto"/>
        <w:bottom w:val="none" w:sz="0" w:space="0" w:color="auto"/>
        <w:right w:val="none" w:sz="0" w:space="0" w:color="auto"/>
      </w:divBdr>
    </w:div>
    <w:div w:id="379523266">
      <w:bodyDiv w:val="1"/>
      <w:marLeft w:val="0"/>
      <w:marRight w:val="0"/>
      <w:marTop w:val="0"/>
      <w:marBottom w:val="0"/>
      <w:divBdr>
        <w:top w:val="none" w:sz="0" w:space="0" w:color="auto"/>
        <w:left w:val="none" w:sz="0" w:space="0" w:color="auto"/>
        <w:bottom w:val="none" w:sz="0" w:space="0" w:color="auto"/>
        <w:right w:val="none" w:sz="0" w:space="0" w:color="auto"/>
      </w:divBdr>
    </w:div>
    <w:div w:id="385226302">
      <w:bodyDiv w:val="1"/>
      <w:marLeft w:val="0"/>
      <w:marRight w:val="0"/>
      <w:marTop w:val="0"/>
      <w:marBottom w:val="0"/>
      <w:divBdr>
        <w:top w:val="none" w:sz="0" w:space="0" w:color="auto"/>
        <w:left w:val="none" w:sz="0" w:space="0" w:color="auto"/>
        <w:bottom w:val="none" w:sz="0" w:space="0" w:color="auto"/>
        <w:right w:val="none" w:sz="0" w:space="0" w:color="auto"/>
      </w:divBdr>
    </w:div>
    <w:div w:id="389882500">
      <w:bodyDiv w:val="1"/>
      <w:marLeft w:val="0"/>
      <w:marRight w:val="0"/>
      <w:marTop w:val="0"/>
      <w:marBottom w:val="0"/>
      <w:divBdr>
        <w:top w:val="none" w:sz="0" w:space="0" w:color="auto"/>
        <w:left w:val="none" w:sz="0" w:space="0" w:color="auto"/>
        <w:bottom w:val="none" w:sz="0" w:space="0" w:color="auto"/>
        <w:right w:val="none" w:sz="0" w:space="0" w:color="auto"/>
      </w:divBdr>
    </w:div>
    <w:div w:id="389888917">
      <w:bodyDiv w:val="1"/>
      <w:marLeft w:val="0"/>
      <w:marRight w:val="0"/>
      <w:marTop w:val="0"/>
      <w:marBottom w:val="0"/>
      <w:divBdr>
        <w:top w:val="none" w:sz="0" w:space="0" w:color="auto"/>
        <w:left w:val="none" w:sz="0" w:space="0" w:color="auto"/>
        <w:bottom w:val="none" w:sz="0" w:space="0" w:color="auto"/>
        <w:right w:val="none" w:sz="0" w:space="0" w:color="auto"/>
      </w:divBdr>
    </w:div>
    <w:div w:id="393309419">
      <w:bodyDiv w:val="1"/>
      <w:marLeft w:val="0"/>
      <w:marRight w:val="0"/>
      <w:marTop w:val="0"/>
      <w:marBottom w:val="0"/>
      <w:divBdr>
        <w:top w:val="none" w:sz="0" w:space="0" w:color="auto"/>
        <w:left w:val="none" w:sz="0" w:space="0" w:color="auto"/>
        <w:bottom w:val="none" w:sz="0" w:space="0" w:color="auto"/>
        <w:right w:val="none" w:sz="0" w:space="0" w:color="auto"/>
      </w:divBdr>
      <w:divsChild>
        <w:div w:id="1869180523">
          <w:marLeft w:val="0"/>
          <w:marRight w:val="0"/>
          <w:marTop w:val="0"/>
          <w:marBottom w:val="0"/>
          <w:divBdr>
            <w:top w:val="single" w:sz="2" w:space="0" w:color="auto"/>
            <w:left w:val="single" w:sz="2" w:space="0" w:color="auto"/>
            <w:bottom w:val="single" w:sz="6" w:space="0" w:color="auto"/>
            <w:right w:val="single" w:sz="2" w:space="0" w:color="auto"/>
          </w:divBdr>
          <w:divsChild>
            <w:div w:id="1484395367">
              <w:marLeft w:val="0"/>
              <w:marRight w:val="0"/>
              <w:marTop w:val="100"/>
              <w:marBottom w:val="100"/>
              <w:divBdr>
                <w:top w:val="single" w:sz="2" w:space="0" w:color="D9D9E3"/>
                <w:left w:val="single" w:sz="2" w:space="0" w:color="D9D9E3"/>
                <w:bottom w:val="single" w:sz="2" w:space="0" w:color="D9D9E3"/>
                <w:right w:val="single" w:sz="2" w:space="0" w:color="D9D9E3"/>
              </w:divBdr>
              <w:divsChild>
                <w:div w:id="1312901738">
                  <w:marLeft w:val="0"/>
                  <w:marRight w:val="0"/>
                  <w:marTop w:val="0"/>
                  <w:marBottom w:val="0"/>
                  <w:divBdr>
                    <w:top w:val="single" w:sz="2" w:space="0" w:color="D9D9E3"/>
                    <w:left w:val="single" w:sz="2" w:space="0" w:color="D9D9E3"/>
                    <w:bottom w:val="single" w:sz="2" w:space="0" w:color="D9D9E3"/>
                    <w:right w:val="single" w:sz="2" w:space="0" w:color="D9D9E3"/>
                  </w:divBdr>
                  <w:divsChild>
                    <w:div w:id="47265898">
                      <w:marLeft w:val="0"/>
                      <w:marRight w:val="0"/>
                      <w:marTop w:val="0"/>
                      <w:marBottom w:val="0"/>
                      <w:divBdr>
                        <w:top w:val="single" w:sz="2" w:space="0" w:color="D9D9E3"/>
                        <w:left w:val="single" w:sz="2" w:space="0" w:color="D9D9E3"/>
                        <w:bottom w:val="single" w:sz="2" w:space="0" w:color="D9D9E3"/>
                        <w:right w:val="single" w:sz="2" w:space="0" w:color="D9D9E3"/>
                      </w:divBdr>
                      <w:divsChild>
                        <w:div w:id="1164517845">
                          <w:marLeft w:val="0"/>
                          <w:marRight w:val="0"/>
                          <w:marTop w:val="0"/>
                          <w:marBottom w:val="0"/>
                          <w:divBdr>
                            <w:top w:val="single" w:sz="2" w:space="0" w:color="D9D9E3"/>
                            <w:left w:val="single" w:sz="2" w:space="0" w:color="D9D9E3"/>
                            <w:bottom w:val="single" w:sz="2" w:space="0" w:color="D9D9E3"/>
                            <w:right w:val="single" w:sz="2" w:space="0" w:color="D9D9E3"/>
                          </w:divBdr>
                          <w:divsChild>
                            <w:div w:id="1332492704">
                              <w:marLeft w:val="0"/>
                              <w:marRight w:val="0"/>
                              <w:marTop w:val="0"/>
                              <w:marBottom w:val="0"/>
                              <w:divBdr>
                                <w:top w:val="single" w:sz="2" w:space="0" w:color="D9D9E3"/>
                                <w:left w:val="single" w:sz="2" w:space="0" w:color="D9D9E3"/>
                                <w:bottom w:val="single" w:sz="2" w:space="0" w:color="D9D9E3"/>
                                <w:right w:val="single" w:sz="2" w:space="0" w:color="D9D9E3"/>
                              </w:divBdr>
                              <w:divsChild>
                                <w:div w:id="148710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62580009">
          <w:marLeft w:val="0"/>
          <w:marRight w:val="0"/>
          <w:marTop w:val="0"/>
          <w:marBottom w:val="0"/>
          <w:divBdr>
            <w:top w:val="single" w:sz="2" w:space="0" w:color="auto"/>
            <w:left w:val="single" w:sz="2" w:space="0" w:color="auto"/>
            <w:bottom w:val="single" w:sz="6" w:space="0" w:color="auto"/>
            <w:right w:val="single" w:sz="2" w:space="0" w:color="auto"/>
          </w:divBdr>
          <w:divsChild>
            <w:div w:id="892353694">
              <w:marLeft w:val="0"/>
              <w:marRight w:val="0"/>
              <w:marTop w:val="100"/>
              <w:marBottom w:val="100"/>
              <w:divBdr>
                <w:top w:val="single" w:sz="2" w:space="0" w:color="D9D9E3"/>
                <w:left w:val="single" w:sz="2" w:space="0" w:color="D9D9E3"/>
                <w:bottom w:val="single" w:sz="2" w:space="0" w:color="D9D9E3"/>
                <w:right w:val="single" w:sz="2" w:space="0" w:color="D9D9E3"/>
              </w:divBdr>
              <w:divsChild>
                <w:div w:id="1064371205">
                  <w:marLeft w:val="0"/>
                  <w:marRight w:val="0"/>
                  <w:marTop w:val="0"/>
                  <w:marBottom w:val="0"/>
                  <w:divBdr>
                    <w:top w:val="single" w:sz="2" w:space="0" w:color="D9D9E3"/>
                    <w:left w:val="single" w:sz="2" w:space="0" w:color="D9D9E3"/>
                    <w:bottom w:val="single" w:sz="2" w:space="0" w:color="D9D9E3"/>
                    <w:right w:val="single" w:sz="2" w:space="0" w:color="D9D9E3"/>
                  </w:divBdr>
                  <w:divsChild>
                    <w:div w:id="2110659829">
                      <w:marLeft w:val="0"/>
                      <w:marRight w:val="0"/>
                      <w:marTop w:val="0"/>
                      <w:marBottom w:val="0"/>
                      <w:divBdr>
                        <w:top w:val="single" w:sz="2" w:space="0" w:color="D9D9E3"/>
                        <w:left w:val="single" w:sz="2" w:space="0" w:color="D9D9E3"/>
                        <w:bottom w:val="single" w:sz="2" w:space="0" w:color="D9D9E3"/>
                        <w:right w:val="single" w:sz="2" w:space="0" w:color="D9D9E3"/>
                      </w:divBdr>
                      <w:divsChild>
                        <w:div w:id="1680353379">
                          <w:marLeft w:val="0"/>
                          <w:marRight w:val="0"/>
                          <w:marTop w:val="0"/>
                          <w:marBottom w:val="0"/>
                          <w:divBdr>
                            <w:top w:val="single" w:sz="2" w:space="0" w:color="D9D9E3"/>
                            <w:left w:val="single" w:sz="2" w:space="0" w:color="D9D9E3"/>
                            <w:bottom w:val="single" w:sz="2" w:space="0" w:color="D9D9E3"/>
                            <w:right w:val="single" w:sz="2" w:space="0" w:color="D9D9E3"/>
                          </w:divBdr>
                          <w:divsChild>
                            <w:div w:id="7682346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45861344">
                      <w:marLeft w:val="0"/>
                      <w:marRight w:val="0"/>
                      <w:marTop w:val="0"/>
                      <w:marBottom w:val="0"/>
                      <w:divBdr>
                        <w:top w:val="single" w:sz="2" w:space="0" w:color="D9D9E3"/>
                        <w:left w:val="single" w:sz="2" w:space="0" w:color="D9D9E3"/>
                        <w:bottom w:val="single" w:sz="2" w:space="0" w:color="D9D9E3"/>
                        <w:right w:val="single" w:sz="2" w:space="0" w:color="D9D9E3"/>
                      </w:divBdr>
                      <w:divsChild>
                        <w:div w:id="292105972">
                          <w:marLeft w:val="0"/>
                          <w:marRight w:val="0"/>
                          <w:marTop w:val="0"/>
                          <w:marBottom w:val="0"/>
                          <w:divBdr>
                            <w:top w:val="single" w:sz="2" w:space="0" w:color="D9D9E3"/>
                            <w:left w:val="single" w:sz="2" w:space="0" w:color="D9D9E3"/>
                            <w:bottom w:val="single" w:sz="2" w:space="0" w:color="D9D9E3"/>
                            <w:right w:val="single" w:sz="2" w:space="0" w:color="D9D9E3"/>
                          </w:divBdr>
                          <w:divsChild>
                            <w:div w:id="1684937190">
                              <w:marLeft w:val="0"/>
                              <w:marRight w:val="0"/>
                              <w:marTop w:val="0"/>
                              <w:marBottom w:val="0"/>
                              <w:divBdr>
                                <w:top w:val="single" w:sz="2" w:space="0" w:color="D9D9E3"/>
                                <w:left w:val="single" w:sz="2" w:space="0" w:color="D9D9E3"/>
                                <w:bottom w:val="single" w:sz="2" w:space="0" w:color="D9D9E3"/>
                                <w:right w:val="single" w:sz="2" w:space="0" w:color="D9D9E3"/>
                              </w:divBdr>
                              <w:divsChild>
                                <w:div w:id="1989282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7064321">
          <w:marLeft w:val="0"/>
          <w:marRight w:val="0"/>
          <w:marTop w:val="0"/>
          <w:marBottom w:val="0"/>
          <w:divBdr>
            <w:top w:val="single" w:sz="2" w:space="0" w:color="auto"/>
            <w:left w:val="single" w:sz="2" w:space="0" w:color="auto"/>
            <w:bottom w:val="single" w:sz="6" w:space="0" w:color="auto"/>
            <w:right w:val="single" w:sz="2" w:space="0" w:color="auto"/>
          </w:divBdr>
          <w:divsChild>
            <w:div w:id="1275166279">
              <w:marLeft w:val="0"/>
              <w:marRight w:val="0"/>
              <w:marTop w:val="100"/>
              <w:marBottom w:val="100"/>
              <w:divBdr>
                <w:top w:val="single" w:sz="2" w:space="0" w:color="D9D9E3"/>
                <w:left w:val="single" w:sz="2" w:space="0" w:color="D9D9E3"/>
                <w:bottom w:val="single" w:sz="2" w:space="0" w:color="D9D9E3"/>
                <w:right w:val="single" w:sz="2" w:space="0" w:color="D9D9E3"/>
              </w:divBdr>
              <w:divsChild>
                <w:div w:id="2087875517">
                  <w:marLeft w:val="0"/>
                  <w:marRight w:val="0"/>
                  <w:marTop w:val="0"/>
                  <w:marBottom w:val="0"/>
                  <w:divBdr>
                    <w:top w:val="single" w:sz="2" w:space="0" w:color="D9D9E3"/>
                    <w:left w:val="single" w:sz="2" w:space="0" w:color="D9D9E3"/>
                    <w:bottom w:val="single" w:sz="2" w:space="0" w:color="D9D9E3"/>
                    <w:right w:val="single" w:sz="2" w:space="0" w:color="D9D9E3"/>
                  </w:divBdr>
                  <w:divsChild>
                    <w:div w:id="241834557">
                      <w:marLeft w:val="0"/>
                      <w:marRight w:val="0"/>
                      <w:marTop w:val="0"/>
                      <w:marBottom w:val="0"/>
                      <w:divBdr>
                        <w:top w:val="single" w:sz="2" w:space="0" w:color="D9D9E3"/>
                        <w:left w:val="single" w:sz="2" w:space="0" w:color="D9D9E3"/>
                        <w:bottom w:val="single" w:sz="2" w:space="0" w:color="D9D9E3"/>
                        <w:right w:val="single" w:sz="2" w:space="0" w:color="D9D9E3"/>
                      </w:divBdr>
                      <w:divsChild>
                        <w:div w:id="507453396">
                          <w:marLeft w:val="0"/>
                          <w:marRight w:val="0"/>
                          <w:marTop w:val="0"/>
                          <w:marBottom w:val="0"/>
                          <w:divBdr>
                            <w:top w:val="single" w:sz="2" w:space="0" w:color="D9D9E3"/>
                            <w:left w:val="single" w:sz="2" w:space="0" w:color="D9D9E3"/>
                            <w:bottom w:val="single" w:sz="2" w:space="0" w:color="D9D9E3"/>
                            <w:right w:val="single" w:sz="2" w:space="0" w:color="D9D9E3"/>
                          </w:divBdr>
                          <w:divsChild>
                            <w:div w:id="2028481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15893760">
                      <w:marLeft w:val="0"/>
                      <w:marRight w:val="0"/>
                      <w:marTop w:val="0"/>
                      <w:marBottom w:val="0"/>
                      <w:divBdr>
                        <w:top w:val="single" w:sz="2" w:space="0" w:color="D9D9E3"/>
                        <w:left w:val="single" w:sz="2" w:space="0" w:color="D9D9E3"/>
                        <w:bottom w:val="single" w:sz="2" w:space="0" w:color="D9D9E3"/>
                        <w:right w:val="single" w:sz="2" w:space="0" w:color="D9D9E3"/>
                      </w:divBdr>
                      <w:divsChild>
                        <w:div w:id="1483548904">
                          <w:marLeft w:val="0"/>
                          <w:marRight w:val="0"/>
                          <w:marTop w:val="0"/>
                          <w:marBottom w:val="0"/>
                          <w:divBdr>
                            <w:top w:val="single" w:sz="2" w:space="0" w:color="D9D9E3"/>
                            <w:left w:val="single" w:sz="2" w:space="0" w:color="D9D9E3"/>
                            <w:bottom w:val="single" w:sz="2" w:space="0" w:color="D9D9E3"/>
                            <w:right w:val="single" w:sz="2" w:space="0" w:color="D9D9E3"/>
                          </w:divBdr>
                          <w:divsChild>
                            <w:div w:id="331878683">
                              <w:marLeft w:val="0"/>
                              <w:marRight w:val="0"/>
                              <w:marTop w:val="0"/>
                              <w:marBottom w:val="0"/>
                              <w:divBdr>
                                <w:top w:val="single" w:sz="2" w:space="0" w:color="D9D9E3"/>
                                <w:left w:val="single" w:sz="2" w:space="0" w:color="D9D9E3"/>
                                <w:bottom w:val="single" w:sz="2" w:space="0" w:color="D9D9E3"/>
                                <w:right w:val="single" w:sz="2" w:space="0" w:color="D9D9E3"/>
                              </w:divBdr>
                              <w:divsChild>
                                <w:div w:id="675793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54887245">
          <w:marLeft w:val="0"/>
          <w:marRight w:val="0"/>
          <w:marTop w:val="0"/>
          <w:marBottom w:val="0"/>
          <w:divBdr>
            <w:top w:val="single" w:sz="2" w:space="0" w:color="auto"/>
            <w:left w:val="single" w:sz="2" w:space="0" w:color="auto"/>
            <w:bottom w:val="single" w:sz="6" w:space="0" w:color="auto"/>
            <w:right w:val="single" w:sz="2" w:space="0" w:color="auto"/>
          </w:divBdr>
          <w:divsChild>
            <w:div w:id="1271595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8978176">
                  <w:marLeft w:val="0"/>
                  <w:marRight w:val="0"/>
                  <w:marTop w:val="0"/>
                  <w:marBottom w:val="0"/>
                  <w:divBdr>
                    <w:top w:val="single" w:sz="2" w:space="0" w:color="D9D9E3"/>
                    <w:left w:val="single" w:sz="2" w:space="0" w:color="D9D9E3"/>
                    <w:bottom w:val="single" w:sz="2" w:space="0" w:color="D9D9E3"/>
                    <w:right w:val="single" w:sz="2" w:space="0" w:color="D9D9E3"/>
                  </w:divBdr>
                  <w:divsChild>
                    <w:div w:id="229509033">
                      <w:marLeft w:val="0"/>
                      <w:marRight w:val="0"/>
                      <w:marTop w:val="0"/>
                      <w:marBottom w:val="0"/>
                      <w:divBdr>
                        <w:top w:val="single" w:sz="2" w:space="0" w:color="D9D9E3"/>
                        <w:left w:val="single" w:sz="2" w:space="0" w:color="D9D9E3"/>
                        <w:bottom w:val="single" w:sz="2" w:space="0" w:color="D9D9E3"/>
                        <w:right w:val="single" w:sz="2" w:space="0" w:color="D9D9E3"/>
                      </w:divBdr>
                      <w:divsChild>
                        <w:div w:id="1194269298">
                          <w:marLeft w:val="0"/>
                          <w:marRight w:val="0"/>
                          <w:marTop w:val="0"/>
                          <w:marBottom w:val="0"/>
                          <w:divBdr>
                            <w:top w:val="single" w:sz="2" w:space="0" w:color="D9D9E3"/>
                            <w:left w:val="single" w:sz="2" w:space="0" w:color="D9D9E3"/>
                            <w:bottom w:val="single" w:sz="2" w:space="0" w:color="D9D9E3"/>
                            <w:right w:val="single" w:sz="2" w:space="0" w:color="D9D9E3"/>
                          </w:divBdr>
                          <w:divsChild>
                            <w:div w:id="1983389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9620869">
                      <w:marLeft w:val="0"/>
                      <w:marRight w:val="0"/>
                      <w:marTop w:val="0"/>
                      <w:marBottom w:val="0"/>
                      <w:divBdr>
                        <w:top w:val="single" w:sz="2" w:space="0" w:color="D9D9E3"/>
                        <w:left w:val="single" w:sz="2" w:space="0" w:color="D9D9E3"/>
                        <w:bottom w:val="single" w:sz="2" w:space="0" w:color="D9D9E3"/>
                        <w:right w:val="single" w:sz="2" w:space="0" w:color="D9D9E3"/>
                      </w:divBdr>
                      <w:divsChild>
                        <w:div w:id="51196338">
                          <w:marLeft w:val="0"/>
                          <w:marRight w:val="0"/>
                          <w:marTop w:val="0"/>
                          <w:marBottom w:val="0"/>
                          <w:divBdr>
                            <w:top w:val="single" w:sz="2" w:space="0" w:color="D9D9E3"/>
                            <w:left w:val="single" w:sz="2" w:space="0" w:color="D9D9E3"/>
                            <w:bottom w:val="single" w:sz="2" w:space="0" w:color="D9D9E3"/>
                            <w:right w:val="single" w:sz="2" w:space="0" w:color="D9D9E3"/>
                          </w:divBdr>
                          <w:divsChild>
                            <w:div w:id="1560748595">
                              <w:marLeft w:val="0"/>
                              <w:marRight w:val="0"/>
                              <w:marTop w:val="0"/>
                              <w:marBottom w:val="0"/>
                              <w:divBdr>
                                <w:top w:val="single" w:sz="2" w:space="0" w:color="D9D9E3"/>
                                <w:left w:val="single" w:sz="2" w:space="0" w:color="D9D9E3"/>
                                <w:bottom w:val="single" w:sz="2" w:space="0" w:color="D9D9E3"/>
                                <w:right w:val="single" w:sz="2" w:space="0" w:color="D9D9E3"/>
                              </w:divBdr>
                              <w:divsChild>
                                <w:div w:id="1507403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26397628">
          <w:marLeft w:val="0"/>
          <w:marRight w:val="0"/>
          <w:marTop w:val="0"/>
          <w:marBottom w:val="0"/>
          <w:divBdr>
            <w:top w:val="single" w:sz="2" w:space="0" w:color="auto"/>
            <w:left w:val="single" w:sz="2" w:space="0" w:color="auto"/>
            <w:bottom w:val="single" w:sz="6" w:space="0" w:color="auto"/>
            <w:right w:val="single" w:sz="2" w:space="0" w:color="auto"/>
          </w:divBdr>
          <w:divsChild>
            <w:div w:id="189191825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6456124">
                  <w:marLeft w:val="0"/>
                  <w:marRight w:val="0"/>
                  <w:marTop w:val="0"/>
                  <w:marBottom w:val="0"/>
                  <w:divBdr>
                    <w:top w:val="single" w:sz="2" w:space="0" w:color="D9D9E3"/>
                    <w:left w:val="single" w:sz="2" w:space="0" w:color="D9D9E3"/>
                    <w:bottom w:val="single" w:sz="2" w:space="0" w:color="D9D9E3"/>
                    <w:right w:val="single" w:sz="2" w:space="0" w:color="D9D9E3"/>
                  </w:divBdr>
                  <w:divsChild>
                    <w:div w:id="666252108">
                      <w:marLeft w:val="0"/>
                      <w:marRight w:val="0"/>
                      <w:marTop w:val="0"/>
                      <w:marBottom w:val="0"/>
                      <w:divBdr>
                        <w:top w:val="single" w:sz="2" w:space="0" w:color="D9D9E3"/>
                        <w:left w:val="single" w:sz="2" w:space="0" w:color="D9D9E3"/>
                        <w:bottom w:val="single" w:sz="2" w:space="0" w:color="D9D9E3"/>
                        <w:right w:val="single" w:sz="2" w:space="0" w:color="D9D9E3"/>
                      </w:divBdr>
                      <w:divsChild>
                        <w:div w:id="600643530">
                          <w:marLeft w:val="0"/>
                          <w:marRight w:val="0"/>
                          <w:marTop w:val="0"/>
                          <w:marBottom w:val="0"/>
                          <w:divBdr>
                            <w:top w:val="single" w:sz="2" w:space="0" w:color="D9D9E3"/>
                            <w:left w:val="single" w:sz="2" w:space="0" w:color="D9D9E3"/>
                            <w:bottom w:val="single" w:sz="2" w:space="0" w:color="D9D9E3"/>
                            <w:right w:val="single" w:sz="2" w:space="0" w:color="D9D9E3"/>
                          </w:divBdr>
                          <w:divsChild>
                            <w:div w:id="18471629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56605697">
                      <w:marLeft w:val="0"/>
                      <w:marRight w:val="0"/>
                      <w:marTop w:val="0"/>
                      <w:marBottom w:val="0"/>
                      <w:divBdr>
                        <w:top w:val="single" w:sz="2" w:space="0" w:color="D9D9E3"/>
                        <w:left w:val="single" w:sz="2" w:space="0" w:color="D9D9E3"/>
                        <w:bottom w:val="single" w:sz="2" w:space="0" w:color="D9D9E3"/>
                        <w:right w:val="single" w:sz="2" w:space="0" w:color="D9D9E3"/>
                      </w:divBdr>
                      <w:divsChild>
                        <w:div w:id="271057658">
                          <w:marLeft w:val="0"/>
                          <w:marRight w:val="0"/>
                          <w:marTop w:val="0"/>
                          <w:marBottom w:val="0"/>
                          <w:divBdr>
                            <w:top w:val="single" w:sz="2" w:space="0" w:color="D9D9E3"/>
                            <w:left w:val="single" w:sz="2" w:space="0" w:color="D9D9E3"/>
                            <w:bottom w:val="single" w:sz="2" w:space="0" w:color="D9D9E3"/>
                            <w:right w:val="single" w:sz="2" w:space="0" w:color="D9D9E3"/>
                          </w:divBdr>
                          <w:divsChild>
                            <w:div w:id="1485855320">
                              <w:marLeft w:val="0"/>
                              <w:marRight w:val="0"/>
                              <w:marTop w:val="0"/>
                              <w:marBottom w:val="0"/>
                              <w:divBdr>
                                <w:top w:val="single" w:sz="2" w:space="0" w:color="D9D9E3"/>
                                <w:left w:val="single" w:sz="2" w:space="0" w:color="D9D9E3"/>
                                <w:bottom w:val="single" w:sz="2" w:space="0" w:color="D9D9E3"/>
                                <w:right w:val="single" w:sz="2" w:space="0" w:color="D9D9E3"/>
                              </w:divBdr>
                              <w:divsChild>
                                <w:div w:id="10280228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6402284">
          <w:marLeft w:val="0"/>
          <w:marRight w:val="0"/>
          <w:marTop w:val="0"/>
          <w:marBottom w:val="0"/>
          <w:divBdr>
            <w:top w:val="single" w:sz="2" w:space="0" w:color="auto"/>
            <w:left w:val="single" w:sz="2" w:space="0" w:color="auto"/>
            <w:bottom w:val="single" w:sz="6" w:space="0" w:color="auto"/>
            <w:right w:val="single" w:sz="2" w:space="0" w:color="auto"/>
          </w:divBdr>
          <w:divsChild>
            <w:div w:id="1203672">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821233">
                  <w:marLeft w:val="0"/>
                  <w:marRight w:val="0"/>
                  <w:marTop w:val="0"/>
                  <w:marBottom w:val="0"/>
                  <w:divBdr>
                    <w:top w:val="single" w:sz="2" w:space="0" w:color="D9D9E3"/>
                    <w:left w:val="single" w:sz="2" w:space="0" w:color="D9D9E3"/>
                    <w:bottom w:val="single" w:sz="2" w:space="0" w:color="D9D9E3"/>
                    <w:right w:val="single" w:sz="2" w:space="0" w:color="D9D9E3"/>
                  </w:divBdr>
                  <w:divsChild>
                    <w:div w:id="728698411">
                      <w:marLeft w:val="0"/>
                      <w:marRight w:val="0"/>
                      <w:marTop w:val="0"/>
                      <w:marBottom w:val="0"/>
                      <w:divBdr>
                        <w:top w:val="single" w:sz="2" w:space="0" w:color="D9D9E3"/>
                        <w:left w:val="single" w:sz="2" w:space="0" w:color="D9D9E3"/>
                        <w:bottom w:val="single" w:sz="2" w:space="0" w:color="D9D9E3"/>
                        <w:right w:val="single" w:sz="2" w:space="0" w:color="D9D9E3"/>
                      </w:divBdr>
                      <w:divsChild>
                        <w:div w:id="758253379">
                          <w:marLeft w:val="0"/>
                          <w:marRight w:val="0"/>
                          <w:marTop w:val="0"/>
                          <w:marBottom w:val="0"/>
                          <w:divBdr>
                            <w:top w:val="single" w:sz="2" w:space="0" w:color="D9D9E3"/>
                            <w:left w:val="single" w:sz="2" w:space="0" w:color="D9D9E3"/>
                            <w:bottom w:val="single" w:sz="2" w:space="0" w:color="D9D9E3"/>
                            <w:right w:val="single" w:sz="2" w:space="0" w:color="D9D9E3"/>
                          </w:divBdr>
                          <w:divsChild>
                            <w:div w:id="19139290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90040471">
                      <w:marLeft w:val="0"/>
                      <w:marRight w:val="0"/>
                      <w:marTop w:val="0"/>
                      <w:marBottom w:val="0"/>
                      <w:divBdr>
                        <w:top w:val="single" w:sz="2" w:space="0" w:color="D9D9E3"/>
                        <w:left w:val="single" w:sz="2" w:space="0" w:color="D9D9E3"/>
                        <w:bottom w:val="single" w:sz="2" w:space="0" w:color="D9D9E3"/>
                        <w:right w:val="single" w:sz="2" w:space="0" w:color="D9D9E3"/>
                      </w:divBdr>
                      <w:divsChild>
                        <w:div w:id="901671572">
                          <w:marLeft w:val="0"/>
                          <w:marRight w:val="0"/>
                          <w:marTop w:val="0"/>
                          <w:marBottom w:val="0"/>
                          <w:divBdr>
                            <w:top w:val="single" w:sz="2" w:space="0" w:color="D9D9E3"/>
                            <w:left w:val="single" w:sz="2" w:space="0" w:color="D9D9E3"/>
                            <w:bottom w:val="single" w:sz="2" w:space="0" w:color="D9D9E3"/>
                            <w:right w:val="single" w:sz="2" w:space="0" w:color="D9D9E3"/>
                          </w:divBdr>
                          <w:divsChild>
                            <w:div w:id="733117844">
                              <w:marLeft w:val="0"/>
                              <w:marRight w:val="0"/>
                              <w:marTop w:val="0"/>
                              <w:marBottom w:val="0"/>
                              <w:divBdr>
                                <w:top w:val="single" w:sz="2" w:space="0" w:color="D9D9E3"/>
                                <w:left w:val="single" w:sz="2" w:space="0" w:color="D9D9E3"/>
                                <w:bottom w:val="single" w:sz="2" w:space="0" w:color="D9D9E3"/>
                                <w:right w:val="single" w:sz="2" w:space="0" w:color="D9D9E3"/>
                              </w:divBdr>
                              <w:divsChild>
                                <w:div w:id="524246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54929750">
          <w:marLeft w:val="0"/>
          <w:marRight w:val="0"/>
          <w:marTop w:val="0"/>
          <w:marBottom w:val="0"/>
          <w:divBdr>
            <w:top w:val="single" w:sz="2" w:space="0" w:color="auto"/>
            <w:left w:val="single" w:sz="2" w:space="0" w:color="auto"/>
            <w:bottom w:val="single" w:sz="6" w:space="0" w:color="auto"/>
            <w:right w:val="single" w:sz="2" w:space="0" w:color="auto"/>
          </w:divBdr>
          <w:divsChild>
            <w:div w:id="932318795">
              <w:marLeft w:val="0"/>
              <w:marRight w:val="0"/>
              <w:marTop w:val="100"/>
              <w:marBottom w:val="100"/>
              <w:divBdr>
                <w:top w:val="single" w:sz="2" w:space="0" w:color="D9D9E3"/>
                <w:left w:val="single" w:sz="2" w:space="0" w:color="D9D9E3"/>
                <w:bottom w:val="single" w:sz="2" w:space="0" w:color="D9D9E3"/>
                <w:right w:val="single" w:sz="2" w:space="0" w:color="D9D9E3"/>
              </w:divBdr>
              <w:divsChild>
                <w:div w:id="699479272">
                  <w:marLeft w:val="0"/>
                  <w:marRight w:val="0"/>
                  <w:marTop w:val="0"/>
                  <w:marBottom w:val="0"/>
                  <w:divBdr>
                    <w:top w:val="single" w:sz="2" w:space="0" w:color="D9D9E3"/>
                    <w:left w:val="single" w:sz="2" w:space="0" w:color="D9D9E3"/>
                    <w:bottom w:val="single" w:sz="2" w:space="0" w:color="D9D9E3"/>
                    <w:right w:val="single" w:sz="2" w:space="0" w:color="D9D9E3"/>
                  </w:divBdr>
                  <w:divsChild>
                    <w:div w:id="807742363">
                      <w:marLeft w:val="0"/>
                      <w:marRight w:val="0"/>
                      <w:marTop w:val="0"/>
                      <w:marBottom w:val="0"/>
                      <w:divBdr>
                        <w:top w:val="single" w:sz="2" w:space="0" w:color="D9D9E3"/>
                        <w:left w:val="single" w:sz="2" w:space="0" w:color="D9D9E3"/>
                        <w:bottom w:val="single" w:sz="2" w:space="0" w:color="D9D9E3"/>
                        <w:right w:val="single" w:sz="2" w:space="0" w:color="D9D9E3"/>
                      </w:divBdr>
                      <w:divsChild>
                        <w:div w:id="1529296968">
                          <w:marLeft w:val="0"/>
                          <w:marRight w:val="0"/>
                          <w:marTop w:val="0"/>
                          <w:marBottom w:val="0"/>
                          <w:divBdr>
                            <w:top w:val="single" w:sz="2" w:space="0" w:color="D9D9E3"/>
                            <w:left w:val="single" w:sz="2" w:space="0" w:color="D9D9E3"/>
                            <w:bottom w:val="single" w:sz="2" w:space="0" w:color="D9D9E3"/>
                            <w:right w:val="single" w:sz="2" w:space="0" w:color="D9D9E3"/>
                          </w:divBdr>
                          <w:divsChild>
                            <w:div w:id="1186465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8416287">
                      <w:marLeft w:val="0"/>
                      <w:marRight w:val="0"/>
                      <w:marTop w:val="0"/>
                      <w:marBottom w:val="0"/>
                      <w:divBdr>
                        <w:top w:val="single" w:sz="2" w:space="0" w:color="D9D9E3"/>
                        <w:left w:val="single" w:sz="2" w:space="0" w:color="D9D9E3"/>
                        <w:bottom w:val="single" w:sz="2" w:space="0" w:color="D9D9E3"/>
                        <w:right w:val="single" w:sz="2" w:space="0" w:color="D9D9E3"/>
                      </w:divBdr>
                      <w:divsChild>
                        <w:div w:id="938415446">
                          <w:marLeft w:val="0"/>
                          <w:marRight w:val="0"/>
                          <w:marTop w:val="0"/>
                          <w:marBottom w:val="0"/>
                          <w:divBdr>
                            <w:top w:val="single" w:sz="2" w:space="0" w:color="D9D9E3"/>
                            <w:left w:val="single" w:sz="2" w:space="0" w:color="D9D9E3"/>
                            <w:bottom w:val="single" w:sz="2" w:space="0" w:color="D9D9E3"/>
                            <w:right w:val="single" w:sz="2" w:space="0" w:color="D9D9E3"/>
                          </w:divBdr>
                          <w:divsChild>
                            <w:div w:id="517624342">
                              <w:marLeft w:val="0"/>
                              <w:marRight w:val="0"/>
                              <w:marTop w:val="0"/>
                              <w:marBottom w:val="0"/>
                              <w:divBdr>
                                <w:top w:val="single" w:sz="2" w:space="0" w:color="D9D9E3"/>
                                <w:left w:val="single" w:sz="2" w:space="0" w:color="D9D9E3"/>
                                <w:bottom w:val="single" w:sz="2" w:space="0" w:color="D9D9E3"/>
                                <w:right w:val="single" w:sz="2" w:space="0" w:color="D9D9E3"/>
                              </w:divBdr>
                              <w:divsChild>
                                <w:div w:id="13934294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304190161">
          <w:marLeft w:val="0"/>
          <w:marRight w:val="0"/>
          <w:marTop w:val="0"/>
          <w:marBottom w:val="0"/>
          <w:divBdr>
            <w:top w:val="single" w:sz="2" w:space="0" w:color="auto"/>
            <w:left w:val="single" w:sz="2" w:space="0" w:color="auto"/>
            <w:bottom w:val="single" w:sz="6" w:space="0" w:color="auto"/>
            <w:right w:val="single" w:sz="2" w:space="0" w:color="auto"/>
          </w:divBdr>
          <w:divsChild>
            <w:div w:id="2011709987">
              <w:marLeft w:val="0"/>
              <w:marRight w:val="0"/>
              <w:marTop w:val="100"/>
              <w:marBottom w:val="100"/>
              <w:divBdr>
                <w:top w:val="single" w:sz="2" w:space="0" w:color="D9D9E3"/>
                <w:left w:val="single" w:sz="2" w:space="0" w:color="D9D9E3"/>
                <w:bottom w:val="single" w:sz="2" w:space="0" w:color="D9D9E3"/>
                <w:right w:val="single" w:sz="2" w:space="0" w:color="D9D9E3"/>
              </w:divBdr>
              <w:divsChild>
                <w:div w:id="868185036">
                  <w:marLeft w:val="0"/>
                  <w:marRight w:val="0"/>
                  <w:marTop w:val="0"/>
                  <w:marBottom w:val="0"/>
                  <w:divBdr>
                    <w:top w:val="single" w:sz="2" w:space="0" w:color="D9D9E3"/>
                    <w:left w:val="single" w:sz="2" w:space="0" w:color="D9D9E3"/>
                    <w:bottom w:val="single" w:sz="2" w:space="0" w:color="D9D9E3"/>
                    <w:right w:val="single" w:sz="2" w:space="0" w:color="D9D9E3"/>
                  </w:divBdr>
                  <w:divsChild>
                    <w:div w:id="2040079884">
                      <w:marLeft w:val="0"/>
                      <w:marRight w:val="0"/>
                      <w:marTop w:val="0"/>
                      <w:marBottom w:val="0"/>
                      <w:divBdr>
                        <w:top w:val="single" w:sz="2" w:space="0" w:color="D9D9E3"/>
                        <w:left w:val="single" w:sz="2" w:space="0" w:color="D9D9E3"/>
                        <w:bottom w:val="single" w:sz="2" w:space="0" w:color="D9D9E3"/>
                        <w:right w:val="single" w:sz="2" w:space="0" w:color="D9D9E3"/>
                      </w:divBdr>
                      <w:divsChild>
                        <w:div w:id="1621692086">
                          <w:marLeft w:val="0"/>
                          <w:marRight w:val="0"/>
                          <w:marTop w:val="0"/>
                          <w:marBottom w:val="0"/>
                          <w:divBdr>
                            <w:top w:val="single" w:sz="2" w:space="0" w:color="D9D9E3"/>
                            <w:left w:val="single" w:sz="2" w:space="0" w:color="D9D9E3"/>
                            <w:bottom w:val="single" w:sz="2" w:space="0" w:color="D9D9E3"/>
                            <w:right w:val="single" w:sz="2" w:space="0" w:color="D9D9E3"/>
                          </w:divBdr>
                          <w:divsChild>
                            <w:div w:id="18616261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05784149">
                      <w:marLeft w:val="0"/>
                      <w:marRight w:val="0"/>
                      <w:marTop w:val="0"/>
                      <w:marBottom w:val="0"/>
                      <w:divBdr>
                        <w:top w:val="single" w:sz="2" w:space="0" w:color="D9D9E3"/>
                        <w:left w:val="single" w:sz="2" w:space="0" w:color="D9D9E3"/>
                        <w:bottom w:val="single" w:sz="2" w:space="0" w:color="D9D9E3"/>
                        <w:right w:val="single" w:sz="2" w:space="0" w:color="D9D9E3"/>
                      </w:divBdr>
                      <w:divsChild>
                        <w:div w:id="874316845">
                          <w:marLeft w:val="0"/>
                          <w:marRight w:val="0"/>
                          <w:marTop w:val="0"/>
                          <w:marBottom w:val="0"/>
                          <w:divBdr>
                            <w:top w:val="single" w:sz="2" w:space="0" w:color="D9D9E3"/>
                            <w:left w:val="single" w:sz="2" w:space="0" w:color="D9D9E3"/>
                            <w:bottom w:val="single" w:sz="2" w:space="0" w:color="D9D9E3"/>
                            <w:right w:val="single" w:sz="2" w:space="0" w:color="D9D9E3"/>
                          </w:divBdr>
                          <w:divsChild>
                            <w:div w:id="181554066">
                              <w:marLeft w:val="0"/>
                              <w:marRight w:val="0"/>
                              <w:marTop w:val="0"/>
                              <w:marBottom w:val="0"/>
                              <w:divBdr>
                                <w:top w:val="single" w:sz="2" w:space="0" w:color="D9D9E3"/>
                                <w:left w:val="single" w:sz="2" w:space="0" w:color="D9D9E3"/>
                                <w:bottom w:val="single" w:sz="2" w:space="0" w:color="D9D9E3"/>
                                <w:right w:val="single" w:sz="2" w:space="0" w:color="D9D9E3"/>
                              </w:divBdr>
                              <w:divsChild>
                                <w:div w:id="8802868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162054">
          <w:marLeft w:val="0"/>
          <w:marRight w:val="0"/>
          <w:marTop w:val="0"/>
          <w:marBottom w:val="0"/>
          <w:divBdr>
            <w:top w:val="single" w:sz="2" w:space="0" w:color="auto"/>
            <w:left w:val="single" w:sz="2" w:space="0" w:color="auto"/>
            <w:bottom w:val="single" w:sz="6" w:space="0" w:color="auto"/>
            <w:right w:val="single" w:sz="2" w:space="0" w:color="auto"/>
          </w:divBdr>
          <w:divsChild>
            <w:div w:id="194992537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1113129">
                  <w:marLeft w:val="0"/>
                  <w:marRight w:val="0"/>
                  <w:marTop w:val="0"/>
                  <w:marBottom w:val="0"/>
                  <w:divBdr>
                    <w:top w:val="single" w:sz="2" w:space="0" w:color="D9D9E3"/>
                    <w:left w:val="single" w:sz="2" w:space="0" w:color="D9D9E3"/>
                    <w:bottom w:val="single" w:sz="2" w:space="0" w:color="D9D9E3"/>
                    <w:right w:val="single" w:sz="2" w:space="0" w:color="D9D9E3"/>
                  </w:divBdr>
                  <w:divsChild>
                    <w:div w:id="1717775943">
                      <w:marLeft w:val="0"/>
                      <w:marRight w:val="0"/>
                      <w:marTop w:val="0"/>
                      <w:marBottom w:val="0"/>
                      <w:divBdr>
                        <w:top w:val="single" w:sz="2" w:space="0" w:color="D9D9E3"/>
                        <w:left w:val="single" w:sz="2" w:space="0" w:color="D9D9E3"/>
                        <w:bottom w:val="single" w:sz="2" w:space="0" w:color="D9D9E3"/>
                        <w:right w:val="single" w:sz="2" w:space="0" w:color="D9D9E3"/>
                      </w:divBdr>
                      <w:divsChild>
                        <w:div w:id="136999363">
                          <w:marLeft w:val="0"/>
                          <w:marRight w:val="0"/>
                          <w:marTop w:val="0"/>
                          <w:marBottom w:val="0"/>
                          <w:divBdr>
                            <w:top w:val="single" w:sz="2" w:space="0" w:color="D9D9E3"/>
                            <w:left w:val="single" w:sz="2" w:space="0" w:color="D9D9E3"/>
                            <w:bottom w:val="single" w:sz="2" w:space="0" w:color="D9D9E3"/>
                            <w:right w:val="single" w:sz="2" w:space="0" w:color="D9D9E3"/>
                          </w:divBdr>
                          <w:divsChild>
                            <w:div w:id="1826585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46186447">
                      <w:marLeft w:val="0"/>
                      <w:marRight w:val="0"/>
                      <w:marTop w:val="0"/>
                      <w:marBottom w:val="0"/>
                      <w:divBdr>
                        <w:top w:val="single" w:sz="2" w:space="0" w:color="D9D9E3"/>
                        <w:left w:val="single" w:sz="2" w:space="0" w:color="D9D9E3"/>
                        <w:bottom w:val="single" w:sz="2" w:space="0" w:color="D9D9E3"/>
                        <w:right w:val="single" w:sz="2" w:space="0" w:color="D9D9E3"/>
                      </w:divBdr>
                      <w:divsChild>
                        <w:div w:id="1160804019">
                          <w:marLeft w:val="0"/>
                          <w:marRight w:val="0"/>
                          <w:marTop w:val="0"/>
                          <w:marBottom w:val="0"/>
                          <w:divBdr>
                            <w:top w:val="single" w:sz="2" w:space="0" w:color="D9D9E3"/>
                            <w:left w:val="single" w:sz="2" w:space="0" w:color="D9D9E3"/>
                            <w:bottom w:val="single" w:sz="2" w:space="0" w:color="D9D9E3"/>
                            <w:right w:val="single" w:sz="2" w:space="0" w:color="D9D9E3"/>
                          </w:divBdr>
                          <w:divsChild>
                            <w:div w:id="1415475790">
                              <w:marLeft w:val="0"/>
                              <w:marRight w:val="0"/>
                              <w:marTop w:val="0"/>
                              <w:marBottom w:val="0"/>
                              <w:divBdr>
                                <w:top w:val="single" w:sz="2" w:space="0" w:color="D9D9E3"/>
                                <w:left w:val="single" w:sz="2" w:space="0" w:color="D9D9E3"/>
                                <w:bottom w:val="single" w:sz="2" w:space="0" w:color="D9D9E3"/>
                                <w:right w:val="single" w:sz="2" w:space="0" w:color="D9D9E3"/>
                              </w:divBdr>
                              <w:divsChild>
                                <w:div w:id="471825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94280485">
      <w:bodyDiv w:val="1"/>
      <w:marLeft w:val="0"/>
      <w:marRight w:val="0"/>
      <w:marTop w:val="0"/>
      <w:marBottom w:val="0"/>
      <w:divBdr>
        <w:top w:val="none" w:sz="0" w:space="0" w:color="auto"/>
        <w:left w:val="none" w:sz="0" w:space="0" w:color="auto"/>
        <w:bottom w:val="none" w:sz="0" w:space="0" w:color="auto"/>
        <w:right w:val="none" w:sz="0" w:space="0" w:color="auto"/>
      </w:divBdr>
    </w:div>
    <w:div w:id="398596171">
      <w:bodyDiv w:val="1"/>
      <w:marLeft w:val="0"/>
      <w:marRight w:val="0"/>
      <w:marTop w:val="0"/>
      <w:marBottom w:val="0"/>
      <w:divBdr>
        <w:top w:val="none" w:sz="0" w:space="0" w:color="auto"/>
        <w:left w:val="none" w:sz="0" w:space="0" w:color="auto"/>
        <w:bottom w:val="none" w:sz="0" w:space="0" w:color="auto"/>
        <w:right w:val="none" w:sz="0" w:space="0" w:color="auto"/>
      </w:divBdr>
    </w:div>
    <w:div w:id="399595549">
      <w:bodyDiv w:val="1"/>
      <w:marLeft w:val="0"/>
      <w:marRight w:val="0"/>
      <w:marTop w:val="0"/>
      <w:marBottom w:val="0"/>
      <w:divBdr>
        <w:top w:val="none" w:sz="0" w:space="0" w:color="auto"/>
        <w:left w:val="none" w:sz="0" w:space="0" w:color="auto"/>
        <w:bottom w:val="none" w:sz="0" w:space="0" w:color="auto"/>
        <w:right w:val="none" w:sz="0" w:space="0" w:color="auto"/>
      </w:divBdr>
    </w:div>
    <w:div w:id="402021450">
      <w:bodyDiv w:val="1"/>
      <w:marLeft w:val="0"/>
      <w:marRight w:val="0"/>
      <w:marTop w:val="0"/>
      <w:marBottom w:val="0"/>
      <w:divBdr>
        <w:top w:val="none" w:sz="0" w:space="0" w:color="auto"/>
        <w:left w:val="none" w:sz="0" w:space="0" w:color="auto"/>
        <w:bottom w:val="none" w:sz="0" w:space="0" w:color="auto"/>
        <w:right w:val="none" w:sz="0" w:space="0" w:color="auto"/>
      </w:divBdr>
    </w:div>
    <w:div w:id="405030734">
      <w:bodyDiv w:val="1"/>
      <w:marLeft w:val="0"/>
      <w:marRight w:val="0"/>
      <w:marTop w:val="0"/>
      <w:marBottom w:val="0"/>
      <w:divBdr>
        <w:top w:val="none" w:sz="0" w:space="0" w:color="auto"/>
        <w:left w:val="none" w:sz="0" w:space="0" w:color="auto"/>
        <w:bottom w:val="none" w:sz="0" w:space="0" w:color="auto"/>
        <w:right w:val="none" w:sz="0" w:space="0" w:color="auto"/>
      </w:divBdr>
    </w:div>
    <w:div w:id="410933363">
      <w:bodyDiv w:val="1"/>
      <w:marLeft w:val="0"/>
      <w:marRight w:val="0"/>
      <w:marTop w:val="0"/>
      <w:marBottom w:val="0"/>
      <w:divBdr>
        <w:top w:val="none" w:sz="0" w:space="0" w:color="auto"/>
        <w:left w:val="none" w:sz="0" w:space="0" w:color="auto"/>
        <w:bottom w:val="none" w:sz="0" w:space="0" w:color="auto"/>
        <w:right w:val="none" w:sz="0" w:space="0" w:color="auto"/>
      </w:divBdr>
    </w:div>
    <w:div w:id="414135272">
      <w:bodyDiv w:val="1"/>
      <w:marLeft w:val="0"/>
      <w:marRight w:val="0"/>
      <w:marTop w:val="0"/>
      <w:marBottom w:val="0"/>
      <w:divBdr>
        <w:top w:val="none" w:sz="0" w:space="0" w:color="auto"/>
        <w:left w:val="none" w:sz="0" w:space="0" w:color="auto"/>
        <w:bottom w:val="none" w:sz="0" w:space="0" w:color="auto"/>
        <w:right w:val="none" w:sz="0" w:space="0" w:color="auto"/>
      </w:divBdr>
    </w:div>
    <w:div w:id="415253474">
      <w:bodyDiv w:val="1"/>
      <w:marLeft w:val="0"/>
      <w:marRight w:val="0"/>
      <w:marTop w:val="0"/>
      <w:marBottom w:val="0"/>
      <w:divBdr>
        <w:top w:val="none" w:sz="0" w:space="0" w:color="auto"/>
        <w:left w:val="none" w:sz="0" w:space="0" w:color="auto"/>
        <w:bottom w:val="none" w:sz="0" w:space="0" w:color="auto"/>
        <w:right w:val="none" w:sz="0" w:space="0" w:color="auto"/>
      </w:divBdr>
    </w:div>
    <w:div w:id="415784903">
      <w:bodyDiv w:val="1"/>
      <w:marLeft w:val="0"/>
      <w:marRight w:val="0"/>
      <w:marTop w:val="0"/>
      <w:marBottom w:val="0"/>
      <w:divBdr>
        <w:top w:val="none" w:sz="0" w:space="0" w:color="auto"/>
        <w:left w:val="none" w:sz="0" w:space="0" w:color="auto"/>
        <w:bottom w:val="none" w:sz="0" w:space="0" w:color="auto"/>
        <w:right w:val="none" w:sz="0" w:space="0" w:color="auto"/>
      </w:divBdr>
    </w:div>
    <w:div w:id="416875651">
      <w:bodyDiv w:val="1"/>
      <w:marLeft w:val="0"/>
      <w:marRight w:val="0"/>
      <w:marTop w:val="0"/>
      <w:marBottom w:val="0"/>
      <w:divBdr>
        <w:top w:val="none" w:sz="0" w:space="0" w:color="auto"/>
        <w:left w:val="none" w:sz="0" w:space="0" w:color="auto"/>
        <w:bottom w:val="none" w:sz="0" w:space="0" w:color="auto"/>
        <w:right w:val="none" w:sz="0" w:space="0" w:color="auto"/>
      </w:divBdr>
    </w:div>
    <w:div w:id="420177555">
      <w:bodyDiv w:val="1"/>
      <w:marLeft w:val="0"/>
      <w:marRight w:val="0"/>
      <w:marTop w:val="0"/>
      <w:marBottom w:val="0"/>
      <w:divBdr>
        <w:top w:val="none" w:sz="0" w:space="0" w:color="auto"/>
        <w:left w:val="none" w:sz="0" w:space="0" w:color="auto"/>
        <w:bottom w:val="none" w:sz="0" w:space="0" w:color="auto"/>
        <w:right w:val="none" w:sz="0" w:space="0" w:color="auto"/>
      </w:divBdr>
    </w:div>
    <w:div w:id="422386566">
      <w:bodyDiv w:val="1"/>
      <w:marLeft w:val="0"/>
      <w:marRight w:val="0"/>
      <w:marTop w:val="0"/>
      <w:marBottom w:val="0"/>
      <w:divBdr>
        <w:top w:val="none" w:sz="0" w:space="0" w:color="auto"/>
        <w:left w:val="none" w:sz="0" w:space="0" w:color="auto"/>
        <w:bottom w:val="none" w:sz="0" w:space="0" w:color="auto"/>
        <w:right w:val="none" w:sz="0" w:space="0" w:color="auto"/>
      </w:divBdr>
    </w:div>
    <w:div w:id="422530652">
      <w:bodyDiv w:val="1"/>
      <w:marLeft w:val="0"/>
      <w:marRight w:val="0"/>
      <w:marTop w:val="0"/>
      <w:marBottom w:val="0"/>
      <w:divBdr>
        <w:top w:val="none" w:sz="0" w:space="0" w:color="auto"/>
        <w:left w:val="none" w:sz="0" w:space="0" w:color="auto"/>
        <w:bottom w:val="none" w:sz="0" w:space="0" w:color="auto"/>
        <w:right w:val="none" w:sz="0" w:space="0" w:color="auto"/>
      </w:divBdr>
    </w:div>
    <w:div w:id="422605320">
      <w:bodyDiv w:val="1"/>
      <w:marLeft w:val="0"/>
      <w:marRight w:val="0"/>
      <w:marTop w:val="0"/>
      <w:marBottom w:val="0"/>
      <w:divBdr>
        <w:top w:val="none" w:sz="0" w:space="0" w:color="auto"/>
        <w:left w:val="none" w:sz="0" w:space="0" w:color="auto"/>
        <w:bottom w:val="none" w:sz="0" w:space="0" w:color="auto"/>
        <w:right w:val="none" w:sz="0" w:space="0" w:color="auto"/>
      </w:divBdr>
    </w:div>
    <w:div w:id="422799293">
      <w:bodyDiv w:val="1"/>
      <w:marLeft w:val="0"/>
      <w:marRight w:val="0"/>
      <w:marTop w:val="0"/>
      <w:marBottom w:val="0"/>
      <w:divBdr>
        <w:top w:val="none" w:sz="0" w:space="0" w:color="auto"/>
        <w:left w:val="none" w:sz="0" w:space="0" w:color="auto"/>
        <w:bottom w:val="none" w:sz="0" w:space="0" w:color="auto"/>
        <w:right w:val="none" w:sz="0" w:space="0" w:color="auto"/>
      </w:divBdr>
    </w:div>
    <w:div w:id="423957711">
      <w:bodyDiv w:val="1"/>
      <w:marLeft w:val="0"/>
      <w:marRight w:val="0"/>
      <w:marTop w:val="0"/>
      <w:marBottom w:val="0"/>
      <w:divBdr>
        <w:top w:val="none" w:sz="0" w:space="0" w:color="auto"/>
        <w:left w:val="none" w:sz="0" w:space="0" w:color="auto"/>
        <w:bottom w:val="none" w:sz="0" w:space="0" w:color="auto"/>
        <w:right w:val="none" w:sz="0" w:space="0" w:color="auto"/>
      </w:divBdr>
    </w:div>
    <w:div w:id="424419766">
      <w:bodyDiv w:val="1"/>
      <w:marLeft w:val="0"/>
      <w:marRight w:val="0"/>
      <w:marTop w:val="0"/>
      <w:marBottom w:val="0"/>
      <w:divBdr>
        <w:top w:val="none" w:sz="0" w:space="0" w:color="auto"/>
        <w:left w:val="none" w:sz="0" w:space="0" w:color="auto"/>
        <w:bottom w:val="none" w:sz="0" w:space="0" w:color="auto"/>
        <w:right w:val="none" w:sz="0" w:space="0" w:color="auto"/>
      </w:divBdr>
    </w:div>
    <w:div w:id="426116086">
      <w:bodyDiv w:val="1"/>
      <w:marLeft w:val="0"/>
      <w:marRight w:val="0"/>
      <w:marTop w:val="0"/>
      <w:marBottom w:val="0"/>
      <w:divBdr>
        <w:top w:val="none" w:sz="0" w:space="0" w:color="auto"/>
        <w:left w:val="none" w:sz="0" w:space="0" w:color="auto"/>
        <w:bottom w:val="none" w:sz="0" w:space="0" w:color="auto"/>
        <w:right w:val="none" w:sz="0" w:space="0" w:color="auto"/>
      </w:divBdr>
    </w:div>
    <w:div w:id="427041888">
      <w:bodyDiv w:val="1"/>
      <w:marLeft w:val="0"/>
      <w:marRight w:val="0"/>
      <w:marTop w:val="0"/>
      <w:marBottom w:val="0"/>
      <w:divBdr>
        <w:top w:val="none" w:sz="0" w:space="0" w:color="auto"/>
        <w:left w:val="none" w:sz="0" w:space="0" w:color="auto"/>
        <w:bottom w:val="none" w:sz="0" w:space="0" w:color="auto"/>
        <w:right w:val="none" w:sz="0" w:space="0" w:color="auto"/>
      </w:divBdr>
    </w:div>
    <w:div w:id="427773998">
      <w:bodyDiv w:val="1"/>
      <w:marLeft w:val="0"/>
      <w:marRight w:val="0"/>
      <w:marTop w:val="0"/>
      <w:marBottom w:val="0"/>
      <w:divBdr>
        <w:top w:val="none" w:sz="0" w:space="0" w:color="auto"/>
        <w:left w:val="none" w:sz="0" w:space="0" w:color="auto"/>
        <w:bottom w:val="none" w:sz="0" w:space="0" w:color="auto"/>
        <w:right w:val="none" w:sz="0" w:space="0" w:color="auto"/>
      </w:divBdr>
    </w:div>
    <w:div w:id="428549122">
      <w:bodyDiv w:val="1"/>
      <w:marLeft w:val="0"/>
      <w:marRight w:val="0"/>
      <w:marTop w:val="0"/>
      <w:marBottom w:val="0"/>
      <w:divBdr>
        <w:top w:val="none" w:sz="0" w:space="0" w:color="auto"/>
        <w:left w:val="none" w:sz="0" w:space="0" w:color="auto"/>
        <w:bottom w:val="none" w:sz="0" w:space="0" w:color="auto"/>
        <w:right w:val="none" w:sz="0" w:space="0" w:color="auto"/>
      </w:divBdr>
    </w:div>
    <w:div w:id="432021551">
      <w:bodyDiv w:val="1"/>
      <w:marLeft w:val="0"/>
      <w:marRight w:val="0"/>
      <w:marTop w:val="0"/>
      <w:marBottom w:val="0"/>
      <w:divBdr>
        <w:top w:val="none" w:sz="0" w:space="0" w:color="auto"/>
        <w:left w:val="none" w:sz="0" w:space="0" w:color="auto"/>
        <w:bottom w:val="none" w:sz="0" w:space="0" w:color="auto"/>
        <w:right w:val="none" w:sz="0" w:space="0" w:color="auto"/>
      </w:divBdr>
    </w:div>
    <w:div w:id="434636338">
      <w:bodyDiv w:val="1"/>
      <w:marLeft w:val="0"/>
      <w:marRight w:val="0"/>
      <w:marTop w:val="0"/>
      <w:marBottom w:val="0"/>
      <w:divBdr>
        <w:top w:val="none" w:sz="0" w:space="0" w:color="auto"/>
        <w:left w:val="none" w:sz="0" w:space="0" w:color="auto"/>
        <w:bottom w:val="none" w:sz="0" w:space="0" w:color="auto"/>
        <w:right w:val="none" w:sz="0" w:space="0" w:color="auto"/>
      </w:divBdr>
    </w:div>
    <w:div w:id="437026380">
      <w:bodyDiv w:val="1"/>
      <w:marLeft w:val="0"/>
      <w:marRight w:val="0"/>
      <w:marTop w:val="0"/>
      <w:marBottom w:val="0"/>
      <w:divBdr>
        <w:top w:val="none" w:sz="0" w:space="0" w:color="auto"/>
        <w:left w:val="none" w:sz="0" w:space="0" w:color="auto"/>
        <w:bottom w:val="none" w:sz="0" w:space="0" w:color="auto"/>
        <w:right w:val="none" w:sz="0" w:space="0" w:color="auto"/>
      </w:divBdr>
    </w:div>
    <w:div w:id="440416303">
      <w:bodyDiv w:val="1"/>
      <w:marLeft w:val="0"/>
      <w:marRight w:val="0"/>
      <w:marTop w:val="0"/>
      <w:marBottom w:val="0"/>
      <w:divBdr>
        <w:top w:val="none" w:sz="0" w:space="0" w:color="auto"/>
        <w:left w:val="none" w:sz="0" w:space="0" w:color="auto"/>
        <w:bottom w:val="none" w:sz="0" w:space="0" w:color="auto"/>
        <w:right w:val="none" w:sz="0" w:space="0" w:color="auto"/>
      </w:divBdr>
    </w:div>
    <w:div w:id="441724287">
      <w:bodyDiv w:val="1"/>
      <w:marLeft w:val="0"/>
      <w:marRight w:val="0"/>
      <w:marTop w:val="0"/>
      <w:marBottom w:val="0"/>
      <w:divBdr>
        <w:top w:val="none" w:sz="0" w:space="0" w:color="auto"/>
        <w:left w:val="none" w:sz="0" w:space="0" w:color="auto"/>
        <w:bottom w:val="none" w:sz="0" w:space="0" w:color="auto"/>
        <w:right w:val="none" w:sz="0" w:space="0" w:color="auto"/>
      </w:divBdr>
    </w:div>
    <w:div w:id="442070117">
      <w:bodyDiv w:val="1"/>
      <w:marLeft w:val="0"/>
      <w:marRight w:val="0"/>
      <w:marTop w:val="0"/>
      <w:marBottom w:val="0"/>
      <w:divBdr>
        <w:top w:val="none" w:sz="0" w:space="0" w:color="auto"/>
        <w:left w:val="none" w:sz="0" w:space="0" w:color="auto"/>
        <w:bottom w:val="none" w:sz="0" w:space="0" w:color="auto"/>
        <w:right w:val="none" w:sz="0" w:space="0" w:color="auto"/>
      </w:divBdr>
    </w:div>
    <w:div w:id="442386543">
      <w:bodyDiv w:val="1"/>
      <w:marLeft w:val="0"/>
      <w:marRight w:val="0"/>
      <w:marTop w:val="0"/>
      <w:marBottom w:val="0"/>
      <w:divBdr>
        <w:top w:val="none" w:sz="0" w:space="0" w:color="auto"/>
        <w:left w:val="none" w:sz="0" w:space="0" w:color="auto"/>
        <w:bottom w:val="none" w:sz="0" w:space="0" w:color="auto"/>
        <w:right w:val="none" w:sz="0" w:space="0" w:color="auto"/>
      </w:divBdr>
    </w:div>
    <w:div w:id="442462448">
      <w:bodyDiv w:val="1"/>
      <w:marLeft w:val="0"/>
      <w:marRight w:val="0"/>
      <w:marTop w:val="0"/>
      <w:marBottom w:val="0"/>
      <w:divBdr>
        <w:top w:val="none" w:sz="0" w:space="0" w:color="auto"/>
        <w:left w:val="none" w:sz="0" w:space="0" w:color="auto"/>
        <w:bottom w:val="none" w:sz="0" w:space="0" w:color="auto"/>
        <w:right w:val="none" w:sz="0" w:space="0" w:color="auto"/>
      </w:divBdr>
    </w:div>
    <w:div w:id="443963827">
      <w:bodyDiv w:val="1"/>
      <w:marLeft w:val="0"/>
      <w:marRight w:val="0"/>
      <w:marTop w:val="0"/>
      <w:marBottom w:val="0"/>
      <w:divBdr>
        <w:top w:val="none" w:sz="0" w:space="0" w:color="auto"/>
        <w:left w:val="none" w:sz="0" w:space="0" w:color="auto"/>
        <w:bottom w:val="none" w:sz="0" w:space="0" w:color="auto"/>
        <w:right w:val="none" w:sz="0" w:space="0" w:color="auto"/>
      </w:divBdr>
    </w:div>
    <w:div w:id="447047924">
      <w:bodyDiv w:val="1"/>
      <w:marLeft w:val="0"/>
      <w:marRight w:val="0"/>
      <w:marTop w:val="0"/>
      <w:marBottom w:val="0"/>
      <w:divBdr>
        <w:top w:val="none" w:sz="0" w:space="0" w:color="auto"/>
        <w:left w:val="none" w:sz="0" w:space="0" w:color="auto"/>
        <w:bottom w:val="none" w:sz="0" w:space="0" w:color="auto"/>
        <w:right w:val="none" w:sz="0" w:space="0" w:color="auto"/>
      </w:divBdr>
    </w:div>
    <w:div w:id="447898035">
      <w:bodyDiv w:val="1"/>
      <w:marLeft w:val="0"/>
      <w:marRight w:val="0"/>
      <w:marTop w:val="0"/>
      <w:marBottom w:val="0"/>
      <w:divBdr>
        <w:top w:val="none" w:sz="0" w:space="0" w:color="auto"/>
        <w:left w:val="none" w:sz="0" w:space="0" w:color="auto"/>
        <w:bottom w:val="none" w:sz="0" w:space="0" w:color="auto"/>
        <w:right w:val="none" w:sz="0" w:space="0" w:color="auto"/>
      </w:divBdr>
    </w:div>
    <w:div w:id="448472827">
      <w:bodyDiv w:val="1"/>
      <w:marLeft w:val="0"/>
      <w:marRight w:val="0"/>
      <w:marTop w:val="0"/>
      <w:marBottom w:val="0"/>
      <w:divBdr>
        <w:top w:val="none" w:sz="0" w:space="0" w:color="auto"/>
        <w:left w:val="none" w:sz="0" w:space="0" w:color="auto"/>
        <w:bottom w:val="none" w:sz="0" w:space="0" w:color="auto"/>
        <w:right w:val="none" w:sz="0" w:space="0" w:color="auto"/>
      </w:divBdr>
    </w:div>
    <w:div w:id="450629099">
      <w:bodyDiv w:val="1"/>
      <w:marLeft w:val="0"/>
      <w:marRight w:val="0"/>
      <w:marTop w:val="0"/>
      <w:marBottom w:val="0"/>
      <w:divBdr>
        <w:top w:val="none" w:sz="0" w:space="0" w:color="auto"/>
        <w:left w:val="none" w:sz="0" w:space="0" w:color="auto"/>
        <w:bottom w:val="none" w:sz="0" w:space="0" w:color="auto"/>
        <w:right w:val="none" w:sz="0" w:space="0" w:color="auto"/>
      </w:divBdr>
    </w:div>
    <w:div w:id="450904476">
      <w:bodyDiv w:val="1"/>
      <w:marLeft w:val="0"/>
      <w:marRight w:val="0"/>
      <w:marTop w:val="0"/>
      <w:marBottom w:val="0"/>
      <w:divBdr>
        <w:top w:val="none" w:sz="0" w:space="0" w:color="auto"/>
        <w:left w:val="none" w:sz="0" w:space="0" w:color="auto"/>
        <w:bottom w:val="none" w:sz="0" w:space="0" w:color="auto"/>
        <w:right w:val="none" w:sz="0" w:space="0" w:color="auto"/>
      </w:divBdr>
    </w:div>
    <w:div w:id="451947633">
      <w:bodyDiv w:val="1"/>
      <w:marLeft w:val="0"/>
      <w:marRight w:val="0"/>
      <w:marTop w:val="0"/>
      <w:marBottom w:val="0"/>
      <w:divBdr>
        <w:top w:val="none" w:sz="0" w:space="0" w:color="auto"/>
        <w:left w:val="none" w:sz="0" w:space="0" w:color="auto"/>
        <w:bottom w:val="none" w:sz="0" w:space="0" w:color="auto"/>
        <w:right w:val="none" w:sz="0" w:space="0" w:color="auto"/>
      </w:divBdr>
    </w:div>
    <w:div w:id="453795385">
      <w:bodyDiv w:val="1"/>
      <w:marLeft w:val="0"/>
      <w:marRight w:val="0"/>
      <w:marTop w:val="0"/>
      <w:marBottom w:val="0"/>
      <w:divBdr>
        <w:top w:val="none" w:sz="0" w:space="0" w:color="auto"/>
        <w:left w:val="none" w:sz="0" w:space="0" w:color="auto"/>
        <w:bottom w:val="none" w:sz="0" w:space="0" w:color="auto"/>
        <w:right w:val="none" w:sz="0" w:space="0" w:color="auto"/>
      </w:divBdr>
    </w:div>
    <w:div w:id="456459012">
      <w:bodyDiv w:val="1"/>
      <w:marLeft w:val="0"/>
      <w:marRight w:val="0"/>
      <w:marTop w:val="0"/>
      <w:marBottom w:val="0"/>
      <w:divBdr>
        <w:top w:val="none" w:sz="0" w:space="0" w:color="auto"/>
        <w:left w:val="none" w:sz="0" w:space="0" w:color="auto"/>
        <w:bottom w:val="none" w:sz="0" w:space="0" w:color="auto"/>
        <w:right w:val="none" w:sz="0" w:space="0" w:color="auto"/>
      </w:divBdr>
    </w:div>
    <w:div w:id="457920901">
      <w:bodyDiv w:val="1"/>
      <w:marLeft w:val="0"/>
      <w:marRight w:val="0"/>
      <w:marTop w:val="0"/>
      <w:marBottom w:val="0"/>
      <w:divBdr>
        <w:top w:val="none" w:sz="0" w:space="0" w:color="auto"/>
        <w:left w:val="none" w:sz="0" w:space="0" w:color="auto"/>
        <w:bottom w:val="none" w:sz="0" w:space="0" w:color="auto"/>
        <w:right w:val="none" w:sz="0" w:space="0" w:color="auto"/>
      </w:divBdr>
    </w:div>
    <w:div w:id="460996831">
      <w:bodyDiv w:val="1"/>
      <w:marLeft w:val="0"/>
      <w:marRight w:val="0"/>
      <w:marTop w:val="0"/>
      <w:marBottom w:val="0"/>
      <w:divBdr>
        <w:top w:val="none" w:sz="0" w:space="0" w:color="auto"/>
        <w:left w:val="none" w:sz="0" w:space="0" w:color="auto"/>
        <w:bottom w:val="none" w:sz="0" w:space="0" w:color="auto"/>
        <w:right w:val="none" w:sz="0" w:space="0" w:color="auto"/>
      </w:divBdr>
    </w:div>
    <w:div w:id="461726888">
      <w:bodyDiv w:val="1"/>
      <w:marLeft w:val="0"/>
      <w:marRight w:val="0"/>
      <w:marTop w:val="0"/>
      <w:marBottom w:val="0"/>
      <w:divBdr>
        <w:top w:val="none" w:sz="0" w:space="0" w:color="auto"/>
        <w:left w:val="none" w:sz="0" w:space="0" w:color="auto"/>
        <w:bottom w:val="none" w:sz="0" w:space="0" w:color="auto"/>
        <w:right w:val="none" w:sz="0" w:space="0" w:color="auto"/>
      </w:divBdr>
    </w:div>
    <w:div w:id="462113784">
      <w:bodyDiv w:val="1"/>
      <w:marLeft w:val="0"/>
      <w:marRight w:val="0"/>
      <w:marTop w:val="0"/>
      <w:marBottom w:val="0"/>
      <w:divBdr>
        <w:top w:val="none" w:sz="0" w:space="0" w:color="auto"/>
        <w:left w:val="none" w:sz="0" w:space="0" w:color="auto"/>
        <w:bottom w:val="none" w:sz="0" w:space="0" w:color="auto"/>
        <w:right w:val="none" w:sz="0" w:space="0" w:color="auto"/>
      </w:divBdr>
    </w:div>
    <w:div w:id="462190984">
      <w:bodyDiv w:val="1"/>
      <w:marLeft w:val="0"/>
      <w:marRight w:val="0"/>
      <w:marTop w:val="0"/>
      <w:marBottom w:val="0"/>
      <w:divBdr>
        <w:top w:val="none" w:sz="0" w:space="0" w:color="auto"/>
        <w:left w:val="none" w:sz="0" w:space="0" w:color="auto"/>
        <w:bottom w:val="none" w:sz="0" w:space="0" w:color="auto"/>
        <w:right w:val="none" w:sz="0" w:space="0" w:color="auto"/>
      </w:divBdr>
    </w:div>
    <w:div w:id="463819248">
      <w:bodyDiv w:val="1"/>
      <w:marLeft w:val="0"/>
      <w:marRight w:val="0"/>
      <w:marTop w:val="0"/>
      <w:marBottom w:val="0"/>
      <w:divBdr>
        <w:top w:val="none" w:sz="0" w:space="0" w:color="auto"/>
        <w:left w:val="none" w:sz="0" w:space="0" w:color="auto"/>
        <w:bottom w:val="none" w:sz="0" w:space="0" w:color="auto"/>
        <w:right w:val="none" w:sz="0" w:space="0" w:color="auto"/>
      </w:divBdr>
    </w:div>
    <w:div w:id="466510650">
      <w:bodyDiv w:val="1"/>
      <w:marLeft w:val="0"/>
      <w:marRight w:val="0"/>
      <w:marTop w:val="0"/>
      <w:marBottom w:val="0"/>
      <w:divBdr>
        <w:top w:val="none" w:sz="0" w:space="0" w:color="auto"/>
        <w:left w:val="none" w:sz="0" w:space="0" w:color="auto"/>
        <w:bottom w:val="none" w:sz="0" w:space="0" w:color="auto"/>
        <w:right w:val="none" w:sz="0" w:space="0" w:color="auto"/>
      </w:divBdr>
    </w:div>
    <w:div w:id="469174984">
      <w:bodyDiv w:val="1"/>
      <w:marLeft w:val="0"/>
      <w:marRight w:val="0"/>
      <w:marTop w:val="0"/>
      <w:marBottom w:val="0"/>
      <w:divBdr>
        <w:top w:val="none" w:sz="0" w:space="0" w:color="auto"/>
        <w:left w:val="none" w:sz="0" w:space="0" w:color="auto"/>
        <w:bottom w:val="none" w:sz="0" w:space="0" w:color="auto"/>
        <w:right w:val="none" w:sz="0" w:space="0" w:color="auto"/>
      </w:divBdr>
    </w:div>
    <w:div w:id="471211184">
      <w:bodyDiv w:val="1"/>
      <w:marLeft w:val="0"/>
      <w:marRight w:val="0"/>
      <w:marTop w:val="0"/>
      <w:marBottom w:val="0"/>
      <w:divBdr>
        <w:top w:val="none" w:sz="0" w:space="0" w:color="auto"/>
        <w:left w:val="none" w:sz="0" w:space="0" w:color="auto"/>
        <w:bottom w:val="none" w:sz="0" w:space="0" w:color="auto"/>
        <w:right w:val="none" w:sz="0" w:space="0" w:color="auto"/>
      </w:divBdr>
    </w:div>
    <w:div w:id="472983591">
      <w:bodyDiv w:val="1"/>
      <w:marLeft w:val="0"/>
      <w:marRight w:val="0"/>
      <w:marTop w:val="0"/>
      <w:marBottom w:val="0"/>
      <w:divBdr>
        <w:top w:val="none" w:sz="0" w:space="0" w:color="auto"/>
        <w:left w:val="none" w:sz="0" w:space="0" w:color="auto"/>
        <w:bottom w:val="none" w:sz="0" w:space="0" w:color="auto"/>
        <w:right w:val="none" w:sz="0" w:space="0" w:color="auto"/>
      </w:divBdr>
    </w:div>
    <w:div w:id="473908947">
      <w:bodyDiv w:val="1"/>
      <w:marLeft w:val="0"/>
      <w:marRight w:val="0"/>
      <w:marTop w:val="0"/>
      <w:marBottom w:val="0"/>
      <w:divBdr>
        <w:top w:val="none" w:sz="0" w:space="0" w:color="auto"/>
        <w:left w:val="none" w:sz="0" w:space="0" w:color="auto"/>
        <w:bottom w:val="none" w:sz="0" w:space="0" w:color="auto"/>
        <w:right w:val="none" w:sz="0" w:space="0" w:color="auto"/>
      </w:divBdr>
    </w:div>
    <w:div w:id="474371409">
      <w:bodyDiv w:val="1"/>
      <w:marLeft w:val="0"/>
      <w:marRight w:val="0"/>
      <w:marTop w:val="0"/>
      <w:marBottom w:val="0"/>
      <w:divBdr>
        <w:top w:val="none" w:sz="0" w:space="0" w:color="auto"/>
        <w:left w:val="none" w:sz="0" w:space="0" w:color="auto"/>
        <w:bottom w:val="none" w:sz="0" w:space="0" w:color="auto"/>
        <w:right w:val="none" w:sz="0" w:space="0" w:color="auto"/>
      </w:divBdr>
    </w:div>
    <w:div w:id="475798896">
      <w:bodyDiv w:val="1"/>
      <w:marLeft w:val="0"/>
      <w:marRight w:val="0"/>
      <w:marTop w:val="0"/>
      <w:marBottom w:val="0"/>
      <w:divBdr>
        <w:top w:val="none" w:sz="0" w:space="0" w:color="auto"/>
        <w:left w:val="none" w:sz="0" w:space="0" w:color="auto"/>
        <w:bottom w:val="none" w:sz="0" w:space="0" w:color="auto"/>
        <w:right w:val="none" w:sz="0" w:space="0" w:color="auto"/>
      </w:divBdr>
    </w:div>
    <w:div w:id="476343685">
      <w:bodyDiv w:val="1"/>
      <w:marLeft w:val="0"/>
      <w:marRight w:val="0"/>
      <w:marTop w:val="0"/>
      <w:marBottom w:val="0"/>
      <w:divBdr>
        <w:top w:val="none" w:sz="0" w:space="0" w:color="auto"/>
        <w:left w:val="none" w:sz="0" w:space="0" w:color="auto"/>
        <w:bottom w:val="none" w:sz="0" w:space="0" w:color="auto"/>
        <w:right w:val="none" w:sz="0" w:space="0" w:color="auto"/>
      </w:divBdr>
    </w:div>
    <w:div w:id="479661918">
      <w:bodyDiv w:val="1"/>
      <w:marLeft w:val="0"/>
      <w:marRight w:val="0"/>
      <w:marTop w:val="0"/>
      <w:marBottom w:val="0"/>
      <w:divBdr>
        <w:top w:val="none" w:sz="0" w:space="0" w:color="auto"/>
        <w:left w:val="none" w:sz="0" w:space="0" w:color="auto"/>
        <w:bottom w:val="none" w:sz="0" w:space="0" w:color="auto"/>
        <w:right w:val="none" w:sz="0" w:space="0" w:color="auto"/>
      </w:divBdr>
    </w:div>
    <w:div w:id="482551650">
      <w:bodyDiv w:val="1"/>
      <w:marLeft w:val="0"/>
      <w:marRight w:val="0"/>
      <w:marTop w:val="0"/>
      <w:marBottom w:val="0"/>
      <w:divBdr>
        <w:top w:val="none" w:sz="0" w:space="0" w:color="auto"/>
        <w:left w:val="none" w:sz="0" w:space="0" w:color="auto"/>
        <w:bottom w:val="none" w:sz="0" w:space="0" w:color="auto"/>
        <w:right w:val="none" w:sz="0" w:space="0" w:color="auto"/>
      </w:divBdr>
    </w:div>
    <w:div w:id="488251210">
      <w:bodyDiv w:val="1"/>
      <w:marLeft w:val="0"/>
      <w:marRight w:val="0"/>
      <w:marTop w:val="0"/>
      <w:marBottom w:val="0"/>
      <w:divBdr>
        <w:top w:val="none" w:sz="0" w:space="0" w:color="auto"/>
        <w:left w:val="none" w:sz="0" w:space="0" w:color="auto"/>
        <w:bottom w:val="none" w:sz="0" w:space="0" w:color="auto"/>
        <w:right w:val="none" w:sz="0" w:space="0" w:color="auto"/>
      </w:divBdr>
    </w:div>
    <w:div w:id="489251994">
      <w:bodyDiv w:val="1"/>
      <w:marLeft w:val="0"/>
      <w:marRight w:val="0"/>
      <w:marTop w:val="0"/>
      <w:marBottom w:val="0"/>
      <w:divBdr>
        <w:top w:val="none" w:sz="0" w:space="0" w:color="auto"/>
        <w:left w:val="none" w:sz="0" w:space="0" w:color="auto"/>
        <w:bottom w:val="none" w:sz="0" w:space="0" w:color="auto"/>
        <w:right w:val="none" w:sz="0" w:space="0" w:color="auto"/>
      </w:divBdr>
    </w:div>
    <w:div w:id="490414063">
      <w:bodyDiv w:val="1"/>
      <w:marLeft w:val="0"/>
      <w:marRight w:val="0"/>
      <w:marTop w:val="0"/>
      <w:marBottom w:val="0"/>
      <w:divBdr>
        <w:top w:val="none" w:sz="0" w:space="0" w:color="auto"/>
        <w:left w:val="none" w:sz="0" w:space="0" w:color="auto"/>
        <w:bottom w:val="none" w:sz="0" w:space="0" w:color="auto"/>
        <w:right w:val="none" w:sz="0" w:space="0" w:color="auto"/>
      </w:divBdr>
    </w:div>
    <w:div w:id="491681694">
      <w:bodyDiv w:val="1"/>
      <w:marLeft w:val="0"/>
      <w:marRight w:val="0"/>
      <w:marTop w:val="0"/>
      <w:marBottom w:val="0"/>
      <w:divBdr>
        <w:top w:val="none" w:sz="0" w:space="0" w:color="auto"/>
        <w:left w:val="none" w:sz="0" w:space="0" w:color="auto"/>
        <w:bottom w:val="none" w:sz="0" w:space="0" w:color="auto"/>
        <w:right w:val="none" w:sz="0" w:space="0" w:color="auto"/>
      </w:divBdr>
    </w:div>
    <w:div w:id="493103648">
      <w:bodyDiv w:val="1"/>
      <w:marLeft w:val="0"/>
      <w:marRight w:val="0"/>
      <w:marTop w:val="0"/>
      <w:marBottom w:val="0"/>
      <w:divBdr>
        <w:top w:val="none" w:sz="0" w:space="0" w:color="auto"/>
        <w:left w:val="none" w:sz="0" w:space="0" w:color="auto"/>
        <w:bottom w:val="none" w:sz="0" w:space="0" w:color="auto"/>
        <w:right w:val="none" w:sz="0" w:space="0" w:color="auto"/>
      </w:divBdr>
    </w:div>
    <w:div w:id="493106419">
      <w:bodyDiv w:val="1"/>
      <w:marLeft w:val="0"/>
      <w:marRight w:val="0"/>
      <w:marTop w:val="0"/>
      <w:marBottom w:val="0"/>
      <w:divBdr>
        <w:top w:val="none" w:sz="0" w:space="0" w:color="auto"/>
        <w:left w:val="none" w:sz="0" w:space="0" w:color="auto"/>
        <w:bottom w:val="none" w:sz="0" w:space="0" w:color="auto"/>
        <w:right w:val="none" w:sz="0" w:space="0" w:color="auto"/>
      </w:divBdr>
    </w:div>
    <w:div w:id="493882053">
      <w:bodyDiv w:val="1"/>
      <w:marLeft w:val="0"/>
      <w:marRight w:val="0"/>
      <w:marTop w:val="0"/>
      <w:marBottom w:val="0"/>
      <w:divBdr>
        <w:top w:val="none" w:sz="0" w:space="0" w:color="auto"/>
        <w:left w:val="none" w:sz="0" w:space="0" w:color="auto"/>
        <w:bottom w:val="none" w:sz="0" w:space="0" w:color="auto"/>
        <w:right w:val="none" w:sz="0" w:space="0" w:color="auto"/>
      </w:divBdr>
    </w:div>
    <w:div w:id="496847406">
      <w:bodyDiv w:val="1"/>
      <w:marLeft w:val="0"/>
      <w:marRight w:val="0"/>
      <w:marTop w:val="0"/>
      <w:marBottom w:val="0"/>
      <w:divBdr>
        <w:top w:val="none" w:sz="0" w:space="0" w:color="auto"/>
        <w:left w:val="none" w:sz="0" w:space="0" w:color="auto"/>
        <w:bottom w:val="none" w:sz="0" w:space="0" w:color="auto"/>
        <w:right w:val="none" w:sz="0" w:space="0" w:color="auto"/>
      </w:divBdr>
    </w:div>
    <w:div w:id="497499278">
      <w:bodyDiv w:val="1"/>
      <w:marLeft w:val="0"/>
      <w:marRight w:val="0"/>
      <w:marTop w:val="0"/>
      <w:marBottom w:val="0"/>
      <w:divBdr>
        <w:top w:val="none" w:sz="0" w:space="0" w:color="auto"/>
        <w:left w:val="none" w:sz="0" w:space="0" w:color="auto"/>
        <w:bottom w:val="none" w:sz="0" w:space="0" w:color="auto"/>
        <w:right w:val="none" w:sz="0" w:space="0" w:color="auto"/>
      </w:divBdr>
    </w:div>
    <w:div w:id="499779542">
      <w:bodyDiv w:val="1"/>
      <w:marLeft w:val="0"/>
      <w:marRight w:val="0"/>
      <w:marTop w:val="0"/>
      <w:marBottom w:val="0"/>
      <w:divBdr>
        <w:top w:val="none" w:sz="0" w:space="0" w:color="auto"/>
        <w:left w:val="none" w:sz="0" w:space="0" w:color="auto"/>
        <w:bottom w:val="none" w:sz="0" w:space="0" w:color="auto"/>
        <w:right w:val="none" w:sz="0" w:space="0" w:color="auto"/>
      </w:divBdr>
    </w:div>
    <w:div w:id="503201288">
      <w:bodyDiv w:val="1"/>
      <w:marLeft w:val="0"/>
      <w:marRight w:val="0"/>
      <w:marTop w:val="0"/>
      <w:marBottom w:val="0"/>
      <w:divBdr>
        <w:top w:val="none" w:sz="0" w:space="0" w:color="auto"/>
        <w:left w:val="none" w:sz="0" w:space="0" w:color="auto"/>
        <w:bottom w:val="none" w:sz="0" w:space="0" w:color="auto"/>
        <w:right w:val="none" w:sz="0" w:space="0" w:color="auto"/>
      </w:divBdr>
    </w:div>
    <w:div w:id="507910607">
      <w:bodyDiv w:val="1"/>
      <w:marLeft w:val="0"/>
      <w:marRight w:val="0"/>
      <w:marTop w:val="0"/>
      <w:marBottom w:val="0"/>
      <w:divBdr>
        <w:top w:val="none" w:sz="0" w:space="0" w:color="auto"/>
        <w:left w:val="none" w:sz="0" w:space="0" w:color="auto"/>
        <w:bottom w:val="none" w:sz="0" w:space="0" w:color="auto"/>
        <w:right w:val="none" w:sz="0" w:space="0" w:color="auto"/>
      </w:divBdr>
    </w:div>
    <w:div w:id="508252757">
      <w:bodyDiv w:val="1"/>
      <w:marLeft w:val="0"/>
      <w:marRight w:val="0"/>
      <w:marTop w:val="0"/>
      <w:marBottom w:val="0"/>
      <w:divBdr>
        <w:top w:val="none" w:sz="0" w:space="0" w:color="auto"/>
        <w:left w:val="none" w:sz="0" w:space="0" w:color="auto"/>
        <w:bottom w:val="none" w:sz="0" w:space="0" w:color="auto"/>
        <w:right w:val="none" w:sz="0" w:space="0" w:color="auto"/>
      </w:divBdr>
    </w:div>
    <w:div w:id="509444073">
      <w:bodyDiv w:val="1"/>
      <w:marLeft w:val="0"/>
      <w:marRight w:val="0"/>
      <w:marTop w:val="0"/>
      <w:marBottom w:val="0"/>
      <w:divBdr>
        <w:top w:val="none" w:sz="0" w:space="0" w:color="auto"/>
        <w:left w:val="none" w:sz="0" w:space="0" w:color="auto"/>
        <w:bottom w:val="none" w:sz="0" w:space="0" w:color="auto"/>
        <w:right w:val="none" w:sz="0" w:space="0" w:color="auto"/>
      </w:divBdr>
    </w:div>
    <w:div w:id="514927412">
      <w:bodyDiv w:val="1"/>
      <w:marLeft w:val="0"/>
      <w:marRight w:val="0"/>
      <w:marTop w:val="0"/>
      <w:marBottom w:val="0"/>
      <w:divBdr>
        <w:top w:val="none" w:sz="0" w:space="0" w:color="auto"/>
        <w:left w:val="none" w:sz="0" w:space="0" w:color="auto"/>
        <w:bottom w:val="none" w:sz="0" w:space="0" w:color="auto"/>
        <w:right w:val="none" w:sz="0" w:space="0" w:color="auto"/>
      </w:divBdr>
    </w:div>
    <w:div w:id="516962872">
      <w:bodyDiv w:val="1"/>
      <w:marLeft w:val="0"/>
      <w:marRight w:val="0"/>
      <w:marTop w:val="0"/>
      <w:marBottom w:val="0"/>
      <w:divBdr>
        <w:top w:val="none" w:sz="0" w:space="0" w:color="auto"/>
        <w:left w:val="none" w:sz="0" w:space="0" w:color="auto"/>
        <w:bottom w:val="none" w:sz="0" w:space="0" w:color="auto"/>
        <w:right w:val="none" w:sz="0" w:space="0" w:color="auto"/>
      </w:divBdr>
    </w:div>
    <w:div w:id="517696829">
      <w:bodyDiv w:val="1"/>
      <w:marLeft w:val="0"/>
      <w:marRight w:val="0"/>
      <w:marTop w:val="0"/>
      <w:marBottom w:val="0"/>
      <w:divBdr>
        <w:top w:val="none" w:sz="0" w:space="0" w:color="auto"/>
        <w:left w:val="none" w:sz="0" w:space="0" w:color="auto"/>
        <w:bottom w:val="none" w:sz="0" w:space="0" w:color="auto"/>
        <w:right w:val="none" w:sz="0" w:space="0" w:color="auto"/>
      </w:divBdr>
    </w:div>
    <w:div w:id="523173946">
      <w:bodyDiv w:val="1"/>
      <w:marLeft w:val="0"/>
      <w:marRight w:val="0"/>
      <w:marTop w:val="0"/>
      <w:marBottom w:val="0"/>
      <w:divBdr>
        <w:top w:val="none" w:sz="0" w:space="0" w:color="auto"/>
        <w:left w:val="none" w:sz="0" w:space="0" w:color="auto"/>
        <w:bottom w:val="none" w:sz="0" w:space="0" w:color="auto"/>
        <w:right w:val="none" w:sz="0" w:space="0" w:color="auto"/>
      </w:divBdr>
    </w:div>
    <w:div w:id="523859620">
      <w:bodyDiv w:val="1"/>
      <w:marLeft w:val="0"/>
      <w:marRight w:val="0"/>
      <w:marTop w:val="0"/>
      <w:marBottom w:val="0"/>
      <w:divBdr>
        <w:top w:val="none" w:sz="0" w:space="0" w:color="auto"/>
        <w:left w:val="none" w:sz="0" w:space="0" w:color="auto"/>
        <w:bottom w:val="none" w:sz="0" w:space="0" w:color="auto"/>
        <w:right w:val="none" w:sz="0" w:space="0" w:color="auto"/>
      </w:divBdr>
    </w:div>
    <w:div w:id="525363981">
      <w:bodyDiv w:val="1"/>
      <w:marLeft w:val="0"/>
      <w:marRight w:val="0"/>
      <w:marTop w:val="0"/>
      <w:marBottom w:val="0"/>
      <w:divBdr>
        <w:top w:val="none" w:sz="0" w:space="0" w:color="auto"/>
        <w:left w:val="none" w:sz="0" w:space="0" w:color="auto"/>
        <w:bottom w:val="none" w:sz="0" w:space="0" w:color="auto"/>
        <w:right w:val="none" w:sz="0" w:space="0" w:color="auto"/>
      </w:divBdr>
    </w:div>
    <w:div w:id="526649788">
      <w:bodyDiv w:val="1"/>
      <w:marLeft w:val="0"/>
      <w:marRight w:val="0"/>
      <w:marTop w:val="0"/>
      <w:marBottom w:val="0"/>
      <w:divBdr>
        <w:top w:val="none" w:sz="0" w:space="0" w:color="auto"/>
        <w:left w:val="none" w:sz="0" w:space="0" w:color="auto"/>
        <w:bottom w:val="none" w:sz="0" w:space="0" w:color="auto"/>
        <w:right w:val="none" w:sz="0" w:space="0" w:color="auto"/>
      </w:divBdr>
    </w:div>
    <w:div w:id="527450942">
      <w:bodyDiv w:val="1"/>
      <w:marLeft w:val="0"/>
      <w:marRight w:val="0"/>
      <w:marTop w:val="0"/>
      <w:marBottom w:val="0"/>
      <w:divBdr>
        <w:top w:val="none" w:sz="0" w:space="0" w:color="auto"/>
        <w:left w:val="none" w:sz="0" w:space="0" w:color="auto"/>
        <w:bottom w:val="none" w:sz="0" w:space="0" w:color="auto"/>
        <w:right w:val="none" w:sz="0" w:space="0" w:color="auto"/>
      </w:divBdr>
    </w:div>
    <w:div w:id="528303815">
      <w:bodyDiv w:val="1"/>
      <w:marLeft w:val="0"/>
      <w:marRight w:val="0"/>
      <w:marTop w:val="0"/>
      <w:marBottom w:val="0"/>
      <w:divBdr>
        <w:top w:val="none" w:sz="0" w:space="0" w:color="auto"/>
        <w:left w:val="none" w:sz="0" w:space="0" w:color="auto"/>
        <w:bottom w:val="none" w:sz="0" w:space="0" w:color="auto"/>
        <w:right w:val="none" w:sz="0" w:space="0" w:color="auto"/>
      </w:divBdr>
    </w:div>
    <w:div w:id="528563429">
      <w:bodyDiv w:val="1"/>
      <w:marLeft w:val="0"/>
      <w:marRight w:val="0"/>
      <w:marTop w:val="0"/>
      <w:marBottom w:val="0"/>
      <w:divBdr>
        <w:top w:val="none" w:sz="0" w:space="0" w:color="auto"/>
        <w:left w:val="none" w:sz="0" w:space="0" w:color="auto"/>
        <w:bottom w:val="none" w:sz="0" w:space="0" w:color="auto"/>
        <w:right w:val="none" w:sz="0" w:space="0" w:color="auto"/>
      </w:divBdr>
    </w:div>
    <w:div w:id="529147445">
      <w:bodyDiv w:val="1"/>
      <w:marLeft w:val="0"/>
      <w:marRight w:val="0"/>
      <w:marTop w:val="0"/>
      <w:marBottom w:val="0"/>
      <w:divBdr>
        <w:top w:val="none" w:sz="0" w:space="0" w:color="auto"/>
        <w:left w:val="none" w:sz="0" w:space="0" w:color="auto"/>
        <w:bottom w:val="none" w:sz="0" w:space="0" w:color="auto"/>
        <w:right w:val="none" w:sz="0" w:space="0" w:color="auto"/>
      </w:divBdr>
    </w:div>
    <w:div w:id="531069806">
      <w:bodyDiv w:val="1"/>
      <w:marLeft w:val="0"/>
      <w:marRight w:val="0"/>
      <w:marTop w:val="0"/>
      <w:marBottom w:val="0"/>
      <w:divBdr>
        <w:top w:val="none" w:sz="0" w:space="0" w:color="auto"/>
        <w:left w:val="none" w:sz="0" w:space="0" w:color="auto"/>
        <w:bottom w:val="none" w:sz="0" w:space="0" w:color="auto"/>
        <w:right w:val="none" w:sz="0" w:space="0" w:color="auto"/>
      </w:divBdr>
    </w:div>
    <w:div w:id="531529490">
      <w:bodyDiv w:val="1"/>
      <w:marLeft w:val="0"/>
      <w:marRight w:val="0"/>
      <w:marTop w:val="0"/>
      <w:marBottom w:val="0"/>
      <w:divBdr>
        <w:top w:val="none" w:sz="0" w:space="0" w:color="auto"/>
        <w:left w:val="none" w:sz="0" w:space="0" w:color="auto"/>
        <w:bottom w:val="none" w:sz="0" w:space="0" w:color="auto"/>
        <w:right w:val="none" w:sz="0" w:space="0" w:color="auto"/>
      </w:divBdr>
    </w:div>
    <w:div w:id="534274352">
      <w:bodyDiv w:val="1"/>
      <w:marLeft w:val="0"/>
      <w:marRight w:val="0"/>
      <w:marTop w:val="0"/>
      <w:marBottom w:val="0"/>
      <w:divBdr>
        <w:top w:val="none" w:sz="0" w:space="0" w:color="auto"/>
        <w:left w:val="none" w:sz="0" w:space="0" w:color="auto"/>
        <w:bottom w:val="none" w:sz="0" w:space="0" w:color="auto"/>
        <w:right w:val="none" w:sz="0" w:space="0" w:color="auto"/>
      </w:divBdr>
    </w:div>
    <w:div w:id="536741222">
      <w:bodyDiv w:val="1"/>
      <w:marLeft w:val="0"/>
      <w:marRight w:val="0"/>
      <w:marTop w:val="0"/>
      <w:marBottom w:val="0"/>
      <w:divBdr>
        <w:top w:val="none" w:sz="0" w:space="0" w:color="auto"/>
        <w:left w:val="none" w:sz="0" w:space="0" w:color="auto"/>
        <w:bottom w:val="none" w:sz="0" w:space="0" w:color="auto"/>
        <w:right w:val="none" w:sz="0" w:space="0" w:color="auto"/>
      </w:divBdr>
    </w:div>
    <w:div w:id="543567170">
      <w:bodyDiv w:val="1"/>
      <w:marLeft w:val="0"/>
      <w:marRight w:val="0"/>
      <w:marTop w:val="0"/>
      <w:marBottom w:val="0"/>
      <w:divBdr>
        <w:top w:val="none" w:sz="0" w:space="0" w:color="auto"/>
        <w:left w:val="none" w:sz="0" w:space="0" w:color="auto"/>
        <w:bottom w:val="none" w:sz="0" w:space="0" w:color="auto"/>
        <w:right w:val="none" w:sz="0" w:space="0" w:color="auto"/>
      </w:divBdr>
    </w:div>
    <w:div w:id="544485133">
      <w:bodyDiv w:val="1"/>
      <w:marLeft w:val="0"/>
      <w:marRight w:val="0"/>
      <w:marTop w:val="0"/>
      <w:marBottom w:val="0"/>
      <w:divBdr>
        <w:top w:val="none" w:sz="0" w:space="0" w:color="auto"/>
        <w:left w:val="none" w:sz="0" w:space="0" w:color="auto"/>
        <w:bottom w:val="none" w:sz="0" w:space="0" w:color="auto"/>
        <w:right w:val="none" w:sz="0" w:space="0" w:color="auto"/>
      </w:divBdr>
    </w:div>
    <w:div w:id="544947720">
      <w:bodyDiv w:val="1"/>
      <w:marLeft w:val="0"/>
      <w:marRight w:val="0"/>
      <w:marTop w:val="0"/>
      <w:marBottom w:val="0"/>
      <w:divBdr>
        <w:top w:val="none" w:sz="0" w:space="0" w:color="auto"/>
        <w:left w:val="none" w:sz="0" w:space="0" w:color="auto"/>
        <w:bottom w:val="none" w:sz="0" w:space="0" w:color="auto"/>
        <w:right w:val="none" w:sz="0" w:space="0" w:color="auto"/>
      </w:divBdr>
    </w:div>
    <w:div w:id="545340210">
      <w:bodyDiv w:val="1"/>
      <w:marLeft w:val="0"/>
      <w:marRight w:val="0"/>
      <w:marTop w:val="0"/>
      <w:marBottom w:val="0"/>
      <w:divBdr>
        <w:top w:val="none" w:sz="0" w:space="0" w:color="auto"/>
        <w:left w:val="none" w:sz="0" w:space="0" w:color="auto"/>
        <w:bottom w:val="none" w:sz="0" w:space="0" w:color="auto"/>
        <w:right w:val="none" w:sz="0" w:space="0" w:color="auto"/>
      </w:divBdr>
    </w:div>
    <w:div w:id="547106448">
      <w:bodyDiv w:val="1"/>
      <w:marLeft w:val="0"/>
      <w:marRight w:val="0"/>
      <w:marTop w:val="0"/>
      <w:marBottom w:val="0"/>
      <w:divBdr>
        <w:top w:val="none" w:sz="0" w:space="0" w:color="auto"/>
        <w:left w:val="none" w:sz="0" w:space="0" w:color="auto"/>
        <w:bottom w:val="none" w:sz="0" w:space="0" w:color="auto"/>
        <w:right w:val="none" w:sz="0" w:space="0" w:color="auto"/>
      </w:divBdr>
    </w:div>
    <w:div w:id="548149540">
      <w:bodyDiv w:val="1"/>
      <w:marLeft w:val="0"/>
      <w:marRight w:val="0"/>
      <w:marTop w:val="0"/>
      <w:marBottom w:val="0"/>
      <w:divBdr>
        <w:top w:val="none" w:sz="0" w:space="0" w:color="auto"/>
        <w:left w:val="none" w:sz="0" w:space="0" w:color="auto"/>
        <w:bottom w:val="none" w:sz="0" w:space="0" w:color="auto"/>
        <w:right w:val="none" w:sz="0" w:space="0" w:color="auto"/>
      </w:divBdr>
    </w:div>
    <w:div w:id="549851030">
      <w:bodyDiv w:val="1"/>
      <w:marLeft w:val="0"/>
      <w:marRight w:val="0"/>
      <w:marTop w:val="0"/>
      <w:marBottom w:val="0"/>
      <w:divBdr>
        <w:top w:val="none" w:sz="0" w:space="0" w:color="auto"/>
        <w:left w:val="none" w:sz="0" w:space="0" w:color="auto"/>
        <w:bottom w:val="none" w:sz="0" w:space="0" w:color="auto"/>
        <w:right w:val="none" w:sz="0" w:space="0" w:color="auto"/>
      </w:divBdr>
    </w:div>
    <w:div w:id="550919482">
      <w:bodyDiv w:val="1"/>
      <w:marLeft w:val="0"/>
      <w:marRight w:val="0"/>
      <w:marTop w:val="0"/>
      <w:marBottom w:val="0"/>
      <w:divBdr>
        <w:top w:val="none" w:sz="0" w:space="0" w:color="auto"/>
        <w:left w:val="none" w:sz="0" w:space="0" w:color="auto"/>
        <w:bottom w:val="none" w:sz="0" w:space="0" w:color="auto"/>
        <w:right w:val="none" w:sz="0" w:space="0" w:color="auto"/>
      </w:divBdr>
    </w:div>
    <w:div w:id="551698426">
      <w:bodyDiv w:val="1"/>
      <w:marLeft w:val="0"/>
      <w:marRight w:val="0"/>
      <w:marTop w:val="0"/>
      <w:marBottom w:val="0"/>
      <w:divBdr>
        <w:top w:val="none" w:sz="0" w:space="0" w:color="auto"/>
        <w:left w:val="none" w:sz="0" w:space="0" w:color="auto"/>
        <w:bottom w:val="none" w:sz="0" w:space="0" w:color="auto"/>
        <w:right w:val="none" w:sz="0" w:space="0" w:color="auto"/>
      </w:divBdr>
    </w:div>
    <w:div w:id="554396817">
      <w:bodyDiv w:val="1"/>
      <w:marLeft w:val="0"/>
      <w:marRight w:val="0"/>
      <w:marTop w:val="0"/>
      <w:marBottom w:val="0"/>
      <w:divBdr>
        <w:top w:val="none" w:sz="0" w:space="0" w:color="auto"/>
        <w:left w:val="none" w:sz="0" w:space="0" w:color="auto"/>
        <w:bottom w:val="none" w:sz="0" w:space="0" w:color="auto"/>
        <w:right w:val="none" w:sz="0" w:space="0" w:color="auto"/>
      </w:divBdr>
    </w:div>
    <w:div w:id="555119964">
      <w:bodyDiv w:val="1"/>
      <w:marLeft w:val="0"/>
      <w:marRight w:val="0"/>
      <w:marTop w:val="0"/>
      <w:marBottom w:val="0"/>
      <w:divBdr>
        <w:top w:val="none" w:sz="0" w:space="0" w:color="auto"/>
        <w:left w:val="none" w:sz="0" w:space="0" w:color="auto"/>
        <w:bottom w:val="none" w:sz="0" w:space="0" w:color="auto"/>
        <w:right w:val="none" w:sz="0" w:space="0" w:color="auto"/>
      </w:divBdr>
    </w:div>
    <w:div w:id="555505989">
      <w:bodyDiv w:val="1"/>
      <w:marLeft w:val="0"/>
      <w:marRight w:val="0"/>
      <w:marTop w:val="0"/>
      <w:marBottom w:val="0"/>
      <w:divBdr>
        <w:top w:val="none" w:sz="0" w:space="0" w:color="auto"/>
        <w:left w:val="none" w:sz="0" w:space="0" w:color="auto"/>
        <w:bottom w:val="none" w:sz="0" w:space="0" w:color="auto"/>
        <w:right w:val="none" w:sz="0" w:space="0" w:color="auto"/>
      </w:divBdr>
    </w:div>
    <w:div w:id="555509518">
      <w:bodyDiv w:val="1"/>
      <w:marLeft w:val="0"/>
      <w:marRight w:val="0"/>
      <w:marTop w:val="0"/>
      <w:marBottom w:val="0"/>
      <w:divBdr>
        <w:top w:val="none" w:sz="0" w:space="0" w:color="auto"/>
        <w:left w:val="none" w:sz="0" w:space="0" w:color="auto"/>
        <w:bottom w:val="none" w:sz="0" w:space="0" w:color="auto"/>
        <w:right w:val="none" w:sz="0" w:space="0" w:color="auto"/>
      </w:divBdr>
    </w:div>
    <w:div w:id="555629505">
      <w:bodyDiv w:val="1"/>
      <w:marLeft w:val="0"/>
      <w:marRight w:val="0"/>
      <w:marTop w:val="0"/>
      <w:marBottom w:val="0"/>
      <w:divBdr>
        <w:top w:val="none" w:sz="0" w:space="0" w:color="auto"/>
        <w:left w:val="none" w:sz="0" w:space="0" w:color="auto"/>
        <w:bottom w:val="none" w:sz="0" w:space="0" w:color="auto"/>
        <w:right w:val="none" w:sz="0" w:space="0" w:color="auto"/>
      </w:divBdr>
    </w:div>
    <w:div w:id="555942787">
      <w:bodyDiv w:val="1"/>
      <w:marLeft w:val="0"/>
      <w:marRight w:val="0"/>
      <w:marTop w:val="0"/>
      <w:marBottom w:val="0"/>
      <w:divBdr>
        <w:top w:val="none" w:sz="0" w:space="0" w:color="auto"/>
        <w:left w:val="none" w:sz="0" w:space="0" w:color="auto"/>
        <w:bottom w:val="none" w:sz="0" w:space="0" w:color="auto"/>
        <w:right w:val="none" w:sz="0" w:space="0" w:color="auto"/>
      </w:divBdr>
    </w:div>
    <w:div w:id="564336234">
      <w:bodyDiv w:val="1"/>
      <w:marLeft w:val="0"/>
      <w:marRight w:val="0"/>
      <w:marTop w:val="0"/>
      <w:marBottom w:val="0"/>
      <w:divBdr>
        <w:top w:val="none" w:sz="0" w:space="0" w:color="auto"/>
        <w:left w:val="none" w:sz="0" w:space="0" w:color="auto"/>
        <w:bottom w:val="none" w:sz="0" w:space="0" w:color="auto"/>
        <w:right w:val="none" w:sz="0" w:space="0" w:color="auto"/>
      </w:divBdr>
    </w:div>
    <w:div w:id="564608314">
      <w:bodyDiv w:val="1"/>
      <w:marLeft w:val="0"/>
      <w:marRight w:val="0"/>
      <w:marTop w:val="0"/>
      <w:marBottom w:val="0"/>
      <w:divBdr>
        <w:top w:val="none" w:sz="0" w:space="0" w:color="auto"/>
        <w:left w:val="none" w:sz="0" w:space="0" w:color="auto"/>
        <w:bottom w:val="none" w:sz="0" w:space="0" w:color="auto"/>
        <w:right w:val="none" w:sz="0" w:space="0" w:color="auto"/>
      </w:divBdr>
    </w:div>
    <w:div w:id="564994241">
      <w:bodyDiv w:val="1"/>
      <w:marLeft w:val="0"/>
      <w:marRight w:val="0"/>
      <w:marTop w:val="0"/>
      <w:marBottom w:val="0"/>
      <w:divBdr>
        <w:top w:val="none" w:sz="0" w:space="0" w:color="auto"/>
        <w:left w:val="none" w:sz="0" w:space="0" w:color="auto"/>
        <w:bottom w:val="none" w:sz="0" w:space="0" w:color="auto"/>
        <w:right w:val="none" w:sz="0" w:space="0" w:color="auto"/>
      </w:divBdr>
    </w:div>
    <w:div w:id="566036396">
      <w:bodyDiv w:val="1"/>
      <w:marLeft w:val="0"/>
      <w:marRight w:val="0"/>
      <w:marTop w:val="0"/>
      <w:marBottom w:val="0"/>
      <w:divBdr>
        <w:top w:val="none" w:sz="0" w:space="0" w:color="auto"/>
        <w:left w:val="none" w:sz="0" w:space="0" w:color="auto"/>
        <w:bottom w:val="none" w:sz="0" w:space="0" w:color="auto"/>
        <w:right w:val="none" w:sz="0" w:space="0" w:color="auto"/>
      </w:divBdr>
    </w:div>
    <w:div w:id="567112079">
      <w:bodyDiv w:val="1"/>
      <w:marLeft w:val="0"/>
      <w:marRight w:val="0"/>
      <w:marTop w:val="0"/>
      <w:marBottom w:val="0"/>
      <w:divBdr>
        <w:top w:val="none" w:sz="0" w:space="0" w:color="auto"/>
        <w:left w:val="none" w:sz="0" w:space="0" w:color="auto"/>
        <w:bottom w:val="none" w:sz="0" w:space="0" w:color="auto"/>
        <w:right w:val="none" w:sz="0" w:space="0" w:color="auto"/>
      </w:divBdr>
    </w:div>
    <w:div w:id="567231579">
      <w:bodyDiv w:val="1"/>
      <w:marLeft w:val="0"/>
      <w:marRight w:val="0"/>
      <w:marTop w:val="0"/>
      <w:marBottom w:val="0"/>
      <w:divBdr>
        <w:top w:val="none" w:sz="0" w:space="0" w:color="auto"/>
        <w:left w:val="none" w:sz="0" w:space="0" w:color="auto"/>
        <w:bottom w:val="none" w:sz="0" w:space="0" w:color="auto"/>
        <w:right w:val="none" w:sz="0" w:space="0" w:color="auto"/>
      </w:divBdr>
    </w:div>
    <w:div w:id="568417769">
      <w:bodyDiv w:val="1"/>
      <w:marLeft w:val="0"/>
      <w:marRight w:val="0"/>
      <w:marTop w:val="0"/>
      <w:marBottom w:val="0"/>
      <w:divBdr>
        <w:top w:val="none" w:sz="0" w:space="0" w:color="auto"/>
        <w:left w:val="none" w:sz="0" w:space="0" w:color="auto"/>
        <w:bottom w:val="none" w:sz="0" w:space="0" w:color="auto"/>
        <w:right w:val="none" w:sz="0" w:space="0" w:color="auto"/>
      </w:divBdr>
    </w:div>
    <w:div w:id="568885154">
      <w:bodyDiv w:val="1"/>
      <w:marLeft w:val="0"/>
      <w:marRight w:val="0"/>
      <w:marTop w:val="0"/>
      <w:marBottom w:val="0"/>
      <w:divBdr>
        <w:top w:val="none" w:sz="0" w:space="0" w:color="auto"/>
        <w:left w:val="none" w:sz="0" w:space="0" w:color="auto"/>
        <w:bottom w:val="none" w:sz="0" w:space="0" w:color="auto"/>
        <w:right w:val="none" w:sz="0" w:space="0" w:color="auto"/>
      </w:divBdr>
    </w:div>
    <w:div w:id="571621632">
      <w:bodyDiv w:val="1"/>
      <w:marLeft w:val="0"/>
      <w:marRight w:val="0"/>
      <w:marTop w:val="0"/>
      <w:marBottom w:val="0"/>
      <w:divBdr>
        <w:top w:val="none" w:sz="0" w:space="0" w:color="auto"/>
        <w:left w:val="none" w:sz="0" w:space="0" w:color="auto"/>
        <w:bottom w:val="none" w:sz="0" w:space="0" w:color="auto"/>
        <w:right w:val="none" w:sz="0" w:space="0" w:color="auto"/>
      </w:divBdr>
    </w:div>
    <w:div w:id="573467747">
      <w:bodyDiv w:val="1"/>
      <w:marLeft w:val="0"/>
      <w:marRight w:val="0"/>
      <w:marTop w:val="0"/>
      <w:marBottom w:val="0"/>
      <w:divBdr>
        <w:top w:val="none" w:sz="0" w:space="0" w:color="auto"/>
        <w:left w:val="none" w:sz="0" w:space="0" w:color="auto"/>
        <w:bottom w:val="none" w:sz="0" w:space="0" w:color="auto"/>
        <w:right w:val="none" w:sz="0" w:space="0" w:color="auto"/>
      </w:divBdr>
    </w:div>
    <w:div w:id="574051136">
      <w:bodyDiv w:val="1"/>
      <w:marLeft w:val="0"/>
      <w:marRight w:val="0"/>
      <w:marTop w:val="0"/>
      <w:marBottom w:val="0"/>
      <w:divBdr>
        <w:top w:val="none" w:sz="0" w:space="0" w:color="auto"/>
        <w:left w:val="none" w:sz="0" w:space="0" w:color="auto"/>
        <w:bottom w:val="none" w:sz="0" w:space="0" w:color="auto"/>
        <w:right w:val="none" w:sz="0" w:space="0" w:color="auto"/>
      </w:divBdr>
    </w:div>
    <w:div w:id="576133027">
      <w:bodyDiv w:val="1"/>
      <w:marLeft w:val="0"/>
      <w:marRight w:val="0"/>
      <w:marTop w:val="0"/>
      <w:marBottom w:val="0"/>
      <w:divBdr>
        <w:top w:val="none" w:sz="0" w:space="0" w:color="auto"/>
        <w:left w:val="none" w:sz="0" w:space="0" w:color="auto"/>
        <w:bottom w:val="none" w:sz="0" w:space="0" w:color="auto"/>
        <w:right w:val="none" w:sz="0" w:space="0" w:color="auto"/>
      </w:divBdr>
    </w:div>
    <w:div w:id="576745652">
      <w:bodyDiv w:val="1"/>
      <w:marLeft w:val="0"/>
      <w:marRight w:val="0"/>
      <w:marTop w:val="0"/>
      <w:marBottom w:val="0"/>
      <w:divBdr>
        <w:top w:val="none" w:sz="0" w:space="0" w:color="auto"/>
        <w:left w:val="none" w:sz="0" w:space="0" w:color="auto"/>
        <w:bottom w:val="none" w:sz="0" w:space="0" w:color="auto"/>
        <w:right w:val="none" w:sz="0" w:space="0" w:color="auto"/>
      </w:divBdr>
    </w:div>
    <w:div w:id="577205461">
      <w:bodyDiv w:val="1"/>
      <w:marLeft w:val="0"/>
      <w:marRight w:val="0"/>
      <w:marTop w:val="0"/>
      <w:marBottom w:val="0"/>
      <w:divBdr>
        <w:top w:val="none" w:sz="0" w:space="0" w:color="auto"/>
        <w:left w:val="none" w:sz="0" w:space="0" w:color="auto"/>
        <w:bottom w:val="none" w:sz="0" w:space="0" w:color="auto"/>
        <w:right w:val="none" w:sz="0" w:space="0" w:color="auto"/>
      </w:divBdr>
    </w:div>
    <w:div w:id="578637492">
      <w:bodyDiv w:val="1"/>
      <w:marLeft w:val="0"/>
      <w:marRight w:val="0"/>
      <w:marTop w:val="0"/>
      <w:marBottom w:val="0"/>
      <w:divBdr>
        <w:top w:val="none" w:sz="0" w:space="0" w:color="auto"/>
        <w:left w:val="none" w:sz="0" w:space="0" w:color="auto"/>
        <w:bottom w:val="none" w:sz="0" w:space="0" w:color="auto"/>
        <w:right w:val="none" w:sz="0" w:space="0" w:color="auto"/>
      </w:divBdr>
    </w:div>
    <w:div w:id="580021842">
      <w:bodyDiv w:val="1"/>
      <w:marLeft w:val="0"/>
      <w:marRight w:val="0"/>
      <w:marTop w:val="0"/>
      <w:marBottom w:val="0"/>
      <w:divBdr>
        <w:top w:val="none" w:sz="0" w:space="0" w:color="auto"/>
        <w:left w:val="none" w:sz="0" w:space="0" w:color="auto"/>
        <w:bottom w:val="none" w:sz="0" w:space="0" w:color="auto"/>
        <w:right w:val="none" w:sz="0" w:space="0" w:color="auto"/>
      </w:divBdr>
    </w:div>
    <w:div w:id="582959570">
      <w:bodyDiv w:val="1"/>
      <w:marLeft w:val="0"/>
      <w:marRight w:val="0"/>
      <w:marTop w:val="0"/>
      <w:marBottom w:val="0"/>
      <w:divBdr>
        <w:top w:val="none" w:sz="0" w:space="0" w:color="auto"/>
        <w:left w:val="none" w:sz="0" w:space="0" w:color="auto"/>
        <w:bottom w:val="none" w:sz="0" w:space="0" w:color="auto"/>
        <w:right w:val="none" w:sz="0" w:space="0" w:color="auto"/>
      </w:divBdr>
    </w:div>
    <w:div w:id="583684528">
      <w:bodyDiv w:val="1"/>
      <w:marLeft w:val="0"/>
      <w:marRight w:val="0"/>
      <w:marTop w:val="0"/>
      <w:marBottom w:val="0"/>
      <w:divBdr>
        <w:top w:val="none" w:sz="0" w:space="0" w:color="auto"/>
        <w:left w:val="none" w:sz="0" w:space="0" w:color="auto"/>
        <w:bottom w:val="none" w:sz="0" w:space="0" w:color="auto"/>
        <w:right w:val="none" w:sz="0" w:space="0" w:color="auto"/>
      </w:divBdr>
    </w:div>
    <w:div w:id="590508770">
      <w:bodyDiv w:val="1"/>
      <w:marLeft w:val="0"/>
      <w:marRight w:val="0"/>
      <w:marTop w:val="0"/>
      <w:marBottom w:val="0"/>
      <w:divBdr>
        <w:top w:val="none" w:sz="0" w:space="0" w:color="auto"/>
        <w:left w:val="none" w:sz="0" w:space="0" w:color="auto"/>
        <w:bottom w:val="none" w:sz="0" w:space="0" w:color="auto"/>
        <w:right w:val="none" w:sz="0" w:space="0" w:color="auto"/>
      </w:divBdr>
    </w:div>
    <w:div w:id="590820847">
      <w:bodyDiv w:val="1"/>
      <w:marLeft w:val="0"/>
      <w:marRight w:val="0"/>
      <w:marTop w:val="0"/>
      <w:marBottom w:val="0"/>
      <w:divBdr>
        <w:top w:val="none" w:sz="0" w:space="0" w:color="auto"/>
        <w:left w:val="none" w:sz="0" w:space="0" w:color="auto"/>
        <w:bottom w:val="none" w:sz="0" w:space="0" w:color="auto"/>
        <w:right w:val="none" w:sz="0" w:space="0" w:color="auto"/>
      </w:divBdr>
    </w:div>
    <w:div w:id="591471985">
      <w:bodyDiv w:val="1"/>
      <w:marLeft w:val="0"/>
      <w:marRight w:val="0"/>
      <w:marTop w:val="0"/>
      <w:marBottom w:val="0"/>
      <w:divBdr>
        <w:top w:val="none" w:sz="0" w:space="0" w:color="auto"/>
        <w:left w:val="none" w:sz="0" w:space="0" w:color="auto"/>
        <w:bottom w:val="none" w:sz="0" w:space="0" w:color="auto"/>
        <w:right w:val="none" w:sz="0" w:space="0" w:color="auto"/>
      </w:divBdr>
    </w:div>
    <w:div w:id="593170522">
      <w:bodyDiv w:val="1"/>
      <w:marLeft w:val="0"/>
      <w:marRight w:val="0"/>
      <w:marTop w:val="0"/>
      <w:marBottom w:val="0"/>
      <w:divBdr>
        <w:top w:val="none" w:sz="0" w:space="0" w:color="auto"/>
        <w:left w:val="none" w:sz="0" w:space="0" w:color="auto"/>
        <w:bottom w:val="none" w:sz="0" w:space="0" w:color="auto"/>
        <w:right w:val="none" w:sz="0" w:space="0" w:color="auto"/>
      </w:divBdr>
    </w:div>
    <w:div w:id="595747043">
      <w:bodyDiv w:val="1"/>
      <w:marLeft w:val="0"/>
      <w:marRight w:val="0"/>
      <w:marTop w:val="0"/>
      <w:marBottom w:val="0"/>
      <w:divBdr>
        <w:top w:val="none" w:sz="0" w:space="0" w:color="auto"/>
        <w:left w:val="none" w:sz="0" w:space="0" w:color="auto"/>
        <w:bottom w:val="none" w:sz="0" w:space="0" w:color="auto"/>
        <w:right w:val="none" w:sz="0" w:space="0" w:color="auto"/>
      </w:divBdr>
    </w:div>
    <w:div w:id="595868404">
      <w:bodyDiv w:val="1"/>
      <w:marLeft w:val="0"/>
      <w:marRight w:val="0"/>
      <w:marTop w:val="0"/>
      <w:marBottom w:val="0"/>
      <w:divBdr>
        <w:top w:val="none" w:sz="0" w:space="0" w:color="auto"/>
        <w:left w:val="none" w:sz="0" w:space="0" w:color="auto"/>
        <w:bottom w:val="none" w:sz="0" w:space="0" w:color="auto"/>
        <w:right w:val="none" w:sz="0" w:space="0" w:color="auto"/>
      </w:divBdr>
    </w:div>
    <w:div w:id="596326105">
      <w:bodyDiv w:val="1"/>
      <w:marLeft w:val="0"/>
      <w:marRight w:val="0"/>
      <w:marTop w:val="0"/>
      <w:marBottom w:val="0"/>
      <w:divBdr>
        <w:top w:val="none" w:sz="0" w:space="0" w:color="auto"/>
        <w:left w:val="none" w:sz="0" w:space="0" w:color="auto"/>
        <w:bottom w:val="none" w:sz="0" w:space="0" w:color="auto"/>
        <w:right w:val="none" w:sz="0" w:space="0" w:color="auto"/>
      </w:divBdr>
    </w:div>
    <w:div w:id="596407209">
      <w:bodyDiv w:val="1"/>
      <w:marLeft w:val="0"/>
      <w:marRight w:val="0"/>
      <w:marTop w:val="0"/>
      <w:marBottom w:val="0"/>
      <w:divBdr>
        <w:top w:val="none" w:sz="0" w:space="0" w:color="auto"/>
        <w:left w:val="none" w:sz="0" w:space="0" w:color="auto"/>
        <w:bottom w:val="none" w:sz="0" w:space="0" w:color="auto"/>
        <w:right w:val="none" w:sz="0" w:space="0" w:color="auto"/>
      </w:divBdr>
    </w:div>
    <w:div w:id="597375055">
      <w:bodyDiv w:val="1"/>
      <w:marLeft w:val="0"/>
      <w:marRight w:val="0"/>
      <w:marTop w:val="0"/>
      <w:marBottom w:val="0"/>
      <w:divBdr>
        <w:top w:val="none" w:sz="0" w:space="0" w:color="auto"/>
        <w:left w:val="none" w:sz="0" w:space="0" w:color="auto"/>
        <w:bottom w:val="none" w:sz="0" w:space="0" w:color="auto"/>
        <w:right w:val="none" w:sz="0" w:space="0" w:color="auto"/>
      </w:divBdr>
    </w:div>
    <w:div w:id="599605336">
      <w:bodyDiv w:val="1"/>
      <w:marLeft w:val="0"/>
      <w:marRight w:val="0"/>
      <w:marTop w:val="0"/>
      <w:marBottom w:val="0"/>
      <w:divBdr>
        <w:top w:val="none" w:sz="0" w:space="0" w:color="auto"/>
        <w:left w:val="none" w:sz="0" w:space="0" w:color="auto"/>
        <w:bottom w:val="none" w:sz="0" w:space="0" w:color="auto"/>
        <w:right w:val="none" w:sz="0" w:space="0" w:color="auto"/>
      </w:divBdr>
    </w:div>
    <w:div w:id="600066317">
      <w:bodyDiv w:val="1"/>
      <w:marLeft w:val="0"/>
      <w:marRight w:val="0"/>
      <w:marTop w:val="0"/>
      <w:marBottom w:val="0"/>
      <w:divBdr>
        <w:top w:val="none" w:sz="0" w:space="0" w:color="auto"/>
        <w:left w:val="none" w:sz="0" w:space="0" w:color="auto"/>
        <w:bottom w:val="none" w:sz="0" w:space="0" w:color="auto"/>
        <w:right w:val="none" w:sz="0" w:space="0" w:color="auto"/>
      </w:divBdr>
    </w:div>
    <w:div w:id="601381406">
      <w:bodyDiv w:val="1"/>
      <w:marLeft w:val="0"/>
      <w:marRight w:val="0"/>
      <w:marTop w:val="0"/>
      <w:marBottom w:val="0"/>
      <w:divBdr>
        <w:top w:val="none" w:sz="0" w:space="0" w:color="auto"/>
        <w:left w:val="none" w:sz="0" w:space="0" w:color="auto"/>
        <w:bottom w:val="none" w:sz="0" w:space="0" w:color="auto"/>
        <w:right w:val="none" w:sz="0" w:space="0" w:color="auto"/>
      </w:divBdr>
    </w:div>
    <w:div w:id="603080348">
      <w:bodyDiv w:val="1"/>
      <w:marLeft w:val="0"/>
      <w:marRight w:val="0"/>
      <w:marTop w:val="0"/>
      <w:marBottom w:val="0"/>
      <w:divBdr>
        <w:top w:val="none" w:sz="0" w:space="0" w:color="auto"/>
        <w:left w:val="none" w:sz="0" w:space="0" w:color="auto"/>
        <w:bottom w:val="none" w:sz="0" w:space="0" w:color="auto"/>
        <w:right w:val="none" w:sz="0" w:space="0" w:color="auto"/>
      </w:divBdr>
    </w:div>
    <w:div w:id="603731756">
      <w:bodyDiv w:val="1"/>
      <w:marLeft w:val="0"/>
      <w:marRight w:val="0"/>
      <w:marTop w:val="0"/>
      <w:marBottom w:val="0"/>
      <w:divBdr>
        <w:top w:val="none" w:sz="0" w:space="0" w:color="auto"/>
        <w:left w:val="none" w:sz="0" w:space="0" w:color="auto"/>
        <w:bottom w:val="none" w:sz="0" w:space="0" w:color="auto"/>
        <w:right w:val="none" w:sz="0" w:space="0" w:color="auto"/>
      </w:divBdr>
    </w:div>
    <w:div w:id="606037982">
      <w:bodyDiv w:val="1"/>
      <w:marLeft w:val="0"/>
      <w:marRight w:val="0"/>
      <w:marTop w:val="0"/>
      <w:marBottom w:val="0"/>
      <w:divBdr>
        <w:top w:val="none" w:sz="0" w:space="0" w:color="auto"/>
        <w:left w:val="none" w:sz="0" w:space="0" w:color="auto"/>
        <w:bottom w:val="none" w:sz="0" w:space="0" w:color="auto"/>
        <w:right w:val="none" w:sz="0" w:space="0" w:color="auto"/>
      </w:divBdr>
    </w:div>
    <w:div w:id="606043958">
      <w:bodyDiv w:val="1"/>
      <w:marLeft w:val="0"/>
      <w:marRight w:val="0"/>
      <w:marTop w:val="0"/>
      <w:marBottom w:val="0"/>
      <w:divBdr>
        <w:top w:val="none" w:sz="0" w:space="0" w:color="auto"/>
        <w:left w:val="none" w:sz="0" w:space="0" w:color="auto"/>
        <w:bottom w:val="none" w:sz="0" w:space="0" w:color="auto"/>
        <w:right w:val="none" w:sz="0" w:space="0" w:color="auto"/>
      </w:divBdr>
    </w:div>
    <w:div w:id="609242352">
      <w:bodyDiv w:val="1"/>
      <w:marLeft w:val="0"/>
      <w:marRight w:val="0"/>
      <w:marTop w:val="0"/>
      <w:marBottom w:val="0"/>
      <w:divBdr>
        <w:top w:val="none" w:sz="0" w:space="0" w:color="auto"/>
        <w:left w:val="none" w:sz="0" w:space="0" w:color="auto"/>
        <w:bottom w:val="none" w:sz="0" w:space="0" w:color="auto"/>
        <w:right w:val="none" w:sz="0" w:space="0" w:color="auto"/>
      </w:divBdr>
    </w:div>
    <w:div w:id="609624231">
      <w:bodyDiv w:val="1"/>
      <w:marLeft w:val="0"/>
      <w:marRight w:val="0"/>
      <w:marTop w:val="0"/>
      <w:marBottom w:val="0"/>
      <w:divBdr>
        <w:top w:val="none" w:sz="0" w:space="0" w:color="auto"/>
        <w:left w:val="none" w:sz="0" w:space="0" w:color="auto"/>
        <w:bottom w:val="none" w:sz="0" w:space="0" w:color="auto"/>
        <w:right w:val="none" w:sz="0" w:space="0" w:color="auto"/>
      </w:divBdr>
    </w:div>
    <w:div w:id="610547956">
      <w:bodyDiv w:val="1"/>
      <w:marLeft w:val="0"/>
      <w:marRight w:val="0"/>
      <w:marTop w:val="0"/>
      <w:marBottom w:val="0"/>
      <w:divBdr>
        <w:top w:val="none" w:sz="0" w:space="0" w:color="auto"/>
        <w:left w:val="none" w:sz="0" w:space="0" w:color="auto"/>
        <w:bottom w:val="none" w:sz="0" w:space="0" w:color="auto"/>
        <w:right w:val="none" w:sz="0" w:space="0" w:color="auto"/>
      </w:divBdr>
    </w:div>
    <w:div w:id="611205875">
      <w:bodyDiv w:val="1"/>
      <w:marLeft w:val="0"/>
      <w:marRight w:val="0"/>
      <w:marTop w:val="0"/>
      <w:marBottom w:val="0"/>
      <w:divBdr>
        <w:top w:val="none" w:sz="0" w:space="0" w:color="auto"/>
        <w:left w:val="none" w:sz="0" w:space="0" w:color="auto"/>
        <w:bottom w:val="none" w:sz="0" w:space="0" w:color="auto"/>
        <w:right w:val="none" w:sz="0" w:space="0" w:color="auto"/>
      </w:divBdr>
    </w:div>
    <w:div w:id="613287723">
      <w:bodyDiv w:val="1"/>
      <w:marLeft w:val="0"/>
      <w:marRight w:val="0"/>
      <w:marTop w:val="0"/>
      <w:marBottom w:val="0"/>
      <w:divBdr>
        <w:top w:val="none" w:sz="0" w:space="0" w:color="auto"/>
        <w:left w:val="none" w:sz="0" w:space="0" w:color="auto"/>
        <w:bottom w:val="none" w:sz="0" w:space="0" w:color="auto"/>
        <w:right w:val="none" w:sz="0" w:space="0" w:color="auto"/>
      </w:divBdr>
    </w:div>
    <w:div w:id="614943175">
      <w:bodyDiv w:val="1"/>
      <w:marLeft w:val="0"/>
      <w:marRight w:val="0"/>
      <w:marTop w:val="0"/>
      <w:marBottom w:val="0"/>
      <w:divBdr>
        <w:top w:val="none" w:sz="0" w:space="0" w:color="auto"/>
        <w:left w:val="none" w:sz="0" w:space="0" w:color="auto"/>
        <w:bottom w:val="none" w:sz="0" w:space="0" w:color="auto"/>
        <w:right w:val="none" w:sz="0" w:space="0" w:color="auto"/>
      </w:divBdr>
    </w:div>
    <w:div w:id="615526142">
      <w:bodyDiv w:val="1"/>
      <w:marLeft w:val="0"/>
      <w:marRight w:val="0"/>
      <w:marTop w:val="0"/>
      <w:marBottom w:val="0"/>
      <w:divBdr>
        <w:top w:val="none" w:sz="0" w:space="0" w:color="auto"/>
        <w:left w:val="none" w:sz="0" w:space="0" w:color="auto"/>
        <w:bottom w:val="none" w:sz="0" w:space="0" w:color="auto"/>
        <w:right w:val="none" w:sz="0" w:space="0" w:color="auto"/>
      </w:divBdr>
    </w:div>
    <w:div w:id="616302332">
      <w:bodyDiv w:val="1"/>
      <w:marLeft w:val="0"/>
      <w:marRight w:val="0"/>
      <w:marTop w:val="0"/>
      <w:marBottom w:val="0"/>
      <w:divBdr>
        <w:top w:val="none" w:sz="0" w:space="0" w:color="auto"/>
        <w:left w:val="none" w:sz="0" w:space="0" w:color="auto"/>
        <w:bottom w:val="none" w:sz="0" w:space="0" w:color="auto"/>
        <w:right w:val="none" w:sz="0" w:space="0" w:color="auto"/>
      </w:divBdr>
    </w:div>
    <w:div w:id="618031846">
      <w:bodyDiv w:val="1"/>
      <w:marLeft w:val="0"/>
      <w:marRight w:val="0"/>
      <w:marTop w:val="0"/>
      <w:marBottom w:val="0"/>
      <w:divBdr>
        <w:top w:val="none" w:sz="0" w:space="0" w:color="auto"/>
        <w:left w:val="none" w:sz="0" w:space="0" w:color="auto"/>
        <w:bottom w:val="none" w:sz="0" w:space="0" w:color="auto"/>
        <w:right w:val="none" w:sz="0" w:space="0" w:color="auto"/>
      </w:divBdr>
    </w:div>
    <w:div w:id="618725386">
      <w:bodyDiv w:val="1"/>
      <w:marLeft w:val="0"/>
      <w:marRight w:val="0"/>
      <w:marTop w:val="0"/>
      <w:marBottom w:val="0"/>
      <w:divBdr>
        <w:top w:val="none" w:sz="0" w:space="0" w:color="auto"/>
        <w:left w:val="none" w:sz="0" w:space="0" w:color="auto"/>
        <w:bottom w:val="none" w:sz="0" w:space="0" w:color="auto"/>
        <w:right w:val="none" w:sz="0" w:space="0" w:color="auto"/>
      </w:divBdr>
    </w:div>
    <w:div w:id="619264680">
      <w:bodyDiv w:val="1"/>
      <w:marLeft w:val="0"/>
      <w:marRight w:val="0"/>
      <w:marTop w:val="0"/>
      <w:marBottom w:val="0"/>
      <w:divBdr>
        <w:top w:val="none" w:sz="0" w:space="0" w:color="auto"/>
        <w:left w:val="none" w:sz="0" w:space="0" w:color="auto"/>
        <w:bottom w:val="none" w:sz="0" w:space="0" w:color="auto"/>
        <w:right w:val="none" w:sz="0" w:space="0" w:color="auto"/>
      </w:divBdr>
    </w:div>
    <w:div w:id="619919113">
      <w:bodyDiv w:val="1"/>
      <w:marLeft w:val="0"/>
      <w:marRight w:val="0"/>
      <w:marTop w:val="0"/>
      <w:marBottom w:val="0"/>
      <w:divBdr>
        <w:top w:val="none" w:sz="0" w:space="0" w:color="auto"/>
        <w:left w:val="none" w:sz="0" w:space="0" w:color="auto"/>
        <w:bottom w:val="none" w:sz="0" w:space="0" w:color="auto"/>
        <w:right w:val="none" w:sz="0" w:space="0" w:color="auto"/>
      </w:divBdr>
    </w:div>
    <w:div w:id="621305351">
      <w:bodyDiv w:val="1"/>
      <w:marLeft w:val="0"/>
      <w:marRight w:val="0"/>
      <w:marTop w:val="0"/>
      <w:marBottom w:val="0"/>
      <w:divBdr>
        <w:top w:val="none" w:sz="0" w:space="0" w:color="auto"/>
        <w:left w:val="none" w:sz="0" w:space="0" w:color="auto"/>
        <w:bottom w:val="none" w:sz="0" w:space="0" w:color="auto"/>
        <w:right w:val="none" w:sz="0" w:space="0" w:color="auto"/>
      </w:divBdr>
    </w:div>
    <w:div w:id="623970141">
      <w:bodyDiv w:val="1"/>
      <w:marLeft w:val="0"/>
      <w:marRight w:val="0"/>
      <w:marTop w:val="0"/>
      <w:marBottom w:val="0"/>
      <w:divBdr>
        <w:top w:val="none" w:sz="0" w:space="0" w:color="auto"/>
        <w:left w:val="none" w:sz="0" w:space="0" w:color="auto"/>
        <w:bottom w:val="none" w:sz="0" w:space="0" w:color="auto"/>
        <w:right w:val="none" w:sz="0" w:space="0" w:color="auto"/>
      </w:divBdr>
    </w:div>
    <w:div w:id="629675849">
      <w:bodyDiv w:val="1"/>
      <w:marLeft w:val="0"/>
      <w:marRight w:val="0"/>
      <w:marTop w:val="0"/>
      <w:marBottom w:val="0"/>
      <w:divBdr>
        <w:top w:val="none" w:sz="0" w:space="0" w:color="auto"/>
        <w:left w:val="none" w:sz="0" w:space="0" w:color="auto"/>
        <w:bottom w:val="none" w:sz="0" w:space="0" w:color="auto"/>
        <w:right w:val="none" w:sz="0" w:space="0" w:color="auto"/>
      </w:divBdr>
    </w:div>
    <w:div w:id="629825772">
      <w:bodyDiv w:val="1"/>
      <w:marLeft w:val="0"/>
      <w:marRight w:val="0"/>
      <w:marTop w:val="0"/>
      <w:marBottom w:val="0"/>
      <w:divBdr>
        <w:top w:val="none" w:sz="0" w:space="0" w:color="auto"/>
        <w:left w:val="none" w:sz="0" w:space="0" w:color="auto"/>
        <w:bottom w:val="none" w:sz="0" w:space="0" w:color="auto"/>
        <w:right w:val="none" w:sz="0" w:space="0" w:color="auto"/>
      </w:divBdr>
    </w:div>
    <w:div w:id="631255218">
      <w:bodyDiv w:val="1"/>
      <w:marLeft w:val="0"/>
      <w:marRight w:val="0"/>
      <w:marTop w:val="0"/>
      <w:marBottom w:val="0"/>
      <w:divBdr>
        <w:top w:val="none" w:sz="0" w:space="0" w:color="auto"/>
        <w:left w:val="none" w:sz="0" w:space="0" w:color="auto"/>
        <w:bottom w:val="none" w:sz="0" w:space="0" w:color="auto"/>
        <w:right w:val="none" w:sz="0" w:space="0" w:color="auto"/>
      </w:divBdr>
    </w:div>
    <w:div w:id="632251757">
      <w:bodyDiv w:val="1"/>
      <w:marLeft w:val="0"/>
      <w:marRight w:val="0"/>
      <w:marTop w:val="0"/>
      <w:marBottom w:val="0"/>
      <w:divBdr>
        <w:top w:val="none" w:sz="0" w:space="0" w:color="auto"/>
        <w:left w:val="none" w:sz="0" w:space="0" w:color="auto"/>
        <w:bottom w:val="none" w:sz="0" w:space="0" w:color="auto"/>
        <w:right w:val="none" w:sz="0" w:space="0" w:color="auto"/>
      </w:divBdr>
    </w:div>
    <w:div w:id="633026474">
      <w:bodyDiv w:val="1"/>
      <w:marLeft w:val="0"/>
      <w:marRight w:val="0"/>
      <w:marTop w:val="0"/>
      <w:marBottom w:val="0"/>
      <w:divBdr>
        <w:top w:val="none" w:sz="0" w:space="0" w:color="auto"/>
        <w:left w:val="none" w:sz="0" w:space="0" w:color="auto"/>
        <w:bottom w:val="none" w:sz="0" w:space="0" w:color="auto"/>
        <w:right w:val="none" w:sz="0" w:space="0" w:color="auto"/>
      </w:divBdr>
    </w:div>
    <w:div w:id="635793977">
      <w:bodyDiv w:val="1"/>
      <w:marLeft w:val="0"/>
      <w:marRight w:val="0"/>
      <w:marTop w:val="0"/>
      <w:marBottom w:val="0"/>
      <w:divBdr>
        <w:top w:val="none" w:sz="0" w:space="0" w:color="auto"/>
        <w:left w:val="none" w:sz="0" w:space="0" w:color="auto"/>
        <w:bottom w:val="none" w:sz="0" w:space="0" w:color="auto"/>
        <w:right w:val="none" w:sz="0" w:space="0" w:color="auto"/>
      </w:divBdr>
    </w:div>
    <w:div w:id="642929057">
      <w:bodyDiv w:val="1"/>
      <w:marLeft w:val="0"/>
      <w:marRight w:val="0"/>
      <w:marTop w:val="0"/>
      <w:marBottom w:val="0"/>
      <w:divBdr>
        <w:top w:val="none" w:sz="0" w:space="0" w:color="auto"/>
        <w:left w:val="none" w:sz="0" w:space="0" w:color="auto"/>
        <w:bottom w:val="none" w:sz="0" w:space="0" w:color="auto"/>
        <w:right w:val="none" w:sz="0" w:space="0" w:color="auto"/>
      </w:divBdr>
    </w:div>
    <w:div w:id="645665006">
      <w:bodyDiv w:val="1"/>
      <w:marLeft w:val="0"/>
      <w:marRight w:val="0"/>
      <w:marTop w:val="0"/>
      <w:marBottom w:val="0"/>
      <w:divBdr>
        <w:top w:val="none" w:sz="0" w:space="0" w:color="auto"/>
        <w:left w:val="none" w:sz="0" w:space="0" w:color="auto"/>
        <w:bottom w:val="none" w:sz="0" w:space="0" w:color="auto"/>
        <w:right w:val="none" w:sz="0" w:space="0" w:color="auto"/>
      </w:divBdr>
    </w:div>
    <w:div w:id="647444555">
      <w:bodyDiv w:val="1"/>
      <w:marLeft w:val="0"/>
      <w:marRight w:val="0"/>
      <w:marTop w:val="0"/>
      <w:marBottom w:val="0"/>
      <w:divBdr>
        <w:top w:val="none" w:sz="0" w:space="0" w:color="auto"/>
        <w:left w:val="none" w:sz="0" w:space="0" w:color="auto"/>
        <w:bottom w:val="none" w:sz="0" w:space="0" w:color="auto"/>
        <w:right w:val="none" w:sz="0" w:space="0" w:color="auto"/>
      </w:divBdr>
    </w:div>
    <w:div w:id="647787541">
      <w:bodyDiv w:val="1"/>
      <w:marLeft w:val="0"/>
      <w:marRight w:val="0"/>
      <w:marTop w:val="0"/>
      <w:marBottom w:val="0"/>
      <w:divBdr>
        <w:top w:val="none" w:sz="0" w:space="0" w:color="auto"/>
        <w:left w:val="none" w:sz="0" w:space="0" w:color="auto"/>
        <w:bottom w:val="none" w:sz="0" w:space="0" w:color="auto"/>
        <w:right w:val="none" w:sz="0" w:space="0" w:color="auto"/>
      </w:divBdr>
    </w:div>
    <w:div w:id="652683506">
      <w:bodyDiv w:val="1"/>
      <w:marLeft w:val="0"/>
      <w:marRight w:val="0"/>
      <w:marTop w:val="0"/>
      <w:marBottom w:val="0"/>
      <w:divBdr>
        <w:top w:val="none" w:sz="0" w:space="0" w:color="auto"/>
        <w:left w:val="none" w:sz="0" w:space="0" w:color="auto"/>
        <w:bottom w:val="none" w:sz="0" w:space="0" w:color="auto"/>
        <w:right w:val="none" w:sz="0" w:space="0" w:color="auto"/>
      </w:divBdr>
    </w:div>
    <w:div w:id="655063257">
      <w:bodyDiv w:val="1"/>
      <w:marLeft w:val="0"/>
      <w:marRight w:val="0"/>
      <w:marTop w:val="0"/>
      <w:marBottom w:val="0"/>
      <w:divBdr>
        <w:top w:val="none" w:sz="0" w:space="0" w:color="auto"/>
        <w:left w:val="none" w:sz="0" w:space="0" w:color="auto"/>
        <w:bottom w:val="none" w:sz="0" w:space="0" w:color="auto"/>
        <w:right w:val="none" w:sz="0" w:space="0" w:color="auto"/>
      </w:divBdr>
    </w:div>
    <w:div w:id="658077632">
      <w:bodyDiv w:val="1"/>
      <w:marLeft w:val="0"/>
      <w:marRight w:val="0"/>
      <w:marTop w:val="0"/>
      <w:marBottom w:val="0"/>
      <w:divBdr>
        <w:top w:val="none" w:sz="0" w:space="0" w:color="auto"/>
        <w:left w:val="none" w:sz="0" w:space="0" w:color="auto"/>
        <w:bottom w:val="none" w:sz="0" w:space="0" w:color="auto"/>
        <w:right w:val="none" w:sz="0" w:space="0" w:color="auto"/>
      </w:divBdr>
    </w:div>
    <w:div w:id="659431067">
      <w:bodyDiv w:val="1"/>
      <w:marLeft w:val="0"/>
      <w:marRight w:val="0"/>
      <w:marTop w:val="0"/>
      <w:marBottom w:val="0"/>
      <w:divBdr>
        <w:top w:val="none" w:sz="0" w:space="0" w:color="auto"/>
        <w:left w:val="none" w:sz="0" w:space="0" w:color="auto"/>
        <w:bottom w:val="none" w:sz="0" w:space="0" w:color="auto"/>
        <w:right w:val="none" w:sz="0" w:space="0" w:color="auto"/>
      </w:divBdr>
    </w:div>
    <w:div w:id="659499600">
      <w:bodyDiv w:val="1"/>
      <w:marLeft w:val="0"/>
      <w:marRight w:val="0"/>
      <w:marTop w:val="0"/>
      <w:marBottom w:val="0"/>
      <w:divBdr>
        <w:top w:val="none" w:sz="0" w:space="0" w:color="auto"/>
        <w:left w:val="none" w:sz="0" w:space="0" w:color="auto"/>
        <w:bottom w:val="none" w:sz="0" w:space="0" w:color="auto"/>
        <w:right w:val="none" w:sz="0" w:space="0" w:color="auto"/>
      </w:divBdr>
    </w:div>
    <w:div w:id="664287693">
      <w:bodyDiv w:val="1"/>
      <w:marLeft w:val="0"/>
      <w:marRight w:val="0"/>
      <w:marTop w:val="0"/>
      <w:marBottom w:val="0"/>
      <w:divBdr>
        <w:top w:val="none" w:sz="0" w:space="0" w:color="auto"/>
        <w:left w:val="none" w:sz="0" w:space="0" w:color="auto"/>
        <w:bottom w:val="none" w:sz="0" w:space="0" w:color="auto"/>
        <w:right w:val="none" w:sz="0" w:space="0" w:color="auto"/>
      </w:divBdr>
    </w:div>
    <w:div w:id="667368959">
      <w:bodyDiv w:val="1"/>
      <w:marLeft w:val="0"/>
      <w:marRight w:val="0"/>
      <w:marTop w:val="0"/>
      <w:marBottom w:val="0"/>
      <w:divBdr>
        <w:top w:val="none" w:sz="0" w:space="0" w:color="auto"/>
        <w:left w:val="none" w:sz="0" w:space="0" w:color="auto"/>
        <w:bottom w:val="none" w:sz="0" w:space="0" w:color="auto"/>
        <w:right w:val="none" w:sz="0" w:space="0" w:color="auto"/>
      </w:divBdr>
    </w:div>
    <w:div w:id="669791182">
      <w:bodyDiv w:val="1"/>
      <w:marLeft w:val="0"/>
      <w:marRight w:val="0"/>
      <w:marTop w:val="0"/>
      <w:marBottom w:val="0"/>
      <w:divBdr>
        <w:top w:val="none" w:sz="0" w:space="0" w:color="auto"/>
        <w:left w:val="none" w:sz="0" w:space="0" w:color="auto"/>
        <w:bottom w:val="none" w:sz="0" w:space="0" w:color="auto"/>
        <w:right w:val="none" w:sz="0" w:space="0" w:color="auto"/>
      </w:divBdr>
    </w:div>
    <w:div w:id="671953573">
      <w:bodyDiv w:val="1"/>
      <w:marLeft w:val="0"/>
      <w:marRight w:val="0"/>
      <w:marTop w:val="0"/>
      <w:marBottom w:val="0"/>
      <w:divBdr>
        <w:top w:val="none" w:sz="0" w:space="0" w:color="auto"/>
        <w:left w:val="none" w:sz="0" w:space="0" w:color="auto"/>
        <w:bottom w:val="none" w:sz="0" w:space="0" w:color="auto"/>
        <w:right w:val="none" w:sz="0" w:space="0" w:color="auto"/>
      </w:divBdr>
    </w:div>
    <w:div w:id="673193025">
      <w:bodyDiv w:val="1"/>
      <w:marLeft w:val="0"/>
      <w:marRight w:val="0"/>
      <w:marTop w:val="0"/>
      <w:marBottom w:val="0"/>
      <w:divBdr>
        <w:top w:val="none" w:sz="0" w:space="0" w:color="auto"/>
        <w:left w:val="none" w:sz="0" w:space="0" w:color="auto"/>
        <w:bottom w:val="none" w:sz="0" w:space="0" w:color="auto"/>
        <w:right w:val="none" w:sz="0" w:space="0" w:color="auto"/>
      </w:divBdr>
    </w:div>
    <w:div w:id="675883356">
      <w:bodyDiv w:val="1"/>
      <w:marLeft w:val="0"/>
      <w:marRight w:val="0"/>
      <w:marTop w:val="0"/>
      <w:marBottom w:val="0"/>
      <w:divBdr>
        <w:top w:val="none" w:sz="0" w:space="0" w:color="auto"/>
        <w:left w:val="none" w:sz="0" w:space="0" w:color="auto"/>
        <w:bottom w:val="none" w:sz="0" w:space="0" w:color="auto"/>
        <w:right w:val="none" w:sz="0" w:space="0" w:color="auto"/>
      </w:divBdr>
    </w:div>
    <w:div w:id="676352383">
      <w:bodyDiv w:val="1"/>
      <w:marLeft w:val="0"/>
      <w:marRight w:val="0"/>
      <w:marTop w:val="0"/>
      <w:marBottom w:val="0"/>
      <w:divBdr>
        <w:top w:val="none" w:sz="0" w:space="0" w:color="auto"/>
        <w:left w:val="none" w:sz="0" w:space="0" w:color="auto"/>
        <w:bottom w:val="none" w:sz="0" w:space="0" w:color="auto"/>
        <w:right w:val="none" w:sz="0" w:space="0" w:color="auto"/>
      </w:divBdr>
    </w:div>
    <w:div w:id="677927087">
      <w:bodyDiv w:val="1"/>
      <w:marLeft w:val="0"/>
      <w:marRight w:val="0"/>
      <w:marTop w:val="0"/>
      <w:marBottom w:val="0"/>
      <w:divBdr>
        <w:top w:val="none" w:sz="0" w:space="0" w:color="auto"/>
        <w:left w:val="none" w:sz="0" w:space="0" w:color="auto"/>
        <w:bottom w:val="none" w:sz="0" w:space="0" w:color="auto"/>
        <w:right w:val="none" w:sz="0" w:space="0" w:color="auto"/>
      </w:divBdr>
    </w:div>
    <w:div w:id="679619470">
      <w:bodyDiv w:val="1"/>
      <w:marLeft w:val="0"/>
      <w:marRight w:val="0"/>
      <w:marTop w:val="0"/>
      <w:marBottom w:val="0"/>
      <w:divBdr>
        <w:top w:val="none" w:sz="0" w:space="0" w:color="auto"/>
        <w:left w:val="none" w:sz="0" w:space="0" w:color="auto"/>
        <w:bottom w:val="none" w:sz="0" w:space="0" w:color="auto"/>
        <w:right w:val="none" w:sz="0" w:space="0" w:color="auto"/>
      </w:divBdr>
    </w:div>
    <w:div w:id="680663365">
      <w:bodyDiv w:val="1"/>
      <w:marLeft w:val="0"/>
      <w:marRight w:val="0"/>
      <w:marTop w:val="0"/>
      <w:marBottom w:val="0"/>
      <w:divBdr>
        <w:top w:val="none" w:sz="0" w:space="0" w:color="auto"/>
        <w:left w:val="none" w:sz="0" w:space="0" w:color="auto"/>
        <w:bottom w:val="none" w:sz="0" w:space="0" w:color="auto"/>
        <w:right w:val="none" w:sz="0" w:space="0" w:color="auto"/>
      </w:divBdr>
    </w:div>
    <w:div w:id="681011040">
      <w:bodyDiv w:val="1"/>
      <w:marLeft w:val="0"/>
      <w:marRight w:val="0"/>
      <w:marTop w:val="0"/>
      <w:marBottom w:val="0"/>
      <w:divBdr>
        <w:top w:val="none" w:sz="0" w:space="0" w:color="auto"/>
        <w:left w:val="none" w:sz="0" w:space="0" w:color="auto"/>
        <w:bottom w:val="none" w:sz="0" w:space="0" w:color="auto"/>
        <w:right w:val="none" w:sz="0" w:space="0" w:color="auto"/>
      </w:divBdr>
    </w:div>
    <w:div w:id="682978165">
      <w:bodyDiv w:val="1"/>
      <w:marLeft w:val="0"/>
      <w:marRight w:val="0"/>
      <w:marTop w:val="0"/>
      <w:marBottom w:val="0"/>
      <w:divBdr>
        <w:top w:val="none" w:sz="0" w:space="0" w:color="auto"/>
        <w:left w:val="none" w:sz="0" w:space="0" w:color="auto"/>
        <w:bottom w:val="none" w:sz="0" w:space="0" w:color="auto"/>
        <w:right w:val="none" w:sz="0" w:space="0" w:color="auto"/>
      </w:divBdr>
    </w:div>
    <w:div w:id="683166674">
      <w:bodyDiv w:val="1"/>
      <w:marLeft w:val="0"/>
      <w:marRight w:val="0"/>
      <w:marTop w:val="0"/>
      <w:marBottom w:val="0"/>
      <w:divBdr>
        <w:top w:val="none" w:sz="0" w:space="0" w:color="auto"/>
        <w:left w:val="none" w:sz="0" w:space="0" w:color="auto"/>
        <w:bottom w:val="none" w:sz="0" w:space="0" w:color="auto"/>
        <w:right w:val="none" w:sz="0" w:space="0" w:color="auto"/>
      </w:divBdr>
    </w:div>
    <w:div w:id="685210219">
      <w:bodyDiv w:val="1"/>
      <w:marLeft w:val="0"/>
      <w:marRight w:val="0"/>
      <w:marTop w:val="0"/>
      <w:marBottom w:val="0"/>
      <w:divBdr>
        <w:top w:val="none" w:sz="0" w:space="0" w:color="auto"/>
        <w:left w:val="none" w:sz="0" w:space="0" w:color="auto"/>
        <w:bottom w:val="none" w:sz="0" w:space="0" w:color="auto"/>
        <w:right w:val="none" w:sz="0" w:space="0" w:color="auto"/>
      </w:divBdr>
    </w:div>
    <w:div w:id="690837816">
      <w:bodyDiv w:val="1"/>
      <w:marLeft w:val="0"/>
      <w:marRight w:val="0"/>
      <w:marTop w:val="0"/>
      <w:marBottom w:val="0"/>
      <w:divBdr>
        <w:top w:val="none" w:sz="0" w:space="0" w:color="auto"/>
        <w:left w:val="none" w:sz="0" w:space="0" w:color="auto"/>
        <w:bottom w:val="none" w:sz="0" w:space="0" w:color="auto"/>
        <w:right w:val="none" w:sz="0" w:space="0" w:color="auto"/>
      </w:divBdr>
    </w:div>
    <w:div w:id="692460622">
      <w:bodyDiv w:val="1"/>
      <w:marLeft w:val="0"/>
      <w:marRight w:val="0"/>
      <w:marTop w:val="0"/>
      <w:marBottom w:val="0"/>
      <w:divBdr>
        <w:top w:val="none" w:sz="0" w:space="0" w:color="auto"/>
        <w:left w:val="none" w:sz="0" w:space="0" w:color="auto"/>
        <w:bottom w:val="none" w:sz="0" w:space="0" w:color="auto"/>
        <w:right w:val="none" w:sz="0" w:space="0" w:color="auto"/>
      </w:divBdr>
    </w:div>
    <w:div w:id="692658569">
      <w:bodyDiv w:val="1"/>
      <w:marLeft w:val="0"/>
      <w:marRight w:val="0"/>
      <w:marTop w:val="0"/>
      <w:marBottom w:val="0"/>
      <w:divBdr>
        <w:top w:val="none" w:sz="0" w:space="0" w:color="auto"/>
        <w:left w:val="none" w:sz="0" w:space="0" w:color="auto"/>
        <w:bottom w:val="none" w:sz="0" w:space="0" w:color="auto"/>
        <w:right w:val="none" w:sz="0" w:space="0" w:color="auto"/>
      </w:divBdr>
    </w:div>
    <w:div w:id="692731819">
      <w:bodyDiv w:val="1"/>
      <w:marLeft w:val="0"/>
      <w:marRight w:val="0"/>
      <w:marTop w:val="0"/>
      <w:marBottom w:val="0"/>
      <w:divBdr>
        <w:top w:val="none" w:sz="0" w:space="0" w:color="auto"/>
        <w:left w:val="none" w:sz="0" w:space="0" w:color="auto"/>
        <w:bottom w:val="none" w:sz="0" w:space="0" w:color="auto"/>
        <w:right w:val="none" w:sz="0" w:space="0" w:color="auto"/>
      </w:divBdr>
    </w:div>
    <w:div w:id="694384618">
      <w:bodyDiv w:val="1"/>
      <w:marLeft w:val="0"/>
      <w:marRight w:val="0"/>
      <w:marTop w:val="0"/>
      <w:marBottom w:val="0"/>
      <w:divBdr>
        <w:top w:val="none" w:sz="0" w:space="0" w:color="auto"/>
        <w:left w:val="none" w:sz="0" w:space="0" w:color="auto"/>
        <w:bottom w:val="none" w:sz="0" w:space="0" w:color="auto"/>
        <w:right w:val="none" w:sz="0" w:space="0" w:color="auto"/>
      </w:divBdr>
    </w:div>
    <w:div w:id="694429028">
      <w:bodyDiv w:val="1"/>
      <w:marLeft w:val="0"/>
      <w:marRight w:val="0"/>
      <w:marTop w:val="0"/>
      <w:marBottom w:val="0"/>
      <w:divBdr>
        <w:top w:val="none" w:sz="0" w:space="0" w:color="auto"/>
        <w:left w:val="none" w:sz="0" w:space="0" w:color="auto"/>
        <w:bottom w:val="none" w:sz="0" w:space="0" w:color="auto"/>
        <w:right w:val="none" w:sz="0" w:space="0" w:color="auto"/>
      </w:divBdr>
    </w:div>
    <w:div w:id="694964552">
      <w:bodyDiv w:val="1"/>
      <w:marLeft w:val="0"/>
      <w:marRight w:val="0"/>
      <w:marTop w:val="0"/>
      <w:marBottom w:val="0"/>
      <w:divBdr>
        <w:top w:val="none" w:sz="0" w:space="0" w:color="auto"/>
        <w:left w:val="none" w:sz="0" w:space="0" w:color="auto"/>
        <w:bottom w:val="none" w:sz="0" w:space="0" w:color="auto"/>
        <w:right w:val="none" w:sz="0" w:space="0" w:color="auto"/>
      </w:divBdr>
    </w:div>
    <w:div w:id="699819540">
      <w:bodyDiv w:val="1"/>
      <w:marLeft w:val="0"/>
      <w:marRight w:val="0"/>
      <w:marTop w:val="0"/>
      <w:marBottom w:val="0"/>
      <w:divBdr>
        <w:top w:val="none" w:sz="0" w:space="0" w:color="auto"/>
        <w:left w:val="none" w:sz="0" w:space="0" w:color="auto"/>
        <w:bottom w:val="none" w:sz="0" w:space="0" w:color="auto"/>
        <w:right w:val="none" w:sz="0" w:space="0" w:color="auto"/>
      </w:divBdr>
    </w:div>
    <w:div w:id="699941284">
      <w:bodyDiv w:val="1"/>
      <w:marLeft w:val="0"/>
      <w:marRight w:val="0"/>
      <w:marTop w:val="0"/>
      <w:marBottom w:val="0"/>
      <w:divBdr>
        <w:top w:val="none" w:sz="0" w:space="0" w:color="auto"/>
        <w:left w:val="none" w:sz="0" w:space="0" w:color="auto"/>
        <w:bottom w:val="none" w:sz="0" w:space="0" w:color="auto"/>
        <w:right w:val="none" w:sz="0" w:space="0" w:color="auto"/>
      </w:divBdr>
    </w:div>
    <w:div w:id="700668019">
      <w:bodyDiv w:val="1"/>
      <w:marLeft w:val="0"/>
      <w:marRight w:val="0"/>
      <w:marTop w:val="0"/>
      <w:marBottom w:val="0"/>
      <w:divBdr>
        <w:top w:val="none" w:sz="0" w:space="0" w:color="auto"/>
        <w:left w:val="none" w:sz="0" w:space="0" w:color="auto"/>
        <w:bottom w:val="none" w:sz="0" w:space="0" w:color="auto"/>
        <w:right w:val="none" w:sz="0" w:space="0" w:color="auto"/>
      </w:divBdr>
    </w:div>
    <w:div w:id="700978918">
      <w:bodyDiv w:val="1"/>
      <w:marLeft w:val="0"/>
      <w:marRight w:val="0"/>
      <w:marTop w:val="0"/>
      <w:marBottom w:val="0"/>
      <w:divBdr>
        <w:top w:val="none" w:sz="0" w:space="0" w:color="auto"/>
        <w:left w:val="none" w:sz="0" w:space="0" w:color="auto"/>
        <w:bottom w:val="none" w:sz="0" w:space="0" w:color="auto"/>
        <w:right w:val="none" w:sz="0" w:space="0" w:color="auto"/>
      </w:divBdr>
    </w:div>
    <w:div w:id="703947301">
      <w:bodyDiv w:val="1"/>
      <w:marLeft w:val="0"/>
      <w:marRight w:val="0"/>
      <w:marTop w:val="0"/>
      <w:marBottom w:val="0"/>
      <w:divBdr>
        <w:top w:val="none" w:sz="0" w:space="0" w:color="auto"/>
        <w:left w:val="none" w:sz="0" w:space="0" w:color="auto"/>
        <w:bottom w:val="none" w:sz="0" w:space="0" w:color="auto"/>
        <w:right w:val="none" w:sz="0" w:space="0" w:color="auto"/>
      </w:divBdr>
    </w:div>
    <w:div w:id="704990514">
      <w:bodyDiv w:val="1"/>
      <w:marLeft w:val="0"/>
      <w:marRight w:val="0"/>
      <w:marTop w:val="0"/>
      <w:marBottom w:val="0"/>
      <w:divBdr>
        <w:top w:val="none" w:sz="0" w:space="0" w:color="auto"/>
        <w:left w:val="none" w:sz="0" w:space="0" w:color="auto"/>
        <w:bottom w:val="none" w:sz="0" w:space="0" w:color="auto"/>
        <w:right w:val="none" w:sz="0" w:space="0" w:color="auto"/>
      </w:divBdr>
    </w:div>
    <w:div w:id="706947205">
      <w:bodyDiv w:val="1"/>
      <w:marLeft w:val="0"/>
      <w:marRight w:val="0"/>
      <w:marTop w:val="0"/>
      <w:marBottom w:val="0"/>
      <w:divBdr>
        <w:top w:val="none" w:sz="0" w:space="0" w:color="auto"/>
        <w:left w:val="none" w:sz="0" w:space="0" w:color="auto"/>
        <w:bottom w:val="none" w:sz="0" w:space="0" w:color="auto"/>
        <w:right w:val="none" w:sz="0" w:space="0" w:color="auto"/>
      </w:divBdr>
    </w:div>
    <w:div w:id="707947779">
      <w:bodyDiv w:val="1"/>
      <w:marLeft w:val="0"/>
      <w:marRight w:val="0"/>
      <w:marTop w:val="0"/>
      <w:marBottom w:val="0"/>
      <w:divBdr>
        <w:top w:val="none" w:sz="0" w:space="0" w:color="auto"/>
        <w:left w:val="none" w:sz="0" w:space="0" w:color="auto"/>
        <w:bottom w:val="none" w:sz="0" w:space="0" w:color="auto"/>
        <w:right w:val="none" w:sz="0" w:space="0" w:color="auto"/>
      </w:divBdr>
    </w:div>
    <w:div w:id="709691091">
      <w:bodyDiv w:val="1"/>
      <w:marLeft w:val="0"/>
      <w:marRight w:val="0"/>
      <w:marTop w:val="0"/>
      <w:marBottom w:val="0"/>
      <w:divBdr>
        <w:top w:val="none" w:sz="0" w:space="0" w:color="auto"/>
        <w:left w:val="none" w:sz="0" w:space="0" w:color="auto"/>
        <w:bottom w:val="none" w:sz="0" w:space="0" w:color="auto"/>
        <w:right w:val="none" w:sz="0" w:space="0" w:color="auto"/>
      </w:divBdr>
    </w:div>
    <w:div w:id="711810101">
      <w:bodyDiv w:val="1"/>
      <w:marLeft w:val="0"/>
      <w:marRight w:val="0"/>
      <w:marTop w:val="0"/>
      <w:marBottom w:val="0"/>
      <w:divBdr>
        <w:top w:val="none" w:sz="0" w:space="0" w:color="auto"/>
        <w:left w:val="none" w:sz="0" w:space="0" w:color="auto"/>
        <w:bottom w:val="none" w:sz="0" w:space="0" w:color="auto"/>
        <w:right w:val="none" w:sz="0" w:space="0" w:color="auto"/>
      </w:divBdr>
    </w:div>
    <w:div w:id="712923021">
      <w:bodyDiv w:val="1"/>
      <w:marLeft w:val="0"/>
      <w:marRight w:val="0"/>
      <w:marTop w:val="0"/>
      <w:marBottom w:val="0"/>
      <w:divBdr>
        <w:top w:val="none" w:sz="0" w:space="0" w:color="auto"/>
        <w:left w:val="none" w:sz="0" w:space="0" w:color="auto"/>
        <w:bottom w:val="none" w:sz="0" w:space="0" w:color="auto"/>
        <w:right w:val="none" w:sz="0" w:space="0" w:color="auto"/>
      </w:divBdr>
    </w:div>
    <w:div w:id="714046733">
      <w:bodyDiv w:val="1"/>
      <w:marLeft w:val="0"/>
      <w:marRight w:val="0"/>
      <w:marTop w:val="0"/>
      <w:marBottom w:val="0"/>
      <w:divBdr>
        <w:top w:val="none" w:sz="0" w:space="0" w:color="auto"/>
        <w:left w:val="none" w:sz="0" w:space="0" w:color="auto"/>
        <w:bottom w:val="none" w:sz="0" w:space="0" w:color="auto"/>
        <w:right w:val="none" w:sz="0" w:space="0" w:color="auto"/>
      </w:divBdr>
    </w:div>
    <w:div w:id="720908272">
      <w:bodyDiv w:val="1"/>
      <w:marLeft w:val="0"/>
      <w:marRight w:val="0"/>
      <w:marTop w:val="0"/>
      <w:marBottom w:val="0"/>
      <w:divBdr>
        <w:top w:val="none" w:sz="0" w:space="0" w:color="auto"/>
        <w:left w:val="none" w:sz="0" w:space="0" w:color="auto"/>
        <w:bottom w:val="none" w:sz="0" w:space="0" w:color="auto"/>
        <w:right w:val="none" w:sz="0" w:space="0" w:color="auto"/>
      </w:divBdr>
    </w:div>
    <w:div w:id="721098335">
      <w:bodyDiv w:val="1"/>
      <w:marLeft w:val="0"/>
      <w:marRight w:val="0"/>
      <w:marTop w:val="0"/>
      <w:marBottom w:val="0"/>
      <w:divBdr>
        <w:top w:val="none" w:sz="0" w:space="0" w:color="auto"/>
        <w:left w:val="none" w:sz="0" w:space="0" w:color="auto"/>
        <w:bottom w:val="none" w:sz="0" w:space="0" w:color="auto"/>
        <w:right w:val="none" w:sz="0" w:space="0" w:color="auto"/>
      </w:divBdr>
    </w:div>
    <w:div w:id="721486872">
      <w:bodyDiv w:val="1"/>
      <w:marLeft w:val="0"/>
      <w:marRight w:val="0"/>
      <w:marTop w:val="0"/>
      <w:marBottom w:val="0"/>
      <w:divBdr>
        <w:top w:val="none" w:sz="0" w:space="0" w:color="auto"/>
        <w:left w:val="none" w:sz="0" w:space="0" w:color="auto"/>
        <w:bottom w:val="none" w:sz="0" w:space="0" w:color="auto"/>
        <w:right w:val="none" w:sz="0" w:space="0" w:color="auto"/>
      </w:divBdr>
    </w:div>
    <w:div w:id="725638853">
      <w:bodyDiv w:val="1"/>
      <w:marLeft w:val="0"/>
      <w:marRight w:val="0"/>
      <w:marTop w:val="0"/>
      <w:marBottom w:val="0"/>
      <w:divBdr>
        <w:top w:val="none" w:sz="0" w:space="0" w:color="auto"/>
        <w:left w:val="none" w:sz="0" w:space="0" w:color="auto"/>
        <w:bottom w:val="none" w:sz="0" w:space="0" w:color="auto"/>
        <w:right w:val="none" w:sz="0" w:space="0" w:color="auto"/>
      </w:divBdr>
    </w:div>
    <w:div w:id="726418272">
      <w:bodyDiv w:val="1"/>
      <w:marLeft w:val="0"/>
      <w:marRight w:val="0"/>
      <w:marTop w:val="0"/>
      <w:marBottom w:val="0"/>
      <w:divBdr>
        <w:top w:val="none" w:sz="0" w:space="0" w:color="auto"/>
        <w:left w:val="none" w:sz="0" w:space="0" w:color="auto"/>
        <w:bottom w:val="none" w:sz="0" w:space="0" w:color="auto"/>
        <w:right w:val="none" w:sz="0" w:space="0" w:color="auto"/>
      </w:divBdr>
    </w:div>
    <w:div w:id="728379744">
      <w:bodyDiv w:val="1"/>
      <w:marLeft w:val="0"/>
      <w:marRight w:val="0"/>
      <w:marTop w:val="0"/>
      <w:marBottom w:val="0"/>
      <w:divBdr>
        <w:top w:val="none" w:sz="0" w:space="0" w:color="auto"/>
        <w:left w:val="none" w:sz="0" w:space="0" w:color="auto"/>
        <w:bottom w:val="none" w:sz="0" w:space="0" w:color="auto"/>
        <w:right w:val="none" w:sz="0" w:space="0" w:color="auto"/>
      </w:divBdr>
    </w:div>
    <w:div w:id="732579194">
      <w:bodyDiv w:val="1"/>
      <w:marLeft w:val="0"/>
      <w:marRight w:val="0"/>
      <w:marTop w:val="0"/>
      <w:marBottom w:val="0"/>
      <w:divBdr>
        <w:top w:val="none" w:sz="0" w:space="0" w:color="auto"/>
        <w:left w:val="none" w:sz="0" w:space="0" w:color="auto"/>
        <w:bottom w:val="none" w:sz="0" w:space="0" w:color="auto"/>
        <w:right w:val="none" w:sz="0" w:space="0" w:color="auto"/>
      </w:divBdr>
    </w:div>
    <w:div w:id="734670116">
      <w:bodyDiv w:val="1"/>
      <w:marLeft w:val="0"/>
      <w:marRight w:val="0"/>
      <w:marTop w:val="0"/>
      <w:marBottom w:val="0"/>
      <w:divBdr>
        <w:top w:val="none" w:sz="0" w:space="0" w:color="auto"/>
        <w:left w:val="none" w:sz="0" w:space="0" w:color="auto"/>
        <w:bottom w:val="none" w:sz="0" w:space="0" w:color="auto"/>
        <w:right w:val="none" w:sz="0" w:space="0" w:color="auto"/>
      </w:divBdr>
    </w:div>
    <w:div w:id="736244775">
      <w:bodyDiv w:val="1"/>
      <w:marLeft w:val="0"/>
      <w:marRight w:val="0"/>
      <w:marTop w:val="0"/>
      <w:marBottom w:val="0"/>
      <w:divBdr>
        <w:top w:val="none" w:sz="0" w:space="0" w:color="auto"/>
        <w:left w:val="none" w:sz="0" w:space="0" w:color="auto"/>
        <w:bottom w:val="none" w:sz="0" w:space="0" w:color="auto"/>
        <w:right w:val="none" w:sz="0" w:space="0" w:color="auto"/>
      </w:divBdr>
    </w:div>
    <w:div w:id="736436652">
      <w:bodyDiv w:val="1"/>
      <w:marLeft w:val="0"/>
      <w:marRight w:val="0"/>
      <w:marTop w:val="0"/>
      <w:marBottom w:val="0"/>
      <w:divBdr>
        <w:top w:val="none" w:sz="0" w:space="0" w:color="auto"/>
        <w:left w:val="none" w:sz="0" w:space="0" w:color="auto"/>
        <w:bottom w:val="none" w:sz="0" w:space="0" w:color="auto"/>
        <w:right w:val="none" w:sz="0" w:space="0" w:color="auto"/>
      </w:divBdr>
    </w:div>
    <w:div w:id="737367859">
      <w:bodyDiv w:val="1"/>
      <w:marLeft w:val="0"/>
      <w:marRight w:val="0"/>
      <w:marTop w:val="0"/>
      <w:marBottom w:val="0"/>
      <w:divBdr>
        <w:top w:val="none" w:sz="0" w:space="0" w:color="auto"/>
        <w:left w:val="none" w:sz="0" w:space="0" w:color="auto"/>
        <w:bottom w:val="none" w:sz="0" w:space="0" w:color="auto"/>
        <w:right w:val="none" w:sz="0" w:space="0" w:color="auto"/>
      </w:divBdr>
    </w:div>
    <w:div w:id="738598924">
      <w:bodyDiv w:val="1"/>
      <w:marLeft w:val="0"/>
      <w:marRight w:val="0"/>
      <w:marTop w:val="0"/>
      <w:marBottom w:val="0"/>
      <w:divBdr>
        <w:top w:val="none" w:sz="0" w:space="0" w:color="auto"/>
        <w:left w:val="none" w:sz="0" w:space="0" w:color="auto"/>
        <w:bottom w:val="none" w:sz="0" w:space="0" w:color="auto"/>
        <w:right w:val="none" w:sz="0" w:space="0" w:color="auto"/>
      </w:divBdr>
    </w:div>
    <w:div w:id="739251503">
      <w:bodyDiv w:val="1"/>
      <w:marLeft w:val="0"/>
      <w:marRight w:val="0"/>
      <w:marTop w:val="0"/>
      <w:marBottom w:val="0"/>
      <w:divBdr>
        <w:top w:val="none" w:sz="0" w:space="0" w:color="auto"/>
        <w:left w:val="none" w:sz="0" w:space="0" w:color="auto"/>
        <w:bottom w:val="none" w:sz="0" w:space="0" w:color="auto"/>
        <w:right w:val="none" w:sz="0" w:space="0" w:color="auto"/>
      </w:divBdr>
    </w:div>
    <w:div w:id="739524484">
      <w:bodyDiv w:val="1"/>
      <w:marLeft w:val="0"/>
      <w:marRight w:val="0"/>
      <w:marTop w:val="0"/>
      <w:marBottom w:val="0"/>
      <w:divBdr>
        <w:top w:val="none" w:sz="0" w:space="0" w:color="auto"/>
        <w:left w:val="none" w:sz="0" w:space="0" w:color="auto"/>
        <w:bottom w:val="none" w:sz="0" w:space="0" w:color="auto"/>
        <w:right w:val="none" w:sz="0" w:space="0" w:color="auto"/>
      </w:divBdr>
    </w:div>
    <w:div w:id="741292489">
      <w:bodyDiv w:val="1"/>
      <w:marLeft w:val="0"/>
      <w:marRight w:val="0"/>
      <w:marTop w:val="0"/>
      <w:marBottom w:val="0"/>
      <w:divBdr>
        <w:top w:val="none" w:sz="0" w:space="0" w:color="auto"/>
        <w:left w:val="none" w:sz="0" w:space="0" w:color="auto"/>
        <w:bottom w:val="none" w:sz="0" w:space="0" w:color="auto"/>
        <w:right w:val="none" w:sz="0" w:space="0" w:color="auto"/>
      </w:divBdr>
    </w:div>
    <w:div w:id="741760084">
      <w:bodyDiv w:val="1"/>
      <w:marLeft w:val="0"/>
      <w:marRight w:val="0"/>
      <w:marTop w:val="0"/>
      <w:marBottom w:val="0"/>
      <w:divBdr>
        <w:top w:val="none" w:sz="0" w:space="0" w:color="auto"/>
        <w:left w:val="none" w:sz="0" w:space="0" w:color="auto"/>
        <w:bottom w:val="none" w:sz="0" w:space="0" w:color="auto"/>
        <w:right w:val="none" w:sz="0" w:space="0" w:color="auto"/>
      </w:divBdr>
    </w:div>
    <w:div w:id="746267180">
      <w:bodyDiv w:val="1"/>
      <w:marLeft w:val="0"/>
      <w:marRight w:val="0"/>
      <w:marTop w:val="0"/>
      <w:marBottom w:val="0"/>
      <w:divBdr>
        <w:top w:val="none" w:sz="0" w:space="0" w:color="auto"/>
        <w:left w:val="none" w:sz="0" w:space="0" w:color="auto"/>
        <w:bottom w:val="none" w:sz="0" w:space="0" w:color="auto"/>
        <w:right w:val="none" w:sz="0" w:space="0" w:color="auto"/>
      </w:divBdr>
    </w:div>
    <w:div w:id="746268267">
      <w:bodyDiv w:val="1"/>
      <w:marLeft w:val="0"/>
      <w:marRight w:val="0"/>
      <w:marTop w:val="0"/>
      <w:marBottom w:val="0"/>
      <w:divBdr>
        <w:top w:val="none" w:sz="0" w:space="0" w:color="auto"/>
        <w:left w:val="none" w:sz="0" w:space="0" w:color="auto"/>
        <w:bottom w:val="none" w:sz="0" w:space="0" w:color="auto"/>
        <w:right w:val="none" w:sz="0" w:space="0" w:color="auto"/>
      </w:divBdr>
    </w:div>
    <w:div w:id="746878813">
      <w:bodyDiv w:val="1"/>
      <w:marLeft w:val="0"/>
      <w:marRight w:val="0"/>
      <w:marTop w:val="0"/>
      <w:marBottom w:val="0"/>
      <w:divBdr>
        <w:top w:val="none" w:sz="0" w:space="0" w:color="auto"/>
        <w:left w:val="none" w:sz="0" w:space="0" w:color="auto"/>
        <w:bottom w:val="none" w:sz="0" w:space="0" w:color="auto"/>
        <w:right w:val="none" w:sz="0" w:space="0" w:color="auto"/>
      </w:divBdr>
    </w:div>
    <w:div w:id="747073247">
      <w:bodyDiv w:val="1"/>
      <w:marLeft w:val="0"/>
      <w:marRight w:val="0"/>
      <w:marTop w:val="0"/>
      <w:marBottom w:val="0"/>
      <w:divBdr>
        <w:top w:val="none" w:sz="0" w:space="0" w:color="auto"/>
        <w:left w:val="none" w:sz="0" w:space="0" w:color="auto"/>
        <w:bottom w:val="none" w:sz="0" w:space="0" w:color="auto"/>
        <w:right w:val="none" w:sz="0" w:space="0" w:color="auto"/>
      </w:divBdr>
      <w:divsChild>
        <w:div w:id="1879514875">
          <w:marLeft w:val="0"/>
          <w:marRight w:val="0"/>
          <w:marTop w:val="0"/>
          <w:marBottom w:val="0"/>
          <w:divBdr>
            <w:top w:val="single" w:sz="2" w:space="0" w:color="auto"/>
            <w:left w:val="single" w:sz="2" w:space="0" w:color="auto"/>
            <w:bottom w:val="single" w:sz="6" w:space="0" w:color="auto"/>
            <w:right w:val="single" w:sz="2" w:space="0" w:color="auto"/>
          </w:divBdr>
          <w:divsChild>
            <w:div w:id="221454668">
              <w:marLeft w:val="0"/>
              <w:marRight w:val="0"/>
              <w:marTop w:val="100"/>
              <w:marBottom w:val="100"/>
              <w:divBdr>
                <w:top w:val="single" w:sz="2" w:space="0" w:color="D9D9E3"/>
                <w:left w:val="single" w:sz="2" w:space="0" w:color="D9D9E3"/>
                <w:bottom w:val="single" w:sz="2" w:space="0" w:color="D9D9E3"/>
                <w:right w:val="single" w:sz="2" w:space="0" w:color="D9D9E3"/>
              </w:divBdr>
              <w:divsChild>
                <w:div w:id="605579442">
                  <w:marLeft w:val="0"/>
                  <w:marRight w:val="0"/>
                  <w:marTop w:val="0"/>
                  <w:marBottom w:val="0"/>
                  <w:divBdr>
                    <w:top w:val="single" w:sz="2" w:space="0" w:color="D9D9E3"/>
                    <w:left w:val="single" w:sz="2" w:space="0" w:color="D9D9E3"/>
                    <w:bottom w:val="single" w:sz="2" w:space="0" w:color="D9D9E3"/>
                    <w:right w:val="single" w:sz="2" w:space="0" w:color="D9D9E3"/>
                  </w:divBdr>
                  <w:divsChild>
                    <w:div w:id="1419791239">
                      <w:marLeft w:val="0"/>
                      <w:marRight w:val="0"/>
                      <w:marTop w:val="0"/>
                      <w:marBottom w:val="0"/>
                      <w:divBdr>
                        <w:top w:val="single" w:sz="2" w:space="0" w:color="D9D9E3"/>
                        <w:left w:val="single" w:sz="2" w:space="0" w:color="D9D9E3"/>
                        <w:bottom w:val="single" w:sz="2" w:space="0" w:color="D9D9E3"/>
                        <w:right w:val="single" w:sz="2" w:space="0" w:color="D9D9E3"/>
                      </w:divBdr>
                      <w:divsChild>
                        <w:div w:id="584388187">
                          <w:marLeft w:val="0"/>
                          <w:marRight w:val="0"/>
                          <w:marTop w:val="0"/>
                          <w:marBottom w:val="0"/>
                          <w:divBdr>
                            <w:top w:val="single" w:sz="2" w:space="0" w:color="D9D9E3"/>
                            <w:left w:val="single" w:sz="2" w:space="0" w:color="D9D9E3"/>
                            <w:bottom w:val="single" w:sz="2" w:space="0" w:color="D9D9E3"/>
                            <w:right w:val="single" w:sz="2" w:space="0" w:color="D9D9E3"/>
                          </w:divBdr>
                          <w:divsChild>
                            <w:div w:id="1294287210">
                              <w:marLeft w:val="0"/>
                              <w:marRight w:val="0"/>
                              <w:marTop w:val="0"/>
                              <w:marBottom w:val="0"/>
                              <w:divBdr>
                                <w:top w:val="single" w:sz="2" w:space="0" w:color="D9D9E3"/>
                                <w:left w:val="single" w:sz="2" w:space="0" w:color="D9D9E3"/>
                                <w:bottom w:val="single" w:sz="2" w:space="0" w:color="D9D9E3"/>
                                <w:right w:val="single" w:sz="2" w:space="0" w:color="D9D9E3"/>
                              </w:divBdr>
                              <w:divsChild>
                                <w:div w:id="13456675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7694600">
          <w:marLeft w:val="0"/>
          <w:marRight w:val="0"/>
          <w:marTop w:val="0"/>
          <w:marBottom w:val="0"/>
          <w:divBdr>
            <w:top w:val="single" w:sz="2" w:space="0" w:color="auto"/>
            <w:left w:val="single" w:sz="2" w:space="0" w:color="auto"/>
            <w:bottom w:val="single" w:sz="6" w:space="0" w:color="auto"/>
            <w:right w:val="single" w:sz="2" w:space="0" w:color="auto"/>
          </w:divBdr>
          <w:divsChild>
            <w:div w:id="97915711">
              <w:marLeft w:val="0"/>
              <w:marRight w:val="0"/>
              <w:marTop w:val="100"/>
              <w:marBottom w:val="100"/>
              <w:divBdr>
                <w:top w:val="single" w:sz="2" w:space="0" w:color="D9D9E3"/>
                <w:left w:val="single" w:sz="2" w:space="0" w:color="D9D9E3"/>
                <w:bottom w:val="single" w:sz="2" w:space="0" w:color="D9D9E3"/>
                <w:right w:val="single" w:sz="2" w:space="0" w:color="D9D9E3"/>
              </w:divBdr>
              <w:divsChild>
                <w:div w:id="1533610425">
                  <w:marLeft w:val="0"/>
                  <w:marRight w:val="0"/>
                  <w:marTop w:val="0"/>
                  <w:marBottom w:val="0"/>
                  <w:divBdr>
                    <w:top w:val="single" w:sz="2" w:space="0" w:color="D9D9E3"/>
                    <w:left w:val="single" w:sz="2" w:space="0" w:color="D9D9E3"/>
                    <w:bottom w:val="single" w:sz="2" w:space="0" w:color="D9D9E3"/>
                    <w:right w:val="single" w:sz="2" w:space="0" w:color="D9D9E3"/>
                  </w:divBdr>
                  <w:divsChild>
                    <w:div w:id="1263805843">
                      <w:marLeft w:val="0"/>
                      <w:marRight w:val="0"/>
                      <w:marTop w:val="0"/>
                      <w:marBottom w:val="0"/>
                      <w:divBdr>
                        <w:top w:val="single" w:sz="2" w:space="0" w:color="D9D9E3"/>
                        <w:left w:val="single" w:sz="2" w:space="0" w:color="D9D9E3"/>
                        <w:bottom w:val="single" w:sz="2" w:space="0" w:color="D9D9E3"/>
                        <w:right w:val="single" w:sz="2" w:space="0" w:color="D9D9E3"/>
                      </w:divBdr>
                      <w:divsChild>
                        <w:div w:id="2110806588">
                          <w:marLeft w:val="0"/>
                          <w:marRight w:val="0"/>
                          <w:marTop w:val="0"/>
                          <w:marBottom w:val="0"/>
                          <w:divBdr>
                            <w:top w:val="single" w:sz="2" w:space="0" w:color="D9D9E3"/>
                            <w:left w:val="single" w:sz="2" w:space="0" w:color="D9D9E3"/>
                            <w:bottom w:val="single" w:sz="2" w:space="0" w:color="D9D9E3"/>
                            <w:right w:val="single" w:sz="2" w:space="0" w:color="D9D9E3"/>
                          </w:divBdr>
                          <w:divsChild>
                            <w:div w:id="2113147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96206387">
                      <w:marLeft w:val="0"/>
                      <w:marRight w:val="0"/>
                      <w:marTop w:val="0"/>
                      <w:marBottom w:val="0"/>
                      <w:divBdr>
                        <w:top w:val="single" w:sz="2" w:space="0" w:color="D9D9E3"/>
                        <w:left w:val="single" w:sz="2" w:space="0" w:color="D9D9E3"/>
                        <w:bottom w:val="single" w:sz="2" w:space="0" w:color="D9D9E3"/>
                        <w:right w:val="single" w:sz="2" w:space="0" w:color="D9D9E3"/>
                      </w:divBdr>
                      <w:divsChild>
                        <w:div w:id="1680934944">
                          <w:marLeft w:val="0"/>
                          <w:marRight w:val="0"/>
                          <w:marTop w:val="0"/>
                          <w:marBottom w:val="0"/>
                          <w:divBdr>
                            <w:top w:val="single" w:sz="2" w:space="0" w:color="D9D9E3"/>
                            <w:left w:val="single" w:sz="2" w:space="0" w:color="D9D9E3"/>
                            <w:bottom w:val="single" w:sz="2" w:space="0" w:color="D9D9E3"/>
                            <w:right w:val="single" w:sz="2" w:space="0" w:color="D9D9E3"/>
                          </w:divBdr>
                          <w:divsChild>
                            <w:div w:id="2140763544">
                              <w:marLeft w:val="0"/>
                              <w:marRight w:val="0"/>
                              <w:marTop w:val="0"/>
                              <w:marBottom w:val="0"/>
                              <w:divBdr>
                                <w:top w:val="single" w:sz="2" w:space="0" w:color="D9D9E3"/>
                                <w:left w:val="single" w:sz="2" w:space="0" w:color="D9D9E3"/>
                                <w:bottom w:val="single" w:sz="2" w:space="0" w:color="D9D9E3"/>
                                <w:right w:val="single" w:sz="2" w:space="0" w:color="D9D9E3"/>
                              </w:divBdr>
                              <w:divsChild>
                                <w:div w:id="2816920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4740200">
          <w:marLeft w:val="0"/>
          <w:marRight w:val="0"/>
          <w:marTop w:val="0"/>
          <w:marBottom w:val="0"/>
          <w:divBdr>
            <w:top w:val="single" w:sz="2" w:space="0" w:color="auto"/>
            <w:left w:val="single" w:sz="2" w:space="0" w:color="auto"/>
            <w:bottom w:val="single" w:sz="6" w:space="0" w:color="auto"/>
            <w:right w:val="single" w:sz="2" w:space="0" w:color="auto"/>
          </w:divBdr>
          <w:divsChild>
            <w:div w:id="273752434">
              <w:marLeft w:val="0"/>
              <w:marRight w:val="0"/>
              <w:marTop w:val="100"/>
              <w:marBottom w:val="100"/>
              <w:divBdr>
                <w:top w:val="single" w:sz="2" w:space="0" w:color="D9D9E3"/>
                <w:left w:val="single" w:sz="2" w:space="0" w:color="D9D9E3"/>
                <w:bottom w:val="single" w:sz="2" w:space="0" w:color="D9D9E3"/>
                <w:right w:val="single" w:sz="2" w:space="0" w:color="D9D9E3"/>
              </w:divBdr>
              <w:divsChild>
                <w:div w:id="359403545">
                  <w:marLeft w:val="0"/>
                  <w:marRight w:val="0"/>
                  <w:marTop w:val="0"/>
                  <w:marBottom w:val="0"/>
                  <w:divBdr>
                    <w:top w:val="single" w:sz="2" w:space="0" w:color="D9D9E3"/>
                    <w:left w:val="single" w:sz="2" w:space="0" w:color="D9D9E3"/>
                    <w:bottom w:val="single" w:sz="2" w:space="0" w:color="D9D9E3"/>
                    <w:right w:val="single" w:sz="2" w:space="0" w:color="D9D9E3"/>
                  </w:divBdr>
                  <w:divsChild>
                    <w:div w:id="1494832548">
                      <w:marLeft w:val="0"/>
                      <w:marRight w:val="0"/>
                      <w:marTop w:val="0"/>
                      <w:marBottom w:val="0"/>
                      <w:divBdr>
                        <w:top w:val="single" w:sz="2" w:space="0" w:color="D9D9E3"/>
                        <w:left w:val="single" w:sz="2" w:space="0" w:color="D9D9E3"/>
                        <w:bottom w:val="single" w:sz="2" w:space="0" w:color="D9D9E3"/>
                        <w:right w:val="single" w:sz="2" w:space="0" w:color="D9D9E3"/>
                      </w:divBdr>
                      <w:divsChild>
                        <w:div w:id="1359813389">
                          <w:marLeft w:val="0"/>
                          <w:marRight w:val="0"/>
                          <w:marTop w:val="0"/>
                          <w:marBottom w:val="0"/>
                          <w:divBdr>
                            <w:top w:val="single" w:sz="2" w:space="0" w:color="D9D9E3"/>
                            <w:left w:val="single" w:sz="2" w:space="0" w:color="D9D9E3"/>
                            <w:bottom w:val="single" w:sz="2" w:space="0" w:color="D9D9E3"/>
                            <w:right w:val="single" w:sz="2" w:space="0" w:color="D9D9E3"/>
                          </w:divBdr>
                          <w:divsChild>
                            <w:div w:id="18783504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58392198">
                      <w:marLeft w:val="0"/>
                      <w:marRight w:val="0"/>
                      <w:marTop w:val="0"/>
                      <w:marBottom w:val="0"/>
                      <w:divBdr>
                        <w:top w:val="single" w:sz="2" w:space="0" w:color="D9D9E3"/>
                        <w:left w:val="single" w:sz="2" w:space="0" w:color="D9D9E3"/>
                        <w:bottom w:val="single" w:sz="2" w:space="0" w:color="D9D9E3"/>
                        <w:right w:val="single" w:sz="2" w:space="0" w:color="D9D9E3"/>
                      </w:divBdr>
                      <w:divsChild>
                        <w:div w:id="906306254">
                          <w:marLeft w:val="0"/>
                          <w:marRight w:val="0"/>
                          <w:marTop w:val="0"/>
                          <w:marBottom w:val="0"/>
                          <w:divBdr>
                            <w:top w:val="single" w:sz="2" w:space="0" w:color="D9D9E3"/>
                            <w:left w:val="single" w:sz="2" w:space="0" w:color="D9D9E3"/>
                            <w:bottom w:val="single" w:sz="2" w:space="0" w:color="D9D9E3"/>
                            <w:right w:val="single" w:sz="2" w:space="0" w:color="D9D9E3"/>
                          </w:divBdr>
                          <w:divsChild>
                            <w:div w:id="1143234027">
                              <w:marLeft w:val="0"/>
                              <w:marRight w:val="0"/>
                              <w:marTop w:val="0"/>
                              <w:marBottom w:val="0"/>
                              <w:divBdr>
                                <w:top w:val="single" w:sz="2" w:space="0" w:color="D9D9E3"/>
                                <w:left w:val="single" w:sz="2" w:space="0" w:color="D9D9E3"/>
                                <w:bottom w:val="single" w:sz="2" w:space="0" w:color="D9D9E3"/>
                                <w:right w:val="single" w:sz="2" w:space="0" w:color="D9D9E3"/>
                              </w:divBdr>
                              <w:divsChild>
                                <w:div w:id="450057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7656244">
          <w:marLeft w:val="0"/>
          <w:marRight w:val="0"/>
          <w:marTop w:val="0"/>
          <w:marBottom w:val="0"/>
          <w:divBdr>
            <w:top w:val="single" w:sz="2" w:space="0" w:color="auto"/>
            <w:left w:val="single" w:sz="2" w:space="0" w:color="auto"/>
            <w:bottom w:val="single" w:sz="6" w:space="0" w:color="auto"/>
            <w:right w:val="single" w:sz="2" w:space="0" w:color="auto"/>
          </w:divBdr>
          <w:divsChild>
            <w:div w:id="1783062958">
              <w:marLeft w:val="0"/>
              <w:marRight w:val="0"/>
              <w:marTop w:val="100"/>
              <w:marBottom w:val="100"/>
              <w:divBdr>
                <w:top w:val="single" w:sz="2" w:space="0" w:color="D9D9E3"/>
                <w:left w:val="single" w:sz="2" w:space="0" w:color="D9D9E3"/>
                <w:bottom w:val="single" w:sz="2" w:space="0" w:color="D9D9E3"/>
                <w:right w:val="single" w:sz="2" w:space="0" w:color="D9D9E3"/>
              </w:divBdr>
              <w:divsChild>
                <w:div w:id="1600869878">
                  <w:marLeft w:val="0"/>
                  <w:marRight w:val="0"/>
                  <w:marTop w:val="0"/>
                  <w:marBottom w:val="0"/>
                  <w:divBdr>
                    <w:top w:val="single" w:sz="2" w:space="0" w:color="D9D9E3"/>
                    <w:left w:val="single" w:sz="2" w:space="0" w:color="D9D9E3"/>
                    <w:bottom w:val="single" w:sz="2" w:space="0" w:color="D9D9E3"/>
                    <w:right w:val="single" w:sz="2" w:space="0" w:color="D9D9E3"/>
                  </w:divBdr>
                  <w:divsChild>
                    <w:div w:id="375668186">
                      <w:marLeft w:val="0"/>
                      <w:marRight w:val="0"/>
                      <w:marTop w:val="0"/>
                      <w:marBottom w:val="0"/>
                      <w:divBdr>
                        <w:top w:val="single" w:sz="2" w:space="0" w:color="D9D9E3"/>
                        <w:left w:val="single" w:sz="2" w:space="0" w:color="D9D9E3"/>
                        <w:bottom w:val="single" w:sz="2" w:space="0" w:color="D9D9E3"/>
                        <w:right w:val="single" w:sz="2" w:space="0" w:color="D9D9E3"/>
                      </w:divBdr>
                      <w:divsChild>
                        <w:div w:id="750616098">
                          <w:marLeft w:val="0"/>
                          <w:marRight w:val="0"/>
                          <w:marTop w:val="0"/>
                          <w:marBottom w:val="0"/>
                          <w:divBdr>
                            <w:top w:val="single" w:sz="2" w:space="0" w:color="D9D9E3"/>
                            <w:left w:val="single" w:sz="2" w:space="0" w:color="D9D9E3"/>
                            <w:bottom w:val="single" w:sz="2" w:space="0" w:color="D9D9E3"/>
                            <w:right w:val="single" w:sz="2" w:space="0" w:color="D9D9E3"/>
                          </w:divBdr>
                          <w:divsChild>
                            <w:div w:id="10499565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67196880">
                      <w:marLeft w:val="0"/>
                      <w:marRight w:val="0"/>
                      <w:marTop w:val="0"/>
                      <w:marBottom w:val="0"/>
                      <w:divBdr>
                        <w:top w:val="single" w:sz="2" w:space="0" w:color="D9D9E3"/>
                        <w:left w:val="single" w:sz="2" w:space="0" w:color="D9D9E3"/>
                        <w:bottom w:val="single" w:sz="2" w:space="0" w:color="D9D9E3"/>
                        <w:right w:val="single" w:sz="2" w:space="0" w:color="D9D9E3"/>
                      </w:divBdr>
                      <w:divsChild>
                        <w:div w:id="528681581">
                          <w:marLeft w:val="0"/>
                          <w:marRight w:val="0"/>
                          <w:marTop w:val="0"/>
                          <w:marBottom w:val="0"/>
                          <w:divBdr>
                            <w:top w:val="single" w:sz="2" w:space="0" w:color="D9D9E3"/>
                            <w:left w:val="single" w:sz="2" w:space="0" w:color="D9D9E3"/>
                            <w:bottom w:val="single" w:sz="2" w:space="0" w:color="D9D9E3"/>
                            <w:right w:val="single" w:sz="2" w:space="0" w:color="D9D9E3"/>
                          </w:divBdr>
                          <w:divsChild>
                            <w:div w:id="25103542">
                              <w:marLeft w:val="0"/>
                              <w:marRight w:val="0"/>
                              <w:marTop w:val="0"/>
                              <w:marBottom w:val="0"/>
                              <w:divBdr>
                                <w:top w:val="single" w:sz="2" w:space="0" w:color="D9D9E3"/>
                                <w:left w:val="single" w:sz="2" w:space="0" w:color="D9D9E3"/>
                                <w:bottom w:val="single" w:sz="2" w:space="0" w:color="D9D9E3"/>
                                <w:right w:val="single" w:sz="2" w:space="0" w:color="D9D9E3"/>
                              </w:divBdr>
                              <w:divsChild>
                                <w:div w:id="19022095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76619639">
          <w:marLeft w:val="0"/>
          <w:marRight w:val="0"/>
          <w:marTop w:val="0"/>
          <w:marBottom w:val="0"/>
          <w:divBdr>
            <w:top w:val="single" w:sz="2" w:space="0" w:color="auto"/>
            <w:left w:val="single" w:sz="2" w:space="0" w:color="auto"/>
            <w:bottom w:val="single" w:sz="6" w:space="0" w:color="auto"/>
            <w:right w:val="single" w:sz="2" w:space="0" w:color="auto"/>
          </w:divBdr>
          <w:divsChild>
            <w:div w:id="1244605781">
              <w:marLeft w:val="0"/>
              <w:marRight w:val="0"/>
              <w:marTop w:val="100"/>
              <w:marBottom w:val="100"/>
              <w:divBdr>
                <w:top w:val="single" w:sz="2" w:space="0" w:color="D9D9E3"/>
                <w:left w:val="single" w:sz="2" w:space="0" w:color="D9D9E3"/>
                <w:bottom w:val="single" w:sz="2" w:space="0" w:color="D9D9E3"/>
                <w:right w:val="single" w:sz="2" w:space="0" w:color="D9D9E3"/>
              </w:divBdr>
              <w:divsChild>
                <w:div w:id="1380469844">
                  <w:marLeft w:val="0"/>
                  <w:marRight w:val="0"/>
                  <w:marTop w:val="0"/>
                  <w:marBottom w:val="0"/>
                  <w:divBdr>
                    <w:top w:val="single" w:sz="2" w:space="0" w:color="D9D9E3"/>
                    <w:left w:val="single" w:sz="2" w:space="0" w:color="D9D9E3"/>
                    <w:bottom w:val="single" w:sz="2" w:space="0" w:color="D9D9E3"/>
                    <w:right w:val="single" w:sz="2" w:space="0" w:color="D9D9E3"/>
                  </w:divBdr>
                  <w:divsChild>
                    <w:div w:id="1546137128">
                      <w:marLeft w:val="0"/>
                      <w:marRight w:val="0"/>
                      <w:marTop w:val="0"/>
                      <w:marBottom w:val="0"/>
                      <w:divBdr>
                        <w:top w:val="single" w:sz="2" w:space="0" w:color="D9D9E3"/>
                        <w:left w:val="single" w:sz="2" w:space="0" w:color="D9D9E3"/>
                        <w:bottom w:val="single" w:sz="2" w:space="0" w:color="D9D9E3"/>
                        <w:right w:val="single" w:sz="2" w:space="0" w:color="D9D9E3"/>
                      </w:divBdr>
                      <w:divsChild>
                        <w:div w:id="213659190">
                          <w:marLeft w:val="0"/>
                          <w:marRight w:val="0"/>
                          <w:marTop w:val="0"/>
                          <w:marBottom w:val="0"/>
                          <w:divBdr>
                            <w:top w:val="single" w:sz="2" w:space="0" w:color="D9D9E3"/>
                            <w:left w:val="single" w:sz="2" w:space="0" w:color="D9D9E3"/>
                            <w:bottom w:val="single" w:sz="2" w:space="0" w:color="D9D9E3"/>
                            <w:right w:val="single" w:sz="2" w:space="0" w:color="D9D9E3"/>
                          </w:divBdr>
                          <w:divsChild>
                            <w:div w:id="855386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64888011">
                      <w:marLeft w:val="0"/>
                      <w:marRight w:val="0"/>
                      <w:marTop w:val="0"/>
                      <w:marBottom w:val="0"/>
                      <w:divBdr>
                        <w:top w:val="single" w:sz="2" w:space="0" w:color="D9D9E3"/>
                        <w:left w:val="single" w:sz="2" w:space="0" w:color="D9D9E3"/>
                        <w:bottom w:val="single" w:sz="2" w:space="0" w:color="D9D9E3"/>
                        <w:right w:val="single" w:sz="2" w:space="0" w:color="D9D9E3"/>
                      </w:divBdr>
                      <w:divsChild>
                        <w:div w:id="924456482">
                          <w:marLeft w:val="0"/>
                          <w:marRight w:val="0"/>
                          <w:marTop w:val="0"/>
                          <w:marBottom w:val="0"/>
                          <w:divBdr>
                            <w:top w:val="single" w:sz="2" w:space="0" w:color="D9D9E3"/>
                            <w:left w:val="single" w:sz="2" w:space="0" w:color="D9D9E3"/>
                            <w:bottom w:val="single" w:sz="2" w:space="0" w:color="D9D9E3"/>
                            <w:right w:val="single" w:sz="2" w:space="0" w:color="D9D9E3"/>
                          </w:divBdr>
                          <w:divsChild>
                            <w:div w:id="1820488707">
                              <w:marLeft w:val="0"/>
                              <w:marRight w:val="0"/>
                              <w:marTop w:val="0"/>
                              <w:marBottom w:val="0"/>
                              <w:divBdr>
                                <w:top w:val="single" w:sz="2" w:space="0" w:color="D9D9E3"/>
                                <w:left w:val="single" w:sz="2" w:space="0" w:color="D9D9E3"/>
                                <w:bottom w:val="single" w:sz="2" w:space="0" w:color="D9D9E3"/>
                                <w:right w:val="single" w:sz="2" w:space="0" w:color="D9D9E3"/>
                              </w:divBdr>
                              <w:divsChild>
                                <w:div w:id="14319276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403450650">
          <w:marLeft w:val="0"/>
          <w:marRight w:val="0"/>
          <w:marTop w:val="0"/>
          <w:marBottom w:val="0"/>
          <w:divBdr>
            <w:top w:val="single" w:sz="2" w:space="0" w:color="auto"/>
            <w:left w:val="single" w:sz="2" w:space="0" w:color="auto"/>
            <w:bottom w:val="single" w:sz="6" w:space="0" w:color="auto"/>
            <w:right w:val="single" w:sz="2" w:space="0" w:color="auto"/>
          </w:divBdr>
          <w:divsChild>
            <w:div w:id="702057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31955594">
                  <w:marLeft w:val="0"/>
                  <w:marRight w:val="0"/>
                  <w:marTop w:val="0"/>
                  <w:marBottom w:val="0"/>
                  <w:divBdr>
                    <w:top w:val="single" w:sz="2" w:space="0" w:color="D9D9E3"/>
                    <w:left w:val="single" w:sz="2" w:space="0" w:color="D9D9E3"/>
                    <w:bottom w:val="single" w:sz="2" w:space="0" w:color="D9D9E3"/>
                    <w:right w:val="single" w:sz="2" w:space="0" w:color="D9D9E3"/>
                  </w:divBdr>
                  <w:divsChild>
                    <w:div w:id="823668515">
                      <w:marLeft w:val="0"/>
                      <w:marRight w:val="0"/>
                      <w:marTop w:val="0"/>
                      <w:marBottom w:val="0"/>
                      <w:divBdr>
                        <w:top w:val="single" w:sz="2" w:space="0" w:color="D9D9E3"/>
                        <w:left w:val="single" w:sz="2" w:space="0" w:color="D9D9E3"/>
                        <w:bottom w:val="single" w:sz="2" w:space="0" w:color="D9D9E3"/>
                        <w:right w:val="single" w:sz="2" w:space="0" w:color="D9D9E3"/>
                      </w:divBdr>
                      <w:divsChild>
                        <w:div w:id="1038554838">
                          <w:marLeft w:val="0"/>
                          <w:marRight w:val="0"/>
                          <w:marTop w:val="0"/>
                          <w:marBottom w:val="0"/>
                          <w:divBdr>
                            <w:top w:val="single" w:sz="2" w:space="0" w:color="D9D9E3"/>
                            <w:left w:val="single" w:sz="2" w:space="0" w:color="D9D9E3"/>
                            <w:bottom w:val="single" w:sz="2" w:space="0" w:color="D9D9E3"/>
                            <w:right w:val="single" w:sz="2" w:space="0" w:color="D9D9E3"/>
                          </w:divBdr>
                          <w:divsChild>
                            <w:div w:id="6578049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6781631">
                      <w:marLeft w:val="0"/>
                      <w:marRight w:val="0"/>
                      <w:marTop w:val="0"/>
                      <w:marBottom w:val="0"/>
                      <w:divBdr>
                        <w:top w:val="single" w:sz="2" w:space="0" w:color="D9D9E3"/>
                        <w:left w:val="single" w:sz="2" w:space="0" w:color="D9D9E3"/>
                        <w:bottom w:val="single" w:sz="2" w:space="0" w:color="D9D9E3"/>
                        <w:right w:val="single" w:sz="2" w:space="0" w:color="D9D9E3"/>
                      </w:divBdr>
                      <w:divsChild>
                        <w:div w:id="935750490">
                          <w:marLeft w:val="0"/>
                          <w:marRight w:val="0"/>
                          <w:marTop w:val="0"/>
                          <w:marBottom w:val="0"/>
                          <w:divBdr>
                            <w:top w:val="single" w:sz="2" w:space="0" w:color="D9D9E3"/>
                            <w:left w:val="single" w:sz="2" w:space="0" w:color="D9D9E3"/>
                            <w:bottom w:val="single" w:sz="2" w:space="0" w:color="D9D9E3"/>
                            <w:right w:val="single" w:sz="2" w:space="0" w:color="D9D9E3"/>
                          </w:divBdr>
                          <w:divsChild>
                            <w:div w:id="1596017938">
                              <w:marLeft w:val="0"/>
                              <w:marRight w:val="0"/>
                              <w:marTop w:val="0"/>
                              <w:marBottom w:val="0"/>
                              <w:divBdr>
                                <w:top w:val="single" w:sz="2" w:space="0" w:color="D9D9E3"/>
                                <w:left w:val="single" w:sz="2" w:space="0" w:color="D9D9E3"/>
                                <w:bottom w:val="single" w:sz="2" w:space="0" w:color="D9D9E3"/>
                                <w:right w:val="single" w:sz="2" w:space="0" w:color="D9D9E3"/>
                              </w:divBdr>
                              <w:divsChild>
                                <w:div w:id="15810584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07921336">
          <w:marLeft w:val="0"/>
          <w:marRight w:val="0"/>
          <w:marTop w:val="0"/>
          <w:marBottom w:val="0"/>
          <w:divBdr>
            <w:top w:val="single" w:sz="2" w:space="0" w:color="auto"/>
            <w:left w:val="single" w:sz="2" w:space="0" w:color="auto"/>
            <w:bottom w:val="single" w:sz="6" w:space="0" w:color="auto"/>
            <w:right w:val="single" w:sz="2" w:space="0" w:color="auto"/>
          </w:divBdr>
          <w:divsChild>
            <w:div w:id="221446308">
              <w:marLeft w:val="0"/>
              <w:marRight w:val="0"/>
              <w:marTop w:val="100"/>
              <w:marBottom w:val="100"/>
              <w:divBdr>
                <w:top w:val="single" w:sz="2" w:space="0" w:color="D9D9E3"/>
                <w:left w:val="single" w:sz="2" w:space="0" w:color="D9D9E3"/>
                <w:bottom w:val="single" w:sz="2" w:space="0" w:color="D9D9E3"/>
                <w:right w:val="single" w:sz="2" w:space="0" w:color="D9D9E3"/>
              </w:divBdr>
              <w:divsChild>
                <w:div w:id="1432168771">
                  <w:marLeft w:val="0"/>
                  <w:marRight w:val="0"/>
                  <w:marTop w:val="0"/>
                  <w:marBottom w:val="0"/>
                  <w:divBdr>
                    <w:top w:val="single" w:sz="2" w:space="0" w:color="D9D9E3"/>
                    <w:left w:val="single" w:sz="2" w:space="0" w:color="D9D9E3"/>
                    <w:bottom w:val="single" w:sz="2" w:space="0" w:color="D9D9E3"/>
                    <w:right w:val="single" w:sz="2" w:space="0" w:color="D9D9E3"/>
                  </w:divBdr>
                  <w:divsChild>
                    <w:div w:id="61416276">
                      <w:marLeft w:val="0"/>
                      <w:marRight w:val="0"/>
                      <w:marTop w:val="0"/>
                      <w:marBottom w:val="0"/>
                      <w:divBdr>
                        <w:top w:val="single" w:sz="2" w:space="0" w:color="D9D9E3"/>
                        <w:left w:val="single" w:sz="2" w:space="0" w:color="D9D9E3"/>
                        <w:bottom w:val="single" w:sz="2" w:space="0" w:color="D9D9E3"/>
                        <w:right w:val="single" w:sz="2" w:space="0" w:color="D9D9E3"/>
                      </w:divBdr>
                      <w:divsChild>
                        <w:div w:id="2143573525">
                          <w:marLeft w:val="0"/>
                          <w:marRight w:val="0"/>
                          <w:marTop w:val="0"/>
                          <w:marBottom w:val="0"/>
                          <w:divBdr>
                            <w:top w:val="single" w:sz="2" w:space="0" w:color="D9D9E3"/>
                            <w:left w:val="single" w:sz="2" w:space="0" w:color="D9D9E3"/>
                            <w:bottom w:val="single" w:sz="2" w:space="0" w:color="D9D9E3"/>
                            <w:right w:val="single" w:sz="2" w:space="0" w:color="D9D9E3"/>
                          </w:divBdr>
                          <w:divsChild>
                            <w:div w:id="102039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1624081">
                      <w:marLeft w:val="0"/>
                      <w:marRight w:val="0"/>
                      <w:marTop w:val="0"/>
                      <w:marBottom w:val="0"/>
                      <w:divBdr>
                        <w:top w:val="single" w:sz="2" w:space="0" w:color="D9D9E3"/>
                        <w:left w:val="single" w:sz="2" w:space="0" w:color="D9D9E3"/>
                        <w:bottom w:val="single" w:sz="2" w:space="0" w:color="D9D9E3"/>
                        <w:right w:val="single" w:sz="2" w:space="0" w:color="D9D9E3"/>
                      </w:divBdr>
                      <w:divsChild>
                        <w:div w:id="1332025747">
                          <w:marLeft w:val="0"/>
                          <w:marRight w:val="0"/>
                          <w:marTop w:val="0"/>
                          <w:marBottom w:val="0"/>
                          <w:divBdr>
                            <w:top w:val="single" w:sz="2" w:space="0" w:color="D9D9E3"/>
                            <w:left w:val="single" w:sz="2" w:space="0" w:color="D9D9E3"/>
                            <w:bottom w:val="single" w:sz="2" w:space="0" w:color="D9D9E3"/>
                            <w:right w:val="single" w:sz="2" w:space="0" w:color="D9D9E3"/>
                          </w:divBdr>
                          <w:divsChild>
                            <w:div w:id="473789657">
                              <w:marLeft w:val="0"/>
                              <w:marRight w:val="0"/>
                              <w:marTop w:val="0"/>
                              <w:marBottom w:val="0"/>
                              <w:divBdr>
                                <w:top w:val="single" w:sz="2" w:space="0" w:color="D9D9E3"/>
                                <w:left w:val="single" w:sz="2" w:space="0" w:color="D9D9E3"/>
                                <w:bottom w:val="single" w:sz="2" w:space="0" w:color="D9D9E3"/>
                                <w:right w:val="single" w:sz="2" w:space="0" w:color="D9D9E3"/>
                              </w:divBdr>
                              <w:divsChild>
                                <w:div w:id="1512600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15027849">
          <w:marLeft w:val="0"/>
          <w:marRight w:val="0"/>
          <w:marTop w:val="0"/>
          <w:marBottom w:val="0"/>
          <w:divBdr>
            <w:top w:val="single" w:sz="2" w:space="0" w:color="auto"/>
            <w:left w:val="single" w:sz="2" w:space="0" w:color="auto"/>
            <w:bottom w:val="single" w:sz="6" w:space="0" w:color="auto"/>
            <w:right w:val="single" w:sz="2" w:space="0" w:color="auto"/>
          </w:divBdr>
          <w:divsChild>
            <w:div w:id="83576242">
              <w:marLeft w:val="0"/>
              <w:marRight w:val="0"/>
              <w:marTop w:val="100"/>
              <w:marBottom w:val="100"/>
              <w:divBdr>
                <w:top w:val="single" w:sz="2" w:space="0" w:color="D9D9E3"/>
                <w:left w:val="single" w:sz="2" w:space="0" w:color="D9D9E3"/>
                <w:bottom w:val="single" w:sz="2" w:space="0" w:color="D9D9E3"/>
                <w:right w:val="single" w:sz="2" w:space="0" w:color="D9D9E3"/>
              </w:divBdr>
              <w:divsChild>
                <w:div w:id="903249712">
                  <w:marLeft w:val="0"/>
                  <w:marRight w:val="0"/>
                  <w:marTop w:val="0"/>
                  <w:marBottom w:val="0"/>
                  <w:divBdr>
                    <w:top w:val="single" w:sz="2" w:space="0" w:color="D9D9E3"/>
                    <w:left w:val="single" w:sz="2" w:space="0" w:color="D9D9E3"/>
                    <w:bottom w:val="single" w:sz="2" w:space="0" w:color="D9D9E3"/>
                    <w:right w:val="single" w:sz="2" w:space="0" w:color="D9D9E3"/>
                  </w:divBdr>
                  <w:divsChild>
                    <w:div w:id="1485314678">
                      <w:marLeft w:val="0"/>
                      <w:marRight w:val="0"/>
                      <w:marTop w:val="0"/>
                      <w:marBottom w:val="0"/>
                      <w:divBdr>
                        <w:top w:val="single" w:sz="2" w:space="0" w:color="D9D9E3"/>
                        <w:left w:val="single" w:sz="2" w:space="0" w:color="D9D9E3"/>
                        <w:bottom w:val="single" w:sz="2" w:space="0" w:color="D9D9E3"/>
                        <w:right w:val="single" w:sz="2" w:space="0" w:color="D9D9E3"/>
                      </w:divBdr>
                      <w:divsChild>
                        <w:div w:id="1954363575">
                          <w:marLeft w:val="0"/>
                          <w:marRight w:val="0"/>
                          <w:marTop w:val="0"/>
                          <w:marBottom w:val="0"/>
                          <w:divBdr>
                            <w:top w:val="single" w:sz="2" w:space="0" w:color="D9D9E3"/>
                            <w:left w:val="single" w:sz="2" w:space="0" w:color="D9D9E3"/>
                            <w:bottom w:val="single" w:sz="2" w:space="0" w:color="D9D9E3"/>
                            <w:right w:val="single" w:sz="2" w:space="0" w:color="D9D9E3"/>
                          </w:divBdr>
                          <w:divsChild>
                            <w:div w:id="1537040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61476999">
                      <w:marLeft w:val="0"/>
                      <w:marRight w:val="0"/>
                      <w:marTop w:val="0"/>
                      <w:marBottom w:val="0"/>
                      <w:divBdr>
                        <w:top w:val="single" w:sz="2" w:space="0" w:color="D9D9E3"/>
                        <w:left w:val="single" w:sz="2" w:space="0" w:color="D9D9E3"/>
                        <w:bottom w:val="single" w:sz="2" w:space="0" w:color="D9D9E3"/>
                        <w:right w:val="single" w:sz="2" w:space="0" w:color="D9D9E3"/>
                      </w:divBdr>
                      <w:divsChild>
                        <w:div w:id="2143619395">
                          <w:marLeft w:val="0"/>
                          <w:marRight w:val="0"/>
                          <w:marTop w:val="0"/>
                          <w:marBottom w:val="0"/>
                          <w:divBdr>
                            <w:top w:val="single" w:sz="2" w:space="0" w:color="D9D9E3"/>
                            <w:left w:val="single" w:sz="2" w:space="0" w:color="D9D9E3"/>
                            <w:bottom w:val="single" w:sz="2" w:space="0" w:color="D9D9E3"/>
                            <w:right w:val="single" w:sz="2" w:space="0" w:color="D9D9E3"/>
                          </w:divBdr>
                          <w:divsChild>
                            <w:div w:id="1995789678">
                              <w:marLeft w:val="0"/>
                              <w:marRight w:val="0"/>
                              <w:marTop w:val="0"/>
                              <w:marBottom w:val="0"/>
                              <w:divBdr>
                                <w:top w:val="single" w:sz="2" w:space="0" w:color="D9D9E3"/>
                                <w:left w:val="single" w:sz="2" w:space="0" w:color="D9D9E3"/>
                                <w:bottom w:val="single" w:sz="2" w:space="0" w:color="D9D9E3"/>
                                <w:right w:val="single" w:sz="2" w:space="0" w:color="D9D9E3"/>
                              </w:divBdr>
                              <w:divsChild>
                                <w:div w:id="7714326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59778629">
          <w:marLeft w:val="0"/>
          <w:marRight w:val="0"/>
          <w:marTop w:val="0"/>
          <w:marBottom w:val="0"/>
          <w:divBdr>
            <w:top w:val="single" w:sz="2" w:space="0" w:color="auto"/>
            <w:left w:val="single" w:sz="2" w:space="0" w:color="auto"/>
            <w:bottom w:val="single" w:sz="6" w:space="0" w:color="auto"/>
            <w:right w:val="single" w:sz="2" w:space="0" w:color="auto"/>
          </w:divBdr>
          <w:divsChild>
            <w:div w:id="132139041">
              <w:marLeft w:val="0"/>
              <w:marRight w:val="0"/>
              <w:marTop w:val="100"/>
              <w:marBottom w:val="100"/>
              <w:divBdr>
                <w:top w:val="single" w:sz="2" w:space="0" w:color="D9D9E3"/>
                <w:left w:val="single" w:sz="2" w:space="0" w:color="D9D9E3"/>
                <w:bottom w:val="single" w:sz="2" w:space="0" w:color="D9D9E3"/>
                <w:right w:val="single" w:sz="2" w:space="0" w:color="D9D9E3"/>
              </w:divBdr>
              <w:divsChild>
                <w:div w:id="674457581">
                  <w:marLeft w:val="0"/>
                  <w:marRight w:val="0"/>
                  <w:marTop w:val="0"/>
                  <w:marBottom w:val="0"/>
                  <w:divBdr>
                    <w:top w:val="single" w:sz="2" w:space="0" w:color="D9D9E3"/>
                    <w:left w:val="single" w:sz="2" w:space="0" w:color="D9D9E3"/>
                    <w:bottom w:val="single" w:sz="2" w:space="0" w:color="D9D9E3"/>
                    <w:right w:val="single" w:sz="2" w:space="0" w:color="D9D9E3"/>
                  </w:divBdr>
                  <w:divsChild>
                    <w:div w:id="1495224498">
                      <w:marLeft w:val="0"/>
                      <w:marRight w:val="0"/>
                      <w:marTop w:val="0"/>
                      <w:marBottom w:val="0"/>
                      <w:divBdr>
                        <w:top w:val="single" w:sz="2" w:space="0" w:color="D9D9E3"/>
                        <w:left w:val="single" w:sz="2" w:space="0" w:color="D9D9E3"/>
                        <w:bottom w:val="single" w:sz="2" w:space="0" w:color="D9D9E3"/>
                        <w:right w:val="single" w:sz="2" w:space="0" w:color="D9D9E3"/>
                      </w:divBdr>
                      <w:divsChild>
                        <w:div w:id="1668678645">
                          <w:marLeft w:val="0"/>
                          <w:marRight w:val="0"/>
                          <w:marTop w:val="0"/>
                          <w:marBottom w:val="0"/>
                          <w:divBdr>
                            <w:top w:val="single" w:sz="2" w:space="0" w:color="D9D9E3"/>
                            <w:left w:val="single" w:sz="2" w:space="0" w:color="D9D9E3"/>
                            <w:bottom w:val="single" w:sz="2" w:space="0" w:color="D9D9E3"/>
                            <w:right w:val="single" w:sz="2" w:space="0" w:color="D9D9E3"/>
                          </w:divBdr>
                          <w:divsChild>
                            <w:div w:id="359864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551909">
                      <w:marLeft w:val="0"/>
                      <w:marRight w:val="0"/>
                      <w:marTop w:val="0"/>
                      <w:marBottom w:val="0"/>
                      <w:divBdr>
                        <w:top w:val="single" w:sz="2" w:space="0" w:color="D9D9E3"/>
                        <w:left w:val="single" w:sz="2" w:space="0" w:color="D9D9E3"/>
                        <w:bottom w:val="single" w:sz="2" w:space="0" w:color="D9D9E3"/>
                        <w:right w:val="single" w:sz="2" w:space="0" w:color="D9D9E3"/>
                      </w:divBdr>
                      <w:divsChild>
                        <w:div w:id="1082065326">
                          <w:marLeft w:val="0"/>
                          <w:marRight w:val="0"/>
                          <w:marTop w:val="0"/>
                          <w:marBottom w:val="0"/>
                          <w:divBdr>
                            <w:top w:val="single" w:sz="2" w:space="0" w:color="D9D9E3"/>
                            <w:left w:val="single" w:sz="2" w:space="0" w:color="D9D9E3"/>
                            <w:bottom w:val="single" w:sz="2" w:space="0" w:color="D9D9E3"/>
                            <w:right w:val="single" w:sz="2" w:space="0" w:color="D9D9E3"/>
                          </w:divBdr>
                          <w:divsChild>
                            <w:div w:id="1951933671">
                              <w:marLeft w:val="0"/>
                              <w:marRight w:val="0"/>
                              <w:marTop w:val="0"/>
                              <w:marBottom w:val="0"/>
                              <w:divBdr>
                                <w:top w:val="single" w:sz="2" w:space="0" w:color="D9D9E3"/>
                                <w:left w:val="single" w:sz="2" w:space="0" w:color="D9D9E3"/>
                                <w:bottom w:val="single" w:sz="2" w:space="0" w:color="D9D9E3"/>
                                <w:right w:val="single" w:sz="2" w:space="0" w:color="D9D9E3"/>
                              </w:divBdr>
                              <w:divsChild>
                                <w:div w:id="12470351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7384370">
      <w:bodyDiv w:val="1"/>
      <w:marLeft w:val="0"/>
      <w:marRight w:val="0"/>
      <w:marTop w:val="0"/>
      <w:marBottom w:val="0"/>
      <w:divBdr>
        <w:top w:val="none" w:sz="0" w:space="0" w:color="auto"/>
        <w:left w:val="none" w:sz="0" w:space="0" w:color="auto"/>
        <w:bottom w:val="none" w:sz="0" w:space="0" w:color="auto"/>
        <w:right w:val="none" w:sz="0" w:space="0" w:color="auto"/>
      </w:divBdr>
    </w:div>
    <w:div w:id="749546705">
      <w:bodyDiv w:val="1"/>
      <w:marLeft w:val="0"/>
      <w:marRight w:val="0"/>
      <w:marTop w:val="0"/>
      <w:marBottom w:val="0"/>
      <w:divBdr>
        <w:top w:val="none" w:sz="0" w:space="0" w:color="auto"/>
        <w:left w:val="none" w:sz="0" w:space="0" w:color="auto"/>
        <w:bottom w:val="none" w:sz="0" w:space="0" w:color="auto"/>
        <w:right w:val="none" w:sz="0" w:space="0" w:color="auto"/>
      </w:divBdr>
    </w:div>
    <w:div w:id="751388151">
      <w:bodyDiv w:val="1"/>
      <w:marLeft w:val="0"/>
      <w:marRight w:val="0"/>
      <w:marTop w:val="0"/>
      <w:marBottom w:val="0"/>
      <w:divBdr>
        <w:top w:val="none" w:sz="0" w:space="0" w:color="auto"/>
        <w:left w:val="none" w:sz="0" w:space="0" w:color="auto"/>
        <w:bottom w:val="none" w:sz="0" w:space="0" w:color="auto"/>
        <w:right w:val="none" w:sz="0" w:space="0" w:color="auto"/>
      </w:divBdr>
    </w:div>
    <w:div w:id="752895922">
      <w:bodyDiv w:val="1"/>
      <w:marLeft w:val="0"/>
      <w:marRight w:val="0"/>
      <w:marTop w:val="0"/>
      <w:marBottom w:val="0"/>
      <w:divBdr>
        <w:top w:val="none" w:sz="0" w:space="0" w:color="auto"/>
        <w:left w:val="none" w:sz="0" w:space="0" w:color="auto"/>
        <w:bottom w:val="none" w:sz="0" w:space="0" w:color="auto"/>
        <w:right w:val="none" w:sz="0" w:space="0" w:color="auto"/>
      </w:divBdr>
    </w:div>
    <w:div w:id="753165214">
      <w:bodyDiv w:val="1"/>
      <w:marLeft w:val="0"/>
      <w:marRight w:val="0"/>
      <w:marTop w:val="0"/>
      <w:marBottom w:val="0"/>
      <w:divBdr>
        <w:top w:val="none" w:sz="0" w:space="0" w:color="auto"/>
        <w:left w:val="none" w:sz="0" w:space="0" w:color="auto"/>
        <w:bottom w:val="none" w:sz="0" w:space="0" w:color="auto"/>
        <w:right w:val="none" w:sz="0" w:space="0" w:color="auto"/>
      </w:divBdr>
    </w:div>
    <w:div w:id="754088771">
      <w:bodyDiv w:val="1"/>
      <w:marLeft w:val="0"/>
      <w:marRight w:val="0"/>
      <w:marTop w:val="0"/>
      <w:marBottom w:val="0"/>
      <w:divBdr>
        <w:top w:val="none" w:sz="0" w:space="0" w:color="auto"/>
        <w:left w:val="none" w:sz="0" w:space="0" w:color="auto"/>
        <w:bottom w:val="none" w:sz="0" w:space="0" w:color="auto"/>
        <w:right w:val="none" w:sz="0" w:space="0" w:color="auto"/>
      </w:divBdr>
    </w:div>
    <w:div w:id="758214819">
      <w:bodyDiv w:val="1"/>
      <w:marLeft w:val="0"/>
      <w:marRight w:val="0"/>
      <w:marTop w:val="0"/>
      <w:marBottom w:val="0"/>
      <w:divBdr>
        <w:top w:val="none" w:sz="0" w:space="0" w:color="auto"/>
        <w:left w:val="none" w:sz="0" w:space="0" w:color="auto"/>
        <w:bottom w:val="none" w:sz="0" w:space="0" w:color="auto"/>
        <w:right w:val="none" w:sz="0" w:space="0" w:color="auto"/>
      </w:divBdr>
    </w:div>
    <w:div w:id="762531016">
      <w:bodyDiv w:val="1"/>
      <w:marLeft w:val="0"/>
      <w:marRight w:val="0"/>
      <w:marTop w:val="0"/>
      <w:marBottom w:val="0"/>
      <w:divBdr>
        <w:top w:val="none" w:sz="0" w:space="0" w:color="auto"/>
        <w:left w:val="none" w:sz="0" w:space="0" w:color="auto"/>
        <w:bottom w:val="none" w:sz="0" w:space="0" w:color="auto"/>
        <w:right w:val="none" w:sz="0" w:space="0" w:color="auto"/>
      </w:divBdr>
    </w:div>
    <w:div w:id="762536663">
      <w:bodyDiv w:val="1"/>
      <w:marLeft w:val="0"/>
      <w:marRight w:val="0"/>
      <w:marTop w:val="0"/>
      <w:marBottom w:val="0"/>
      <w:divBdr>
        <w:top w:val="none" w:sz="0" w:space="0" w:color="auto"/>
        <w:left w:val="none" w:sz="0" w:space="0" w:color="auto"/>
        <w:bottom w:val="none" w:sz="0" w:space="0" w:color="auto"/>
        <w:right w:val="none" w:sz="0" w:space="0" w:color="auto"/>
      </w:divBdr>
    </w:div>
    <w:div w:id="762579170">
      <w:bodyDiv w:val="1"/>
      <w:marLeft w:val="0"/>
      <w:marRight w:val="0"/>
      <w:marTop w:val="0"/>
      <w:marBottom w:val="0"/>
      <w:divBdr>
        <w:top w:val="none" w:sz="0" w:space="0" w:color="auto"/>
        <w:left w:val="none" w:sz="0" w:space="0" w:color="auto"/>
        <w:bottom w:val="none" w:sz="0" w:space="0" w:color="auto"/>
        <w:right w:val="none" w:sz="0" w:space="0" w:color="auto"/>
      </w:divBdr>
    </w:div>
    <w:div w:id="763109364">
      <w:bodyDiv w:val="1"/>
      <w:marLeft w:val="0"/>
      <w:marRight w:val="0"/>
      <w:marTop w:val="0"/>
      <w:marBottom w:val="0"/>
      <w:divBdr>
        <w:top w:val="none" w:sz="0" w:space="0" w:color="auto"/>
        <w:left w:val="none" w:sz="0" w:space="0" w:color="auto"/>
        <w:bottom w:val="none" w:sz="0" w:space="0" w:color="auto"/>
        <w:right w:val="none" w:sz="0" w:space="0" w:color="auto"/>
      </w:divBdr>
    </w:div>
    <w:div w:id="766538145">
      <w:bodyDiv w:val="1"/>
      <w:marLeft w:val="0"/>
      <w:marRight w:val="0"/>
      <w:marTop w:val="0"/>
      <w:marBottom w:val="0"/>
      <w:divBdr>
        <w:top w:val="none" w:sz="0" w:space="0" w:color="auto"/>
        <w:left w:val="none" w:sz="0" w:space="0" w:color="auto"/>
        <w:bottom w:val="none" w:sz="0" w:space="0" w:color="auto"/>
        <w:right w:val="none" w:sz="0" w:space="0" w:color="auto"/>
      </w:divBdr>
    </w:div>
    <w:div w:id="767777158">
      <w:bodyDiv w:val="1"/>
      <w:marLeft w:val="0"/>
      <w:marRight w:val="0"/>
      <w:marTop w:val="0"/>
      <w:marBottom w:val="0"/>
      <w:divBdr>
        <w:top w:val="none" w:sz="0" w:space="0" w:color="auto"/>
        <w:left w:val="none" w:sz="0" w:space="0" w:color="auto"/>
        <w:bottom w:val="none" w:sz="0" w:space="0" w:color="auto"/>
        <w:right w:val="none" w:sz="0" w:space="0" w:color="auto"/>
      </w:divBdr>
    </w:div>
    <w:div w:id="770010995">
      <w:bodyDiv w:val="1"/>
      <w:marLeft w:val="0"/>
      <w:marRight w:val="0"/>
      <w:marTop w:val="0"/>
      <w:marBottom w:val="0"/>
      <w:divBdr>
        <w:top w:val="none" w:sz="0" w:space="0" w:color="auto"/>
        <w:left w:val="none" w:sz="0" w:space="0" w:color="auto"/>
        <w:bottom w:val="none" w:sz="0" w:space="0" w:color="auto"/>
        <w:right w:val="none" w:sz="0" w:space="0" w:color="auto"/>
      </w:divBdr>
    </w:div>
    <w:div w:id="770707328">
      <w:bodyDiv w:val="1"/>
      <w:marLeft w:val="0"/>
      <w:marRight w:val="0"/>
      <w:marTop w:val="0"/>
      <w:marBottom w:val="0"/>
      <w:divBdr>
        <w:top w:val="none" w:sz="0" w:space="0" w:color="auto"/>
        <w:left w:val="none" w:sz="0" w:space="0" w:color="auto"/>
        <w:bottom w:val="none" w:sz="0" w:space="0" w:color="auto"/>
        <w:right w:val="none" w:sz="0" w:space="0" w:color="auto"/>
      </w:divBdr>
    </w:div>
    <w:div w:id="773090027">
      <w:bodyDiv w:val="1"/>
      <w:marLeft w:val="0"/>
      <w:marRight w:val="0"/>
      <w:marTop w:val="0"/>
      <w:marBottom w:val="0"/>
      <w:divBdr>
        <w:top w:val="none" w:sz="0" w:space="0" w:color="auto"/>
        <w:left w:val="none" w:sz="0" w:space="0" w:color="auto"/>
        <w:bottom w:val="none" w:sz="0" w:space="0" w:color="auto"/>
        <w:right w:val="none" w:sz="0" w:space="0" w:color="auto"/>
      </w:divBdr>
    </w:div>
    <w:div w:id="773674589">
      <w:bodyDiv w:val="1"/>
      <w:marLeft w:val="0"/>
      <w:marRight w:val="0"/>
      <w:marTop w:val="0"/>
      <w:marBottom w:val="0"/>
      <w:divBdr>
        <w:top w:val="none" w:sz="0" w:space="0" w:color="auto"/>
        <w:left w:val="none" w:sz="0" w:space="0" w:color="auto"/>
        <w:bottom w:val="none" w:sz="0" w:space="0" w:color="auto"/>
        <w:right w:val="none" w:sz="0" w:space="0" w:color="auto"/>
      </w:divBdr>
    </w:div>
    <w:div w:id="776218482">
      <w:bodyDiv w:val="1"/>
      <w:marLeft w:val="0"/>
      <w:marRight w:val="0"/>
      <w:marTop w:val="0"/>
      <w:marBottom w:val="0"/>
      <w:divBdr>
        <w:top w:val="none" w:sz="0" w:space="0" w:color="auto"/>
        <w:left w:val="none" w:sz="0" w:space="0" w:color="auto"/>
        <w:bottom w:val="none" w:sz="0" w:space="0" w:color="auto"/>
        <w:right w:val="none" w:sz="0" w:space="0" w:color="auto"/>
      </w:divBdr>
    </w:div>
    <w:div w:id="776751856">
      <w:bodyDiv w:val="1"/>
      <w:marLeft w:val="0"/>
      <w:marRight w:val="0"/>
      <w:marTop w:val="0"/>
      <w:marBottom w:val="0"/>
      <w:divBdr>
        <w:top w:val="none" w:sz="0" w:space="0" w:color="auto"/>
        <w:left w:val="none" w:sz="0" w:space="0" w:color="auto"/>
        <w:bottom w:val="none" w:sz="0" w:space="0" w:color="auto"/>
        <w:right w:val="none" w:sz="0" w:space="0" w:color="auto"/>
      </w:divBdr>
      <w:divsChild>
        <w:div w:id="774060397">
          <w:marLeft w:val="0"/>
          <w:marRight w:val="0"/>
          <w:marTop w:val="0"/>
          <w:marBottom w:val="0"/>
          <w:divBdr>
            <w:top w:val="single" w:sz="2" w:space="0" w:color="D9D9E3"/>
            <w:left w:val="single" w:sz="2" w:space="0" w:color="D9D9E3"/>
            <w:bottom w:val="single" w:sz="2" w:space="0" w:color="D9D9E3"/>
            <w:right w:val="single" w:sz="2" w:space="0" w:color="D9D9E3"/>
          </w:divBdr>
          <w:divsChild>
            <w:div w:id="572590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6131713">
          <w:marLeft w:val="0"/>
          <w:marRight w:val="0"/>
          <w:marTop w:val="0"/>
          <w:marBottom w:val="0"/>
          <w:divBdr>
            <w:top w:val="single" w:sz="2" w:space="0" w:color="D9D9E3"/>
            <w:left w:val="single" w:sz="2" w:space="0" w:color="D9D9E3"/>
            <w:bottom w:val="single" w:sz="2" w:space="0" w:color="D9D9E3"/>
            <w:right w:val="single" w:sz="2" w:space="0" w:color="D9D9E3"/>
          </w:divBdr>
          <w:divsChild>
            <w:div w:id="978220150">
              <w:marLeft w:val="0"/>
              <w:marRight w:val="0"/>
              <w:marTop w:val="0"/>
              <w:marBottom w:val="0"/>
              <w:divBdr>
                <w:top w:val="single" w:sz="2" w:space="0" w:color="D9D9E3"/>
                <w:left w:val="single" w:sz="2" w:space="0" w:color="D9D9E3"/>
                <w:bottom w:val="single" w:sz="2" w:space="0" w:color="D9D9E3"/>
                <w:right w:val="single" w:sz="2" w:space="0" w:color="D9D9E3"/>
              </w:divBdr>
              <w:divsChild>
                <w:div w:id="1527135311">
                  <w:marLeft w:val="0"/>
                  <w:marRight w:val="0"/>
                  <w:marTop w:val="0"/>
                  <w:marBottom w:val="0"/>
                  <w:divBdr>
                    <w:top w:val="single" w:sz="2" w:space="0" w:color="D9D9E3"/>
                    <w:left w:val="single" w:sz="2" w:space="0" w:color="D9D9E3"/>
                    <w:bottom w:val="single" w:sz="2" w:space="0" w:color="D9D9E3"/>
                    <w:right w:val="single" w:sz="2" w:space="0" w:color="D9D9E3"/>
                  </w:divBdr>
                  <w:divsChild>
                    <w:div w:id="6897670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78180685">
      <w:bodyDiv w:val="1"/>
      <w:marLeft w:val="0"/>
      <w:marRight w:val="0"/>
      <w:marTop w:val="0"/>
      <w:marBottom w:val="0"/>
      <w:divBdr>
        <w:top w:val="none" w:sz="0" w:space="0" w:color="auto"/>
        <w:left w:val="none" w:sz="0" w:space="0" w:color="auto"/>
        <w:bottom w:val="none" w:sz="0" w:space="0" w:color="auto"/>
        <w:right w:val="none" w:sz="0" w:space="0" w:color="auto"/>
      </w:divBdr>
    </w:div>
    <w:div w:id="778571929">
      <w:bodyDiv w:val="1"/>
      <w:marLeft w:val="0"/>
      <w:marRight w:val="0"/>
      <w:marTop w:val="0"/>
      <w:marBottom w:val="0"/>
      <w:divBdr>
        <w:top w:val="none" w:sz="0" w:space="0" w:color="auto"/>
        <w:left w:val="none" w:sz="0" w:space="0" w:color="auto"/>
        <w:bottom w:val="none" w:sz="0" w:space="0" w:color="auto"/>
        <w:right w:val="none" w:sz="0" w:space="0" w:color="auto"/>
      </w:divBdr>
    </w:div>
    <w:div w:id="779496880">
      <w:bodyDiv w:val="1"/>
      <w:marLeft w:val="0"/>
      <w:marRight w:val="0"/>
      <w:marTop w:val="0"/>
      <w:marBottom w:val="0"/>
      <w:divBdr>
        <w:top w:val="none" w:sz="0" w:space="0" w:color="auto"/>
        <w:left w:val="none" w:sz="0" w:space="0" w:color="auto"/>
        <w:bottom w:val="none" w:sz="0" w:space="0" w:color="auto"/>
        <w:right w:val="none" w:sz="0" w:space="0" w:color="auto"/>
      </w:divBdr>
    </w:div>
    <w:div w:id="780613541">
      <w:bodyDiv w:val="1"/>
      <w:marLeft w:val="0"/>
      <w:marRight w:val="0"/>
      <w:marTop w:val="0"/>
      <w:marBottom w:val="0"/>
      <w:divBdr>
        <w:top w:val="none" w:sz="0" w:space="0" w:color="auto"/>
        <w:left w:val="none" w:sz="0" w:space="0" w:color="auto"/>
        <w:bottom w:val="none" w:sz="0" w:space="0" w:color="auto"/>
        <w:right w:val="none" w:sz="0" w:space="0" w:color="auto"/>
      </w:divBdr>
    </w:div>
    <w:div w:id="785738129">
      <w:bodyDiv w:val="1"/>
      <w:marLeft w:val="0"/>
      <w:marRight w:val="0"/>
      <w:marTop w:val="0"/>
      <w:marBottom w:val="0"/>
      <w:divBdr>
        <w:top w:val="none" w:sz="0" w:space="0" w:color="auto"/>
        <w:left w:val="none" w:sz="0" w:space="0" w:color="auto"/>
        <w:bottom w:val="none" w:sz="0" w:space="0" w:color="auto"/>
        <w:right w:val="none" w:sz="0" w:space="0" w:color="auto"/>
      </w:divBdr>
    </w:div>
    <w:div w:id="786581619">
      <w:bodyDiv w:val="1"/>
      <w:marLeft w:val="0"/>
      <w:marRight w:val="0"/>
      <w:marTop w:val="0"/>
      <w:marBottom w:val="0"/>
      <w:divBdr>
        <w:top w:val="none" w:sz="0" w:space="0" w:color="auto"/>
        <w:left w:val="none" w:sz="0" w:space="0" w:color="auto"/>
        <w:bottom w:val="none" w:sz="0" w:space="0" w:color="auto"/>
        <w:right w:val="none" w:sz="0" w:space="0" w:color="auto"/>
      </w:divBdr>
    </w:div>
    <w:div w:id="788815365">
      <w:bodyDiv w:val="1"/>
      <w:marLeft w:val="0"/>
      <w:marRight w:val="0"/>
      <w:marTop w:val="0"/>
      <w:marBottom w:val="0"/>
      <w:divBdr>
        <w:top w:val="none" w:sz="0" w:space="0" w:color="auto"/>
        <w:left w:val="none" w:sz="0" w:space="0" w:color="auto"/>
        <w:bottom w:val="none" w:sz="0" w:space="0" w:color="auto"/>
        <w:right w:val="none" w:sz="0" w:space="0" w:color="auto"/>
      </w:divBdr>
    </w:div>
    <w:div w:id="788858664">
      <w:bodyDiv w:val="1"/>
      <w:marLeft w:val="0"/>
      <w:marRight w:val="0"/>
      <w:marTop w:val="0"/>
      <w:marBottom w:val="0"/>
      <w:divBdr>
        <w:top w:val="none" w:sz="0" w:space="0" w:color="auto"/>
        <w:left w:val="none" w:sz="0" w:space="0" w:color="auto"/>
        <w:bottom w:val="none" w:sz="0" w:space="0" w:color="auto"/>
        <w:right w:val="none" w:sz="0" w:space="0" w:color="auto"/>
      </w:divBdr>
    </w:div>
    <w:div w:id="789275567">
      <w:bodyDiv w:val="1"/>
      <w:marLeft w:val="0"/>
      <w:marRight w:val="0"/>
      <w:marTop w:val="0"/>
      <w:marBottom w:val="0"/>
      <w:divBdr>
        <w:top w:val="none" w:sz="0" w:space="0" w:color="auto"/>
        <w:left w:val="none" w:sz="0" w:space="0" w:color="auto"/>
        <w:bottom w:val="none" w:sz="0" w:space="0" w:color="auto"/>
        <w:right w:val="none" w:sz="0" w:space="0" w:color="auto"/>
      </w:divBdr>
    </w:div>
    <w:div w:id="790128741">
      <w:bodyDiv w:val="1"/>
      <w:marLeft w:val="0"/>
      <w:marRight w:val="0"/>
      <w:marTop w:val="0"/>
      <w:marBottom w:val="0"/>
      <w:divBdr>
        <w:top w:val="none" w:sz="0" w:space="0" w:color="auto"/>
        <w:left w:val="none" w:sz="0" w:space="0" w:color="auto"/>
        <w:bottom w:val="none" w:sz="0" w:space="0" w:color="auto"/>
        <w:right w:val="none" w:sz="0" w:space="0" w:color="auto"/>
      </w:divBdr>
    </w:div>
    <w:div w:id="794370204">
      <w:bodyDiv w:val="1"/>
      <w:marLeft w:val="0"/>
      <w:marRight w:val="0"/>
      <w:marTop w:val="0"/>
      <w:marBottom w:val="0"/>
      <w:divBdr>
        <w:top w:val="none" w:sz="0" w:space="0" w:color="auto"/>
        <w:left w:val="none" w:sz="0" w:space="0" w:color="auto"/>
        <w:bottom w:val="none" w:sz="0" w:space="0" w:color="auto"/>
        <w:right w:val="none" w:sz="0" w:space="0" w:color="auto"/>
      </w:divBdr>
    </w:div>
    <w:div w:id="796489947">
      <w:bodyDiv w:val="1"/>
      <w:marLeft w:val="0"/>
      <w:marRight w:val="0"/>
      <w:marTop w:val="0"/>
      <w:marBottom w:val="0"/>
      <w:divBdr>
        <w:top w:val="none" w:sz="0" w:space="0" w:color="auto"/>
        <w:left w:val="none" w:sz="0" w:space="0" w:color="auto"/>
        <w:bottom w:val="none" w:sz="0" w:space="0" w:color="auto"/>
        <w:right w:val="none" w:sz="0" w:space="0" w:color="auto"/>
      </w:divBdr>
    </w:div>
    <w:div w:id="796877101">
      <w:bodyDiv w:val="1"/>
      <w:marLeft w:val="0"/>
      <w:marRight w:val="0"/>
      <w:marTop w:val="0"/>
      <w:marBottom w:val="0"/>
      <w:divBdr>
        <w:top w:val="none" w:sz="0" w:space="0" w:color="auto"/>
        <w:left w:val="none" w:sz="0" w:space="0" w:color="auto"/>
        <w:bottom w:val="none" w:sz="0" w:space="0" w:color="auto"/>
        <w:right w:val="none" w:sz="0" w:space="0" w:color="auto"/>
      </w:divBdr>
    </w:div>
    <w:div w:id="798650638">
      <w:bodyDiv w:val="1"/>
      <w:marLeft w:val="0"/>
      <w:marRight w:val="0"/>
      <w:marTop w:val="0"/>
      <w:marBottom w:val="0"/>
      <w:divBdr>
        <w:top w:val="none" w:sz="0" w:space="0" w:color="auto"/>
        <w:left w:val="none" w:sz="0" w:space="0" w:color="auto"/>
        <w:bottom w:val="none" w:sz="0" w:space="0" w:color="auto"/>
        <w:right w:val="none" w:sz="0" w:space="0" w:color="auto"/>
      </w:divBdr>
    </w:div>
    <w:div w:id="799760037">
      <w:bodyDiv w:val="1"/>
      <w:marLeft w:val="0"/>
      <w:marRight w:val="0"/>
      <w:marTop w:val="0"/>
      <w:marBottom w:val="0"/>
      <w:divBdr>
        <w:top w:val="none" w:sz="0" w:space="0" w:color="auto"/>
        <w:left w:val="none" w:sz="0" w:space="0" w:color="auto"/>
        <w:bottom w:val="none" w:sz="0" w:space="0" w:color="auto"/>
        <w:right w:val="none" w:sz="0" w:space="0" w:color="auto"/>
      </w:divBdr>
    </w:div>
    <w:div w:id="799807660">
      <w:bodyDiv w:val="1"/>
      <w:marLeft w:val="0"/>
      <w:marRight w:val="0"/>
      <w:marTop w:val="0"/>
      <w:marBottom w:val="0"/>
      <w:divBdr>
        <w:top w:val="none" w:sz="0" w:space="0" w:color="auto"/>
        <w:left w:val="none" w:sz="0" w:space="0" w:color="auto"/>
        <w:bottom w:val="none" w:sz="0" w:space="0" w:color="auto"/>
        <w:right w:val="none" w:sz="0" w:space="0" w:color="auto"/>
      </w:divBdr>
    </w:div>
    <w:div w:id="804201396">
      <w:bodyDiv w:val="1"/>
      <w:marLeft w:val="0"/>
      <w:marRight w:val="0"/>
      <w:marTop w:val="0"/>
      <w:marBottom w:val="0"/>
      <w:divBdr>
        <w:top w:val="none" w:sz="0" w:space="0" w:color="auto"/>
        <w:left w:val="none" w:sz="0" w:space="0" w:color="auto"/>
        <w:bottom w:val="none" w:sz="0" w:space="0" w:color="auto"/>
        <w:right w:val="none" w:sz="0" w:space="0" w:color="auto"/>
      </w:divBdr>
    </w:div>
    <w:div w:id="805246469">
      <w:bodyDiv w:val="1"/>
      <w:marLeft w:val="0"/>
      <w:marRight w:val="0"/>
      <w:marTop w:val="0"/>
      <w:marBottom w:val="0"/>
      <w:divBdr>
        <w:top w:val="none" w:sz="0" w:space="0" w:color="auto"/>
        <w:left w:val="none" w:sz="0" w:space="0" w:color="auto"/>
        <w:bottom w:val="none" w:sz="0" w:space="0" w:color="auto"/>
        <w:right w:val="none" w:sz="0" w:space="0" w:color="auto"/>
      </w:divBdr>
    </w:div>
    <w:div w:id="808938965">
      <w:bodyDiv w:val="1"/>
      <w:marLeft w:val="0"/>
      <w:marRight w:val="0"/>
      <w:marTop w:val="0"/>
      <w:marBottom w:val="0"/>
      <w:divBdr>
        <w:top w:val="none" w:sz="0" w:space="0" w:color="auto"/>
        <w:left w:val="none" w:sz="0" w:space="0" w:color="auto"/>
        <w:bottom w:val="none" w:sz="0" w:space="0" w:color="auto"/>
        <w:right w:val="none" w:sz="0" w:space="0" w:color="auto"/>
      </w:divBdr>
    </w:div>
    <w:div w:id="808984098">
      <w:bodyDiv w:val="1"/>
      <w:marLeft w:val="0"/>
      <w:marRight w:val="0"/>
      <w:marTop w:val="0"/>
      <w:marBottom w:val="0"/>
      <w:divBdr>
        <w:top w:val="none" w:sz="0" w:space="0" w:color="auto"/>
        <w:left w:val="none" w:sz="0" w:space="0" w:color="auto"/>
        <w:bottom w:val="none" w:sz="0" w:space="0" w:color="auto"/>
        <w:right w:val="none" w:sz="0" w:space="0" w:color="auto"/>
      </w:divBdr>
    </w:div>
    <w:div w:id="809975960">
      <w:bodyDiv w:val="1"/>
      <w:marLeft w:val="0"/>
      <w:marRight w:val="0"/>
      <w:marTop w:val="0"/>
      <w:marBottom w:val="0"/>
      <w:divBdr>
        <w:top w:val="none" w:sz="0" w:space="0" w:color="auto"/>
        <w:left w:val="none" w:sz="0" w:space="0" w:color="auto"/>
        <w:bottom w:val="none" w:sz="0" w:space="0" w:color="auto"/>
        <w:right w:val="none" w:sz="0" w:space="0" w:color="auto"/>
      </w:divBdr>
    </w:div>
    <w:div w:id="809977443">
      <w:bodyDiv w:val="1"/>
      <w:marLeft w:val="0"/>
      <w:marRight w:val="0"/>
      <w:marTop w:val="0"/>
      <w:marBottom w:val="0"/>
      <w:divBdr>
        <w:top w:val="none" w:sz="0" w:space="0" w:color="auto"/>
        <w:left w:val="none" w:sz="0" w:space="0" w:color="auto"/>
        <w:bottom w:val="none" w:sz="0" w:space="0" w:color="auto"/>
        <w:right w:val="none" w:sz="0" w:space="0" w:color="auto"/>
      </w:divBdr>
    </w:div>
    <w:div w:id="817498623">
      <w:bodyDiv w:val="1"/>
      <w:marLeft w:val="0"/>
      <w:marRight w:val="0"/>
      <w:marTop w:val="0"/>
      <w:marBottom w:val="0"/>
      <w:divBdr>
        <w:top w:val="none" w:sz="0" w:space="0" w:color="auto"/>
        <w:left w:val="none" w:sz="0" w:space="0" w:color="auto"/>
        <w:bottom w:val="none" w:sz="0" w:space="0" w:color="auto"/>
        <w:right w:val="none" w:sz="0" w:space="0" w:color="auto"/>
      </w:divBdr>
    </w:div>
    <w:div w:id="822507719">
      <w:bodyDiv w:val="1"/>
      <w:marLeft w:val="0"/>
      <w:marRight w:val="0"/>
      <w:marTop w:val="0"/>
      <w:marBottom w:val="0"/>
      <w:divBdr>
        <w:top w:val="none" w:sz="0" w:space="0" w:color="auto"/>
        <w:left w:val="none" w:sz="0" w:space="0" w:color="auto"/>
        <w:bottom w:val="none" w:sz="0" w:space="0" w:color="auto"/>
        <w:right w:val="none" w:sz="0" w:space="0" w:color="auto"/>
      </w:divBdr>
    </w:div>
    <w:div w:id="822621670">
      <w:bodyDiv w:val="1"/>
      <w:marLeft w:val="0"/>
      <w:marRight w:val="0"/>
      <w:marTop w:val="0"/>
      <w:marBottom w:val="0"/>
      <w:divBdr>
        <w:top w:val="none" w:sz="0" w:space="0" w:color="auto"/>
        <w:left w:val="none" w:sz="0" w:space="0" w:color="auto"/>
        <w:bottom w:val="none" w:sz="0" w:space="0" w:color="auto"/>
        <w:right w:val="none" w:sz="0" w:space="0" w:color="auto"/>
      </w:divBdr>
    </w:div>
    <w:div w:id="824517017">
      <w:bodyDiv w:val="1"/>
      <w:marLeft w:val="0"/>
      <w:marRight w:val="0"/>
      <w:marTop w:val="0"/>
      <w:marBottom w:val="0"/>
      <w:divBdr>
        <w:top w:val="none" w:sz="0" w:space="0" w:color="auto"/>
        <w:left w:val="none" w:sz="0" w:space="0" w:color="auto"/>
        <w:bottom w:val="none" w:sz="0" w:space="0" w:color="auto"/>
        <w:right w:val="none" w:sz="0" w:space="0" w:color="auto"/>
      </w:divBdr>
    </w:div>
    <w:div w:id="824860126">
      <w:bodyDiv w:val="1"/>
      <w:marLeft w:val="0"/>
      <w:marRight w:val="0"/>
      <w:marTop w:val="0"/>
      <w:marBottom w:val="0"/>
      <w:divBdr>
        <w:top w:val="none" w:sz="0" w:space="0" w:color="auto"/>
        <w:left w:val="none" w:sz="0" w:space="0" w:color="auto"/>
        <w:bottom w:val="none" w:sz="0" w:space="0" w:color="auto"/>
        <w:right w:val="none" w:sz="0" w:space="0" w:color="auto"/>
      </w:divBdr>
    </w:div>
    <w:div w:id="828252961">
      <w:bodyDiv w:val="1"/>
      <w:marLeft w:val="0"/>
      <w:marRight w:val="0"/>
      <w:marTop w:val="0"/>
      <w:marBottom w:val="0"/>
      <w:divBdr>
        <w:top w:val="none" w:sz="0" w:space="0" w:color="auto"/>
        <w:left w:val="none" w:sz="0" w:space="0" w:color="auto"/>
        <w:bottom w:val="none" w:sz="0" w:space="0" w:color="auto"/>
        <w:right w:val="none" w:sz="0" w:space="0" w:color="auto"/>
      </w:divBdr>
    </w:div>
    <w:div w:id="828865043">
      <w:bodyDiv w:val="1"/>
      <w:marLeft w:val="0"/>
      <w:marRight w:val="0"/>
      <w:marTop w:val="0"/>
      <w:marBottom w:val="0"/>
      <w:divBdr>
        <w:top w:val="none" w:sz="0" w:space="0" w:color="auto"/>
        <w:left w:val="none" w:sz="0" w:space="0" w:color="auto"/>
        <w:bottom w:val="none" w:sz="0" w:space="0" w:color="auto"/>
        <w:right w:val="none" w:sz="0" w:space="0" w:color="auto"/>
      </w:divBdr>
    </w:div>
    <w:div w:id="830750540">
      <w:bodyDiv w:val="1"/>
      <w:marLeft w:val="0"/>
      <w:marRight w:val="0"/>
      <w:marTop w:val="0"/>
      <w:marBottom w:val="0"/>
      <w:divBdr>
        <w:top w:val="none" w:sz="0" w:space="0" w:color="auto"/>
        <w:left w:val="none" w:sz="0" w:space="0" w:color="auto"/>
        <w:bottom w:val="none" w:sz="0" w:space="0" w:color="auto"/>
        <w:right w:val="none" w:sz="0" w:space="0" w:color="auto"/>
      </w:divBdr>
    </w:div>
    <w:div w:id="832843345">
      <w:bodyDiv w:val="1"/>
      <w:marLeft w:val="0"/>
      <w:marRight w:val="0"/>
      <w:marTop w:val="0"/>
      <w:marBottom w:val="0"/>
      <w:divBdr>
        <w:top w:val="none" w:sz="0" w:space="0" w:color="auto"/>
        <w:left w:val="none" w:sz="0" w:space="0" w:color="auto"/>
        <w:bottom w:val="none" w:sz="0" w:space="0" w:color="auto"/>
        <w:right w:val="none" w:sz="0" w:space="0" w:color="auto"/>
      </w:divBdr>
    </w:div>
    <w:div w:id="835537832">
      <w:bodyDiv w:val="1"/>
      <w:marLeft w:val="0"/>
      <w:marRight w:val="0"/>
      <w:marTop w:val="0"/>
      <w:marBottom w:val="0"/>
      <w:divBdr>
        <w:top w:val="none" w:sz="0" w:space="0" w:color="auto"/>
        <w:left w:val="none" w:sz="0" w:space="0" w:color="auto"/>
        <w:bottom w:val="none" w:sz="0" w:space="0" w:color="auto"/>
        <w:right w:val="none" w:sz="0" w:space="0" w:color="auto"/>
      </w:divBdr>
    </w:div>
    <w:div w:id="836387338">
      <w:bodyDiv w:val="1"/>
      <w:marLeft w:val="0"/>
      <w:marRight w:val="0"/>
      <w:marTop w:val="0"/>
      <w:marBottom w:val="0"/>
      <w:divBdr>
        <w:top w:val="none" w:sz="0" w:space="0" w:color="auto"/>
        <w:left w:val="none" w:sz="0" w:space="0" w:color="auto"/>
        <w:bottom w:val="none" w:sz="0" w:space="0" w:color="auto"/>
        <w:right w:val="none" w:sz="0" w:space="0" w:color="auto"/>
      </w:divBdr>
    </w:div>
    <w:div w:id="838885157">
      <w:bodyDiv w:val="1"/>
      <w:marLeft w:val="0"/>
      <w:marRight w:val="0"/>
      <w:marTop w:val="0"/>
      <w:marBottom w:val="0"/>
      <w:divBdr>
        <w:top w:val="none" w:sz="0" w:space="0" w:color="auto"/>
        <w:left w:val="none" w:sz="0" w:space="0" w:color="auto"/>
        <w:bottom w:val="none" w:sz="0" w:space="0" w:color="auto"/>
        <w:right w:val="none" w:sz="0" w:space="0" w:color="auto"/>
      </w:divBdr>
    </w:div>
    <w:div w:id="839008915">
      <w:bodyDiv w:val="1"/>
      <w:marLeft w:val="0"/>
      <w:marRight w:val="0"/>
      <w:marTop w:val="0"/>
      <w:marBottom w:val="0"/>
      <w:divBdr>
        <w:top w:val="none" w:sz="0" w:space="0" w:color="auto"/>
        <w:left w:val="none" w:sz="0" w:space="0" w:color="auto"/>
        <w:bottom w:val="none" w:sz="0" w:space="0" w:color="auto"/>
        <w:right w:val="none" w:sz="0" w:space="0" w:color="auto"/>
      </w:divBdr>
    </w:div>
    <w:div w:id="841357497">
      <w:bodyDiv w:val="1"/>
      <w:marLeft w:val="0"/>
      <w:marRight w:val="0"/>
      <w:marTop w:val="0"/>
      <w:marBottom w:val="0"/>
      <w:divBdr>
        <w:top w:val="none" w:sz="0" w:space="0" w:color="auto"/>
        <w:left w:val="none" w:sz="0" w:space="0" w:color="auto"/>
        <w:bottom w:val="none" w:sz="0" w:space="0" w:color="auto"/>
        <w:right w:val="none" w:sz="0" w:space="0" w:color="auto"/>
      </w:divBdr>
    </w:div>
    <w:div w:id="841428273">
      <w:bodyDiv w:val="1"/>
      <w:marLeft w:val="0"/>
      <w:marRight w:val="0"/>
      <w:marTop w:val="0"/>
      <w:marBottom w:val="0"/>
      <w:divBdr>
        <w:top w:val="none" w:sz="0" w:space="0" w:color="auto"/>
        <w:left w:val="none" w:sz="0" w:space="0" w:color="auto"/>
        <w:bottom w:val="none" w:sz="0" w:space="0" w:color="auto"/>
        <w:right w:val="none" w:sz="0" w:space="0" w:color="auto"/>
      </w:divBdr>
    </w:div>
    <w:div w:id="842358888">
      <w:bodyDiv w:val="1"/>
      <w:marLeft w:val="0"/>
      <w:marRight w:val="0"/>
      <w:marTop w:val="0"/>
      <w:marBottom w:val="0"/>
      <w:divBdr>
        <w:top w:val="none" w:sz="0" w:space="0" w:color="auto"/>
        <w:left w:val="none" w:sz="0" w:space="0" w:color="auto"/>
        <w:bottom w:val="none" w:sz="0" w:space="0" w:color="auto"/>
        <w:right w:val="none" w:sz="0" w:space="0" w:color="auto"/>
      </w:divBdr>
    </w:div>
    <w:div w:id="844444560">
      <w:bodyDiv w:val="1"/>
      <w:marLeft w:val="0"/>
      <w:marRight w:val="0"/>
      <w:marTop w:val="0"/>
      <w:marBottom w:val="0"/>
      <w:divBdr>
        <w:top w:val="none" w:sz="0" w:space="0" w:color="auto"/>
        <w:left w:val="none" w:sz="0" w:space="0" w:color="auto"/>
        <w:bottom w:val="none" w:sz="0" w:space="0" w:color="auto"/>
        <w:right w:val="none" w:sz="0" w:space="0" w:color="auto"/>
      </w:divBdr>
    </w:div>
    <w:div w:id="850216422">
      <w:bodyDiv w:val="1"/>
      <w:marLeft w:val="0"/>
      <w:marRight w:val="0"/>
      <w:marTop w:val="0"/>
      <w:marBottom w:val="0"/>
      <w:divBdr>
        <w:top w:val="none" w:sz="0" w:space="0" w:color="auto"/>
        <w:left w:val="none" w:sz="0" w:space="0" w:color="auto"/>
        <w:bottom w:val="none" w:sz="0" w:space="0" w:color="auto"/>
        <w:right w:val="none" w:sz="0" w:space="0" w:color="auto"/>
      </w:divBdr>
    </w:div>
    <w:div w:id="851143899">
      <w:bodyDiv w:val="1"/>
      <w:marLeft w:val="0"/>
      <w:marRight w:val="0"/>
      <w:marTop w:val="0"/>
      <w:marBottom w:val="0"/>
      <w:divBdr>
        <w:top w:val="none" w:sz="0" w:space="0" w:color="auto"/>
        <w:left w:val="none" w:sz="0" w:space="0" w:color="auto"/>
        <w:bottom w:val="none" w:sz="0" w:space="0" w:color="auto"/>
        <w:right w:val="none" w:sz="0" w:space="0" w:color="auto"/>
      </w:divBdr>
    </w:div>
    <w:div w:id="856623799">
      <w:bodyDiv w:val="1"/>
      <w:marLeft w:val="0"/>
      <w:marRight w:val="0"/>
      <w:marTop w:val="0"/>
      <w:marBottom w:val="0"/>
      <w:divBdr>
        <w:top w:val="none" w:sz="0" w:space="0" w:color="auto"/>
        <w:left w:val="none" w:sz="0" w:space="0" w:color="auto"/>
        <w:bottom w:val="none" w:sz="0" w:space="0" w:color="auto"/>
        <w:right w:val="none" w:sz="0" w:space="0" w:color="auto"/>
      </w:divBdr>
    </w:div>
    <w:div w:id="856775507">
      <w:bodyDiv w:val="1"/>
      <w:marLeft w:val="0"/>
      <w:marRight w:val="0"/>
      <w:marTop w:val="0"/>
      <w:marBottom w:val="0"/>
      <w:divBdr>
        <w:top w:val="none" w:sz="0" w:space="0" w:color="auto"/>
        <w:left w:val="none" w:sz="0" w:space="0" w:color="auto"/>
        <w:bottom w:val="none" w:sz="0" w:space="0" w:color="auto"/>
        <w:right w:val="none" w:sz="0" w:space="0" w:color="auto"/>
      </w:divBdr>
    </w:div>
    <w:div w:id="856963751">
      <w:bodyDiv w:val="1"/>
      <w:marLeft w:val="0"/>
      <w:marRight w:val="0"/>
      <w:marTop w:val="0"/>
      <w:marBottom w:val="0"/>
      <w:divBdr>
        <w:top w:val="none" w:sz="0" w:space="0" w:color="auto"/>
        <w:left w:val="none" w:sz="0" w:space="0" w:color="auto"/>
        <w:bottom w:val="none" w:sz="0" w:space="0" w:color="auto"/>
        <w:right w:val="none" w:sz="0" w:space="0" w:color="auto"/>
      </w:divBdr>
    </w:div>
    <w:div w:id="859127895">
      <w:bodyDiv w:val="1"/>
      <w:marLeft w:val="0"/>
      <w:marRight w:val="0"/>
      <w:marTop w:val="0"/>
      <w:marBottom w:val="0"/>
      <w:divBdr>
        <w:top w:val="none" w:sz="0" w:space="0" w:color="auto"/>
        <w:left w:val="none" w:sz="0" w:space="0" w:color="auto"/>
        <w:bottom w:val="none" w:sz="0" w:space="0" w:color="auto"/>
        <w:right w:val="none" w:sz="0" w:space="0" w:color="auto"/>
      </w:divBdr>
    </w:div>
    <w:div w:id="859128914">
      <w:bodyDiv w:val="1"/>
      <w:marLeft w:val="0"/>
      <w:marRight w:val="0"/>
      <w:marTop w:val="0"/>
      <w:marBottom w:val="0"/>
      <w:divBdr>
        <w:top w:val="none" w:sz="0" w:space="0" w:color="auto"/>
        <w:left w:val="none" w:sz="0" w:space="0" w:color="auto"/>
        <w:bottom w:val="none" w:sz="0" w:space="0" w:color="auto"/>
        <w:right w:val="none" w:sz="0" w:space="0" w:color="auto"/>
      </w:divBdr>
    </w:div>
    <w:div w:id="861165557">
      <w:bodyDiv w:val="1"/>
      <w:marLeft w:val="0"/>
      <w:marRight w:val="0"/>
      <w:marTop w:val="0"/>
      <w:marBottom w:val="0"/>
      <w:divBdr>
        <w:top w:val="none" w:sz="0" w:space="0" w:color="auto"/>
        <w:left w:val="none" w:sz="0" w:space="0" w:color="auto"/>
        <w:bottom w:val="none" w:sz="0" w:space="0" w:color="auto"/>
        <w:right w:val="none" w:sz="0" w:space="0" w:color="auto"/>
      </w:divBdr>
    </w:div>
    <w:div w:id="862330631">
      <w:bodyDiv w:val="1"/>
      <w:marLeft w:val="0"/>
      <w:marRight w:val="0"/>
      <w:marTop w:val="0"/>
      <w:marBottom w:val="0"/>
      <w:divBdr>
        <w:top w:val="none" w:sz="0" w:space="0" w:color="auto"/>
        <w:left w:val="none" w:sz="0" w:space="0" w:color="auto"/>
        <w:bottom w:val="none" w:sz="0" w:space="0" w:color="auto"/>
        <w:right w:val="none" w:sz="0" w:space="0" w:color="auto"/>
      </w:divBdr>
    </w:div>
    <w:div w:id="864174394">
      <w:bodyDiv w:val="1"/>
      <w:marLeft w:val="0"/>
      <w:marRight w:val="0"/>
      <w:marTop w:val="0"/>
      <w:marBottom w:val="0"/>
      <w:divBdr>
        <w:top w:val="none" w:sz="0" w:space="0" w:color="auto"/>
        <w:left w:val="none" w:sz="0" w:space="0" w:color="auto"/>
        <w:bottom w:val="none" w:sz="0" w:space="0" w:color="auto"/>
        <w:right w:val="none" w:sz="0" w:space="0" w:color="auto"/>
      </w:divBdr>
    </w:div>
    <w:div w:id="864710948">
      <w:bodyDiv w:val="1"/>
      <w:marLeft w:val="0"/>
      <w:marRight w:val="0"/>
      <w:marTop w:val="0"/>
      <w:marBottom w:val="0"/>
      <w:divBdr>
        <w:top w:val="none" w:sz="0" w:space="0" w:color="auto"/>
        <w:left w:val="none" w:sz="0" w:space="0" w:color="auto"/>
        <w:bottom w:val="none" w:sz="0" w:space="0" w:color="auto"/>
        <w:right w:val="none" w:sz="0" w:space="0" w:color="auto"/>
      </w:divBdr>
    </w:div>
    <w:div w:id="867908351">
      <w:bodyDiv w:val="1"/>
      <w:marLeft w:val="0"/>
      <w:marRight w:val="0"/>
      <w:marTop w:val="0"/>
      <w:marBottom w:val="0"/>
      <w:divBdr>
        <w:top w:val="none" w:sz="0" w:space="0" w:color="auto"/>
        <w:left w:val="none" w:sz="0" w:space="0" w:color="auto"/>
        <w:bottom w:val="none" w:sz="0" w:space="0" w:color="auto"/>
        <w:right w:val="none" w:sz="0" w:space="0" w:color="auto"/>
      </w:divBdr>
    </w:div>
    <w:div w:id="868449785">
      <w:bodyDiv w:val="1"/>
      <w:marLeft w:val="0"/>
      <w:marRight w:val="0"/>
      <w:marTop w:val="0"/>
      <w:marBottom w:val="0"/>
      <w:divBdr>
        <w:top w:val="none" w:sz="0" w:space="0" w:color="auto"/>
        <w:left w:val="none" w:sz="0" w:space="0" w:color="auto"/>
        <w:bottom w:val="none" w:sz="0" w:space="0" w:color="auto"/>
        <w:right w:val="none" w:sz="0" w:space="0" w:color="auto"/>
      </w:divBdr>
    </w:div>
    <w:div w:id="871108972">
      <w:bodyDiv w:val="1"/>
      <w:marLeft w:val="0"/>
      <w:marRight w:val="0"/>
      <w:marTop w:val="0"/>
      <w:marBottom w:val="0"/>
      <w:divBdr>
        <w:top w:val="none" w:sz="0" w:space="0" w:color="auto"/>
        <w:left w:val="none" w:sz="0" w:space="0" w:color="auto"/>
        <w:bottom w:val="none" w:sz="0" w:space="0" w:color="auto"/>
        <w:right w:val="none" w:sz="0" w:space="0" w:color="auto"/>
      </w:divBdr>
    </w:div>
    <w:div w:id="872304885">
      <w:bodyDiv w:val="1"/>
      <w:marLeft w:val="0"/>
      <w:marRight w:val="0"/>
      <w:marTop w:val="0"/>
      <w:marBottom w:val="0"/>
      <w:divBdr>
        <w:top w:val="none" w:sz="0" w:space="0" w:color="auto"/>
        <w:left w:val="none" w:sz="0" w:space="0" w:color="auto"/>
        <w:bottom w:val="none" w:sz="0" w:space="0" w:color="auto"/>
        <w:right w:val="none" w:sz="0" w:space="0" w:color="auto"/>
      </w:divBdr>
    </w:div>
    <w:div w:id="873155469">
      <w:bodyDiv w:val="1"/>
      <w:marLeft w:val="0"/>
      <w:marRight w:val="0"/>
      <w:marTop w:val="0"/>
      <w:marBottom w:val="0"/>
      <w:divBdr>
        <w:top w:val="none" w:sz="0" w:space="0" w:color="auto"/>
        <w:left w:val="none" w:sz="0" w:space="0" w:color="auto"/>
        <w:bottom w:val="none" w:sz="0" w:space="0" w:color="auto"/>
        <w:right w:val="none" w:sz="0" w:space="0" w:color="auto"/>
      </w:divBdr>
    </w:div>
    <w:div w:id="874922112">
      <w:bodyDiv w:val="1"/>
      <w:marLeft w:val="0"/>
      <w:marRight w:val="0"/>
      <w:marTop w:val="0"/>
      <w:marBottom w:val="0"/>
      <w:divBdr>
        <w:top w:val="none" w:sz="0" w:space="0" w:color="auto"/>
        <w:left w:val="none" w:sz="0" w:space="0" w:color="auto"/>
        <w:bottom w:val="none" w:sz="0" w:space="0" w:color="auto"/>
        <w:right w:val="none" w:sz="0" w:space="0" w:color="auto"/>
      </w:divBdr>
    </w:div>
    <w:div w:id="875460737">
      <w:bodyDiv w:val="1"/>
      <w:marLeft w:val="0"/>
      <w:marRight w:val="0"/>
      <w:marTop w:val="0"/>
      <w:marBottom w:val="0"/>
      <w:divBdr>
        <w:top w:val="none" w:sz="0" w:space="0" w:color="auto"/>
        <w:left w:val="none" w:sz="0" w:space="0" w:color="auto"/>
        <w:bottom w:val="none" w:sz="0" w:space="0" w:color="auto"/>
        <w:right w:val="none" w:sz="0" w:space="0" w:color="auto"/>
      </w:divBdr>
    </w:div>
    <w:div w:id="876164484">
      <w:bodyDiv w:val="1"/>
      <w:marLeft w:val="0"/>
      <w:marRight w:val="0"/>
      <w:marTop w:val="0"/>
      <w:marBottom w:val="0"/>
      <w:divBdr>
        <w:top w:val="none" w:sz="0" w:space="0" w:color="auto"/>
        <w:left w:val="none" w:sz="0" w:space="0" w:color="auto"/>
        <w:bottom w:val="none" w:sz="0" w:space="0" w:color="auto"/>
        <w:right w:val="none" w:sz="0" w:space="0" w:color="auto"/>
      </w:divBdr>
    </w:div>
    <w:div w:id="876508561">
      <w:bodyDiv w:val="1"/>
      <w:marLeft w:val="0"/>
      <w:marRight w:val="0"/>
      <w:marTop w:val="0"/>
      <w:marBottom w:val="0"/>
      <w:divBdr>
        <w:top w:val="none" w:sz="0" w:space="0" w:color="auto"/>
        <w:left w:val="none" w:sz="0" w:space="0" w:color="auto"/>
        <w:bottom w:val="none" w:sz="0" w:space="0" w:color="auto"/>
        <w:right w:val="none" w:sz="0" w:space="0" w:color="auto"/>
      </w:divBdr>
    </w:div>
    <w:div w:id="877547249">
      <w:bodyDiv w:val="1"/>
      <w:marLeft w:val="0"/>
      <w:marRight w:val="0"/>
      <w:marTop w:val="0"/>
      <w:marBottom w:val="0"/>
      <w:divBdr>
        <w:top w:val="none" w:sz="0" w:space="0" w:color="auto"/>
        <w:left w:val="none" w:sz="0" w:space="0" w:color="auto"/>
        <w:bottom w:val="none" w:sz="0" w:space="0" w:color="auto"/>
        <w:right w:val="none" w:sz="0" w:space="0" w:color="auto"/>
      </w:divBdr>
    </w:div>
    <w:div w:id="877736984">
      <w:bodyDiv w:val="1"/>
      <w:marLeft w:val="0"/>
      <w:marRight w:val="0"/>
      <w:marTop w:val="0"/>
      <w:marBottom w:val="0"/>
      <w:divBdr>
        <w:top w:val="none" w:sz="0" w:space="0" w:color="auto"/>
        <w:left w:val="none" w:sz="0" w:space="0" w:color="auto"/>
        <w:bottom w:val="none" w:sz="0" w:space="0" w:color="auto"/>
        <w:right w:val="none" w:sz="0" w:space="0" w:color="auto"/>
      </w:divBdr>
    </w:div>
    <w:div w:id="878204109">
      <w:bodyDiv w:val="1"/>
      <w:marLeft w:val="0"/>
      <w:marRight w:val="0"/>
      <w:marTop w:val="0"/>
      <w:marBottom w:val="0"/>
      <w:divBdr>
        <w:top w:val="none" w:sz="0" w:space="0" w:color="auto"/>
        <w:left w:val="none" w:sz="0" w:space="0" w:color="auto"/>
        <w:bottom w:val="none" w:sz="0" w:space="0" w:color="auto"/>
        <w:right w:val="none" w:sz="0" w:space="0" w:color="auto"/>
      </w:divBdr>
    </w:div>
    <w:div w:id="881866694">
      <w:bodyDiv w:val="1"/>
      <w:marLeft w:val="0"/>
      <w:marRight w:val="0"/>
      <w:marTop w:val="0"/>
      <w:marBottom w:val="0"/>
      <w:divBdr>
        <w:top w:val="none" w:sz="0" w:space="0" w:color="auto"/>
        <w:left w:val="none" w:sz="0" w:space="0" w:color="auto"/>
        <w:bottom w:val="none" w:sz="0" w:space="0" w:color="auto"/>
        <w:right w:val="none" w:sz="0" w:space="0" w:color="auto"/>
      </w:divBdr>
    </w:div>
    <w:div w:id="883758660">
      <w:bodyDiv w:val="1"/>
      <w:marLeft w:val="0"/>
      <w:marRight w:val="0"/>
      <w:marTop w:val="0"/>
      <w:marBottom w:val="0"/>
      <w:divBdr>
        <w:top w:val="none" w:sz="0" w:space="0" w:color="auto"/>
        <w:left w:val="none" w:sz="0" w:space="0" w:color="auto"/>
        <w:bottom w:val="none" w:sz="0" w:space="0" w:color="auto"/>
        <w:right w:val="none" w:sz="0" w:space="0" w:color="auto"/>
      </w:divBdr>
    </w:div>
    <w:div w:id="885995485">
      <w:bodyDiv w:val="1"/>
      <w:marLeft w:val="0"/>
      <w:marRight w:val="0"/>
      <w:marTop w:val="0"/>
      <w:marBottom w:val="0"/>
      <w:divBdr>
        <w:top w:val="none" w:sz="0" w:space="0" w:color="auto"/>
        <w:left w:val="none" w:sz="0" w:space="0" w:color="auto"/>
        <w:bottom w:val="none" w:sz="0" w:space="0" w:color="auto"/>
        <w:right w:val="none" w:sz="0" w:space="0" w:color="auto"/>
      </w:divBdr>
    </w:div>
    <w:div w:id="886186322">
      <w:bodyDiv w:val="1"/>
      <w:marLeft w:val="0"/>
      <w:marRight w:val="0"/>
      <w:marTop w:val="0"/>
      <w:marBottom w:val="0"/>
      <w:divBdr>
        <w:top w:val="none" w:sz="0" w:space="0" w:color="auto"/>
        <w:left w:val="none" w:sz="0" w:space="0" w:color="auto"/>
        <w:bottom w:val="none" w:sz="0" w:space="0" w:color="auto"/>
        <w:right w:val="none" w:sz="0" w:space="0" w:color="auto"/>
      </w:divBdr>
    </w:div>
    <w:div w:id="887035091">
      <w:bodyDiv w:val="1"/>
      <w:marLeft w:val="0"/>
      <w:marRight w:val="0"/>
      <w:marTop w:val="0"/>
      <w:marBottom w:val="0"/>
      <w:divBdr>
        <w:top w:val="none" w:sz="0" w:space="0" w:color="auto"/>
        <w:left w:val="none" w:sz="0" w:space="0" w:color="auto"/>
        <w:bottom w:val="none" w:sz="0" w:space="0" w:color="auto"/>
        <w:right w:val="none" w:sz="0" w:space="0" w:color="auto"/>
      </w:divBdr>
    </w:div>
    <w:div w:id="887691122">
      <w:bodyDiv w:val="1"/>
      <w:marLeft w:val="0"/>
      <w:marRight w:val="0"/>
      <w:marTop w:val="0"/>
      <w:marBottom w:val="0"/>
      <w:divBdr>
        <w:top w:val="none" w:sz="0" w:space="0" w:color="auto"/>
        <w:left w:val="none" w:sz="0" w:space="0" w:color="auto"/>
        <w:bottom w:val="none" w:sz="0" w:space="0" w:color="auto"/>
        <w:right w:val="none" w:sz="0" w:space="0" w:color="auto"/>
      </w:divBdr>
    </w:div>
    <w:div w:id="887763130">
      <w:bodyDiv w:val="1"/>
      <w:marLeft w:val="0"/>
      <w:marRight w:val="0"/>
      <w:marTop w:val="0"/>
      <w:marBottom w:val="0"/>
      <w:divBdr>
        <w:top w:val="none" w:sz="0" w:space="0" w:color="auto"/>
        <w:left w:val="none" w:sz="0" w:space="0" w:color="auto"/>
        <w:bottom w:val="none" w:sz="0" w:space="0" w:color="auto"/>
        <w:right w:val="none" w:sz="0" w:space="0" w:color="auto"/>
      </w:divBdr>
    </w:div>
    <w:div w:id="888809782">
      <w:bodyDiv w:val="1"/>
      <w:marLeft w:val="0"/>
      <w:marRight w:val="0"/>
      <w:marTop w:val="0"/>
      <w:marBottom w:val="0"/>
      <w:divBdr>
        <w:top w:val="none" w:sz="0" w:space="0" w:color="auto"/>
        <w:left w:val="none" w:sz="0" w:space="0" w:color="auto"/>
        <w:bottom w:val="none" w:sz="0" w:space="0" w:color="auto"/>
        <w:right w:val="none" w:sz="0" w:space="0" w:color="auto"/>
      </w:divBdr>
    </w:div>
    <w:div w:id="888998639">
      <w:bodyDiv w:val="1"/>
      <w:marLeft w:val="0"/>
      <w:marRight w:val="0"/>
      <w:marTop w:val="0"/>
      <w:marBottom w:val="0"/>
      <w:divBdr>
        <w:top w:val="none" w:sz="0" w:space="0" w:color="auto"/>
        <w:left w:val="none" w:sz="0" w:space="0" w:color="auto"/>
        <w:bottom w:val="none" w:sz="0" w:space="0" w:color="auto"/>
        <w:right w:val="none" w:sz="0" w:space="0" w:color="auto"/>
      </w:divBdr>
    </w:div>
    <w:div w:id="889533098">
      <w:bodyDiv w:val="1"/>
      <w:marLeft w:val="0"/>
      <w:marRight w:val="0"/>
      <w:marTop w:val="0"/>
      <w:marBottom w:val="0"/>
      <w:divBdr>
        <w:top w:val="none" w:sz="0" w:space="0" w:color="auto"/>
        <w:left w:val="none" w:sz="0" w:space="0" w:color="auto"/>
        <w:bottom w:val="none" w:sz="0" w:space="0" w:color="auto"/>
        <w:right w:val="none" w:sz="0" w:space="0" w:color="auto"/>
      </w:divBdr>
    </w:div>
    <w:div w:id="892929354">
      <w:bodyDiv w:val="1"/>
      <w:marLeft w:val="0"/>
      <w:marRight w:val="0"/>
      <w:marTop w:val="0"/>
      <w:marBottom w:val="0"/>
      <w:divBdr>
        <w:top w:val="none" w:sz="0" w:space="0" w:color="auto"/>
        <w:left w:val="none" w:sz="0" w:space="0" w:color="auto"/>
        <w:bottom w:val="none" w:sz="0" w:space="0" w:color="auto"/>
        <w:right w:val="none" w:sz="0" w:space="0" w:color="auto"/>
      </w:divBdr>
    </w:div>
    <w:div w:id="893663389">
      <w:bodyDiv w:val="1"/>
      <w:marLeft w:val="0"/>
      <w:marRight w:val="0"/>
      <w:marTop w:val="0"/>
      <w:marBottom w:val="0"/>
      <w:divBdr>
        <w:top w:val="none" w:sz="0" w:space="0" w:color="auto"/>
        <w:left w:val="none" w:sz="0" w:space="0" w:color="auto"/>
        <w:bottom w:val="none" w:sz="0" w:space="0" w:color="auto"/>
        <w:right w:val="none" w:sz="0" w:space="0" w:color="auto"/>
      </w:divBdr>
    </w:div>
    <w:div w:id="894438606">
      <w:bodyDiv w:val="1"/>
      <w:marLeft w:val="0"/>
      <w:marRight w:val="0"/>
      <w:marTop w:val="0"/>
      <w:marBottom w:val="0"/>
      <w:divBdr>
        <w:top w:val="none" w:sz="0" w:space="0" w:color="auto"/>
        <w:left w:val="none" w:sz="0" w:space="0" w:color="auto"/>
        <w:bottom w:val="none" w:sz="0" w:space="0" w:color="auto"/>
        <w:right w:val="none" w:sz="0" w:space="0" w:color="auto"/>
      </w:divBdr>
    </w:div>
    <w:div w:id="895893025">
      <w:bodyDiv w:val="1"/>
      <w:marLeft w:val="0"/>
      <w:marRight w:val="0"/>
      <w:marTop w:val="0"/>
      <w:marBottom w:val="0"/>
      <w:divBdr>
        <w:top w:val="none" w:sz="0" w:space="0" w:color="auto"/>
        <w:left w:val="none" w:sz="0" w:space="0" w:color="auto"/>
        <w:bottom w:val="none" w:sz="0" w:space="0" w:color="auto"/>
        <w:right w:val="none" w:sz="0" w:space="0" w:color="auto"/>
      </w:divBdr>
    </w:div>
    <w:div w:id="896207261">
      <w:bodyDiv w:val="1"/>
      <w:marLeft w:val="0"/>
      <w:marRight w:val="0"/>
      <w:marTop w:val="0"/>
      <w:marBottom w:val="0"/>
      <w:divBdr>
        <w:top w:val="none" w:sz="0" w:space="0" w:color="auto"/>
        <w:left w:val="none" w:sz="0" w:space="0" w:color="auto"/>
        <w:bottom w:val="none" w:sz="0" w:space="0" w:color="auto"/>
        <w:right w:val="none" w:sz="0" w:space="0" w:color="auto"/>
      </w:divBdr>
    </w:div>
    <w:div w:id="896626065">
      <w:bodyDiv w:val="1"/>
      <w:marLeft w:val="0"/>
      <w:marRight w:val="0"/>
      <w:marTop w:val="0"/>
      <w:marBottom w:val="0"/>
      <w:divBdr>
        <w:top w:val="none" w:sz="0" w:space="0" w:color="auto"/>
        <w:left w:val="none" w:sz="0" w:space="0" w:color="auto"/>
        <w:bottom w:val="none" w:sz="0" w:space="0" w:color="auto"/>
        <w:right w:val="none" w:sz="0" w:space="0" w:color="auto"/>
      </w:divBdr>
    </w:div>
    <w:div w:id="898129456">
      <w:bodyDiv w:val="1"/>
      <w:marLeft w:val="0"/>
      <w:marRight w:val="0"/>
      <w:marTop w:val="0"/>
      <w:marBottom w:val="0"/>
      <w:divBdr>
        <w:top w:val="none" w:sz="0" w:space="0" w:color="auto"/>
        <w:left w:val="none" w:sz="0" w:space="0" w:color="auto"/>
        <w:bottom w:val="none" w:sz="0" w:space="0" w:color="auto"/>
        <w:right w:val="none" w:sz="0" w:space="0" w:color="auto"/>
      </w:divBdr>
    </w:div>
    <w:div w:id="900560496">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05455176">
      <w:bodyDiv w:val="1"/>
      <w:marLeft w:val="0"/>
      <w:marRight w:val="0"/>
      <w:marTop w:val="0"/>
      <w:marBottom w:val="0"/>
      <w:divBdr>
        <w:top w:val="none" w:sz="0" w:space="0" w:color="auto"/>
        <w:left w:val="none" w:sz="0" w:space="0" w:color="auto"/>
        <w:bottom w:val="none" w:sz="0" w:space="0" w:color="auto"/>
        <w:right w:val="none" w:sz="0" w:space="0" w:color="auto"/>
      </w:divBdr>
    </w:div>
    <w:div w:id="909995773">
      <w:bodyDiv w:val="1"/>
      <w:marLeft w:val="0"/>
      <w:marRight w:val="0"/>
      <w:marTop w:val="0"/>
      <w:marBottom w:val="0"/>
      <w:divBdr>
        <w:top w:val="none" w:sz="0" w:space="0" w:color="auto"/>
        <w:left w:val="none" w:sz="0" w:space="0" w:color="auto"/>
        <w:bottom w:val="none" w:sz="0" w:space="0" w:color="auto"/>
        <w:right w:val="none" w:sz="0" w:space="0" w:color="auto"/>
      </w:divBdr>
    </w:div>
    <w:div w:id="910769538">
      <w:bodyDiv w:val="1"/>
      <w:marLeft w:val="0"/>
      <w:marRight w:val="0"/>
      <w:marTop w:val="0"/>
      <w:marBottom w:val="0"/>
      <w:divBdr>
        <w:top w:val="none" w:sz="0" w:space="0" w:color="auto"/>
        <w:left w:val="none" w:sz="0" w:space="0" w:color="auto"/>
        <w:bottom w:val="none" w:sz="0" w:space="0" w:color="auto"/>
        <w:right w:val="none" w:sz="0" w:space="0" w:color="auto"/>
      </w:divBdr>
    </w:div>
    <w:div w:id="913852594">
      <w:bodyDiv w:val="1"/>
      <w:marLeft w:val="0"/>
      <w:marRight w:val="0"/>
      <w:marTop w:val="0"/>
      <w:marBottom w:val="0"/>
      <w:divBdr>
        <w:top w:val="none" w:sz="0" w:space="0" w:color="auto"/>
        <w:left w:val="none" w:sz="0" w:space="0" w:color="auto"/>
        <w:bottom w:val="none" w:sz="0" w:space="0" w:color="auto"/>
        <w:right w:val="none" w:sz="0" w:space="0" w:color="auto"/>
      </w:divBdr>
    </w:div>
    <w:div w:id="913972902">
      <w:bodyDiv w:val="1"/>
      <w:marLeft w:val="0"/>
      <w:marRight w:val="0"/>
      <w:marTop w:val="0"/>
      <w:marBottom w:val="0"/>
      <w:divBdr>
        <w:top w:val="none" w:sz="0" w:space="0" w:color="auto"/>
        <w:left w:val="none" w:sz="0" w:space="0" w:color="auto"/>
        <w:bottom w:val="none" w:sz="0" w:space="0" w:color="auto"/>
        <w:right w:val="none" w:sz="0" w:space="0" w:color="auto"/>
      </w:divBdr>
    </w:div>
    <w:div w:id="917523126">
      <w:bodyDiv w:val="1"/>
      <w:marLeft w:val="0"/>
      <w:marRight w:val="0"/>
      <w:marTop w:val="0"/>
      <w:marBottom w:val="0"/>
      <w:divBdr>
        <w:top w:val="none" w:sz="0" w:space="0" w:color="auto"/>
        <w:left w:val="none" w:sz="0" w:space="0" w:color="auto"/>
        <w:bottom w:val="none" w:sz="0" w:space="0" w:color="auto"/>
        <w:right w:val="none" w:sz="0" w:space="0" w:color="auto"/>
      </w:divBdr>
    </w:div>
    <w:div w:id="917594239">
      <w:bodyDiv w:val="1"/>
      <w:marLeft w:val="0"/>
      <w:marRight w:val="0"/>
      <w:marTop w:val="0"/>
      <w:marBottom w:val="0"/>
      <w:divBdr>
        <w:top w:val="none" w:sz="0" w:space="0" w:color="auto"/>
        <w:left w:val="none" w:sz="0" w:space="0" w:color="auto"/>
        <w:bottom w:val="none" w:sz="0" w:space="0" w:color="auto"/>
        <w:right w:val="none" w:sz="0" w:space="0" w:color="auto"/>
      </w:divBdr>
    </w:div>
    <w:div w:id="918514271">
      <w:bodyDiv w:val="1"/>
      <w:marLeft w:val="0"/>
      <w:marRight w:val="0"/>
      <w:marTop w:val="0"/>
      <w:marBottom w:val="0"/>
      <w:divBdr>
        <w:top w:val="none" w:sz="0" w:space="0" w:color="auto"/>
        <w:left w:val="none" w:sz="0" w:space="0" w:color="auto"/>
        <w:bottom w:val="none" w:sz="0" w:space="0" w:color="auto"/>
        <w:right w:val="none" w:sz="0" w:space="0" w:color="auto"/>
      </w:divBdr>
    </w:div>
    <w:div w:id="922496437">
      <w:bodyDiv w:val="1"/>
      <w:marLeft w:val="0"/>
      <w:marRight w:val="0"/>
      <w:marTop w:val="0"/>
      <w:marBottom w:val="0"/>
      <w:divBdr>
        <w:top w:val="none" w:sz="0" w:space="0" w:color="auto"/>
        <w:left w:val="none" w:sz="0" w:space="0" w:color="auto"/>
        <w:bottom w:val="none" w:sz="0" w:space="0" w:color="auto"/>
        <w:right w:val="none" w:sz="0" w:space="0" w:color="auto"/>
      </w:divBdr>
    </w:div>
    <w:div w:id="922497596">
      <w:bodyDiv w:val="1"/>
      <w:marLeft w:val="0"/>
      <w:marRight w:val="0"/>
      <w:marTop w:val="0"/>
      <w:marBottom w:val="0"/>
      <w:divBdr>
        <w:top w:val="none" w:sz="0" w:space="0" w:color="auto"/>
        <w:left w:val="none" w:sz="0" w:space="0" w:color="auto"/>
        <w:bottom w:val="none" w:sz="0" w:space="0" w:color="auto"/>
        <w:right w:val="none" w:sz="0" w:space="0" w:color="auto"/>
      </w:divBdr>
    </w:div>
    <w:div w:id="926690509">
      <w:bodyDiv w:val="1"/>
      <w:marLeft w:val="0"/>
      <w:marRight w:val="0"/>
      <w:marTop w:val="0"/>
      <w:marBottom w:val="0"/>
      <w:divBdr>
        <w:top w:val="none" w:sz="0" w:space="0" w:color="auto"/>
        <w:left w:val="none" w:sz="0" w:space="0" w:color="auto"/>
        <w:bottom w:val="none" w:sz="0" w:space="0" w:color="auto"/>
        <w:right w:val="none" w:sz="0" w:space="0" w:color="auto"/>
      </w:divBdr>
    </w:div>
    <w:div w:id="926884853">
      <w:bodyDiv w:val="1"/>
      <w:marLeft w:val="0"/>
      <w:marRight w:val="0"/>
      <w:marTop w:val="0"/>
      <w:marBottom w:val="0"/>
      <w:divBdr>
        <w:top w:val="none" w:sz="0" w:space="0" w:color="auto"/>
        <w:left w:val="none" w:sz="0" w:space="0" w:color="auto"/>
        <w:bottom w:val="none" w:sz="0" w:space="0" w:color="auto"/>
        <w:right w:val="none" w:sz="0" w:space="0" w:color="auto"/>
      </w:divBdr>
    </w:div>
    <w:div w:id="926889961">
      <w:bodyDiv w:val="1"/>
      <w:marLeft w:val="0"/>
      <w:marRight w:val="0"/>
      <w:marTop w:val="0"/>
      <w:marBottom w:val="0"/>
      <w:divBdr>
        <w:top w:val="none" w:sz="0" w:space="0" w:color="auto"/>
        <w:left w:val="none" w:sz="0" w:space="0" w:color="auto"/>
        <w:bottom w:val="none" w:sz="0" w:space="0" w:color="auto"/>
        <w:right w:val="none" w:sz="0" w:space="0" w:color="auto"/>
      </w:divBdr>
    </w:div>
    <w:div w:id="927006913">
      <w:bodyDiv w:val="1"/>
      <w:marLeft w:val="0"/>
      <w:marRight w:val="0"/>
      <w:marTop w:val="0"/>
      <w:marBottom w:val="0"/>
      <w:divBdr>
        <w:top w:val="none" w:sz="0" w:space="0" w:color="auto"/>
        <w:left w:val="none" w:sz="0" w:space="0" w:color="auto"/>
        <w:bottom w:val="none" w:sz="0" w:space="0" w:color="auto"/>
        <w:right w:val="none" w:sz="0" w:space="0" w:color="auto"/>
      </w:divBdr>
    </w:div>
    <w:div w:id="929393955">
      <w:bodyDiv w:val="1"/>
      <w:marLeft w:val="0"/>
      <w:marRight w:val="0"/>
      <w:marTop w:val="0"/>
      <w:marBottom w:val="0"/>
      <w:divBdr>
        <w:top w:val="none" w:sz="0" w:space="0" w:color="auto"/>
        <w:left w:val="none" w:sz="0" w:space="0" w:color="auto"/>
        <w:bottom w:val="none" w:sz="0" w:space="0" w:color="auto"/>
        <w:right w:val="none" w:sz="0" w:space="0" w:color="auto"/>
      </w:divBdr>
    </w:div>
    <w:div w:id="932784576">
      <w:bodyDiv w:val="1"/>
      <w:marLeft w:val="0"/>
      <w:marRight w:val="0"/>
      <w:marTop w:val="0"/>
      <w:marBottom w:val="0"/>
      <w:divBdr>
        <w:top w:val="none" w:sz="0" w:space="0" w:color="auto"/>
        <w:left w:val="none" w:sz="0" w:space="0" w:color="auto"/>
        <w:bottom w:val="none" w:sz="0" w:space="0" w:color="auto"/>
        <w:right w:val="none" w:sz="0" w:space="0" w:color="auto"/>
      </w:divBdr>
    </w:div>
    <w:div w:id="935475892">
      <w:bodyDiv w:val="1"/>
      <w:marLeft w:val="0"/>
      <w:marRight w:val="0"/>
      <w:marTop w:val="0"/>
      <w:marBottom w:val="0"/>
      <w:divBdr>
        <w:top w:val="none" w:sz="0" w:space="0" w:color="auto"/>
        <w:left w:val="none" w:sz="0" w:space="0" w:color="auto"/>
        <w:bottom w:val="none" w:sz="0" w:space="0" w:color="auto"/>
        <w:right w:val="none" w:sz="0" w:space="0" w:color="auto"/>
      </w:divBdr>
    </w:div>
    <w:div w:id="937523656">
      <w:bodyDiv w:val="1"/>
      <w:marLeft w:val="0"/>
      <w:marRight w:val="0"/>
      <w:marTop w:val="0"/>
      <w:marBottom w:val="0"/>
      <w:divBdr>
        <w:top w:val="none" w:sz="0" w:space="0" w:color="auto"/>
        <w:left w:val="none" w:sz="0" w:space="0" w:color="auto"/>
        <w:bottom w:val="none" w:sz="0" w:space="0" w:color="auto"/>
        <w:right w:val="none" w:sz="0" w:space="0" w:color="auto"/>
      </w:divBdr>
    </w:div>
    <w:div w:id="940406835">
      <w:bodyDiv w:val="1"/>
      <w:marLeft w:val="0"/>
      <w:marRight w:val="0"/>
      <w:marTop w:val="0"/>
      <w:marBottom w:val="0"/>
      <w:divBdr>
        <w:top w:val="none" w:sz="0" w:space="0" w:color="auto"/>
        <w:left w:val="none" w:sz="0" w:space="0" w:color="auto"/>
        <w:bottom w:val="none" w:sz="0" w:space="0" w:color="auto"/>
        <w:right w:val="none" w:sz="0" w:space="0" w:color="auto"/>
      </w:divBdr>
    </w:div>
    <w:div w:id="940801938">
      <w:bodyDiv w:val="1"/>
      <w:marLeft w:val="0"/>
      <w:marRight w:val="0"/>
      <w:marTop w:val="0"/>
      <w:marBottom w:val="0"/>
      <w:divBdr>
        <w:top w:val="none" w:sz="0" w:space="0" w:color="auto"/>
        <w:left w:val="none" w:sz="0" w:space="0" w:color="auto"/>
        <w:bottom w:val="none" w:sz="0" w:space="0" w:color="auto"/>
        <w:right w:val="none" w:sz="0" w:space="0" w:color="auto"/>
      </w:divBdr>
    </w:div>
    <w:div w:id="945506898">
      <w:bodyDiv w:val="1"/>
      <w:marLeft w:val="0"/>
      <w:marRight w:val="0"/>
      <w:marTop w:val="0"/>
      <w:marBottom w:val="0"/>
      <w:divBdr>
        <w:top w:val="none" w:sz="0" w:space="0" w:color="auto"/>
        <w:left w:val="none" w:sz="0" w:space="0" w:color="auto"/>
        <w:bottom w:val="none" w:sz="0" w:space="0" w:color="auto"/>
        <w:right w:val="none" w:sz="0" w:space="0" w:color="auto"/>
      </w:divBdr>
    </w:div>
    <w:div w:id="947395663">
      <w:bodyDiv w:val="1"/>
      <w:marLeft w:val="0"/>
      <w:marRight w:val="0"/>
      <w:marTop w:val="0"/>
      <w:marBottom w:val="0"/>
      <w:divBdr>
        <w:top w:val="none" w:sz="0" w:space="0" w:color="auto"/>
        <w:left w:val="none" w:sz="0" w:space="0" w:color="auto"/>
        <w:bottom w:val="none" w:sz="0" w:space="0" w:color="auto"/>
        <w:right w:val="none" w:sz="0" w:space="0" w:color="auto"/>
      </w:divBdr>
    </w:div>
    <w:div w:id="951400920">
      <w:bodyDiv w:val="1"/>
      <w:marLeft w:val="0"/>
      <w:marRight w:val="0"/>
      <w:marTop w:val="0"/>
      <w:marBottom w:val="0"/>
      <w:divBdr>
        <w:top w:val="none" w:sz="0" w:space="0" w:color="auto"/>
        <w:left w:val="none" w:sz="0" w:space="0" w:color="auto"/>
        <w:bottom w:val="none" w:sz="0" w:space="0" w:color="auto"/>
        <w:right w:val="none" w:sz="0" w:space="0" w:color="auto"/>
      </w:divBdr>
    </w:div>
    <w:div w:id="954865194">
      <w:bodyDiv w:val="1"/>
      <w:marLeft w:val="0"/>
      <w:marRight w:val="0"/>
      <w:marTop w:val="0"/>
      <w:marBottom w:val="0"/>
      <w:divBdr>
        <w:top w:val="none" w:sz="0" w:space="0" w:color="auto"/>
        <w:left w:val="none" w:sz="0" w:space="0" w:color="auto"/>
        <w:bottom w:val="none" w:sz="0" w:space="0" w:color="auto"/>
        <w:right w:val="none" w:sz="0" w:space="0" w:color="auto"/>
      </w:divBdr>
    </w:div>
    <w:div w:id="955336525">
      <w:bodyDiv w:val="1"/>
      <w:marLeft w:val="0"/>
      <w:marRight w:val="0"/>
      <w:marTop w:val="0"/>
      <w:marBottom w:val="0"/>
      <w:divBdr>
        <w:top w:val="none" w:sz="0" w:space="0" w:color="auto"/>
        <w:left w:val="none" w:sz="0" w:space="0" w:color="auto"/>
        <w:bottom w:val="none" w:sz="0" w:space="0" w:color="auto"/>
        <w:right w:val="none" w:sz="0" w:space="0" w:color="auto"/>
      </w:divBdr>
    </w:div>
    <w:div w:id="956135817">
      <w:bodyDiv w:val="1"/>
      <w:marLeft w:val="0"/>
      <w:marRight w:val="0"/>
      <w:marTop w:val="0"/>
      <w:marBottom w:val="0"/>
      <w:divBdr>
        <w:top w:val="none" w:sz="0" w:space="0" w:color="auto"/>
        <w:left w:val="none" w:sz="0" w:space="0" w:color="auto"/>
        <w:bottom w:val="none" w:sz="0" w:space="0" w:color="auto"/>
        <w:right w:val="none" w:sz="0" w:space="0" w:color="auto"/>
      </w:divBdr>
    </w:div>
    <w:div w:id="956641812">
      <w:bodyDiv w:val="1"/>
      <w:marLeft w:val="0"/>
      <w:marRight w:val="0"/>
      <w:marTop w:val="0"/>
      <w:marBottom w:val="0"/>
      <w:divBdr>
        <w:top w:val="none" w:sz="0" w:space="0" w:color="auto"/>
        <w:left w:val="none" w:sz="0" w:space="0" w:color="auto"/>
        <w:bottom w:val="none" w:sz="0" w:space="0" w:color="auto"/>
        <w:right w:val="none" w:sz="0" w:space="0" w:color="auto"/>
      </w:divBdr>
    </w:div>
    <w:div w:id="959802862">
      <w:bodyDiv w:val="1"/>
      <w:marLeft w:val="0"/>
      <w:marRight w:val="0"/>
      <w:marTop w:val="0"/>
      <w:marBottom w:val="0"/>
      <w:divBdr>
        <w:top w:val="none" w:sz="0" w:space="0" w:color="auto"/>
        <w:left w:val="none" w:sz="0" w:space="0" w:color="auto"/>
        <w:bottom w:val="none" w:sz="0" w:space="0" w:color="auto"/>
        <w:right w:val="none" w:sz="0" w:space="0" w:color="auto"/>
      </w:divBdr>
    </w:div>
    <w:div w:id="963004323">
      <w:bodyDiv w:val="1"/>
      <w:marLeft w:val="0"/>
      <w:marRight w:val="0"/>
      <w:marTop w:val="0"/>
      <w:marBottom w:val="0"/>
      <w:divBdr>
        <w:top w:val="none" w:sz="0" w:space="0" w:color="auto"/>
        <w:left w:val="none" w:sz="0" w:space="0" w:color="auto"/>
        <w:bottom w:val="none" w:sz="0" w:space="0" w:color="auto"/>
        <w:right w:val="none" w:sz="0" w:space="0" w:color="auto"/>
      </w:divBdr>
    </w:div>
    <w:div w:id="963466458">
      <w:bodyDiv w:val="1"/>
      <w:marLeft w:val="0"/>
      <w:marRight w:val="0"/>
      <w:marTop w:val="0"/>
      <w:marBottom w:val="0"/>
      <w:divBdr>
        <w:top w:val="none" w:sz="0" w:space="0" w:color="auto"/>
        <w:left w:val="none" w:sz="0" w:space="0" w:color="auto"/>
        <w:bottom w:val="none" w:sz="0" w:space="0" w:color="auto"/>
        <w:right w:val="none" w:sz="0" w:space="0" w:color="auto"/>
      </w:divBdr>
    </w:div>
    <w:div w:id="965813219">
      <w:bodyDiv w:val="1"/>
      <w:marLeft w:val="0"/>
      <w:marRight w:val="0"/>
      <w:marTop w:val="0"/>
      <w:marBottom w:val="0"/>
      <w:divBdr>
        <w:top w:val="none" w:sz="0" w:space="0" w:color="auto"/>
        <w:left w:val="none" w:sz="0" w:space="0" w:color="auto"/>
        <w:bottom w:val="none" w:sz="0" w:space="0" w:color="auto"/>
        <w:right w:val="none" w:sz="0" w:space="0" w:color="auto"/>
      </w:divBdr>
    </w:div>
    <w:div w:id="970749378">
      <w:bodyDiv w:val="1"/>
      <w:marLeft w:val="0"/>
      <w:marRight w:val="0"/>
      <w:marTop w:val="0"/>
      <w:marBottom w:val="0"/>
      <w:divBdr>
        <w:top w:val="none" w:sz="0" w:space="0" w:color="auto"/>
        <w:left w:val="none" w:sz="0" w:space="0" w:color="auto"/>
        <w:bottom w:val="none" w:sz="0" w:space="0" w:color="auto"/>
        <w:right w:val="none" w:sz="0" w:space="0" w:color="auto"/>
      </w:divBdr>
    </w:div>
    <w:div w:id="971522651">
      <w:bodyDiv w:val="1"/>
      <w:marLeft w:val="0"/>
      <w:marRight w:val="0"/>
      <w:marTop w:val="0"/>
      <w:marBottom w:val="0"/>
      <w:divBdr>
        <w:top w:val="none" w:sz="0" w:space="0" w:color="auto"/>
        <w:left w:val="none" w:sz="0" w:space="0" w:color="auto"/>
        <w:bottom w:val="none" w:sz="0" w:space="0" w:color="auto"/>
        <w:right w:val="none" w:sz="0" w:space="0" w:color="auto"/>
      </w:divBdr>
    </w:div>
    <w:div w:id="980037959">
      <w:bodyDiv w:val="1"/>
      <w:marLeft w:val="0"/>
      <w:marRight w:val="0"/>
      <w:marTop w:val="0"/>
      <w:marBottom w:val="0"/>
      <w:divBdr>
        <w:top w:val="none" w:sz="0" w:space="0" w:color="auto"/>
        <w:left w:val="none" w:sz="0" w:space="0" w:color="auto"/>
        <w:bottom w:val="none" w:sz="0" w:space="0" w:color="auto"/>
        <w:right w:val="none" w:sz="0" w:space="0" w:color="auto"/>
      </w:divBdr>
    </w:div>
    <w:div w:id="981152355">
      <w:bodyDiv w:val="1"/>
      <w:marLeft w:val="0"/>
      <w:marRight w:val="0"/>
      <w:marTop w:val="0"/>
      <w:marBottom w:val="0"/>
      <w:divBdr>
        <w:top w:val="none" w:sz="0" w:space="0" w:color="auto"/>
        <w:left w:val="none" w:sz="0" w:space="0" w:color="auto"/>
        <w:bottom w:val="none" w:sz="0" w:space="0" w:color="auto"/>
        <w:right w:val="none" w:sz="0" w:space="0" w:color="auto"/>
      </w:divBdr>
    </w:div>
    <w:div w:id="982003558">
      <w:bodyDiv w:val="1"/>
      <w:marLeft w:val="0"/>
      <w:marRight w:val="0"/>
      <w:marTop w:val="0"/>
      <w:marBottom w:val="0"/>
      <w:divBdr>
        <w:top w:val="none" w:sz="0" w:space="0" w:color="auto"/>
        <w:left w:val="none" w:sz="0" w:space="0" w:color="auto"/>
        <w:bottom w:val="none" w:sz="0" w:space="0" w:color="auto"/>
        <w:right w:val="none" w:sz="0" w:space="0" w:color="auto"/>
      </w:divBdr>
    </w:div>
    <w:div w:id="986204326">
      <w:bodyDiv w:val="1"/>
      <w:marLeft w:val="0"/>
      <w:marRight w:val="0"/>
      <w:marTop w:val="0"/>
      <w:marBottom w:val="0"/>
      <w:divBdr>
        <w:top w:val="none" w:sz="0" w:space="0" w:color="auto"/>
        <w:left w:val="none" w:sz="0" w:space="0" w:color="auto"/>
        <w:bottom w:val="none" w:sz="0" w:space="0" w:color="auto"/>
        <w:right w:val="none" w:sz="0" w:space="0" w:color="auto"/>
      </w:divBdr>
    </w:div>
    <w:div w:id="987713050">
      <w:bodyDiv w:val="1"/>
      <w:marLeft w:val="0"/>
      <w:marRight w:val="0"/>
      <w:marTop w:val="0"/>
      <w:marBottom w:val="0"/>
      <w:divBdr>
        <w:top w:val="none" w:sz="0" w:space="0" w:color="auto"/>
        <w:left w:val="none" w:sz="0" w:space="0" w:color="auto"/>
        <w:bottom w:val="none" w:sz="0" w:space="0" w:color="auto"/>
        <w:right w:val="none" w:sz="0" w:space="0" w:color="auto"/>
      </w:divBdr>
    </w:div>
    <w:div w:id="988096689">
      <w:bodyDiv w:val="1"/>
      <w:marLeft w:val="0"/>
      <w:marRight w:val="0"/>
      <w:marTop w:val="0"/>
      <w:marBottom w:val="0"/>
      <w:divBdr>
        <w:top w:val="none" w:sz="0" w:space="0" w:color="auto"/>
        <w:left w:val="none" w:sz="0" w:space="0" w:color="auto"/>
        <w:bottom w:val="none" w:sz="0" w:space="0" w:color="auto"/>
        <w:right w:val="none" w:sz="0" w:space="0" w:color="auto"/>
      </w:divBdr>
    </w:div>
    <w:div w:id="990792782">
      <w:bodyDiv w:val="1"/>
      <w:marLeft w:val="0"/>
      <w:marRight w:val="0"/>
      <w:marTop w:val="0"/>
      <w:marBottom w:val="0"/>
      <w:divBdr>
        <w:top w:val="none" w:sz="0" w:space="0" w:color="auto"/>
        <w:left w:val="none" w:sz="0" w:space="0" w:color="auto"/>
        <w:bottom w:val="none" w:sz="0" w:space="0" w:color="auto"/>
        <w:right w:val="none" w:sz="0" w:space="0" w:color="auto"/>
      </w:divBdr>
    </w:div>
    <w:div w:id="992029566">
      <w:bodyDiv w:val="1"/>
      <w:marLeft w:val="0"/>
      <w:marRight w:val="0"/>
      <w:marTop w:val="0"/>
      <w:marBottom w:val="0"/>
      <w:divBdr>
        <w:top w:val="none" w:sz="0" w:space="0" w:color="auto"/>
        <w:left w:val="none" w:sz="0" w:space="0" w:color="auto"/>
        <w:bottom w:val="none" w:sz="0" w:space="0" w:color="auto"/>
        <w:right w:val="none" w:sz="0" w:space="0" w:color="auto"/>
      </w:divBdr>
    </w:div>
    <w:div w:id="992413463">
      <w:bodyDiv w:val="1"/>
      <w:marLeft w:val="0"/>
      <w:marRight w:val="0"/>
      <w:marTop w:val="0"/>
      <w:marBottom w:val="0"/>
      <w:divBdr>
        <w:top w:val="none" w:sz="0" w:space="0" w:color="auto"/>
        <w:left w:val="none" w:sz="0" w:space="0" w:color="auto"/>
        <w:bottom w:val="none" w:sz="0" w:space="0" w:color="auto"/>
        <w:right w:val="none" w:sz="0" w:space="0" w:color="auto"/>
      </w:divBdr>
    </w:div>
    <w:div w:id="993142113">
      <w:bodyDiv w:val="1"/>
      <w:marLeft w:val="0"/>
      <w:marRight w:val="0"/>
      <w:marTop w:val="0"/>
      <w:marBottom w:val="0"/>
      <w:divBdr>
        <w:top w:val="none" w:sz="0" w:space="0" w:color="auto"/>
        <w:left w:val="none" w:sz="0" w:space="0" w:color="auto"/>
        <w:bottom w:val="none" w:sz="0" w:space="0" w:color="auto"/>
        <w:right w:val="none" w:sz="0" w:space="0" w:color="auto"/>
      </w:divBdr>
    </w:div>
    <w:div w:id="993754619">
      <w:bodyDiv w:val="1"/>
      <w:marLeft w:val="0"/>
      <w:marRight w:val="0"/>
      <w:marTop w:val="0"/>
      <w:marBottom w:val="0"/>
      <w:divBdr>
        <w:top w:val="none" w:sz="0" w:space="0" w:color="auto"/>
        <w:left w:val="none" w:sz="0" w:space="0" w:color="auto"/>
        <w:bottom w:val="none" w:sz="0" w:space="0" w:color="auto"/>
        <w:right w:val="none" w:sz="0" w:space="0" w:color="auto"/>
      </w:divBdr>
    </w:div>
    <w:div w:id="995764976">
      <w:bodyDiv w:val="1"/>
      <w:marLeft w:val="0"/>
      <w:marRight w:val="0"/>
      <w:marTop w:val="0"/>
      <w:marBottom w:val="0"/>
      <w:divBdr>
        <w:top w:val="none" w:sz="0" w:space="0" w:color="auto"/>
        <w:left w:val="none" w:sz="0" w:space="0" w:color="auto"/>
        <w:bottom w:val="none" w:sz="0" w:space="0" w:color="auto"/>
        <w:right w:val="none" w:sz="0" w:space="0" w:color="auto"/>
      </w:divBdr>
    </w:div>
    <w:div w:id="995961246">
      <w:bodyDiv w:val="1"/>
      <w:marLeft w:val="0"/>
      <w:marRight w:val="0"/>
      <w:marTop w:val="0"/>
      <w:marBottom w:val="0"/>
      <w:divBdr>
        <w:top w:val="none" w:sz="0" w:space="0" w:color="auto"/>
        <w:left w:val="none" w:sz="0" w:space="0" w:color="auto"/>
        <w:bottom w:val="none" w:sz="0" w:space="0" w:color="auto"/>
        <w:right w:val="none" w:sz="0" w:space="0" w:color="auto"/>
      </w:divBdr>
    </w:div>
    <w:div w:id="1000354725">
      <w:bodyDiv w:val="1"/>
      <w:marLeft w:val="0"/>
      <w:marRight w:val="0"/>
      <w:marTop w:val="0"/>
      <w:marBottom w:val="0"/>
      <w:divBdr>
        <w:top w:val="none" w:sz="0" w:space="0" w:color="auto"/>
        <w:left w:val="none" w:sz="0" w:space="0" w:color="auto"/>
        <w:bottom w:val="none" w:sz="0" w:space="0" w:color="auto"/>
        <w:right w:val="none" w:sz="0" w:space="0" w:color="auto"/>
      </w:divBdr>
    </w:div>
    <w:div w:id="1002657121">
      <w:bodyDiv w:val="1"/>
      <w:marLeft w:val="0"/>
      <w:marRight w:val="0"/>
      <w:marTop w:val="0"/>
      <w:marBottom w:val="0"/>
      <w:divBdr>
        <w:top w:val="none" w:sz="0" w:space="0" w:color="auto"/>
        <w:left w:val="none" w:sz="0" w:space="0" w:color="auto"/>
        <w:bottom w:val="none" w:sz="0" w:space="0" w:color="auto"/>
        <w:right w:val="none" w:sz="0" w:space="0" w:color="auto"/>
      </w:divBdr>
    </w:div>
    <w:div w:id="1003896857">
      <w:bodyDiv w:val="1"/>
      <w:marLeft w:val="0"/>
      <w:marRight w:val="0"/>
      <w:marTop w:val="0"/>
      <w:marBottom w:val="0"/>
      <w:divBdr>
        <w:top w:val="none" w:sz="0" w:space="0" w:color="auto"/>
        <w:left w:val="none" w:sz="0" w:space="0" w:color="auto"/>
        <w:bottom w:val="none" w:sz="0" w:space="0" w:color="auto"/>
        <w:right w:val="none" w:sz="0" w:space="0" w:color="auto"/>
      </w:divBdr>
    </w:div>
    <w:div w:id="1005937064">
      <w:bodyDiv w:val="1"/>
      <w:marLeft w:val="0"/>
      <w:marRight w:val="0"/>
      <w:marTop w:val="0"/>
      <w:marBottom w:val="0"/>
      <w:divBdr>
        <w:top w:val="none" w:sz="0" w:space="0" w:color="auto"/>
        <w:left w:val="none" w:sz="0" w:space="0" w:color="auto"/>
        <w:bottom w:val="none" w:sz="0" w:space="0" w:color="auto"/>
        <w:right w:val="none" w:sz="0" w:space="0" w:color="auto"/>
      </w:divBdr>
    </w:div>
    <w:div w:id="1011029507">
      <w:bodyDiv w:val="1"/>
      <w:marLeft w:val="0"/>
      <w:marRight w:val="0"/>
      <w:marTop w:val="0"/>
      <w:marBottom w:val="0"/>
      <w:divBdr>
        <w:top w:val="none" w:sz="0" w:space="0" w:color="auto"/>
        <w:left w:val="none" w:sz="0" w:space="0" w:color="auto"/>
        <w:bottom w:val="none" w:sz="0" w:space="0" w:color="auto"/>
        <w:right w:val="none" w:sz="0" w:space="0" w:color="auto"/>
      </w:divBdr>
    </w:div>
    <w:div w:id="1014499624">
      <w:bodyDiv w:val="1"/>
      <w:marLeft w:val="0"/>
      <w:marRight w:val="0"/>
      <w:marTop w:val="0"/>
      <w:marBottom w:val="0"/>
      <w:divBdr>
        <w:top w:val="none" w:sz="0" w:space="0" w:color="auto"/>
        <w:left w:val="none" w:sz="0" w:space="0" w:color="auto"/>
        <w:bottom w:val="none" w:sz="0" w:space="0" w:color="auto"/>
        <w:right w:val="none" w:sz="0" w:space="0" w:color="auto"/>
      </w:divBdr>
    </w:div>
    <w:div w:id="1016922998">
      <w:bodyDiv w:val="1"/>
      <w:marLeft w:val="0"/>
      <w:marRight w:val="0"/>
      <w:marTop w:val="0"/>
      <w:marBottom w:val="0"/>
      <w:divBdr>
        <w:top w:val="none" w:sz="0" w:space="0" w:color="auto"/>
        <w:left w:val="none" w:sz="0" w:space="0" w:color="auto"/>
        <w:bottom w:val="none" w:sz="0" w:space="0" w:color="auto"/>
        <w:right w:val="none" w:sz="0" w:space="0" w:color="auto"/>
      </w:divBdr>
    </w:div>
    <w:div w:id="1019432742">
      <w:bodyDiv w:val="1"/>
      <w:marLeft w:val="0"/>
      <w:marRight w:val="0"/>
      <w:marTop w:val="0"/>
      <w:marBottom w:val="0"/>
      <w:divBdr>
        <w:top w:val="none" w:sz="0" w:space="0" w:color="auto"/>
        <w:left w:val="none" w:sz="0" w:space="0" w:color="auto"/>
        <w:bottom w:val="none" w:sz="0" w:space="0" w:color="auto"/>
        <w:right w:val="none" w:sz="0" w:space="0" w:color="auto"/>
      </w:divBdr>
    </w:div>
    <w:div w:id="1025205246">
      <w:bodyDiv w:val="1"/>
      <w:marLeft w:val="0"/>
      <w:marRight w:val="0"/>
      <w:marTop w:val="0"/>
      <w:marBottom w:val="0"/>
      <w:divBdr>
        <w:top w:val="none" w:sz="0" w:space="0" w:color="auto"/>
        <w:left w:val="none" w:sz="0" w:space="0" w:color="auto"/>
        <w:bottom w:val="none" w:sz="0" w:space="0" w:color="auto"/>
        <w:right w:val="none" w:sz="0" w:space="0" w:color="auto"/>
      </w:divBdr>
    </w:div>
    <w:div w:id="1027680329">
      <w:bodyDiv w:val="1"/>
      <w:marLeft w:val="0"/>
      <w:marRight w:val="0"/>
      <w:marTop w:val="0"/>
      <w:marBottom w:val="0"/>
      <w:divBdr>
        <w:top w:val="none" w:sz="0" w:space="0" w:color="auto"/>
        <w:left w:val="none" w:sz="0" w:space="0" w:color="auto"/>
        <w:bottom w:val="none" w:sz="0" w:space="0" w:color="auto"/>
        <w:right w:val="none" w:sz="0" w:space="0" w:color="auto"/>
      </w:divBdr>
    </w:div>
    <w:div w:id="1027832123">
      <w:bodyDiv w:val="1"/>
      <w:marLeft w:val="0"/>
      <w:marRight w:val="0"/>
      <w:marTop w:val="0"/>
      <w:marBottom w:val="0"/>
      <w:divBdr>
        <w:top w:val="none" w:sz="0" w:space="0" w:color="auto"/>
        <w:left w:val="none" w:sz="0" w:space="0" w:color="auto"/>
        <w:bottom w:val="none" w:sz="0" w:space="0" w:color="auto"/>
        <w:right w:val="none" w:sz="0" w:space="0" w:color="auto"/>
      </w:divBdr>
    </w:div>
    <w:div w:id="1030882583">
      <w:bodyDiv w:val="1"/>
      <w:marLeft w:val="0"/>
      <w:marRight w:val="0"/>
      <w:marTop w:val="0"/>
      <w:marBottom w:val="0"/>
      <w:divBdr>
        <w:top w:val="none" w:sz="0" w:space="0" w:color="auto"/>
        <w:left w:val="none" w:sz="0" w:space="0" w:color="auto"/>
        <w:bottom w:val="none" w:sz="0" w:space="0" w:color="auto"/>
        <w:right w:val="none" w:sz="0" w:space="0" w:color="auto"/>
      </w:divBdr>
    </w:div>
    <w:div w:id="1032146448">
      <w:bodyDiv w:val="1"/>
      <w:marLeft w:val="0"/>
      <w:marRight w:val="0"/>
      <w:marTop w:val="0"/>
      <w:marBottom w:val="0"/>
      <w:divBdr>
        <w:top w:val="none" w:sz="0" w:space="0" w:color="auto"/>
        <w:left w:val="none" w:sz="0" w:space="0" w:color="auto"/>
        <w:bottom w:val="none" w:sz="0" w:space="0" w:color="auto"/>
        <w:right w:val="none" w:sz="0" w:space="0" w:color="auto"/>
      </w:divBdr>
    </w:div>
    <w:div w:id="1036585457">
      <w:bodyDiv w:val="1"/>
      <w:marLeft w:val="0"/>
      <w:marRight w:val="0"/>
      <w:marTop w:val="0"/>
      <w:marBottom w:val="0"/>
      <w:divBdr>
        <w:top w:val="none" w:sz="0" w:space="0" w:color="auto"/>
        <w:left w:val="none" w:sz="0" w:space="0" w:color="auto"/>
        <w:bottom w:val="none" w:sz="0" w:space="0" w:color="auto"/>
        <w:right w:val="none" w:sz="0" w:space="0" w:color="auto"/>
      </w:divBdr>
    </w:div>
    <w:div w:id="1042292394">
      <w:bodyDiv w:val="1"/>
      <w:marLeft w:val="0"/>
      <w:marRight w:val="0"/>
      <w:marTop w:val="0"/>
      <w:marBottom w:val="0"/>
      <w:divBdr>
        <w:top w:val="none" w:sz="0" w:space="0" w:color="auto"/>
        <w:left w:val="none" w:sz="0" w:space="0" w:color="auto"/>
        <w:bottom w:val="none" w:sz="0" w:space="0" w:color="auto"/>
        <w:right w:val="none" w:sz="0" w:space="0" w:color="auto"/>
      </w:divBdr>
    </w:div>
    <w:div w:id="1043291941">
      <w:bodyDiv w:val="1"/>
      <w:marLeft w:val="0"/>
      <w:marRight w:val="0"/>
      <w:marTop w:val="0"/>
      <w:marBottom w:val="0"/>
      <w:divBdr>
        <w:top w:val="none" w:sz="0" w:space="0" w:color="auto"/>
        <w:left w:val="none" w:sz="0" w:space="0" w:color="auto"/>
        <w:bottom w:val="none" w:sz="0" w:space="0" w:color="auto"/>
        <w:right w:val="none" w:sz="0" w:space="0" w:color="auto"/>
      </w:divBdr>
    </w:div>
    <w:div w:id="1044066606">
      <w:bodyDiv w:val="1"/>
      <w:marLeft w:val="0"/>
      <w:marRight w:val="0"/>
      <w:marTop w:val="0"/>
      <w:marBottom w:val="0"/>
      <w:divBdr>
        <w:top w:val="none" w:sz="0" w:space="0" w:color="auto"/>
        <w:left w:val="none" w:sz="0" w:space="0" w:color="auto"/>
        <w:bottom w:val="none" w:sz="0" w:space="0" w:color="auto"/>
        <w:right w:val="none" w:sz="0" w:space="0" w:color="auto"/>
      </w:divBdr>
    </w:div>
    <w:div w:id="1045523706">
      <w:bodyDiv w:val="1"/>
      <w:marLeft w:val="0"/>
      <w:marRight w:val="0"/>
      <w:marTop w:val="0"/>
      <w:marBottom w:val="0"/>
      <w:divBdr>
        <w:top w:val="none" w:sz="0" w:space="0" w:color="auto"/>
        <w:left w:val="none" w:sz="0" w:space="0" w:color="auto"/>
        <w:bottom w:val="none" w:sz="0" w:space="0" w:color="auto"/>
        <w:right w:val="none" w:sz="0" w:space="0" w:color="auto"/>
      </w:divBdr>
    </w:div>
    <w:div w:id="1047149062">
      <w:bodyDiv w:val="1"/>
      <w:marLeft w:val="0"/>
      <w:marRight w:val="0"/>
      <w:marTop w:val="0"/>
      <w:marBottom w:val="0"/>
      <w:divBdr>
        <w:top w:val="none" w:sz="0" w:space="0" w:color="auto"/>
        <w:left w:val="none" w:sz="0" w:space="0" w:color="auto"/>
        <w:bottom w:val="none" w:sz="0" w:space="0" w:color="auto"/>
        <w:right w:val="none" w:sz="0" w:space="0" w:color="auto"/>
      </w:divBdr>
    </w:div>
    <w:div w:id="1047684658">
      <w:bodyDiv w:val="1"/>
      <w:marLeft w:val="0"/>
      <w:marRight w:val="0"/>
      <w:marTop w:val="0"/>
      <w:marBottom w:val="0"/>
      <w:divBdr>
        <w:top w:val="none" w:sz="0" w:space="0" w:color="auto"/>
        <w:left w:val="none" w:sz="0" w:space="0" w:color="auto"/>
        <w:bottom w:val="none" w:sz="0" w:space="0" w:color="auto"/>
        <w:right w:val="none" w:sz="0" w:space="0" w:color="auto"/>
      </w:divBdr>
    </w:div>
    <w:div w:id="1048066587">
      <w:bodyDiv w:val="1"/>
      <w:marLeft w:val="0"/>
      <w:marRight w:val="0"/>
      <w:marTop w:val="0"/>
      <w:marBottom w:val="0"/>
      <w:divBdr>
        <w:top w:val="none" w:sz="0" w:space="0" w:color="auto"/>
        <w:left w:val="none" w:sz="0" w:space="0" w:color="auto"/>
        <w:bottom w:val="none" w:sz="0" w:space="0" w:color="auto"/>
        <w:right w:val="none" w:sz="0" w:space="0" w:color="auto"/>
      </w:divBdr>
    </w:div>
    <w:div w:id="1050688681">
      <w:bodyDiv w:val="1"/>
      <w:marLeft w:val="0"/>
      <w:marRight w:val="0"/>
      <w:marTop w:val="0"/>
      <w:marBottom w:val="0"/>
      <w:divBdr>
        <w:top w:val="none" w:sz="0" w:space="0" w:color="auto"/>
        <w:left w:val="none" w:sz="0" w:space="0" w:color="auto"/>
        <w:bottom w:val="none" w:sz="0" w:space="0" w:color="auto"/>
        <w:right w:val="none" w:sz="0" w:space="0" w:color="auto"/>
      </w:divBdr>
    </w:div>
    <w:div w:id="1051685648">
      <w:bodyDiv w:val="1"/>
      <w:marLeft w:val="0"/>
      <w:marRight w:val="0"/>
      <w:marTop w:val="0"/>
      <w:marBottom w:val="0"/>
      <w:divBdr>
        <w:top w:val="none" w:sz="0" w:space="0" w:color="auto"/>
        <w:left w:val="none" w:sz="0" w:space="0" w:color="auto"/>
        <w:bottom w:val="none" w:sz="0" w:space="0" w:color="auto"/>
        <w:right w:val="none" w:sz="0" w:space="0" w:color="auto"/>
      </w:divBdr>
      <w:divsChild>
        <w:div w:id="271278520">
          <w:marLeft w:val="0"/>
          <w:marRight w:val="0"/>
          <w:marTop w:val="0"/>
          <w:marBottom w:val="0"/>
          <w:divBdr>
            <w:top w:val="single" w:sz="2" w:space="0" w:color="D9D9E3"/>
            <w:left w:val="single" w:sz="2" w:space="0" w:color="D9D9E3"/>
            <w:bottom w:val="single" w:sz="2" w:space="0" w:color="D9D9E3"/>
            <w:right w:val="single" w:sz="2" w:space="0" w:color="D9D9E3"/>
          </w:divBdr>
          <w:divsChild>
            <w:div w:id="2084908883">
              <w:marLeft w:val="0"/>
              <w:marRight w:val="0"/>
              <w:marTop w:val="0"/>
              <w:marBottom w:val="0"/>
              <w:divBdr>
                <w:top w:val="single" w:sz="2" w:space="0" w:color="D9D9E3"/>
                <w:left w:val="single" w:sz="2" w:space="0" w:color="D9D9E3"/>
                <w:bottom w:val="single" w:sz="2" w:space="0" w:color="D9D9E3"/>
                <w:right w:val="single" w:sz="2" w:space="0" w:color="D9D9E3"/>
              </w:divBdr>
              <w:divsChild>
                <w:div w:id="857889708">
                  <w:marLeft w:val="0"/>
                  <w:marRight w:val="0"/>
                  <w:marTop w:val="0"/>
                  <w:marBottom w:val="0"/>
                  <w:divBdr>
                    <w:top w:val="single" w:sz="2" w:space="0" w:color="D9D9E3"/>
                    <w:left w:val="single" w:sz="2" w:space="0" w:color="D9D9E3"/>
                    <w:bottom w:val="single" w:sz="2" w:space="0" w:color="D9D9E3"/>
                    <w:right w:val="single" w:sz="2" w:space="0" w:color="D9D9E3"/>
                  </w:divBdr>
                  <w:divsChild>
                    <w:div w:id="1041369620">
                      <w:marLeft w:val="0"/>
                      <w:marRight w:val="0"/>
                      <w:marTop w:val="0"/>
                      <w:marBottom w:val="0"/>
                      <w:divBdr>
                        <w:top w:val="single" w:sz="2" w:space="0" w:color="D9D9E3"/>
                        <w:left w:val="single" w:sz="2" w:space="0" w:color="D9D9E3"/>
                        <w:bottom w:val="single" w:sz="2" w:space="0" w:color="D9D9E3"/>
                        <w:right w:val="single" w:sz="2" w:space="0" w:color="D9D9E3"/>
                      </w:divBdr>
                      <w:divsChild>
                        <w:div w:id="1471509567">
                          <w:marLeft w:val="0"/>
                          <w:marRight w:val="0"/>
                          <w:marTop w:val="0"/>
                          <w:marBottom w:val="0"/>
                          <w:divBdr>
                            <w:top w:val="single" w:sz="2" w:space="0" w:color="auto"/>
                            <w:left w:val="single" w:sz="2" w:space="0" w:color="auto"/>
                            <w:bottom w:val="single" w:sz="6" w:space="0" w:color="auto"/>
                            <w:right w:val="single" w:sz="2" w:space="0" w:color="auto"/>
                          </w:divBdr>
                          <w:divsChild>
                            <w:div w:id="411513441">
                              <w:marLeft w:val="0"/>
                              <w:marRight w:val="0"/>
                              <w:marTop w:val="100"/>
                              <w:marBottom w:val="100"/>
                              <w:divBdr>
                                <w:top w:val="single" w:sz="2" w:space="0" w:color="D9D9E3"/>
                                <w:left w:val="single" w:sz="2" w:space="0" w:color="D9D9E3"/>
                                <w:bottom w:val="single" w:sz="2" w:space="0" w:color="D9D9E3"/>
                                <w:right w:val="single" w:sz="2" w:space="0" w:color="D9D9E3"/>
                              </w:divBdr>
                              <w:divsChild>
                                <w:div w:id="994338130">
                                  <w:marLeft w:val="0"/>
                                  <w:marRight w:val="0"/>
                                  <w:marTop w:val="0"/>
                                  <w:marBottom w:val="0"/>
                                  <w:divBdr>
                                    <w:top w:val="single" w:sz="2" w:space="0" w:color="D9D9E3"/>
                                    <w:left w:val="single" w:sz="2" w:space="0" w:color="D9D9E3"/>
                                    <w:bottom w:val="single" w:sz="2" w:space="0" w:color="D9D9E3"/>
                                    <w:right w:val="single" w:sz="2" w:space="0" w:color="D9D9E3"/>
                                  </w:divBdr>
                                  <w:divsChild>
                                    <w:div w:id="1272783836">
                                      <w:marLeft w:val="0"/>
                                      <w:marRight w:val="0"/>
                                      <w:marTop w:val="0"/>
                                      <w:marBottom w:val="0"/>
                                      <w:divBdr>
                                        <w:top w:val="single" w:sz="2" w:space="0" w:color="D9D9E3"/>
                                        <w:left w:val="single" w:sz="2" w:space="0" w:color="D9D9E3"/>
                                        <w:bottom w:val="single" w:sz="2" w:space="0" w:color="D9D9E3"/>
                                        <w:right w:val="single" w:sz="2" w:space="0" w:color="D9D9E3"/>
                                      </w:divBdr>
                                      <w:divsChild>
                                        <w:div w:id="841435743">
                                          <w:marLeft w:val="0"/>
                                          <w:marRight w:val="0"/>
                                          <w:marTop w:val="0"/>
                                          <w:marBottom w:val="0"/>
                                          <w:divBdr>
                                            <w:top w:val="single" w:sz="2" w:space="0" w:color="D9D9E3"/>
                                            <w:left w:val="single" w:sz="2" w:space="0" w:color="D9D9E3"/>
                                            <w:bottom w:val="single" w:sz="2" w:space="0" w:color="D9D9E3"/>
                                            <w:right w:val="single" w:sz="2" w:space="0" w:color="D9D9E3"/>
                                          </w:divBdr>
                                          <w:divsChild>
                                            <w:div w:id="2116052166">
                                              <w:marLeft w:val="0"/>
                                              <w:marRight w:val="0"/>
                                              <w:marTop w:val="0"/>
                                              <w:marBottom w:val="0"/>
                                              <w:divBdr>
                                                <w:top w:val="single" w:sz="2" w:space="0" w:color="D9D9E3"/>
                                                <w:left w:val="single" w:sz="2" w:space="0" w:color="D9D9E3"/>
                                                <w:bottom w:val="single" w:sz="2" w:space="0" w:color="D9D9E3"/>
                                                <w:right w:val="single" w:sz="2" w:space="0" w:color="D9D9E3"/>
                                              </w:divBdr>
                                              <w:divsChild>
                                                <w:div w:id="5082539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494103691">
          <w:marLeft w:val="0"/>
          <w:marRight w:val="0"/>
          <w:marTop w:val="0"/>
          <w:marBottom w:val="0"/>
          <w:divBdr>
            <w:top w:val="none" w:sz="0" w:space="0" w:color="auto"/>
            <w:left w:val="none" w:sz="0" w:space="0" w:color="auto"/>
            <w:bottom w:val="none" w:sz="0" w:space="0" w:color="auto"/>
            <w:right w:val="none" w:sz="0" w:space="0" w:color="auto"/>
          </w:divBdr>
        </w:div>
      </w:divsChild>
    </w:div>
    <w:div w:id="1052845851">
      <w:bodyDiv w:val="1"/>
      <w:marLeft w:val="0"/>
      <w:marRight w:val="0"/>
      <w:marTop w:val="0"/>
      <w:marBottom w:val="0"/>
      <w:divBdr>
        <w:top w:val="none" w:sz="0" w:space="0" w:color="auto"/>
        <w:left w:val="none" w:sz="0" w:space="0" w:color="auto"/>
        <w:bottom w:val="none" w:sz="0" w:space="0" w:color="auto"/>
        <w:right w:val="none" w:sz="0" w:space="0" w:color="auto"/>
      </w:divBdr>
    </w:div>
    <w:div w:id="1056852835">
      <w:bodyDiv w:val="1"/>
      <w:marLeft w:val="0"/>
      <w:marRight w:val="0"/>
      <w:marTop w:val="0"/>
      <w:marBottom w:val="0"/>
      <w:divBdr>
        <w:top w:val="none" w:sz="0" w:space="0" w:color="auto"/>
        <w:left w:val="none" w:sz="0" w:space="0" w:color="auto"/>
        <w:bottom w:val="none" w:sz="0" w:space="0" w:color="auto"/>
        <w:right w:val="none" w:sz="0" w:space="0" w:color="auto"/>
      </w:divBdr>
    </w:div>
    <w:div w:id="1061951235">
      <w:bodyDiv w:val="1"/>
      <w:marLeft w:val="0"/>
      <w:marRight w:val="0"/>
      <w:marTop w:val="0"/>
      <w:marBottom w:val="0"/>
      <w:divBdr>
        <w:top w:val="none" w:sz="0" w:space="0" w:color="auto"/>
        <w:left w:val="none" w:sz="0" w:space="0" w:color="auto"/>
        <w:bottom w:val="none" w:sz="0" w:space="0" w:color="auto"/>
        <w:right w:val="none" w:sz="0" w:space="0" w:color="auto"/>
      </w:divBdr>
    </w:div>
    <w:div w:id="1064645937">
      <w:bodyDiv w:val="1"/>
      <w:marLeft w:val="0"/>
      <w:marRight w:val="0"/>
      <w:marTop w:val="0"/>
      <w:marBottom w:val="0"/>
      <w:divBdr>
        <w:top w:val="none" w:sz="0" w:space="0" w:color="auto"/>
        <w:left w:val="none" w:sz="0" w:space="0" w:color="auto"/>
        <w:bottom w:val="none" w:sz="0" w:space="0" w:color="auto"/>
        <w:right w:val="none" w:sz="0" w:space="0" w:color="auto"/>
      </w:divBdr>
    </w:div>
    <w:div w:id="1065950918">
      <w:bodyDiv w:val="1"/>
      <w:marLeft w:val="0"/>
      <w:marRight w:val="0"/>
      <w:marTop w:val="0"/>
      <w:marBottom w:val="0"/>
      <w:divBdr>
        <w:top w:val="none" w:sz="0" w:space="0" w:color="auto"/>
        <w:left w:val="none" w:sz="0" w:space="0" w:color="auto"/>
        <w:bottom w:val="none" w:sz="0" w:space="0" w:color="auto"/>
        <w:right w:val="none" w:sz="0" w:space="0" w:color="auto"/>
      </w:divBdr>
    </w:div>
    <w:div w:id="1066147945">
      <w:bodyDiv w:val="1"/>
      <w:marLeft w:val="0"/>
      <w:marRight w:val="0"/>
      <w:marTop w:val="0"/>
      <w:marBottom w:val="0"/>
      <w:divBdr>
        <w:top w:val="none" w:sz="0" w:space="0" w:color="auto"/>
        <w:left w:val="none" w:sz="0" w:space="0" w:color="auto"/>
        <w:bottom w:val="none" w:sz="0" w:space="0" w:color="auto"/>
        <w:right w:val="none" w:sz="0" w:space="0" w:color="auto"/>
      </w:divBdr>
    </w:div>
    <w:div w:id="1069887633">
      <w:bodyDiv w:val="1"/>
      <w:marLeft w:val="0"/>
      <w:marRight w:val="0"/>
      <w:marTop w:val="0"/>
      <w:marBottom w:val="0"/>
      <w:divBdr>
        <w:top w:val="none" w:sz="0" w:space="0" w:color="auto"/>
        <w:left w:val="none" w:sz="0" w:space="0" w:color="auto"/>
        <w:bottom w:val="none" w:sz="0" w:space="0" w:color="auto"/>
        <w:right w:val="none" w:sz="0" w:space="0" w:color="auto"/>
      </w:divBdr>
    </w:div>
    <w:div w:id="1070543773">
      <w:bodyDiv w:val="1"/>
      <w:marLeft w:val="0"/>
      <w:marRight w:val="0"/>
      <w:marTop w:val="0"/>
      <w:marBottom w:val="0"/>
      <w:divBdr>
        <w:top w:val="none" w:sz="0" w:space="0" w:color="auto"/>
        <w:left w:val="none" w:sz="0" w:space="0" w:color="auto"/>
        <w:bottom w:val="none" w:sz="0" w:space="0" w:color="auto"/>
        <w:right w:val="none" w:sz="0" w:space="0" w:color="auto"/>
      </w:divBdr>
    </w:div>
    <w:div w:id="1076787021">
      <w:bodyDiv w:val="1"/>
      <w:marLeft w:val="0"/>
      <w:marRight w:val="0"/>
      <w:marTop w:val="0"/>
      <w:marBottom w:val="0"/>
      <w:divBdr>
        <w:top w:val="none" w:sz="0" w:space="0" w:color="auto"/>
        <w:left w:val="none" w:sz="0" w:space="0" w:color="auto"/>
        <w:bottom w:val="none" w:sz="0" w:space="0" w:color="auto"/>
        <w:right w:val="none" w:sz="0" w:space="0" w:color="auto"/>
      </w:divBdr>
    </w:div>
    <w:div w:id="1077164533">
      <w:bodyDiv w:val="1"/>
      <w:marLeft w:val="0"/>
      <w:marRight w:val="0"/>
      <w:marTop w:val="0"/>
      <w:marBottom w:val="0"/>
      <w:divBdr>
        <w:top w:val="none" w:sz="0" w:space="0" w:color="auto"/>
        <w:left w:val="none" w:sz="0" w:space="0" w:color="auto"/>
        <w:bottom w:val="none" w:sz="0" w:space="0" w:color="auto"/>
        <w:right w:val="none" w:sz="0" w:space="0" w:color="auto"/>
      </w:divBdr>
    </w:div>
    <w:div w:id="1083064704">
      <w:bodyDiv w:val="1"/>
      <w:marLeft w:val="0"/>
      <w:marRight w:val="0"/>
      <w:marTop w:val="0"/>
      <w:marBottom w:val="0"/>
      <w:divBdr>
        <w:top w:val="none" w:sz="0" w:space="0" w:color="auto"/>
        <w:left w:val="none" w:sz="0" w:space="0" w:color="auto"/>
        <w:bottom w:val="none" w:sz="0" w:space="0" w:color="auto"/>
        <w:right w:val="none" w:sz="0" w:space="0" w:color="auto"/>
      </w:divBdr>
    </w:div>
    <w:div w:id="1084960424">
      <w:bodyDiv w:val="1"/>
      <w:marLeft w:val="0"/>
      <w:marRight w:val="0"/>
      <w:marTop w:val="0"/>
      <w:marBottom w:val="0"/>
      <w:divBdr>
        <w:top w:val="none" w:sz="0" w:space="0" w:color="auto"/>
        <w:left w:val="none" w:sz="0" w:space="0" w:color="auto"/>
        <w:bottom w:val="none" w:sz="0" w:space="0" w:color="auto"/>
        <w:right w:val="none" w:sz="0" w:space="0" w:color="auto"/>
      </w:divBdr>
    </w:div>
    <w:div w:id="1085541377">
      <w:bodyDiv w:val="1"/>
      <w:marLeft w:val="0"/>
      <w:marRight w:val="0"/>
      <w:marTop w:val="0"/>
      <w:marBottom w:val="0"/>
      <w:divBdr>
        <w:top w:val="none" w:sz="0" w:space="0" w:color="auto"/>
        <w:left w:val="none" w:sz="0" w:space="0" w:color="auto"/>
        <w:bottom w:val="none" w:sz="0" w:space="0" w:color="auto"/>
        <w:right w:val="none" w:sz="0" w:space="0" w:color="auto"/>
      </w:divBdr>
    </w:div>
    <w:div w:id="1091195697">
      <w:bodyDiv w:val="1"/>
      <w:marLeft w:val="0"/>
      <w:marRight w:val="0"/>
      <w:marTop w:val="0"/>
      <w:marBottom w:val="0"/>
      <w:divBdr>
        <w:top w:val="none" w:sz="0" w:space="0" w:color="auto"/>
        <w:left w:val="none" w:sz="0" w:space="0" w:color="auto"/>
        <w:bottom w:val="none" w:sz="0" w:space="0" w:color="auto"/>
        <w:right w:val="none" w:sz="0" w:space="0" w:color="auto"/>
      </w:divBdr>
    </w:div>
    <w:div w:id="1101989355">
      <w:bodyDiv w:val="1"/>
      <w:marLeft w:val="0"/>
      <w:marRight w:val="0"/>
      <w:marTop w:val="0"/>
      <w:marBottom w:val="0"/>
      <w:divBdr>
        <w:top w:val="none" w:sz="0" w:space="0" w:color="auto"/>
        <w:left w:val="none" w:sz="0" w:space="0" w:color="auto"/>
        <w:bottom w:val="none" w:sz="0" w:space="0" w:color="auto"/>
        <w:right w:val="none" w:sz="0" w:space="0" w:color="auto"/>
      </w:divBdr>
    </w:div>
    <w:div w:id="1103234153">
      <w:bodyDiv w:val="1"/>
      <w:marLeft w:val="0"/>
      <w:marRight w:val="0"/>
      <w:marTop w:val="0"/>
      <w:marBottom w:val="0"/>
      <w:divBdr>
        <w:top w:val="none" w:sz="0" w:space="0" w:color="auto"/>
        <w:left w:val="none" w:sz="0" w:space="0" w:color="auto"/>
        <w:bottom w:val="none" w:sz="0" w:space="0" w:color="auto"/>
        <w:right w:val="none" w:sz="0" w:space="0" w:color="auto"/>
      </w:divBdr>
    </w:div>
    <w:div w:id="1105883871">
      <w:bodyDiv w:val="1"/>
      <w:marLeft w:val="0"/>
      <w:marRight w:val="0"/>
      <w:marTop w:val="0"/>
      <w:marBottom w:val="0"/>
      <w:divBdr>
        <w:top w:val="none" w:sz="0" w:space="0" w:color="auto"/>
        <w:left w:val="none" w:sz="0" w:space="0" w:color="auto"/>
        <w:bottom w:val="none" w:sz="0" w:space="0" w:color="auto"/>
        <w:right w:val="none" w:sz="0" w:space="0" w:color="auto"/>
      </w:divBdr>
    </w:div>
    <w:div w:id="1106777483">
      <w:bodyDiv w:val="1"/>
      <w:marLeft w:val="0"/>
      <w:marRight w:val="0"/>
      <w:marTop w:val="0"/>
      <w:marBottom w:val="0"/>
      <w:divBdr>
        <w:top w:val="none" w:sz="0" w:space="0" w:color="auto"/>
        <w:left w:val="none" w:sz="0" w:space="0" w:color="auto"/>
        <w:bottom w:val="none" w:sz="0" w:space="0" w:color="auto"/>
        <w:right w:val="none" w:sz="0" w:space="0" w:color="auto"/>
      </w:divBdr>
    </w:div>
    <w:div w:id="1106927269">
      <w:bodyDiv w:val="1"/>
      <w:marLeft w:val="0"/>
      <w:marRight w:val="0"/>
      <w:marTop w:val="0"/>
      <w:marBottom w:val="0"/>
      <w:divBdr>
        <w:top w:val="none" w:sz="0" w:space="0" w:color="auto"/>
        <w:left w:val="none" w:sz="0" w:space="0" w:color="auto"/>
        <w:bottom w:val="none" w:sz="0" w:space="0" w:color="auto"/>
        <w:right w:val="none" w:sz="0" w:space="0" w:color="auto"/>
      </w:divBdr>
    </w:div>
    <w:div w:id="1107240530">
      <w:bodyDiv w:val="1"/>
      <w:marLeft w:val="0"/>
      <w:marRight w:val="0"/>
      <w:marTop w:val="0"/>
      <w:marBottom w:val="0"/>
      <w:divBdr>
        <w:top w:val="none" w:sz="0" w:space="0" w:color="auto"/>
        <w:left w:val="none" w:sz="0" w:space="0" w:color="auto"/>
        <w:bottom w:val="none" w:sz="0" w:space="0" w:color="auto"/>
        <w:right w:val="none" w:sz="0" w:space="0" w:color="auto"/>
      </w:divBdr>
    </w:div>
    <w:div w:id="1108693128">
      <w:bodyDiv w:val="1"/>
      <w:marLeft w:val="0"/>
      <w:marRight w:val="0"/>
      <w:marTop w:val="0"/>
      <w:marBottom w:val="0"/>
      <w:divBdr>
        <w:top w:val="none" w:sz="0" w:space="0" w:color="auto"/>
        <w:left w:val="none" w:sz="0" w:space="0" w:color="auto"/>
        <w:bottom w:val="none" w:sz="0" w:space="0" w:color="auto"/>
        <w:right w:val="none" w:sz="0" w:space="0" w:color="auto"/>
      </w:divBdr>
    </w:div>
    <w:div w:id="1108701997">
      <w:bodyDiv w:val="1"/>
      <w:marLeft w:val="0"/>
      <w:marRight w:val="0"/>
      <w:marTop w:val="0"/>
      <w:marBottom w:val="0"/>
      <w:divBdr>
        <w:top w:val="none" w:sz="0" w:space="0" w:color="auto"/>
        <w:left w:val="none" w:sz="0" w:space="0" w:color="auto"/>
        <w:bottom w:val="none" w:sz="0" w:space="0" w:color="auto"/>
        <w:right w:val="none" w:sz="0" w:space="0" w:color="auto"/>
      </w:divBdr>
    </w:div>
    <w:div w:id="1109858972">
      <w:bodyDiv w:val="1"/>
      <w:marLeft w:val="0"/>
      <w:marRight w:val="0"/>
      <w:marTop w:val="0"/>
      <w:marBottom w:val="0"/>
      <w:divBdr>
        <w:top w:val="none" w:sz="0" w:space="0" w:color="auto"/>
        <w:left w:val="none" w:sz="0" w:space="0" w:color="auto"/>
        <w:bottom w:val="none" w:sz="0" w:space="0" w:color="auto"/>
        <w:right w:val="none" w:sz="0" w:space="0" w:color="auto"/>
      </w:divBdr>
    </w:div>
    <w:div w:id="1113403671">
      <w:bodyDiv w:val="1"/>
      <w:marLeft w:val="0"/>
      <w:marRight w:val="0"/>
      <w:marTop w:val="0"/>
      <w:marBottom w:val="0"/>
      <w:divBdr>
        <w:top w:val="none" w:sz="0" w:space="0" w:color="auto"/>
        <w:left w:val="none" w:sz="0" w:space="0" w:color="auto"/>
        <w:bottom w:val="none" w:sz="0" w:space="0" w:color="auto"/>
        <w:right w:val="none" w:sz="0" w:space="0" w:color="auto"/>
      </w:divBdr>
    </w:div>
    <w:div w:id="1114326651">
      <w:bodyDiv w:val="1"/>
      <w:marLeft w:val="0"/>
      <w:marRight w:val="0"/>
      <w:marTop w:val="0"/>
      <w:marBottom w:val="0"/>
      <w:divBdr>
        <w:top w:val="none" w:sz="0" w:space="0" w:color="auto"/>
        <w:left w:val="none" w:sz="0" w:space="0" w:color="auto"/>
        <w:bottom w:val="none" w:sz="0" w:space="0" w:color="auto"/>
        <w:right w:val="none" w:sz="0" w:space="0" w:color="auto"/>
      </w:divBdr>
    </w:div>
    <w:div w:id="1115709258">
      <w:bodyDiv w:val="1"/>
      <w:marLeft w:val="0"/>
      <w:marRight w:val="0"/>
      <w:marTop w:val="0"/>
      <w:marBottom w:val="0"/>
      <w:divBdr>
        <w:top w:val="none" w:sz="0" w:space="0" w:color="auto"/>
        <w:left w:val="none" w:sz="0" w:space="0" w:color="auto"/>
        <w:bottom w:val="none" w:sz="0" w:space="0" w:color="auto"/>
        <w:right w:val="none" w:sz="0" w:space="0" w:color="auto"/>
      </w:divBdr>
    </w:div>
    <w:div w:id="1116867753">
      <w:bodyDiv w:val="1"/>
      <w:marLeft w:val="0"/>
      <w:marRight w:val="0"/>
      <w:marTop w:val="0"/>
      <w:marBottom w:val="0"/>
      <w:divBdr>
        <w:top w:val="none" w:sz="0" w:space="0" w:color="auto"/>
        <w:left w:val="none" w:sz="0" w:space="0" w:color="auto"/>
        <w:bottom w:val="none" w:sz="0" w:space="0" w:color="auto"/>
        <w:right w:val="none" w:sz="0" w:space="0" w:color="auto"/>
      </w:divBdr>
    </w:div>
    <w:div w:id="1117093326">
      <w:bodyDiv w:val="1"/>
      <w:marLeft w:val="0"/>
      <w:marRight w:val="0"/>
      <w:marTop w:val="0"/>
      <w:marBottom w:val="0"/>
      <w:divBdr>
        <w:top w:val="none" w:sz="0" w:space="0" w:color="auto"/>
        <w:left w:val="none" w:sz="0" w:space="0" w:color="auto"/>
        <w:bottom w:val="none" w:sz="0" w:space="0" w:color="auto"/>
        <w:right w:val="none" w:sz="0" w:space="0" w:color="auto"/>
      </w:divBdr>
    </w:div>
    <w:div w:id="1121606141">
      <w:bodyDiv w:val="1"/>
      <w:marLeft w:val="0"/>
      <w:marRight w:val="0"/>
      <w:marTop w:val="0"/>
      <w:marBottom w:val="0"/>
      <w:divBdr>
        <w:top w:val="none" w:sz="0" w:space="0" w:color="auto"/>
        <w:left w:val="none" w:sz="0" w:space="0" w:color="auto"/>
        <w:bottom w:val="none" w:sz="0" w:space="0" w:color="auto"/>
        <w:right w:val="none" w:sz="0" w:space="0" w:color="auto"/>
      </w:divBdr>
    </w:div>
    <w:div w:id="1121802426">
      <w:bodyDiv w:val="1"/>
      <w:marLeft w:val="0"/>
      <w:marRight w:val="0"/>
      <w:marTop w:val="0"/>
      <w:marBottom w:val="0"/>
      <w:divBdr>
        <w:top w:val="none" w:sz="0" w:space="0" w:color="auto"/>
        <w:left w:val="none" w:sz="0" w:space="0" w:color="auto"/>
        <w:bottom w:val="none" w:sz="0" w:space="0" w:color="auto"/>
        <w:right w:val="none" w:sz="0" w:space="0" w:color="auto"/>
      </w:divBdr>
    </w:div>
    <w:div w:id="1122308806">
      <w:bodyDiv w:val="1"/>
      <w:marLeft w:val="0"/>
      <w:marRight w:val="0"/>
      <w:marTop w:val="0"/>
      <w:marBottom w:val="0"/>
      <w:divBdr>
        <w:top w:val="none" w:sz="0" w:space="0" w:color="auto"/>
        <w:left w:val="none" w:sz="0" w:space="0" w:color="auto"/>
        <w:bottom w:val="none" w:sz="0" w:space="0" w:color="auto"/>
        <w:right w:val="none" w:sz="0" w:space="0" w:color="auto"/>
      </w:divBdr>
    </w:div>
    <w:div w:id="1122652912">
      <w:bodyDiv w:val="1"/>
      <w:marLeft w:val="0"/>
      <w:marRight w:val="0"/>
      <w:marTop w:val="0"/>
      <w:marBottom w:val="0"/>
      <w:divBdr>
        <w:top w:val="none" w:sz="0" w:space="0" w:color="auto"/>
        <w:left w:val="none" w:sz="0" w:space="0" w:color="auto"/>
        <w:bottom w:val="none" w:sz="0" w:space="0" w:color="auto"/>
        <w:right w:val="none" w:sz="0" w:space="0" w:color="auto"/>
      </w:divBdr>
    </w:div>
    <w:div w:id="1124690000">
      <w:bodyDiv w:val="1"/>
      <w:marLeft w:val="0"/>
      <w:marRight w:val="0"/>
      <w:marTop w:val="0"/>
      <w:marBottom w:val="0"/>
      <w:divBdr>
        <w:top w:val="none" w:sz="0" w:space="0" w:color="auto"/>
        <w:left w:val="none" w:sz="0" w:space="0" w:color="auto"/>
        <w:bottom w:val="none" w:sz="0" w:space="0" w:color="auto"/>
        <w:right w:val="none" w:sz="0" w:space="0" w:color="auto"/>
      </w:divBdr>
    </w:div>
    <w:div w:id="1125082602">
      <w:bodyDiv w:val="1"/>
      <w:marLeft w:val="0"/>
      <w:marRight w:val="0"/>
      <w:marTop w:val="0"/>
      <w:marBottom w:val="0"/>
      <w:divBdr>
        <w:top w:val="none" w:sz="0" w:space="0" w:color="auto"/>
        <w:left w:val="none" w:sz="0" w:space="0" w:color="auto"/>
        <w:bottom w:val="none" w:sz="0" w:space="0" w:color="auto"/>
        <w:right w:val="none" w:sz="0" w:space="0" w:color="auto"/>
      </w:divBdr>
    </w:div>
    <w:div w:id="1126312553">
      <w:bodyDiv w:val="1"/>
      <w:marLeft w:val="0"/>
      <w:marRight w:val="0"/>
      <w:marTop w:val="0"/>
      <w:marBottom w:val="0"/>
      <w:divBdr>
        <w:top w:val="none" w:sz="0" w:space="0" w:color="auto"/>
        <w:left w:val="none" w:sz="0" w:space="0" w:color="auto"/>
        <w:bottom w:val="none" w:sz="0" w:space="0" w:color="auto"/>
        <w:right w:val="none" w:sz="0" w:space="0" w:color="auto"/>
      </w:divBdr>
    </w:div>
    <w:div w:id="1127432203">
      <w:bodyDiv w:val="1"/>
      <w:marLeft w:val="0"/>
      <w:marRight w:val="0"/>
      <w:marTop w:val="0"/>
      <w:marBottom w:val="0"/>
      <w:divBdr>
        <w:top w:val="none" w:sz="0" w:space="0" w:color="auto"/>
        <w:left w:val="none" w:sz="0" w:space="0" w:color="auto"/>
        <w:bottom w:val="none" w:sz="0" w:space="0" w:color="auto"/>
        <w:right w:val="none" w:sz="0" w:space="0" w:color="auto"/>
      </w:divBdr>
    </w:div>
    <w:div w:id="1127502854">
      <w:bodyDiv w:val="1"/>
      <w:marLeft w:val="0"/>
      <w:marRight w:val="0"/>
      <w:marTop w:val="0"/>
      <w:marBottom w:val="0"/>
      <w:divBdr>
        <w:top w:val="none" w:sz="0" w:space="0" w:color="auto"/>
        <w:left w:val="none" w:sz="0" w:space="0" w:color="auto"/>
        <w:bottom w:val="none" w:sz="0" w:space="0" w:color="auto"/>
        <w:right w:val="none" w:sz="0" w:space="0" w:color="auto"/>
      </w:divBdr>
    </w:div>
    <w:div w:id="1127509300">
      <w:bodyDiv w:val="1"/>
      <w:marLeft w:val="0"/>
      <w:marRight w:val="0"/>
      <w:marTop w:val="0"/>
      <w:marBottom w:val="0"/>
      <w:divBdr>
        <w:top w:val="none" w:sz="0" w:space="0" w:color="auto"/>
        <w:left w:val="none" w:sz="0" w:space="0" w:color="auto"/>
        <w:bottom w:val="none" w:sz="0" w:space="0" w:color="auto"/>
        <w:right w:val="none" w:sz="0" w:space="0" w:color="auto"/>
      </w:divBdr>
    </w:div>
    <w:div w:id="1127820024">
      <w:bodyDiv w:val="1"/>
      <w:marLeft w:val="0"/>
      <w:marRight w:val="0"/>
      <w:marTop w:val="0"/>
      <w:marBottom w:val="0"/>
      <w:divBdr>
        <w:top w:val="none" w:sz="0" w:space="0" w:color="auto"/>
        <w:left w:val="none" w:sz="0" w:space="0" w:color="auto"/>
        <w:bottom w:val="none" w:sz="0" w:space="0" w:color="auto"/>
        <w:right w:val="none" w:sz="0" w:space="0" w:color="auto"/>
      </w:divBdr>
    </w:div>
    <w:div w:id="1128354205">
      <w:bodyDiv w:val="1"/>
      <w:marLeft w:val="0"/>
      <w:marRight w:val="0"/>
      <w:marTop w:val="0"/>
      <w:marBottom w:val="0"/>
      <w:divBdr>
        <w:top w:val="none" w:sz="0" w:space="0" w:color="auto"/>
        <w:left w:val="none" w:sz="0" w:space="0" w:color="auto"/>
        <w:bottom w:val="none" w:sz="0" w:space="0" w:color="auto"/>
        <w:right w:val="none" w:sz="0" w:space="0" w:color="auto"/>
      </w:divBdr>
    </w:div>
    <w:div w:id="1128359041">
      <w:bodyDiv w:val="1"/>
      <w:marLeft w:val="0"/>
      <w:marRight w:val="0"/>
      <w:marTop w:val="0"/>
      <w:marBottom w:val="0"/>
      <w:divBdr>
        <w:top w:val="none" w:sz="0" w:space="0" w:color="auto"/>
        <w:left w:val="none" w:sz="0" w:space="0" w:color="auto"/>
        <w:bottom w:val="none" w:sz="0" w:space="0" w:color="auto"/>
        <w:right w:val="none" w:sz="0" w:space="0" w:color="auto"/>
      </w:divBdr>
    </w:div>
    <w:div w:id="1129595218">
      <w:bodyDiv w:val="1"/>
      <w:marLeft w:val="0"/>
      <w:marRight w:val="0"/>
      <w:marTop w:val="0"/>
      <w:marBottom w:val="0"/>
      <w:divBdr>
        <w:top w:val="none" w:sz="0" w:space="0" w:color="auto"/>
        <w:left w:val="none" w:sz="0" w:space="0" w:color="auto"/>
        <w:bottom w:val="none" w:sz="0" w:space="0" w:color="auto"/>
        <w:right w:val="none" w:sz="0" w:space="0" w:color="auto"/>
      </w:divBdr>
    </w:div>
    <w:div w:id="1130325234">
      <w:bodyDiv w:val="1"/>
      <w:marLeft w:val="0"/>
      <w:marRight w:val="0"/>
      <w:marTop w:val="0"/>
      <w:marBottom w:val="0"/>
      <w:divBdr>
        <w:top w:val="none" w:sz="0" w:space="0" w:color="auto"/>
        <w:left w:val="none" w:sz="0" w:space="0" w:color="auto"/>
        <w:bottom w:val="none" w:sz="0" w:space="0" w:color="auto"/>
        <w:right w:val="none" w:sz="0" w:space="0" w:color="auto"/>
      </w:divBdr>
    </w:div>
    <w:div w:id="1133448423">
      <w:bodyDiv w:val="1"/>
      <w:marLeft w:val="0"/>
      <w:marRight w:val="0"/>
      <w:marTop w:val="0"/>
      <w:marBottom w:val="0"/>
      <w:divBdr>
        <w:top w:val="none" w:sz="0" w:space="0" w:color="auto"/>
        <w:left w:val="none" w:sz="0" w:space="0" w:color="auto"/>
        <w:bottom w:val="none" w:sz="0" w:space="0" w:color="auto"/>
        <w:right w:val="none" w:sz="0" w:space="0" w:color="auto"/>
      </w:divBdr>
    </w:div>
    <w:div w:id="1133869736">
      <w:bodyDiv w:val="1"/>
      <w:marLeft w:val="0"/>
      <w:marRight w:val="0"/>
      <w:marTop w:val="0"/>
      <w:marBottom w:val="0"/>
      <w:divBdr>
        <w:top w:val="none" w:sz="0" w:space="0" w:color="auto"/>
        <w:left w:val="none" w:sz="0" w:space="0" w:color="auto"/>
        <w:bottom w:val="none" w:sz="0" w:space="0" w:color="auto"/>
        <w:right w:val="none" w:sz="0" w:space="0" w:color="auto"/>
      </w:divBdr>
    </w:div>
    <w:div w:id="1137180737">
      <w:bodyDiv w:val="1"/>
      <w:marLeft w:val="0"/>
      <w:marRight w:val="0"/>
      <w:marTop w:val="0"/>
      <w:marBottom w:val="0"/>
      <w:divBdr>
        <w:top w:val="none" w:sz="0" w:space="0" w:color="auto"/>
        <w:left w:val="none" w:sz="0" w:space="0" w:color="auto"/>
        <w:bottom w:val="none" w:sz="0" w:space="0" w:color="auto"/>
        <w:right w:val="none" w:sz="0" w:space="0" w:color="auto"/>
      </w:divBdr>
    </w:div>
    <w:div w:id="1138231696">
      <w:bodyDiv w:val="1"/>
      <w:marLeft w:val="0"/>
      <w:marRight w:val="0"/>
      <w:marTop w:val="0"/>
      <w:marBottom w:val="0"/>
      <w:divBdr>
        <w:top w:val="none" w:sz="0" w:space="0" w:color="auto"/>
        <w:left w:val="none" w:sz="0" w:space="0" w:color="auto"/>
        <w:bottom w:val="none" w:sz="0" w:space="0" w:color="auto"/>
        <w:right w:val="none" w:sz="0" w:space="0" w:color="auto"/>
      </w:divBdr>
    </w:div>
    <w:div w:id="1138911492">
      <w:bodyDiv w:val="1"/>
      <w:marLeft w:val="0"/>
      <w:marRight w:val="0"/>
      <w:marTop w:val="0"/>
      <w:marBottom w:val="0"/>
      <w:divBdr>
        <w:top w:val="none" w:sz="0" w:space="0" w:color="auto"/>
        <w:left w:val="none" w:sz="0" w:space="0" w:color="auto"/>
        <w:bottom w:val="none" w:sz="0" w:space="0" w:color="auto"/>
        <w:right w:val="none" w:sz="0" w:space="0" w:color="auto"/>
      </w:divBdr>
    </w:div>
    <w:div w:id="1139572334">
      <w:bodyDiv w:val="1"/>
      <w:marLeft w:val="0"/>
      <w:marRight w:val="0"/>
      <w:marTop w:val="0"/>
      <w:marBottom w:val="0"/>
      <w:divBdr>
        <w:top w:val="none" w:sz="0" w:space="0" w:color="auto"/>
        <w:left w:val="none" w:sz="0" w:space="0" w:color="auto"/>
        <w:bottom w:val="none" w:sz="0" w:space="0" w:color="auto"/>
        <w:right w:val="none" w:sz="0" w:space="0" w:color="auto"/>
      </w:divBdr>
    </w:div>
    <w:div w:id="1139884428">
      <w:bodyDiv w:val="1"/>
      <w:marLeft w:val="0"/>
      <w:marRight w:val="0"/>
      <w:marTop w:val="0"/>
      <w:marBottom w:val="0"/>
      <w:divBdr>
        <w:top w:val="none" w:sz="0" w:space="0" w:color="auto"/>
        <w:left w:val="none" w:sz="0" w:space="0" w:color="auto"/>
        <w:bottom w:val="none" w:sz="0" w:space="0" w:color="auto"/>
        <w:right w:val="none" w:sz="0" w:space="0" w:color="auto"/>
      </w:divBdr>
    </w:div>
    <w:div w:id="1140266328">
      <w:bodyDiv w:val="1"/>
      <w:marLeft w:val="0"/>
      <w:marRight w:val="0"/>
      <w:marTop w:val="0"/>
      <w:marBottom w:val="0"/>
      <w:divBdr>
        <w:top w:val="none" w:sz="0" w:space="0" w:color="auto"/>
        <w:left w:val="none" w:sz="0" w:space="0" w:color="auto"/>
        <w:bottom w:val="none" w:sz="0" w:space="0" w:color="auto"/>
        <w:right w:val="none" w:sz="0" w:space="0" w:color="auto"/>
      </w:divBdr>
    </w:div>
    <w:div w:id="1143235340">
      <w:bodyDiv w:val="1"/>
      <w:marLeft w:val="0"/>
      <w:marRight w:val="0"/>
      <w:marTop w:val="0"/>
      <w:marBottom w:val="0"/>
      <w:divBdr>
        <w:top w:val="none" w:sz="0" w:space="0" w:color="auto"/>
        <w:left w:val="none" w:sz="0" w:space="0" w:color="auto"/>
        <w:bottom w:val="none" w:sz="0" w:space="0" w:color="auto"/>
        <w:right w:val="none" w:sz="0" w:space="0" w:color="auto"/>
      </w:divBdr>
    </w:div>
    <w:div w:id="1145512496">
      <w:bodyDiv w:val="1"/>
      <w:marLeft w:val="0"/>
      <w:marRight w:val="0"/>
      <w:marTop w:val="0"/>
      <w:marBottom w:val="0"/>
      <w:divBdr>
        <w:top w:val="none" w:sz="0" w:space="0" w:color="auto"/>
        <w:left w:val="none" w:sz="0" w:space="0" w:color="auto"/>
        <w:bottom w:val="none" w:sz="0" w:space="0" w:color="auto"/>
        <w:right w:val="none" w:sz="0" w:space="0" w:color="auto"/>
      </w:divBdr>
    </w:div>
    <w:div w:id="1147013159">
      <w:bodyDiv w:val="1"/>
      <w:marLeft w:val="0"/>
      <w:marRight w:val="0"/>
      <w:marTop w:val="0"/>
      <w:marBottom w:val="0"/>
      <w:divBdr>
        <w:top w:val="none" w:sz="0" w:space="0" w:color="auto"/>
        <w:left w:val="none" w:sz="0" w:space="0" w:color="auto"/>
        <w:bottom w:val="none" w:sz="0" w:space="0" w:color="auto"/>
        <w:right w:val="none" w:sz="0" w:space="0" w:color="auto"/>
      </w:divBdr>
    </w:div>
    <w:div w:id="1147092529">
      <w:bodyDiv w:val="1"/>
      <w:marLeft w:val="0"/>
      <w:marRight w:val="0"/>
      <w:marTop w:val="0"/>
      <w:marBottom w:val="0"/>
      <w:divBdr>
        <w:top w:val="none" w:sz="0" w:space="0" w:color="auto"/>
        <w:left w:val="none" w:sz="0" w:space="0" w:color="auto"/>
        <w:bottom w:val="none" w:sz="0" w:space="0" w:color="auto"/>
        <w:right w:val="none" w:sz="0" w:space="0" w:color="auto"/>
      </w:divBdr>
    </w:div>
    <w:div w:id="1147433578">
      <w:bodyDiv w:val="1"/>
      <w:marLeft w:val="0"/>
      <w:marRight w:val="0"/>
      <w:marTop w:val="0"/>
      <w:marBottom w:val="0"/>
      <w:divBdr>
        <w:top w:val="none" w:sz="0" w:space="0" w:color="auto"/>
        <w:left w:val="none" w:sz="0" w:space="0" w:color="auto"/>
        <w:bottom w:val="none" w:sz="0" w:space="0" w:color="auto"/>
        <w:right w:val="none" w:sz="0" w:space="0" w:color="auto"/>
      </w:divBdr>
    </w:div>
    <w:div w:id="1148016258">
      <w:bodyDiv w:val="1"/>
      <w:marLeft w:val="0"/>
      <w:marRight w:val="0"/>
      <w:marTop w:val="0"/>
      <w:marBottom w:val="0"/>
      <w:divBdr>
        <w:top w:val="none" w:sz="0" w:space="0" w:color="auto"/>
        <w:left w:val="none" w:sz="0" w:space="0" w:color="auto"/>
        <w:bottom w:val="none" w:sz="0" w:space="0" w:color="auto"/>
        <w:right w:val="none" w:sz="0" w:space="0" w:color="auto"/>
      </w:divBdr>
    </w:div>
    <w:div w:id="1149830313">
      <w:bodyDiv w:val="1"/>
      <w:marLeft w:val="0"/>
      <w:marRight w:val="0"/>
      <w:marTop w:val="0"/>
      <w:marBottom w:val="0"/>
      <w:divBdr>
        <w:top w:val="none" w:sz="0" w:space="0" w:color="auto"/>
        <w:left w:val="none" w:sz="0" w:space="0" w:color="auto"/>
        <w:bottom w:val="none" w:sz="0" w:space="0" w:color="auto"/>
        <w:right w:val="none" w:sz="0" w:space="0" w:color="auto"/>
      </w:divBdr>
    </w:div>
    <w:div w:id="1151942888">
      <w:bodyDiv w:val="1"/>
      <w:marLeft w:val="0"/>
      <w:marRight w:val="0"/>
      <w:marTop w:val="0"/>
      <w:marBottom w:val="0"/>
      <w:divBdr>
        <w:top w:val="none" w:sz="0" w:space="0" w:color="auto"/>
        <w:left w:val="none" w:sz="0" w:space="0" w:color="auto"/>
        <w:bottom w:val="none" w:sz="0" w:space="0" w:color="auto"/>
        <w:right w:val="none" w:sz="0" w:space="0" w:color="auto"/>
      </w:divBdr>
    </w:div>
    <w:div w:id="1153830858">
      <w:bodyDiv w:val="1"/>
      <w:marLeft w:val="0"/>
      <w:marRight w:val="0"/>
      <w:marTop w:val="0"/>
      <w:marBottom w:val="0"/>
      <w:divBdr>
        <w:top w:val="none" w:sz="0" w:space="0" w:color="auto"/>
        <w:left w:val="none" w:sz="0" w:space="0" w:color="auto"/>
        <w:bottom w:val="none" w:sz="0" w:space="0" w:color="auto"/>
        <w:right w:val="none" w:sz="0" w:space="0" w:color="auto"/>
      </w:divBdr>
    </w:div>
    <w:div w:id="1154417807">
      <w:bodyDiv w:val="1"/>
      <w:marLeft w:val="0"/>
      <w:marRight w:val="0"/>
      <w:marTop w:val="0"/>
      <w:marBottom w:val="0"/>
      <w:divBdr>
        <w:top w:val="none" w:sz="0" w:space="0" w:color="auto"/>
        <w:left w:val="none" w:sz="0" w:space="0" w:color="auto"/>
        <w:bottom w:val="none" w:sz="0" w:space="0" w:color="auto"/>
        <w:right w:val="none" w:sz="0" w:space="0" w:color="auto"/>
      </w:divBdr>
    </w:div>
    <w:div w:id="1155220578">
      <w:bodyDiv w:val="1"/>
      <w:marLeft w:val="0"/>
      <w:marRight w:val="0"/>
      <w:marTop w:val="0"/>
      <w:marBottom w:val="0"/>
      <w:divBdr>
        <w:top w:val="none" w:sz="0" w:space="0" w:color="auto"/>
        <w:left w:val="none" w:sz="0" w:space="0" w:color="auto"/>
        <w:bottom w:val="none" w:sz="0" w:space="0" w:color="auto"/>
        <w:right w:val="none" w:sz="0" w:space="0" w:color="auto"/>
      </w:divBdr>
    </w:div>
    <w:div w:id="1156996765">
      <w:bodyDiv w:val="1"/>
      <w:marLeft w:val="0"/>
      <w:marRight w:val="0"/>
      <w:marTop w:val="0"/>
      <w:marBottom w:val="0"/>
      <w:divBdr>
        <w:top w:val="none" w:sz="0" w:space="0" w:color="auto"/>
        <w:left w:val="none" w:sz="0" w:space="0" w:color="auto"/>
        <w:bottom w:val="none" w:sz="0" w:space="0" w:color="auto"/>
        <w:right w:val="none" w:sz="0" w:space="0" w:color="auto"/>
      </w:divBdr>
    </w:div>
    <w:div w:id="1159154668">
      <w:bodyDiv w:val="1"/>
      <w:marLeft w:val="0"/>
      <w:marRight w:val="0"/>
      <w:marTop w:val="0"/>
      <w:marBottom w:val="0"/>
      <w:divBdr>
        <w:top w:val="none" w:sz="0" w:space="0" w:color="auto"/>
        <w:left w:val="none" w:sz="0" w:space="0" w:color="auto"/>
        <w:bottom w:val="none" w:sz="0" w:space="0" w:color="auto"/>
        <w:right w:val="none" w:sz="0" w:space="0" w:color="auto"/>
      </w:divBdr>
    </w:div>
    <w:div w:id="1160657506">
      <w:bodyDiv w:val="1"/>
      <w:marLeft w:val="0"/>
      <w:marRight w:val="0"/>
      <w:marTop w:val="0"/>
      <w:marBottom w:val="0"/>
      <w:divBdr>
        <w:top w:val="none" w:sz="0" w:space="0" w:color="auto"/>
        <w:left w:val="none" w:sz="0" w:space="0" w:color="auto"/>
        <w:bottom w:val="none" w:sz="0" w:space="0" w:color="auto"/>
        <w:right w:val="none" w:sz="0" w:space="0" w:color="auto"/>
      </w:divBdr>
    </w:div>
    <w:div w:id="1160970344">
      <w:bodyDiv w:val="1"/>
      <w:marLeft w:val="0"/>
      <w:marRight w:val="0"/>
      <w:marTop w:val="0"/>
      <w:marBottom w:val="0"/>
      <w:divBdr>
        <w:top w:val="none" w:sz="0" w:space="0" w:color="auto"/>
        <w:left w:val="none" w:sz="0" w:space="0" w:color="auto"/>
        <w:bottom w:val="none" w:sz="0" w:space="0" w:color="auto"/>
        <w:right w:val="none" w:sz="0" w:space="0" w:color="auto"/>
      </w:divBdr>
    </w:div>
    <w:div w:id="1161771160">
      <w:bodyDiv w:val="1"/>
      <w:marLeft w:val="0"/>
      <w:marRight w:val="0"/>
      <w:marTop w:val="0"/>
      <w:marBottom w:val="0"/>
      <w:divBdr>
        <w:top w:val="none" w:sz="0" w:space="0" w:color="auto"/>
        <w:left w:val="none" w:sz="0" w:space="0" w:color="auto"/>
        <w:bottom w:val="none" w:sz="0" w:space="0" w:color="auto"/>
        <w:right w:val="none" w:sz="0" w:space="0" w:color="auto"/>
      </w:divBdr>
    </w:div>
    <w:div w:id="1162086607">
      <w:bodyDiv w:val="1"/>
      <w:marLeft w:val="0"/>
      <w:marRight w:val="0"/>
      <w:marTop w:val="0"/>
      <w:marBottom w:val="0"/>
      <w:divBdr>
        <w:top w:val="none" w:sz="0" w:space="0" w:color="auto"/>
        <w:left w:val="none" w:sz="0" w:space="0" w:color="auto"/>
        <w:bottom w:val="none" w:sz="0" w:space="0" w:color="auto"/>
        <w:right w:val="none" w:sz="0" w:space="0" w:color="auto"/>
      </w:divBdr>
    </w:div>
    <w:div w:id="1163203041">
      <w:bodyDiv w:val="1"/>
      <w:marLeft w:val="0"/>
      <w:marRight w:val="0"/>
      <w:marTop w:val="0"/>
      <w:marBottom w:val="0"/>
      <w:divBdr>
        <w:top w:val="none" w:sz="0" w:space="0" w:color="auto"/>
        <w:left w:val="none" w:sz="0" w:space="0" w:color="auto"/>
        <w:bottom w:val="none" w:sz="0" w:space="0" w:color="auto"/>
        <w:right w:val="none" w:sz="0" w:space="0" w:color="auto"/>
      </w:divBdr>
    </w:div>
    <w:div w:id="1165125612">
      <w:bodyDiv w:val="1"/>
      <w:marLeft w:val="0"/>
      <w:marRight w:val="0"/>
      <w:marTop w:val="0"/>
      <w:marBottom w:val="0"/>
      <w:divBdr>
        <w:top w:val="none" w:sz="0" w:space="0" w:color="auto"/>
        <w:left w:val="none" w:sz="0" w:space="0" w:color="auto"/>
        <w:bottom w:val="none" w:sz="0" w:space="0" w:color="auto"/>
        <w:right w:val="none" w:sz="0" w:space="0" w:color="auto"/>
      </w:divBdr>
    </w:div>
    <w:div w:id="1165243749">
      <w:bodyDiv w:val="1"/>
      <w:marLeft w:val="0"/>
      <w:marRight w:val="0"/>
      <w:marTop w:val="0"/>
      <w:marBottom w:val="0"/>
      <w:divBdr>
        <w:top w:val="none" w:sz="0" w:space="0" w:color="auto"/>
        <w:left w:val="none" w:sz="0" w:space="0" w:color="auto"/>
        <w:bottom w:val="none" w:sz="0" w:space="0" w:color="auto"/>
        <w:right w:val="none" w:sz="0" w:space="0" w:color="auto"/>
      </w:divBdr>
    </w:div>
    <w:div w:id="1165507971">
      <w:bodyDiv w:val="1"/>
      <w:marLeft w:val="0"/>
      <w:marRight w:val="0"/>
      <w:marTop w:val="0"/>
      <w:marBottom w:val="0"/>
      <w:divBdr>
        <w:top w:val="none" w:sz="0" w:space="0" w:color="auto"/>
        <w:left w:val="none" w:sz="0" w:space="0" w:color="auto"/>
        <w:bottom w:val="none" w:sz="0" w:space="0" w:color="auto"/>
        <w:right w:val="none" w:sz="0" w:space="0" w:color="auto"/>
      </w:divBdr>
    </w:div>
    <w:div w:id="1168059275">
      <w:bodyDiv w:val="1"/>
      <w:marLeft w:val="0"/>
      <w:marRight w:val="0"/>
      <w:marTop w:val="0"/>
      <w:marBottom w:val="0"/>
      <w:divBdr>
        <w:top w:val="none" w:sz="0" w:space="0" w:color="auto"/>
        <w:left w:val="none" w:sz="0" w:space="0" w:color="auto"/>
        <w:bottom w:val="none" w:sz="0" w:space="0" w:color="auto"/>
        <w:right w:val="none" w:sz="0" w:space="0" w:color="auto"/>
      </w:divBdr>
    </w:div>
    <w:div w:id="1169755931">
      <w:bodyDiv w:val="1"/>
      <w:marLeft w:val="0"/>
      <w:marRight w:val="0"/>
      <w:marTop w:val="0"/>
      <w:marBottom w:val="0"/>
      <w:divBdr>
        <w:top w:val="none" w:sz="0" w:space="0" w:color="auto"/>
        <w:left w:val="none" w:sz="0" w:space="0" w:color="auto"/>
        <w:bottom w:val="none" w:sz="0" w:space="0" w:color="auto"/>
        <w:right w:val="none" w:sz="0" w:space="0" w:color="auto"/>
      </w:divBdr>
    </w:div>
    <w:div w:id="1171140889">
      <w:bodyDiv w:val="1"/>
      <w:marLeft w:val="0"/>
      <w:marRight w:val="0"/>
      <w:marTop w:val="0"/>
      <w:marBottom w:val="0"/>
      <w:divBdr>
        <w:top w:val="none" w:sz="0" w:space="0" w:color="auto"/>
        <w:left w:val="none" w:sz="0" w:space="0" w:color="auto"/>
        <w:bottom w:val="none" w:sz="0" w:space="0" w:color="auto"/>
        <w:right w:val="none" w:sz="0" w:space="0" w:color="auto"/>
      </w:divBdr>
    </w:div>
    <w:div w:id="1171288941">
      <w:bodyDiv w:val="1"/>
      <w:marLeft w:val="0"/>
      <w:marRight w:val="0"/>
      <w:marTop w:val="0"/>
      <w:marBottom w:val="0"/>
      <w:divBdr>
        <w:top w:val="none" w:sz="0" w:space="0" w:color="auto"/>
        <w:left w:val="none" w:sz="0" w:space="0" w:color="auto"/>
        <w:bottom w:val="none" w:sz="0" w:space="0" w:color="auto"/>
        <w:right w:val="none" w:sz="0" w:space="0" w:color="auto"/>
      </w:divBdr>
    </w:div>
    <w:div w:id="1172337739">
      <w:bodyDiv w:val="1"/>
      <w:marLeft w:val="0"/>
      <w:marRight w:val="0"/>
      <w:marTop w:val="0"/>
      <w:marBottom w:val="0"/>
      <w:divBdr>
        <w:top w:val="none" w:sz="0" w:space="0" w:color="auto"/>
        <w:left w:val="none" w:sz="0" w:space="0" w:color="auto"/>
        <w:bottom w:val="none" w:sz="0" w:space="0" w:color="auto"/>
        <w:right w:val="none" w:sz="0" w:space="0" w:color="auto"/>
      </w:divBdr>
    </w:div>
    <w:div w:id="1174687266">
      <w:bodyDiv w:val="1"/>
      <w:marLeft w:val="0"/>
      <w:marRight w:val="0"/>
      <w:marTop w:val="0"/>
      <w:marBottom w:val="0"/>
      <w:divBdr>
        <w:top w:val="none" w:sz="0" w:space="0" w:color="auto"/>
        <w:left w:val="none" w:sz="0" w:space="0" w:color="auto"/>
        <w:bottom w:val="none" w:sz="0" w:space="0" w:color="auto"/>
        <w:right w:val="none" w:sz="0" w:space="0" w:color="auto"/>
      </w:divBdr>
    </w:div>
    <w:div w:id="1175538320">
      <w:bodyDiv w:val="1"/>
      <w:marLeft w:val="0"/>
      <w:marRight w:val="0"/>
      <w:marTop w:val="0"/>
      <w:marBottom w:val="0"/>
      <w:divBdr>
        <w:top w:val="none" w:sz="0" w:space="0" w:color="auto"/>
        <w:left w:val="none" w:sz="0" w:space="0" w:color="auto"/>
        <w:bottom w:val="none" w:sz="0" w:space="0" w:color="auto"/>
        <w:right w:val="none" w:sz="0" w:space="0" w:color="auto"/>
      </w:divBdr>
    </w:div>
    <w:div w:id="1176263638">
      <w:bodyDiv w:val="1"/>
      <w:marLeft w:val="0"/>
      <w:marRight w:val="0"/>
      <w:marTop w:val="0"/>
      <w:marBottom w:val="0"/>
      <w:divBdr>
        <w:top w:val="none" w:sz="0" w:space="0" w:color="auto"/>
        <w:left w:val="none" w:sz="0" w:space="0" w:color="auto"/>
        <w:bottom w:val="none" w:sz="0" w:space="0" w:color="auto"/>
        <w:right w:val="none" w:sz="0" w:space="0" w:color="auto"/>
      </w:divBdr>
    </w:div>
    <w:div w:id="1176578138">
      <w:bodyDiv w:val="1"/>
      <w:marLeft w:val="0"/>
      <w:marRight w:val="0"/>
      <w:marTop w:val="0"/>
      <w:marBottom w:val="0"/>
      <w:divBdr>
        <w:top w:val="none" w:sz="0" w:space="0" w:color="auto"/>
        <w:left w:val="none" w:sz="0" w:space="0" w:color="auto"/>
        <w:bottom w:val="none" w:sz="0" w:space="0" w:color="auto"/>
        <w:right w:val="none" w:sz="0" w:space="0" w:color="auto"/>
      </w:divBdr>
    </w:div>
    <w:div w:id="1177042972">
      <w:bodyDiv w:val="1"/>
      <w:marLeft w:val="0"/>
      <w:marRight w:val="0"/>
      <w:marTop w:val="0"/>
      <w:marBottom w:val="0"/>
      <w:divBdr>
        <w:top w:val="none" w:sz="0" w:space="0" w:color="auto"/>
        <w:left w:val="none" w:sz="0" w:space="0" w:color="auto"/>
        <w:bottom w:val="none" w:sz="0" w:space="0" w:color="auto"/>
        <w:right w:val="none" w:sz="0" w:space="0" w:color="auto"/>
      </w:divBdr>
    </w:div>
    <w:div w:id="1179271232">
      <w:bodyDiv w:val="1"/>
      <w:marLeft w:val="0"/>
      <w:marRight w:val="0"/>
      <w:marTop w:val="0"/>
      <w:marBottom w:val="0"/>
      <w:divBdr>
        <w:top w:val="none" w:sz="0" w:space="0" w:color="auto"/>
        <w:left w:val="none" w:sz="0" w:space="0" w:color="auto"/>
        <w:bottom w:val="none" w:sz="0" w:space="0" w:color="auto"/>
        <w:right w:val="none" w:sz="0" w:space="0" w:color="auto"/>
      </w:divBdr>
    </w:div>
    <w:div w:id="1180966952">
      <w:bodyDiv w:val="1"/>
      <w:marLeft w:val="0"/>
      <w:marRight w:val="0"/>
      <w:marTop w:val="0"/>
      <w:marBottom w:val="0"/>
      <w:divBdr>
        <w:top w:val="none" w:sz="0" w:space="0" w:color="auto"/>
        <w:left w:val="none" w:sz="0" w:space="0" w:color="auto"/>
        <w:bottom w:val="none" w:sz="0" w:space="0" w:color="auto"/>
        <w:right w:val="none" w:sz="0" w:space="0" w:color="auto"/>
      </w:divBdr>
    </w:div>
    <w:div w:id="1181748090">
      <w:bodyDiv w:val="1"/>
      <w:marLeft w:val="0"/>
      <w:marRight w:val="0"/>
      <w:marTop w:val="0"/>
      <w:marBottom w:val="0"/>
      <w:divBdr>
        <w:top w:val="none" w:sz="0" w:space="0" w:color="auto"/>
        <w:left w:val="none" w:sz="0" w:space="0" w:color="auto"/>
        <w:bottom w:val="none" w:sz="0" w:space="0" w:color="auto"/>
        <w:right w:val="none" w:sz="0" w:space="0" w:color="auto"/>
      </w:divBdr>
    </w:div>
    <w:div w:id="1184900751">
      <w:bodyDiv w:val="1"/>
      <w:marLeft w:val="0"/>
      <w:marRight w:val="0"/>
      <w:marTop w:val="0"/>
      <w:marBottom w:val="0"/>
      <w:divBdr>
        <w:top w:val="none" w:sz="0" w:space="0" w:color="auto"/>
        <w:left w:val="none" w:sz="0" w:space="0" w:color="auto"/>
        <w:bottom w:val="none" w:sz="0" w:space="0" w:color="auto"/>
        <w:right w:val="none" w:sz="0" w:space="0" w:color="auto"/>
      </w:divBdr>
    </w:div>
    <w:div w:id="1186284955">
      <w:bodyDiv w:val="1"/>
      <w:marLeft w:val="0"/>
      <w:marRight w:val="0"/>
      <w:marTop w:val="0"/>
      <w:marBottom w:val="0"/>
      <w:divBdr>
        <w:top w:val="none" w:sz="0" w:space="0" w:color="auto"/>
        <w:left w:val="none" w:sz="0" w:space="0" w:color="auto"/>
        <w:bottom w:val="none" w:sz="0" w:space="0" w:color="auto"/>
        <w:right w:val="none" w:sz="0" w:space="0" w:color="auto"/>
      </w:divBdr>
    </w:div>
    <w:div w:id="1186988580">
      <w:bodyDiv w:val="1"/>
      <w:marLeft w:val="0"/>
      <w:marRight w:val="0"/>
      <w:marTop w:val="0"/>
      <w:marBottom w:val="0"/>
      <w:divBdr>
        <w:top w:val="none" w:sz="0" w:space="0" w:color="auto"/>
        <w:left w:val="none" w:sz="0" w:space="0" w:color="auto"/>
        <w:bottom w:val="none" w:sz="0" w:space="0" w:color="auto"/>
        <w:right w:val="none" w:sz="0" w:space="0" w:color="auto"/>
      </w:divBdr>
    </w:div>
    <w:div w:id="1187019495">
      <w:bodyDiv w:val="1"/>
      <w:marLeft w:val="0"/>
      <w:marRight w:val="0"/>
      <w:marTop w:val="0"/>
      <w:marBottom w:val="0"/>
      <w:divBdr>
        <w:top w:val="none" w:sz="0" w:space="0" w:color="auto"/>
        <w:left w:val="none" w:sz="0" w:space="0" w:color="auto"/>
        <w:bottom w:val="none" w:sz="0" w:space="0" w:color="auto"/>
        <w:right w:val="none" w:sz="0" w:space="0" w:color="auto"/>
      </w:divBdr>
    </w:div>
    <w:div w:id="1187256515">
      <w:bodyDiv w:val="1"/>
      <w:marLeft w:val="0"/>
      <w:marRight w:val="0"/>
      <w:marTop w:val="0"/>
      <w:marBottom w:val="0"/>
      <w:divBdr>
        <w:top w:val="none" w:sz="0" w:space="0" w:color="auto"/>
        <w:left w:val="none" w:sz="0" w:space="0" w:color="auto"/>
        <w:bottom w:val="none" w:sz="0" w:space="0" w:color="auto"/>
        <w:right w:val="none" w:sz="0" w:space="0" w:color="auto"/>
      </w:divBdr>
    </w:div>
    <w:div w:id="1187332987">
      <w:bodyDiv w:val="1"/>
      <w:marLeft w:val="0"/>
      <w:marRight w:val="0"/>
      <w:marTop w:val="0"/>
      <w:marBottom w:val="0"/>
      <w:divBdr>
        <w:top w:val="none" w:sz="0" w:space="0" w:color="auto"/>
        <w:left w:val="none" w:sz="0" w:space="0" w:color="auto"/>
        <w:bottom w:val="none" w:sz="0" w:space="0" w:color="auto"/>
        <w:right w:val="none" w:sz="0" w:space="0" w:color="auto"/>
      </w:divBdr>
    </w:div>
    <w:div w:id="1188374925">
      <w:bodyDiv w:val="1"/>
      <w:marLeft w:val="0"/>
      <w:marRight w:val="0"/>
      <w:marTop w:val="0"/>
      <w:marBottom w:val="0"/>
      <w:divBdr>
        <w:top w:val="none" w:sz="0" w:space="0" w:color="auto"/>
        <w:left w:val="none" w:sz="0" w:space="0" w:color="auto"/>
        <w:bottom w:val="none" w:sz="0" w:space="0" w:color="auto"/>
        <w:right w:val="none" w:sz="0" w:space="0" w:color="auto"/>
      </w:divBdr>
    </w:div>
    <w:div w:id="1188758333">
      <w:bodyDiv w:val="1"/>
      <w:marLeft w:val="0"/>
      <w:marRight w:val="0"/>
      <w:marTop w:val="0"/>
      <w:marBottom w:val="0"/>
      <w:divBdr>
        <w:top w:val="none" w:sz="0" w:space="0" w:color="auto"/>
        <w:left w:val="none" w:sz="0" w:space="0" w:color="auto"/>
        <w:bottom w:val="none" w:sz="0" w:space="0" w:color="auto"/>
        <w:right w:val="none" w:sz="0" w:space="0" w:color="auto"/>
      </w:divBdr>
    </w:div>
    <w:div w:id="1189561148">
      <w:bodyDiv w:val="1"/>
      <w:marLeft w:val="0"/>
      <w:marRight w:val="0"/>
      <w:marTop w:val="0"/>
      <w:marBottom w:val="0"/>
      <w:divBdr>
        <w:top w:val="none" w:sz="0" w:space="0" w:color="auto"/>
        <w:left w:val="none" w:sz="0" w:space="0" w:color="auto"/>
        <w:bottom w:val="none" w:sz="0" w:space="0" w:color="auto"/>
        <w:right w:val="none" w:sz="0" w:space="0" w:color="auto"/>
      </w:divBdr>
    </w:div>
    <w:div w:id="1190992562">
      <w:bodyDiv w:val="1"/>
      <w:marLeft w:val="0"/>
      <w:marRight w:val="0"/>
      <w:marTop w:val="0"/>
      <w:marBottom w:val="0"/>
      <w:divBdr>
        <w:top w:val="none" w:sz="0" w:space="0" w:color="auto"/>
        <w:left w:val="none" w:sz="0" w:space="0" w:color="auto"/>
        <w:bottom w:val="none" w:sz="0" w:space="0" w:color="auto"/>
        <w:right w:val="none" w:sz="0" w:space="0" w:color="auto"/>
      </w:divBdr>
    </w:div>
    <w:div w:id="1192186279">
      <w:bodyDiv w:val="1"/>
      <w:marLeft w:val="0"/>
      <w:marRight w:val="0"/>
      <w:marTop w:val="0"/>
      <w:marBottom w:val="0"/>
      <w:divBdr>
        <w:top w:val="none" w:sz="0" w:space="0" w:color="auto"/>
        <w:left w:val="none" w:sz="0" w:space="0" w:color="auto"/>
        <w:bottom w:val="none" w:sz="0" w:space="0" w:color="auto"/>
        <w:right w:val="none" w:sz="0" w:space="0" w:color="auto"/>
      </w:divBdr>
    </w:div>
    <w:div w:id="1192262203">
      <w:bodyDiv w:val="1"/>
      <w:marLeft w:val="0"/>
      <w:marRight w:val="0"/>
      <w:marTop w:val="0"/>
      <w:marBottom w:val="0"/>
      <w:divBdr>
        <w:top w:val="none" w:sz="0" w:space="0" w:color="auto"/>
        <w:left w:val="none" w:sz="0" w:space="0" w:color="auto"/>
        <w:bottom w:val="none" w:sz="0" w:space="0" w:color="auto"/>
        <w:right w:val="none" w:sz="0" w:space="0" w:color="auto"/>
      </w:divBdr>
    </w:div>
    <w:div w:id="1192958389">
      <w:bodyDiv w:val="1"/>
      <w:marLeft w:val="0"/>
      <w:marRight w:val="0"/>
      <w:marTop w:val="0"/>
      <w:marBottom w:val="0"/>
      <w:divBdr>
        <w:top w:val="none" w:sz="0" w:space="0" w:color="auto"/>
        <w:left w:val="none" w:sz="0" w:space="0" w:color="auto"/>
        <w:bottom w:val="none" w:sz="0" w:space="0" w:color="auto"/>
        <w:right w:val="none" w:sz="0" w:space="0" w:color="auto"/>
      </w:divBdr>
    </w:div>
    <w:div w:id="1194883063">
      <w:bodyDiv w:val="1"/>
      <w:marLeft w:val="0"/>
      <w:marRight w:val="0"/>
      <w:marTop w:val="0"/>
      <w:marBottom w:val="0"/>
      <w:divBdr>
        <w:top w:val="none" w:sz="0" w:space="0" w:color="auto"/>
        <w:left w:val="none" w:sz="0" w:space="0" w:color="auto"/>
        <w:bottom w:val="none" w:sz="0" w:space="0" w:color="auto"/>
        <w:right w:val="none" w:sz="0" w:space="0" w:color="auto"/>
      </w:divBdr>
    </w:div>
    <w:div w:id="1198422105">
      <w:bodyDiv w:val="1"/>
      <w:marLeft w:val="0"/>
      <w:marRight w:val="0"/>
      <w:marTop w:val="0"/>
      <w:marBottom w:val="0"/>
      <w:divBdr>
        <w:top w:val="none" w:sz="0" w:space="0" w:color="auto"/>
        <w:left w:val="none" w:sz="0" w:space="0" w:color="auto"/>
        <w:bottom w:val="none" w:sz="0" w:space="0" w:color="auto"/>
        <w:right w:val="none" w:sz="0" w:space="0" w:color="auto"/>
      </w:divBdr>
    </w:div>
    <w:div w:id="1198811534">
      <w:bodyDiv w:val="1"/>
      <w:marLeft w:val="0"/>
      <w:marRight w:val="0"/>
      <w:marTop w:val="0"/>
      <w:marBottom w:val="0"/>
      <w:divBdr>
        <w:top w:val="none" w:sz="0" w:space="0" w:color="auto"/>
        <w:left w:val="none" w:sz="0" w:space="0" w:color="auto"/>
        <w:bottom w:val="none" w:sz="0" w:space="0" w:color="auto"/>
        <w:right w:val="none" w:sz="0" w:space="0" w:color="auto"/>
      </w:divBdr>
    </w:div>
    <w:div w:id="1198853920">
      <w:bodyDiv w:val="1"/>
      <w:marLeft w:val="0"/>
      <w:marRight w:val="0"/>
      <w:marTop w:val="0"/>
      <w:marBottom w:val="0"/>
      <w:divBdr>
        <w:top w:val="none" w:sz="0" w:space="0" w:color="auto"/>
        <w:left w:val="none" w:sz="0" w:space="0" w:color="auto"/>
        <w:bottom w:val="none" w:sz="0" w:space="0" w:color="auto"/>
        <w:right w:val="none" w:sz="0" w:space="0" w:color="auto"/>
      </w:divBdr>
    </w:div>
    <w:div w:id="1202400279">
      <w:bodyDiv w:val="1"/>
      <w:marLeft w:val="0"/>
      <w:marRight w:val="0"/>
      <w:marTop w:val="0"/>
      <w:marBottom w:val="0"/>
      <w:divBdr>
        <w:top w:val="none" w:sz="0" w:space="0" w:color="auto"/>
        <w:left w:val="none" w:sz="0" w:space="0" w:color="auto"/>
        <w:bottom w:val="none" w:sz="0" w:space="0" w:color="auto"/>
        <w:right w:val="none" w:sz="0" w:space="0" w:color="auto"/>
      </w:divBdr>
    </w:div>
    <w:div w:id="1205095584">
      <w:bodyDiv w:val="1"/>
      <w:marLeft w:val="0"/>
      <w:marRight w:val="0"/>
      <w:marTop w:val="0"/>
      <w:marBottom w:val="0"/>
      <w:divBdr>
        <w:top w:val="none" w:sz="0" w:space="0" w:color="auto"/>
        <w:left w:val="none" w:sz="0" w:space="0" w:color="auto"/>
        <w:bottom w:val="none" w:sz="0" w:space="0" w:color="auto"/>
        <w:right w:val="none" w:sz="0" w:space="0" w:color="auto"/>
      </w:divBdr>
    </w:div>
    <w:div w:id="1206913334">
      <w:bodyDiv w:val="1"/>
      <w:marLeft w:val="0"/>
      <w:marRight w:val="0"/>
      <w:marTop w:val="0"/>
      <w:marBottom w:val="0"/>
      <w:divBdr>
        <w:top w:val="none" w:sz="0" w:space="0" w:color="auto"/>
        <w:left w:val="none" w:sz="0" w:space="0" w:color="auto"/>
        <w:bottom w:val="none" w:sz="0" w:space="0" w:color="auto"/>
        <w:right w:val="none" w:sz="0" w:space="0" w:color="auto"/>
      </w:divBdr>
    </w:div>
    <w:div w:id="1209414659">
      <w:bodyDiv w:val="1"/>
      <w:marLeft w:val="0"/>
      <w:marRight w:val="0"/>
      <w:marTop w:val="0"/>
      <w:marBottom w:val="0"/>
      <w:divBdr>
        <w:top w:val="none" w:sz="0" w:space="0" w:color="auto"/>
        <w:left w:val="none" w:sz="0" w:space="0" w:color="auto"/>
        <w:bottom w:val="none" w:sz="0" w:space="0" w:color="auto"/>
        <w:right w:val="none" w:sz="0" w:space="0" w:color="auto"/>
      </w:divBdr>
    </w:div>
    <w:div w:id="1210193176">
      <w:bodyDiv w:val="1"/>
      <w:marLeft w:val="0"/>
      <w:marRight w:val="0"/>
      <w:marTop w:val="0"/>
      <w:marBottom w:val="0"/>
      <w:divBdr>
        <w:top w:val="none" w:sz="0" w:space="0" w:color="auto"/>
        <w:left w:val="none" w:sz="0" w:space="0" w:color="auto"/>
        <w:bottom w:val="none" w:sz="0" w:space="0" w:color="auto"/>
        <w:right w:val="none" w:sz="0" w:space="0" w:color="auto"/>
      </w:divBdr>
    </w:div>
    <w:div w:id="1211302397">
      <w:bodyDiv w:val="1"/>
      <w:marLeft w:val="0"/>
      <w:marRight w:val="0"/>
      <w:marTop w:val="0"/>
      <w:marBottom w:val="0"/>
      <w:divBdr>
        <w:top w:val="none" w:sz="0" w:space="0" w:color="auto"/>
        <w:left w:val="none" w:sz="0" w:space="0" w:color="auto"/>
        <w:bottom w:val="none" w:sz="0" w:space="0" w:color="auto"/>
        <w:right w:val="none" w:sz="0" w:space="0" w:color="auto"/>
      </w:divBdr>
    </w:div>
    <w:div w:id="1213925600">
      <w:bodyDiv w:val="1"/>
      <w:marLeft w:val="0"/>
      <w:marRight w:val="0"/>
      <w:marTop w:val="0"/>
      <w:marBottom w:val="0"/>
      <w:divBdr>
        <w:top w:val="none" w:sz="0" w:space="0" w:color="auto"/>
        <w:left w:val="none" w:sz="0" w:space="0" w:color="auto"/>
        <w:bottom w:val="none" w:sz="0" w:space="0" w:color="auto"/>
        <w:right w:val="none" w:sz="0" w:space="0" w:color="auto"/>
      </w:divBdr>
    </w:div>
    <w:div w:id="1214196036">
      <w:bodyDiv w:val="1"/>
      <w:marLeft w:val="0"/>
      <w:marRight w:val="0"/>
      <w:marTop w:val="0"/>
      <w:marBottom w:val="0"/>
      <w:divBdr>
        <w:top w:val="none" w:sz="0" w:space="0" w:color="auto"/>
        <w:left w:val="none" w:sz="0" w:space="0" w:color="auto"/>
        <w:bottom w:val="none" w:sz="0" w:space="0" w:color="auto"/>
        <w:right w:val="none" w:sz="0" w:space="0" w:color="auto"/>
      </w:divBdr>
    </w:div>
    <w:div w:id="1214468183">
      <w:bodyDiv w:val="1"/>
      <w:marLeft w:val="0"/>
      <w:marRight w:val="0"/>
      <w:marTop w:val="0"/>
      <w:marBottom w:val="0"/>
      <w:divBdr>
        <w:top w:val="none" w:sz="0" w:space="0" w:color="auto"/>
        <w:left w:val="none" w:sz="0" w:space="0" w:color="auto"/>
        <w:bottom w:val="none" w:sz="0" w:space="0" w:color="auto"/>
        <w:right w:val="none" w:sz="0" w:space="0" w:color="auto"/>
      </w:divBdr>
    </w:div>
    <w:div w:id="1215316226">
      <w:bodyDiv w:val="1"/>
      <w:marLeft w:val="0"/>
      <w:marRight w:val="0"/>
      <w:marTop w:val="0"/>
      <w:marBottom w:val="0"/>
      <w:divBdr>
        <w:top w:val="none" w:sz="0" w:space="0" w:color="auto"/>
        <w:left w:val="none" w:sz="0" w:space="0" w:color="auto"/>
        <w:bottom w:val="none" w:sz="0" w:space="0" w:color="auto"/>
        <w:right w:val="none" w:sz="0" w:space="0" w:color="auto"/>
      </w:divBdr>
    </w:div>
    <w:div w:id="1218207229">
      <w:bodyDiv w:val="1"/>
      <w:marLeft w:val="0"/>
      <w:marRight w:val="0"/>
      <w:marTop w:val="0"/>
      <w:marBottom w:val="0"/>
      <w:divBdr>
        <w:top w:val="none" w:sz="0" w:space="0" w:color="auto"/>
        <w:left w:val="none" w:sz="0" w:space="0" w:color="auto"/>
        <w:bottom w:val="none" w:sz="0" w:space="0" w:color="auto"/>
        <w:right w:val="none" w:sz="0" w:space="0" w:color="auto"/>
      </w:divBdr>
    </w:div>
    <w:div w:id="1220676885">
      <w:bodyDiv w:val="1"/>
      <w:marLeft w:val="0"/>
      <w:marRight w:val="0"/>
      <w:marTop w:val="0"/>
      <w:marBottom w:val="0"/>
      <w:divBdr>
        <w:top w:val="none" w:sz="0" w:space="0" w:color="auto"/>
        <w:left w:val="none" w:sz="0" w:space="0" w:color="auto"/>
        <w:bottom w:val="none" w:sz="0" w:space="0" w:color="auto"/>
        <w:right w:val="none" w:sz="0" w:space="0" w:color="auto"/>
      </w:divBdr>
    </w:div>
    <w:div w:id="1223370418">
      <w:bodyDiv w:val="1"/>
      <w:marLeft w:val="0"/>
      <w:marRight w:val="0"/>
      <w:marTop w:val="0"/>
      <w:marBottom w:val="0"/>
      <w:divBdr>
        <w:top w:val="none" w:sz="0" w:space="0" w:color="auto"/>
        <w:left w:val="none" w:sz="0" w:space="0" w:color="auto"/>
        <w:bottom w:val="none" w:sz="0" w:space="0" w:color="auto"/>
        <w:right w:val="none" w:sz="0" w:space="0" w:color="auto"/>
      </w:divBdr>
    </w:div>
    <w:div w:id="1227111204">
      <w:bodyDiv w:val="1"/>
      <w:marLeft w:val="0"/>
      <w:marRight w:val="0"/>
      <w:marTop w:val="0"/>
      <w:marBottom w:val="0"/>
      <w:divBdr>
        <w:top w:val="none" w:sz="0" w:space="0" w:color="auto"/>
        <w:left w:val="none" w:sz="0" w:space="0" w:color="auto"/>
        <w:bottom w:val="none" w:sz="0" w:space="0" w:color="auto"/>
        <w:right w:val="none" w:sz="0" w:space="0" w:color="auto"/>
      </w:divBdr>
    </w:div>
    <w:div w:id="1230075506">
      <w:bodyDiv w:val="1"/>
      <w:marLeft w:val="0"/>
      <w:marRight w:val="0"/>
      <w:marTop w:val="0"/>
      <w:marBottom w:val="0"/>
      <w:divBdr>
        <w:top w:val="none" w:sz="0" w:space="0" w:color="auto"/>
        <w:left w:val="none" w:sz="0" w:space="0" w:color="auto"/>
        <w:bottom w:val="none" w:sz="0" w:space="0" w:color="auto"/>
        <w:right w:val="none" w:sz="0" w:space="0" w:color="auto"/>
      </w:divBdr>
    </w:div>
    <w:div w:id="1236160106">
      <w:bodyDiv w:val="1"/>
      <w:marLeft w:val="0"/>
      <w:marRight w:val="0"/>
      <w:marTop w:val="0"/>
      <w:marBottom w:val="0"/>
      <w:divBdr>
        <w:top w:val="none" w:sz="0" w:space="0" w:color="auto"/>
        <w:left w:val="none" w:sz="0" w:space="0" w:color="auto"/>
        <w:bottom w:val="none" w:sz="0" w:space="0" w:color="auto"/>
        <w:right w:val="none" w:sz="0" w:space="0" w:color="auto"/>
      </w:divBdr>
    </w:div>
    <w:div w:id="1238789286">
      <w:bodyDiv w:val="1"/>
      <w:marLeft w:val="0"/>
      <w:marRight w:val="0"/>
      <w:marTop w:val="0"/>
      <w:marBottom w:val="0"/>
      <w:divBdr>
        <w:top w:val="none" w:sz="0" w:space="0" w:color="auto"/>
        <w:left w:val="none" w:sz="0" w:space="0" w:color="auto"/>
        <w:bottom w:val="none" w:sz="0" w:space="0" w:color="auto"/>
        <w:right w:val="none" w:sz="0" w:space="0" w:color="auto"/>
      </w:divBdr>
    </w:div>
    <w:div w:id="1239247122">
      <w:bodyDiv w:val="1"/>
      <w:marLeft w:val="0"/>
      <w:marRight w:val="0"/>
      <w:marTop w:val="0"/>
      <w:marBottom w:val="0"/>
      <w:divBdr>
        <w:top w:val="none" w:sz="0" w:space="0" w:color="auto"/>
        <w:left w:val="none" w:sz="0" w:space="0" w:color="auto"/>
        <w:bottom w:val="none" w:sz="0" w:space="0" w:color="auto"/>
        <w:right w:val="none" w:sz="0" w:space="0" w:color="auto"/>
      </w:divBdr>
    </w:div>
    <w:div w:id="1239368464">
      <w:bodyDiv w:val="1"/>
      <w:marLeft w:val="0"/>
      <w:marRight w:val="0"/>
      <w:marTop w:val="0"/>
      <w:marBottom w:val="0"/>
      <w:divBdr>
        <w:top w:val="none" w:sz="0" w:space="0" w:color="auto"/>
        <w:left w:val="none" w:sz="0" w:space="0" w:color="auto"/>
        <w:bottom w:val="none" w:sz="0" w:space="0" w:color="auto"/>
        <w:right w:val="none" w:sz="0" w:space="0" w:color="auto"/>
      </w:divBdr>
    </w:div>
    <w:div w:id="1240217250">
      <w:bodyDiv w:val="1"/>
      <w:marLeft w:val="0"/>
      <w:marRight w:val="0"/>
      <w:marTop w:val="0"/>
      <w:marBottom w:val="0"/>
      <w:divBdr>
        <w:top w:val="none" w:sz="0" w:space="0" w:color="auto"/>
        <w:left w:val="none" w:sz="0" w:space="0" w:color="auto"/>
        <w:bottom w:val="none" w:sz="0" w:space="0" w:color="auto"/>
        <w:right w:val="none" w:sz="0" w:space="0" w:color="auto"/>
      </w:divBdr>
    </w:div>
    <w:div w:id="1242451411">
      <w:bodyDiv w:val="1"/>
      <w:marLeft w:val="0"/>
      <w:marRight w:val="0"/>
      <w:marTop w:val="0"/>
      <w:marBottom w:val="0"/>
      <w:divBdr>
        <w:top w:val="none" w:sz="0" w:space="0" w:color="auto"/>
        <w:left w:val="none" w:sz="0" w:space="0" w:color="auto"/>
        <w:bottom w:val="none" w:sz="0" w:space="0" w:color="auto"/>
        <w:right w:val="none" w:sz="0" w:space="0" w:color="auto"/>
      </w:divBdr>
    </w:div>
    <w:div w:id="1247113136">
      <w:bodyDiv w:val="1"/>
      <w:marLeft w:val="0"/>
      <w:marRight w:val="0"/>
      <w:marTop w:val="0"/>
      <w:marBottom w:val="0"/>
      <w:divBdr>
        <w:top w:val="none" w:sz="0" w:space="0" w:color="auto"/>
        <w:left w:val="none" w:sz="0" w:space="0" w:color="auto"/>
        <w:bottom w:val="none" w:sz="0" w:space="0" w:color="auto"/>
        <w:right w:val="none" w:sz="0" w:space="0" w:color="auto"/>
      </w:divBdr>
    </w:div>
    <w:div w:id="1248658725">
      <w:bodyDiv w:val="1"/>
      <w:marLeft w:val="0"/>
      <w:marRight w:val="0"/>
      <w:marTop w:val="0"/>
      <w:marBottom w:val="0"/>
      <w:divBdr>
        <w:top w:val="none" w:sz="0" w:space="0" w:color="auto"/>
        <w:left w:val="none" w:sz="0" w:space="0" w:color="auto"/>
        <w:bottom w:val="none" w:sz="0" w:space="0" w:color="auto"/>
        <w:right w:val="none" w:sz="0" w:space="0" w:color="auto"/>
      </w:divBdr>
    </w:div>
    <w:div w:id="1250310630">
      <w:bodyDiv w:val="1"/>
      <w:marLeft w:val="0"/>
      <w:marRight w:val="0"/>
      <w:marTop w:val="0"/>
      <w:marBottom w:val="0"/>
      <w:divBdr>
        <w:top w:val="none" w:sz="0" w:space="0" w:color="auto"/>
        <w:left w:val="none" w:sz="0" w:space="0" w:color="auto"/>
        <w:bottom w:val="none" w:sz="0" w:space="0" w:color="auto"/>
        <w:right w:val="none" w:sz="0" w:space="0" w:color="auto"/>
      </w:divBdr>
    </w:div>
    <w:div w:id="1250694952">
      <w:bodyDiv w:val="1"/>
      <w:marLeft w:val="0"/>
      <w:marRight w:val="0"/>
      <w:marTop w:val="0"/>
      <w:marBottom w:val="0"/>
      <w:divBdr>
        <w:top w:val="none" w:sz="0" w:space="0" w:color="auto"/>
        <w:left w:val="none" w:sz="0" w:space="0" w:color="auto"/>
        <w:bottom w:val="none" w:sz="0" w:space="0" w:color="auto"/>
        <w:right w:val="none" w:sz="0" w:space="0" w:color="auto"/>
      </w:divBdr>
    </w:div>
    <w:div w:id="1253663707">
      <w:bodyDiv w:val="1"/>
      <w:marLeft w:val="0"/>
      <w:marRight w:val="0"/>
      <w:marTop w:val="0"/>
      <w:marBottom w:val="0"/>
      <w:divBdr>
        <w:top w:val="none" w:sz="0" w:space="0" w:color="auto"/>
        <w:left w:val="none" w:sz="0" w:space="0" w:color="auto"/>
        <w:bottom w:val="none" w:sz="0" w:space="0" w:color="auto"/>
        <w:right w:val="none" w:sz="0" w:space="0" w:color="auto"/>
      </w:divBdr>
    </w:div>
    <w:div w:id="1255674925">
      <w:bodyDiv w:val="1"/>
      <w:marLeft w:val="0"/>
      <w:marRight w:val="0"/>
      <w:marTop w:val="0"/>
      <w:marBottom w:val="0"/>
      <w:divBdr>
        <w:top w:val="none" w:sz="0" w:space="0" w:color="auto"/>
        <w:left w:val="none" w:sz="0" w:space="0" w:color="auto"/>
        <w:bottom w:val="none" w:sz="0" w:space="0" w:color="auto"/>
        <w:right w:val="none" w:sz="0" w:space="0" w:color="auto"/>
      </w:divBdr>
    </w:div>
    <w:div w:id="1256673621">
      <w:bodyDiv w:val="1"/>
      <w:marLeft w:val="0"/>
      <w:marRight w:val="0"/>
      <w:marTop w:val="0"/>
      <w:marBottom w:val="0"/>
      <w:divBdr>
        <w:top w:val="none" w:sz="0" w:space="0" w:color="auto"/>
        <w:left w:val="none" w:sz="0" w:space="0" w:color="auto"/>
        <w:bottom w:val="none" w:sz="0" w:space="0" w:color="auto"/>
        <w:right w:val="none" w:sz="0" w:space="0" w:color="auto"/>
      </w:divBdr>
    </w:div>
    <w:div w:id="1258637071">
      <w:bodyDiv w:val="1"/>
      <w:marLeft w:val="0"/>
      <w:marRight w:val="0"/>
      <w:marTop w:val="0"/>
      <w:marBottom w:val="0"/>
      <w:divBdr>
        <w:top w:val="none" w:sz="0" w:space="0" w:color="auto"/>
        <w:left w:val="none" w:sz="0" w:space="0" w:color="auto"/>
        <w:bottom w:val="none" w:sz="0" w:space="0" w:color="auto"/>
        <w:right w:val="none" w:sz="0" w:space="0" w:color="auto"/>
      </w:divBdr>
      <w:divsChild>
        <w:div w:id="1988121952">
          <w:marLeft w:val="0"/>
          <w:marRight w:val="0"/>
          <w:marTop w:val="0"/>
          <w:marBottom w:val="0"/>
          <w:divBdr>
            <w:top w:val="single" w:sz="2" w:space="0" w:color="D9D9E3"/>
            <w:left w:val="single" w:sz="2" w:space="0" w:color="D9D9E3"/>
            <w:bottom w:val="single" w:sz="2" w:space="0" w:color="D9D9E3"/>
            <w:right w:val="single" w:sz="2" w:space="0" w:color="D9D9E3"/>
          </w:divBdr>
          <w:divsChild>
            <w:div w:id="7555893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6214024">
          <w:marLeft w:val="0"/>
          <w:marRight w:val="0"/>
          <w:marTop w:val="0"/>
          <w:marBottom w:val="0"/>
          <w:divBdr>
            <w:top w:val="single" w:sz="2" w:space="0" w:color="D9D9E3"/>
            <w:left w:val="single" w:sz="2" w:space="0" w:color="D9D9E3"/>
            <w:bottom w:val="single" w:sz="2" w:space="0" w:color="D9D9E3"/>
            <w:right w:val="single" w:sz="2" w:space="0" w:color="D9D9E3"/>
          </w:divBdr>
          <w:divsChild>
            <w:div w:id="202597904">
              <w:marLeft w:val="0"/>
              <w:marRight w:val="0"/>
              <w:marTop w:val="0"/>
              <w:marBottom w:val="0"/>
              <w:divBdr>
                <w:top w:val="single" w:sz="2" w:space="0" w:color="D9D9E3"/>
                <w:left w:val="single" w:sz="2" w:space="0" w:color="D9D9E3"/>
                <w:bottom w:val="single" w:sz="2" w:space="0" w:color="D9D9E3"/>
                <w:right w:val="single" w:sz="2" w:space="0" w:color="D9D9E3"/>
              </w:divBdr>
              <w:divsChild>
                <w:div w:id="675378988">
                  <w:marLeft w:val="0"/>
                  <w:marRight w:val="0"/>
                  <w:marTop w:val="0"/>
                  <w:marBottom w:val="0"/>
                  <w:divBdr>
                    <w:top w:val="single" w:sz="2" w:space="0" w:color="D9D9E3"/>
                    <w:left w:val="single" w:sz="2" w:space="0" w:color="D9D9E3"/>
                    <w:bottom w:val="single" w:sz="2" w:space="0" w:color="D9D9E3"/>
                    <w:right w:val="single" w:sz="2" w:space="0" w:color="D9D9E3"/>
                  </w:divBdr>
                  <w:divsChild>
                    <w:div w:id="232205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59211649">
      <w:bodyDiv w:val="1"/>
      <w:marLeft w:val="0"/>
      <w:marRight w:val="0"/>
      <w:marTop w:val="0"/>
      <w:marBottom w:val="0"/>
      <w:divBdr>
        <w:top w:val="none" w:sz="0" w:space="0" w:color="auto"/>
        <w:left w:val="none" w:sz="0" w:space="0" w:color="auto"/>
        <w:bottom w:val="none" w:sz="0" w:space="0" w:color="auto"/>
        <w:right w:val="none" w:sz="0" w:space="0" w:color="auto"/>
      </w:divBdr>
    </w:div>
    <w:div w:id="1259872940">
      <w:bodyDiv w:val="1"/>
      <w:marLeft w:val="0"/>
      <w:marRight w:val="0"/>
      <w:marTop w:val="0"/>
      <w:marBottom w:val="0"/>
      <w:divBdr>
        <w:top w:val="none" w:sz="0" w:space="0" w:color="auto"/>
        <w:left w:val="none" w:sz="0" w:space="0" w:color="auto"/>
        <w:bottom w:val="none" w:sz="0" w:space="0" w:color="auto"/>
        <w:right w:val="none" w:sz="0" w:space="0" w:color="auto"/>
      </w:divBdr>
    </w:div>
    <w:div w:id="1262882995">
      <w:bodyDiv w:val="1"/>
      <w:marLeft w:val="0"/>
      <w:marRight w:val="0"/>
      <w:marTop w:val="0"/>
      <w:marBottom w:val="0"/>
      <w:divBdr>
        <w:top w:val="none" w:sz="0" w:space="0" w:color="auto"/>
        <w:left w:val="none" w:sz="0" w:space="0" w:color="auto"/>
        <w:bottom w:val="none" w:sz="0" w:space="0" w:color="auto"/>
        <w:right w:val="none" w:sz="0" w:space="0" w:color="auto"/>
      </w:divBdr>
    </w:div>
    <w:div w:id="1263682185">
      <w:bodyDiv w:val="1"/>
      <w:marLeft w:val="0"/>
      <w:marRight w:val="0"/>
      <w:marTop w:val="0"/>
      <w:marBottom w:val="0"/>
      <w:divBdr>
        <w:top w:val="none" w:sz="0" w:space="0" w:color="auto"/>
        <w:left w:val="none" w:sz="0" w:space="0" w:color="auto"/>
        <w:bottom w:val="none" w:sz="0" w:space="0" w:color="auto"/>
        <w:right w:val="none" w:sz="0" w:space="0" w:color="auto"/>
      </w:divBdr>
    </w:div>
    <w:div w:id="1264219653">
      <w:bodyDiv w:val="1"/>
      <w:marLeft w:val="0"/>
      <w:marRight w:val="0"/>
      <w:marTop w:val="0"/>
      <w:marBottom w:val="0"/>
      <w:divBdr>
        <w:top w:val="none" w:sz="0" w:space="0" w:color="auto"/>
        <w:left w:val="none" w:sz="0" w:space="0" w:color="auto"/>
        <w:bottom w:val="none" w:sz="0" w:space="0" w:color="auto"/>
        <w:right w:val="none" w:sz="0" w:space="0" w:color="auto"/>
      </w:divBdr>
    </w:div>
    <w:div w:id="1264801417">
      <w:bodyDiv w:val="1"/>
      <w:marLeft w:val="0"/>
      <w:marRight w:val="0"/>
      <w:marTop w:val="0"/>
      <w:marBottom w:val="0"/>
      <w:divBdr>
        <w:top w:val="none" w:sz="0" w:space="0" w:color="auto"/>
        <w:left w:val="none" w:sz="0" w:space="0" w:color="auto"/>
        <w:bottom w:val="none" w:sz="0" w:space="0" w:color="auto"/>
        <w:right w:val="none" w:sz="0" w:space="0" w:color="auto"/>
      </w:divBdr>
    </w:div>
    <w:div w:id="1269312416">
      <w:bodyDiv w:val="1"/>
      <w:marLeft w:val="0"/>
      <w:marRight w:val="0"/>
      <w:marTop w:val="0"/>
      <w:marBottom w:val="0"/>
      <w:divBdr>
        <w:top w:val="none" w:sz="0" w:space="0" w:color="auto"/>
        <w:left w:val="none" w:sz="0" w:space="0" w:color="auto"/>
        <w:bottom w:val="none" w:sz="0" w:space="0" w:color="auto"/>
        <w:right w:val="none" w:sz="0" w:space="0" w:color="auto"/>
      </w:divBdr>
    </w:div>
    <w:div w:id="1269584410">
      <w:bodyDiv w:val="1"/>
      <w:marLeft w:val="0"/>
      <w:marRight w:val="0"/>
      <w:marTop w:val="0"/>
      <w:marBottom w:val="0"/>
      <w:divBdr>
        <w:top w:val="none" w:sz="0" w:space="0" w:color="auto"/>
        <w:left w:val="none" w:sz="0" w:space="0" w:color="auto"/>
        <w:bottom w:val="none" w:sz="0" w:space="0" w:color="auto"/>
        <w:right w:val="none" w:sz="0" w:space="0" w:color="auto"/>
      </w:divBdr>
    </w:div>
    <w:div w:id="1274940864">
      <w:bodyDiv w:val="1"/>
      <w:marLeft w:val="0"/>
      <w:marRight w:val="0"/>
      <w:marTop w:val="0"/>
      <w:marBottom w:val="0"/>
      <w:divBdr>
        <w:top w:val="none" w:sz="0" w:space="0" w:color="auto"/>
        <w:left w:val="none" w:sz="0" w:space="0" w:color="auto"/>
        <w:bottom w:val="none" w:sz="0" w:space="0" w:color="auto"/>
        <w:right w:val="none" w:sz="0" w:space="0" w:color="auto"/>
      </w:divBdr>
    </w:div>
    <w:div w:id="1276644008">
      <w:bodyDiv w:val="1"/>
      <w:marLeft w:val="0"/>
      <w:marRight w:val="0"/>
      <w:marTop w:val="0"/>
      <w:marBottom w:val="0"/>
      <w:divBdr>
        <w:top w:val="none" w:sz="0" w:space="0" w:color="auto"/>
        <w:left w:val="none" w:sz="0" w:space="0" w:color="auto"/>
        <w:bottom w:val="none" w:sz="0" w:space="0" w:color="auto"/>
        <w:right w:val="none" w:sz="0" w:space="0" w:color="auto"/>
      </w:divBdr>
    </w:div>
    <w:div w:id="1277055231">
      <w:bodyDiv w:val="1"/>
      <w:marLeft w:val="0"/>
      <w:marRight w:val="0"/>
      <w:marTop w:val="0"/>
      <w:marBottom w:val="0"/>
      <w:divBdr>
        <w:top w:val="none" w:sz="0" w:space="0" w:color="auto"/>
        <w:left w:val="none" w:sz="0" w:space="0" w:color="auto"/>
        <w:bottom w:val="none" w:sz="0" w:space="0" w:color="auto"/>
        <w:right w:val="none" w:sz="0" w:space="0" w:color="auto"/>
      </w:divBdr>
    </w:div>
    <w:div w:id="1277250762">
      <w:bodyDiv w:val="1"/>
      <w:marLeft w:val="0"/>
      <w:marRight w:val="0"/>
      <w:marTop w:val="0"/>
      <w:marBottom w:val="0"/>
      <w:divBdr>
        <w:top w:val="none" w:sz="0" w:space="0" w:color="auto"/>
        <w:left w:val="none" w:sz="0" w:space="0" w:color="auto"/>
        <w:bottom w:val="none" w:sz="0" w:space="0" w:color="auto"/>
        <w:right w:val="none" w:sz="0" w:space="0" w:color="auto"/>
      </w:divBdr>
    </w:div>
    <w:div w:id="1277370947">
      <w:bodyDiv w:val="1"/>
      <w:marLeft w:val="0"/>
      <w:marRight w:val="0"/>
      <w:marTop w:val="0"/>
      <w:marBottom w:val="0"/>
      <w:divBdr>
        <w:top w:val="none" w:sz="0" w:space="0" w:color="auto"/>
        <w:left w:val="none" w:sz="0" w:space="0" w:color="auto"/>
        <w:bottom w:val="none" w:sz="0" w:space="0" w:color="auto"/>
        <w:right w:val="none" w:sz="0" w:space="0" w:color="auto"/>
      </w:divBdr>
    </w:div>
    <w:div w:id="1277449799">
      <w:bodyDiv w:val="1"/>
      <w:marLeft w:val="0"/>
      <w:marRight w:val="0"/>
      <w:marTop w:val="0"/>
      <w:marBottom w:val="0"/>
      <w:divBdr>
        <w:top w:val="none" w:sz="0" w:space="0" w:color="auto"/>
        <w:left w:val="none" w:sz="0" w:space="0" w:color="auto"/>
        <w:bottom w:val="none" w:sz="0" w:space="0" w:color="auto"/>
        <w:right w:val="none" w:sz="0" w:space="0" w:color="auto"/>
      </w:divBdr>
    </w:div>
    <w:div w:id="1277522914">
      <w:bodyDiv w:val="1"/>
      <w:marLeft w:val="0"/>
      <w:marRight w:val="0"/>
      <w:marTop w:val="0"/>
      <w:marBottom w:val="0"/>
      <w:divBdr>
        <w:top w:val="none" w:sz="0" w:space="0" w:color="auto"/>
        <w:left w:val="none" w:sz="0" w:space="0" w:color="auto"/>
        <w:bottom w:val="none" w:sz="0" w:space="0" w:color="auto"/>
        <w:right w:val="none" w:sz="0" w:space="0" w:color="auto"/>
      </w:divBdr>
    </w:div>
    <w:div w:id="1277565146">
      <w:bodyDiv w:val="1"/>
      <w:marLeft w:val="0"/>
      <w:marRight w:val="0"/>
      <w:marTop w:val="0"/>
      <w:marBottom w:val="0"/>
      <w:divBdr>
        <w:top w:val="none" w:sz="0" w:space="0" w:color="auto"/>
        <w:left w:val="none" w:sz="0" w:space="0" w:color="auto"/>
        <w:bottom w:val="none" w:sz="0" w:space="0" w:color="auto"/>
        <w:right w:val="none" w:sz="0" w:space="0" w:color="auto"/>
      </w:divBdr>
    </w:div>
    <w:div w:id="1283918517">
      <w:bodyDiv w:val="1"/>
      <w:marLeft w:val="0"/>
      <w:marRight w:val="0"/>
      <w:marTop w:val="0"/>
      <w:marBottom w:val="0"/>
      <w:divBdr>
        <w:top w:val="none" w:sz="0" w:space="0" w:color="auto"/>
        <w:left w:val="none" w:sz="0" w:space="0" w:color="auto"/>
        <w:bottom w:val="none" w:sz="0" w:space="0" w:color="auto"/>
        <w:right w:val="none" w:sz="0" w:space="0" w:color="auto"/>
      </w:divBdr>
    </w:div>
    <w:div w:id="1284313887">
      <w:bodyDiv w:val="1"/>
      <w:marLeft w:val="0"/>
      <w:marRight w:val="0"/>
      <w:marTop w:val="0"/>
      <w:marBottom w:val="0"/>
      <w:divBdr>
        <w:top w:val="none" w:sz="0" w:space="0" w:color="auto"/>
        <w:left w:val="none" w:sz="0" w:space="0" w:color="auto"/>
        <w:bottom w:val="none" w:sz="0" w:space="0" w:color="auto"/>
        <w:right w:val="none" w:sz="0" w:space="0" w:color="auto"/>
      </w:divBdr>
    </w:div>
    <w:div w:id="1285573712">
      <w:bodyDiv w:val="1"/>
      <w:marLeft w:val="0"/>
      <w:marRight w:val="0"/>
      <w:marTop w:val="0"/>
      <w:marBottom w:val="0"/>
      <w:divBdr>
        <w:top w:val="none" w:sz="0" w:space="0" w:color="auto"/>
        <w:left w:val="none" w:sz="0" w:space="0" w:color="auto"/>
        <w:bottom w:val="none" w:sz="0" w:space="0" w:color="auto"/>
        <w:right w:val="none" w:sz="0" w:space="0" w:color="auto"/>
      </w:divBdr>
    </w:div>
    <w:div w:id="1287085193">
      <w:bodyDiv w:val="1"/>
      <w:marLeft w:val="0"/>
      <w:marRight w:val="0"/>
      <w:marTop w:val="0"/>
      <w:marBottom w:val="0"/>
      <w:divBdr>
        <w:top w:val="none" w:sz="0" w:space="0" w:color="auto"/>
        <w:left w:val="none" w:sz="0" w:space="0" w:color="auto"/>
        <w:bottom w:val="none" w:sz="0" w:space="0" w:color="auto"/>
        <w:right w:val="none" w:sz="0" w:space="0" w:color="auto"/>
      </w:divBdr>
    </w:div>
    <w:div w:id="1293251209">
      <w:bodyDiv w:val="1"/>
      <w:marLeft w:val="0"/>
      <w:marRight w:val="0"/>
      <w:marTop w:val="0"/>
      <w:marBottom w:val="0"/>
      <w:divBdr>
        <w:top w:val="none" w:sz="0" w:space="0" w:color="auto"/>
        <w:left w:val="none" w:sz="0" w:space="0" w:color="auto"/>
        <w:bottom w:val="none" w:sz="0" w:space="0" w:color="auto"/>
        <w:right w:val="none" w:sz="0" w:space="0" w:color="auto"/>
      </w:divBdr>
    </w:div>
    <w:div w:id="1294409147">
      <w:bodyDiv w:val="1"/>
      <w:marLeft w:val="0"/>
      <w:marRight w:val="0"/>
      <w:marTop w:val="0"/>
      <w:marBottom w:val="0"/>
      <w:divBdr>
        <w:top w:val="none" w:sz="0" w:space="0" w:color="auto"/>
        <w:left w:val="none" w:sz="0" w:space="0" w:color="auto"/>
        <w:bottom w:val="none" w:sz="0" w:space="0" w:color="auto"/>
        <w:right w:val="none" w:sz="0" w:space="0" w:color="auto"/>
      </w:divBdr>
    </w:div>
    <w:div w:id="1294557462">
      <w:bodyDiv w:val="1"/>
      <w:marLeft w:val="0"/>
      <w:marRight w:val="0"/>
      <w:marTop w:val="0"/>
      <w:marBottom w:val="0"/>
      <w:divBdr>
        <w:top w:val="none" w:sz="0" w:space="0" w:color="auto"/>
        <w:left w:val="none" w:sz="0" w:space="0" w:color="auto"/>
        <w:bottom w:val="none" w:sz="0" w:space="0" w:color="auto"/>
        <w:right w:val="none" w:sz="0" w:space="0" w:color="auto"/>
      </w:divBdr>
    </w:div>
    <w:div w:id="1296762012">
      <w:bodyDiv w:val="1"/>
      <w:marLeft w:val="0"/>
      <w:marRight w:val="0"/>
      <w:marTop w:val="0"/>
      <w:marBottom w:val="0"/>
      <w:divBdr>
        <w:top w:val="none" w:sz="0" w:space="0" w:color="auto"/>
        <w:left w:val="none" w:sz="0" w:space="0" w:color="auto"/>
        <w:bottom w:val="none" w:sz="0" w:space="0" w:color="auto"/>
        <w:right w:val="none" w:sz="0" w:space="0" w:color="auto"/>
      </w:divBdr>
    </w:div>
    <w:div w:id="1298805071">
      <w:bodyDiv w:val="1"/>
      <w:marLeft w:val="0"/>
      <w:marRight w:val="0"/>
      <w:marTop w:val="0"/>
      <w:marBottom w:val="0"/>
      <w:divBdr>
        <w:top w:val="none" w:sz="0" w:space="0" w:color="auto"/>
        <w:left w:val="none" w:sz="0" w:space="0" w:color="auto"/>
        <w:bottom w:val="none" w:sz="0" w:space="0" w:color="auto"/>
        <w:right w:val="none" w:sz="0" w:space="0" w:color="auto"/>
      </w:divBdr>
    </w:div>
    <w:div w:id="1300964479">
      <w:bodyDiv w:val="1"/>
      <w:marLeft w:val="0"/>
      <w:marRight w:val="0"/>
      <w:marTop w:val="0"/>
      <w:marBottom w:val="0"/>
      <w:divBdr>
        <w:top w:val="none" w:sz="0" w:space="0" w:color="auto"/>
        <w:left w:val="none" w:sz="0" w:space="0" w:color="auto"/>
        <w:bottom w:val="none" w:sz="0" w:space="0" w:color="auto"/>
        <w:right w:val="none" w:sz="0" w:space="0" w:color="auto"/>
      </w:divBdr>
    </w:div>
    <w:div w:id="1302034607">
      <w:bodyDiv w:val="1"/>
      <w:marLeft w:val="0"/>
      <w:marRight w:val="0"/>
      <w:marTop w:val="0"/>
      <w:marBottom w:val="0"/>
      <w:divBdr>
        <w:top w:val="none" w:sz="0" w:space="0" w:color="auto"/>
        <w:left w:val="none" w:sz="0" w:space="0" w:color="auto"/>
        <w:bottom w:val="none" w:sz="0" w:space="0" w:color="auto"/>
        <w:right w:val="none" w:sz="0" w:space="0" w:color="auto"/>
      </w:divBdr>
    </w:div>
    <w:div w:id="1304120024">
      <w:bodyDiv w:val="1"/>
      <w:marLeft w:val="0"/>
      <w:marRight w:val="0"/>
      <w:marTop w:val="0"/>
      <w:marBottom w:val="0"/>
      <w:divBdr>
        <w:top w:val="none" w:sz="0" w:space="0" w:color="auto"/>
        <w:left w:val="none" w:sz="0" w:space="0" w:color="auto"/>
        <w:bottom w:val="none" w:sz="0" w:space="0" w:color="auto"/>
        <w:right w:val="none" w:sz="0" w:space="0" w:color="auto"/>
      </w:divBdr>
    </w:div>
    <w:div w:id="1304852753">
      <w:bodyDiv w:val="1"/>
      <w:marLeft w:val="0"/>
      <w:marRight w:val="0"/>
      <w:marTop w:val="0"/>
      <w:marBottom w:val="0"/>
      <w:divBdr>
        <w:top w:val="none" w:sz="0" w:space="0" w:color="auto"/>
        <w:left w:val="none" w:sz="0" w:space="0" w:color="auto"/>
        <w:bottom w:val="none" w:sz="0" w:space="0" w:color="auto"/>
        <w:right w:val="none" w:sz="0" w:space="0" w:color="auto"/>
      </w:divBdr>
    </w:div>
    <w:div w:id="1306743997">
      <w:bodyDiv w:val="1"/>
      <w:marLeft w:val="0"/>
      <w:marRight w:val="0"/>
      <w:marTop w:val="0"/>
      <w:marBottom w:val="0"/>
      <w:divBdr>
        <w:top w:val="none" w:sz="0" w:space="0" w:color="auto"/>
        <w:left w:val="none" w:sz="0" w:space="0" w:color="auto"/>
        <w:bottom w:val="none" w:sz="0" w:space="0" w:color="auto"/>
        <w:right w:val="none" w:sz="0" w:space="0" w:color="auto"/>
      </w:divBdr>
    </w:div>
    <w:div w:id="1307540992">
      <w:bodyDiv w:val="1"/>
      <w:marLeft w:val="0"/>
      <w:marRight w:val="0"/>
      <w:marTop w:val="0"/>
      <w:marBottom w:val="0"/>
      <w:divBdr>
        <w:top w:val="none" w:sz="0" w:space="0" w:color="auto"/>
        <w:left w:val="none" w:sz="0" w:space="0" w:color="auto"/>
        <w:bottom w:val="none" w:sz="0" w:space="0" w:color="auto"/>
        <w:right w:val="none" w:sz="0" w:space="0" w:color="auto"/>
      </w:divBdr>
    </w:div>
    <w:div w:id="1308903372">
      <w:bodyDiv w:val="1"/>
      <w:marLeft w:val="0"/>
      <w:marRight w:val="0"/>
      <w:marTop w:val="0"/>
      <w:marBottom w:val="0"/>
      <w:divBdr>
        <w:top w:val="none" w:sz="0" w:space="0" w:color="auto"/>
        <w:left w:val="none" w:sz="0" w:space="0" w:color="auto"/>
        <w:bottom w:val="none" w:sz="0" w:space="0" w:color="auto"/>
        <w:right w:val="none" w:sz="0" w:space="0" w:color="auto"/>
      </w:divBdr>
    </w:div>
    <w:div w:id="1310095192">
      <w:bodyDiv w:val="1"/>
      <w:marLeft w:val="0"/>
      <w:marRight w:val="0"/>
      <w:marTop w:val="0"/>
      <w:marBottom w:val="0"/>
      <w:divBdr>
        <w:top w:val="none" w:sz="0" w:space="0" w:color="auto"/>
        <w:left w:val="none" w:sz="0" w:space="0" w:color="auto"/>
        <w:bottom w:val="none" w:sz="0" w:space="0" w:color="auto"/>
        <w:right w:val="none" w:sz="0" w:space="0" w:color="auto"/>
      </w:divBdr>
    </w:div>
    <w:div w:id="1310281443">
      <w:bodyDiv w:val="1"/>
      <w:marLeft w:val="0"/>
      <w:marRight w:val="0"/>
      <w:marTop w:val="0"/>
      <w:marBottom w:val="0"/>
      <w:divBdr>
        <w:top w:val="none" w:sz="0" w:space="0" w:color="auto"/>
        <w:left w:val="none" w:sz="0" w:space="0" w:color="auto"/>
        <w:bottom w:val="none" w:sz="0" w:space="0" w:color="auto"/>
        <w:right w:val="none" w:sz="0" w:space="0" w:color="auto"/>
      </w:divBdr>
    </w:div>
    <w:div w:id="1313675095">
      <w:bodyDiv w:val="1"/>
      <w:marLeft w:val="0"/>
      <w:marRight w:val="0"/>
      <w:marTop w:val="0"/>
      <w:marBottom w:val="0"/>
      <w:divBdr>
        <w:top w:val="none" w:sz="0" w:space="0" w:color="auto"/>
        <w:left w:val="none" w:sz="0" w:space="0" w:color="auto"/>
        <w:bottom w:val="none" w:sz="0" w:space="0" w:color="auto"/>
        <w:right w:val="none" w:sz="0" w:space="0" w:color="auto"/>
      </w:divBdr>
    </w:div>
    <w:div w:id="1314065987">
      <w:bodyDiv w:val="1"/>
      <w:marLeft w:val="0"/>
      <w:marRight w:val="0"/>
      <w:marTop w:val="0"/>
      <w:marBottom w:val="0"/>
      <w:divBdr>
        <w:top w:val="none" w:sz="0" w:space="0" w:color="auto"/>
        <w:left w:val="none" w:sz="0" w:space="0" w:color="auto"/>
        <w:bottom w:val="none" w:sz="0" w:space="0" w:color="auto"/>
        <w:right w:val="none" w:sz="0" w:space="0" w:color="auto"/>
      </w:divBdr>
    </w:div>
    <w:div w:id="1316493890">
      <w:bodyDiv w:val="1"/>
      <w:marLeft w:val="0"/>
      <w:marRight w:val="0"/>
      <w:marTop w:val="0"/>
      <w:marBottom w:val="0"/>
      <w:divBdr>
        <w:top w:val="none" w:sz="0" w:space="0" w:color="auto"/>
        <w:left w:val="none" w:sz="0" w:space="0" w:color="auto"/>
        <w:bottom w:val="none" w:sz="0" w:space="0" w:color="auto"/>
        <w:right w:val="none" w:sz="0" w:space="0" w:color="auto"/>
      </w:divBdr>
    </w:div>
    <w:div w:id="1316880939">
      <w:bodyDiv w:val="1"/>
      <w:marLeft w:val="0"/>
      <w:marRight w:val="0"/>
      <w:marTop w:val="0"/>
      <w:marBottom w:val="0"/>
      <w:divBdr>
        <w:top w:val="none" w:sz="0" w:space="0" w:color="auto"/>
        <w:left w:val="none" w:sz="0" w:space="0" w:color="auto"/>
        <w:bottom w:val="none" w:sz="0" w:space="0" w:color="auto"/>
        <w:right w:val="none" w:sz="0" w:space="0" w:color="auto"/>
      </w:divBdr>
    </w:div>
    <w:div w:id="1318222019">
      <w:bodyDiv w:val="1"/>
      <w:marLeft w:val="0"/>
      <w:marRight w:val="0"/>
      <w:marTop w:val="0"/>
      <w:marBottom w:val="0"/>
      <w:divBdr>
        <w:top w:val="none" w:sz="0" w:space="0" w:color="auto"/>
        <w:left w:val="none" w:sz="0" w:space="0" w:color="auto"/>
        <w:bottom w:val="none" w:sz="0" w:space="0" w:color="auto"/>
        <w:right w:val="none" w:sz="0" w:space="0" w:color="auto"/>
      </w:divBdr>
    </w:div>
    <w:div w:id="1320884866">
      <w:bodyDiv w:val="1"/>
      <w:marLeft w:val="0"/>
      <w:marRight w:val="0"/>
      <w:marTop w:val="0"/>
      <w:marBottom w:val="0"/>
      <w:divBdr>
        <w:top w:val="none" w:sz="0" w:space="0" w:color="auto"/>
        <w:left w:val="none" w:sz="0" w:space="0" w:color="auto"/>
        <w:bottom w:val="none" w:sz="0" w:space="0" w:color="auto"/>
        <w:right w:val="none" w:sz="0" w:space="0" w:color="auto"/>
      </w:divBdr>
    </w:div>
    <w:div w:id="1321009475">
      <w:bodyDiv w:val="1"/>
      <w:marLeft w:val="0"/>
      <w:marRight w:val="0"/>
      <w:marTop w:val="0"/>
      <w:marBottom w:val="0"/>
      <w:divBdr>
        <w:top w:val="none" w:sz="0" w:space="0" w:color="auto"/>
        <w:left w:val="none" w:sz="0" w:space="0" w:color="auto"/>
        <w:bottom w:val="none" w:sz="0" w:space="0" w:color="auto"/>
        <w:right w:val="none" w:sz="0" w:space="0" w:color="auto"/>
      </w:divBdr>
    </w:div>
    <w:div w:id="1324965261">
      <w:bodyDiv w:val="1"/>
      <w:marLeft w:val="0"/>
      <w:marRight w:val="0"/>
      <w:marTop w:val="0"/>
      <w:marBottom w:val="0"/>
      <w:divBdr>
        <w:top w:val="none" w:sz="0" w:space="0" w:color="auto"/>
        <w:left w:val="none" w:sz="0" w:space="0" w:color="auto"/>
        <w:bottom w:val="none" w:sz="0" w:space="0" w:color="auto"/>
        <w:right w:val="none" w:sz="0" w:space="0" w:color="auto"/>
      </w:divBdr>
    </w:div>
    <w:div w:id="1326125335">
      <w:bodyDiv w:val="1"/>
      <w:marLeft w:val="0"/>
      <w:marRight w:val="0"/>
      <w:marTop w:val="0"/>
      <w:marBottom w:val="0"/>
      <w:divBdr>
        <w:top w:val="none" w:sz="0" w:space="0" w:color="auto"/>
        <w:left w:val="none" w:sz="0" w:space="0" w:color="auto"/>
        <w:bottom w:val="none" w:sz="0" w:space="0" w:color="auto"/>
        <w:right w:val="none" w:sz="0" w:space="0" w:color="auto"/>
      </w:divBdr>
    </w:div>
    <w:div w:id="1326133392">
      <w:bodyDiv w:val="1"/>
      <w:marLeft w:val="0"/>
      <w:marRight w:val="0"/>
      <w:marTop w:val="0"/>
      <w:marBottom w:val="0"/>
      <w:divBdr>
        <w:top w:val="none" w:sz="0" w:space="0" w:color="auto"/>
        <w:left w:val="none" w:sz="0" w:space="0" w:color="auto"/>
        <w:bottom w:val="none" w:sz="0" w:space="0" w:color="auto"/>
        <w:right w:val="none" w:sz="0" w:space="0" w:color="auto"/>
      </w:divBdr>
    </w:div>
    <w:div w:id="1326517662">
      <w:bodyDiv w:val="1"/>
      <w:marLeft w:val="0"/>
      <w:marRight w:val="0"/>
      <w:marTop w:val="0"/>
      <w:marBottom w:val="0"/>
      <w:divBdr>
        <w:top w:val="none" w:sz="0" w:space="0" w:color="auto"/>
        <w:left w:val="none" w:sz="0" w:space="0" w:color="auto"/>
        <w:bottom w:val="none" w:sz="0" w:space="0" w:color="auto"/>
        <w:right w:val="none" w:sz="0" w:space="0" w:color="auto"/>
      </w:divBdr>
    </w:div>
    <w:div w:id="1326857998">
      <w:bodyDiv w:val="1"/>
      <w:marLeft w:val="0"/>
      <w:marRight w:val="0"/>
      <w:marTop w:val="0"/>
      <w:marBottom w:val="0"/>
      <w:divBdr>
        <w:top w:val="none" w:sz="0" w:space="0" w:color="auto"/>
        <w:left w:val="none" w:sz="0" w:space="0" w:color="auto"/>
        <w:bottom w:val="none" w:sz="0" w:space="0" w:color="auto"/>
        <w:right w:val="none" w:sz="0" w:space="0" w:color="auto"/>
      </w:divBdr>
    </w:div>
    <w:div w:id="1327127578">
      <w:bodyDiv w:val="1"/>
      <w:marLeft w:val="0"/>
      <w:marRight w:val="0"/>
      <w:marTop w:val="0"/>
      <w:marBottom w:val="0"/>
      <w:divBdr>
        <w:top w:val="none" w:sz="0" w:space="0" w:color="auto"/>
        <w:left w:val="none" w:sz="0" w:space="0" w:color="auto"/>
        <w:bottom w:val="none" w:sz="0" w:space="0" w:color="auto"/>
        <w:right w:val="none" w:sz="0" w:space="0" w:color="auto"/>
      </w:divBdr>
    </w:div>
    <w:div w:id="1330476850">
      <w:bodyDiv w:val="1"/>
      <w:marLeft w:val="0"/>
      <w:marRight w:val="0"/>
      <w:marTop w:val="0"/>
      <w:marBottom w:val="0"/>
      <w:divBdr>
        <w:top w:val="none" w:sz="0" w:space="0" w:color="auto"/>
        <w:left w:val="none" w:sz="0" w:space="0" w:color="auto"/>
        <w:bottom w:val="none" w:sz="0" w:space="0" w:color="auto"/>
        <w:right w:val="none" w:sz="0" w:space="0" w:color="auto"/>
      </w:divBdr>
    </w:div>
    <w:div w:id="1331835426">
      <w:bodyDiv w:val="1"/>
      <w:marLeft w:val="0"/>
      <w:marRight w:val="0"/>
      <w:marTop w:val="0"/>
      <w:marBottom w:val="0"/>
      <w:divBdr>
        <w:top w:val="none" w:sz="0" w:space="0" w:color="auto"/>
        <w:left w:val="none" w:sz="0" w:space="0" w:color="auto"/>
        <w:bottom w:val="none" w:sz="0" w:space="0" w:color="auto"/>
        <w:right w:val="none" w:sz="0" w:space="0" w:color="auto"/>
      </w:divBdr>
    </w:div>
    <w:div w:id="1333292705">
      <w:bodyDiv w:val="1"/>
      <w:marLeft w:val="0"/>
      <w:marRight w:val="0"/>
      <w:marTop w:val="0"/>
      <w:marBottom w:val="0"/>
      <w:divBdr>
        <w:top w:val="none" w:sz="0" w:space="0" w:color="auto"/>
        <w:left w:val="none" w:sz="0" w:space="0" w:color="auto"/>
        <w:bottom w:val="none" w:sz="0" w:space="0" w:color="auto"/>
        <w:right w:val="none" w:sz="0" w:space="0" w:color="auto"/>
      </w:divBdr>
    </w:div>
    <w:div w:id="1335570616">
      <w:bodyDiv w:val="1"/>
      <w:marLeft w:val="0"/>
      <w:marRight w:val="0"/>
      <w:marTop w:val="0"/>
      <w:marBottom w:val="0"/>
      <w:divBdr>
        <w:top w:val="none" w:sz="0" w:space="0" w:color="auto"/>
        <w:left w:val="none" w:sz="0" w:space="0" w:color="auto"/>
        <w:bottom w:val="none" w:sz="0" w:space="0" w:color="auto"/>
        <w:right w:val="none" w:sz="0" w:space="0" w:color="auto"/>
      </w:divBdr>
    </w:div>
    <w:div w:id="1339309710">
      <w:bodyDiv w:val="1"/>
      <w:marLeft w:val="0"/>
      <w:marRight w:val="0"/>
      <w:marTop w:val="0"/>
      <w:marBottom w:val="0"/>
      <w:divBdr>
        <w:top w:val="none" w:sz="0" w:space="0" w:color="auto"/>
        <w:left w:val="none" w:sz="0" w:space="0" w:color="auto"/>
        <w:bottom w:val="none" w:sz="0" w:space="0" w:color="auto"/>
        <w:right w:val="none" w:sz="0" w:space="0" w:color="auto"/>
      </w:divBdr>
    </w:div>
    <w:div w:id="1342312403">
      <w:bodyDiv w:val="1"/>
      <w:marLeft w:val="0"/>
      <w:marRight w:val="0"/>
      <w:marTop w:val="0"/>
      <w:marBottom w:val="0"/>
      <w:divBdr>
        <w:top w:val="none" w:sz="0" w:space="0" w:color="auto"/>
        <w:left w:val="none" w:sz="0" w:space="0" w:color="auto"/>
        <w:bottom w:val="none" w:sz="0" w:space="0" w:color="auto"/>
        <w:right w:val="none" w:sz="0" w:space="0" w:color="auto"/>
      </w:divBdr>
    </w:div>
    <w:div w:id="1343698675">
      <w:bodyDiv w:val="1"/>
      <w:marLeft w:val="0"/>
      <w:marRight w:val="0"/>
      <w:marTop w:val="0"/>
      <w:marBottom w:val="0"/>
      <w:divBdr>
        <w:top w:val="none" w:sz="0" w:space="0" w:color="auto"/>
        <w:left w:val="none" w:sz="0" w:space="0" w:color="auto"/>
        <w:bottom w:val="none" w:sz="0" w:space="0" w:color="auto"/>
        <w:right w:val="none" w:sz="0" w:space="0" w:color="auto"/>
      </w:divBdr>
    </w:div>
    <w:div w:id="1344740758">
      <w:bodyDiv w:val="1"/>
      <w:marLeft w:val="0"/>
      <w:marRight w:val="0"/>
      <w:marTop w:val="0"/>
      <w:marBottom w:val="0"/>
      <w:divBdr>
        <w:top w:val="none" w:sz="0" w:space="0" w:color="auto"/>
        <w:left w:val="none" w:sz="0" w:space="0" w:color="auto"/>
        <w:bottom w:val="none" w:sz="0" w:space="0" w:color="auto"/>
        <w:right w:val="none" w:sz="0" w:space="0" w:color="auto"/>
      </w:divBdr>
    </w:div>
    <w:div w:id="1346640330">
      <w:bodyDiv w:val="1"/>
      <w:marLeft w:val="0"/>
      <w:marRight w:val="0"/>
      <w:marTop w:val="0"/>
      <w:marBottom w:val="0"/>
      <w:divBdr>
        <w:top w:val="none" w:sz="0" w:space="0" w:color="auto"/>
        <w:left w:val="none" w:sz="0" w:space="0" w:color="auto"/>
        <w:bottom w:val="none" w:sz="0" w:space="0" w:color="auto"/>
        <w:right w:val="none" w:sz="0" w:space="0" w:color="auto"/>
      </w:divBdr>
    </w:div>
    <w:div w:id="1350906976">
      <w:bodyDiv w:val="1"/>
      <w:marLeft w:val="0"/>
      <w:marRight w:val="0"/>
      <w:marTop w:val="0"/>
      <w:marBottom w:val="0"/>
      <w:divBdr>
        <w:top w:val="none" w:sz="0" w:space="0" w:color="auto"/>
        <w:left w:val="none" w:sz="0" w:space="0" w:color="auto"/>
        <w:bottom w:val="none" w:sz="0" w:space="0" w:color="auto"/>
        <w:right w:val="none" w:sz="0" w:space="0" w:color="auto"/>
      </w:divBdr>
    </w:div>
    <w:div w:id="1352533165">
      <w:bodyDiv w:val="1"/>
      <w:marLeft w:val="0"/>
      <w:marRight w:val="0"/>
      <w:marTop w:val="0"/>
      <w:marBottom w:val="0"/>
      <w:divBdr>
        <w:top w:val="none" w:sz="0" w:space="0" w:color="auto"/>
        <w:left w:val="none" w:sz="0" w:space="0" w:color="auto"/>
        <w:bottom w:val="none" w:sz="0" w:space="0" w:color="auto"/>
        <w:right w:val="none" w:sz="0" w:space="0" w:color="auto"/>
      </w:divBdr>
    </w:div>
    <w:div w:id="1355887224">
      <w:bodyDiv w:val="1"/>
      <w:marLeft w:val="0"/>
      <w:marRight w:val="0"/>
      <w:marTop w:val="0"/>
      <w:marBottom w:val="0"/>
      <w:divBdr>
        <w:top w:val="none" w:sz="0" w:space="0" w:color="auto"/>
        <w:left w:val="none" w:sz="0" w:space="0" w:color="auto"/>
        <w:bottom w:val="none" w:sz="0" w:space="0" w:color="auto"/>
        <w:right w:val="none" w:sz="0" w:space="0" w:color="auto"/>
      </w:divBdr>
    </w:div>
    <w:div w:id="1357266656">
      <w:bodyDiv w:val="1"/>
      <w:marLeft w:val="0"/>
      <w:marRight w:val="0"/>
      <w:marTop w:val="0"/>
      <w:marBottom w:val="0"/>
      <w:divBdr>
        <w:top w:val="none" w:sz="0" w:space="0" w:color="auto"/>
        <w:left w:val="none" w:sz="0" w:space="0" w:color="auto"/>
        <w:bottom w:val="none" w:sz="0" w:space="0" w:color="auto"/>
        <w:right w:val="none" w:sz="0" w:space="0" w:color="auto"/>
      </w:divBdr>
    </w:div>
    <w:div w:id="1358198843">
      <w:bodyDiv w:val="1"/>
      <w:marLeft w:val="0"/>
      <w:marRight w:val="0"/>
      <w:marTop w:val="0"/>
      <w:marBottom w:val="0"/>
      <w:divBdr>
        <w:top w:val="none" w:sz="0" w:space="0" w:color="auto"/>
        <w:left w:val="none" w:sz="0" w:space="0" w:color="auto"/>
        <w:bottom w:val="none" w:sz="0" w:space="0" w:color="auto"/>
        <w:right w:val="none" w:sz="0" w:space="0" w:color="auto"/>
      </w:divBdr>
    </w:div>
    <w:div w:id="1359089330">
      <w:bodyDiv w:val="1"/>
      <w:marLeft w:val="0"/>
      <w:marRight w:val="0"/>
      <w:marTop w:val="0"/>
      <w:marBottom w:val="0"/>
      <w:divBdr>
        <w:top w:val="none" w:sz="0" w:space="0" w:color="auto"/>
        <w:left w:val="none" w:sz="0" w:space="0" w:color="auto"/>
        <w:bottom w:val="none" w:sz="0" w:space="0" w:color="auto"/>
        <w:right w:val="none" w:sz="0" w:space="0" w:color="auto"/>
      </w:divBdr>
    </w:div>
    <w:div w:id="1359500331">
      <w:bodyDiv w:val="1"/>
      <w:marLeft w:val="0"/>
      <w:marRight w:val="0"/>
      <w:marTop w:val="0"/>
      <w:marBottom w:val="0"/>
      <w:divBdr>
        <w:top w:val="none" w:sz="0" w:space="0" w:color="auto"/>
        <w:left w:val="none" w:sz="0" w:space="0" w:color="auto"/>
        <w:bottom w:val="none" w:sz="0" w:space="0" w:color="auto"/>
        <w:right w:val="none" w:sz="0" w:space="0" w:color="auto"/>
      </w:divBdr>
    </w:div>
    <w:div w:id="1361391500">
      <w:bodyDiv w:val="1"/>
      <w:marLeft w:val="0"/>
      <w:marRight w:val="0"/>
      <w:marTop w:val="0"/>
      <w:marBottom w:val="0"/>
      <w:divBdr>
        <w:top w:val="none" w:sz="0" w:space="0" w:color="auto"/>
        <w:left w:val="none" w:sz="0" w:space="0" w:color="auto"/>
        <w:bottom w:val="none" w:sz="0" w:space="0" w:color="auto"/>
        <w:right w:val="none" w:sz="0" w:space="0" w:color="auto"/>
      </w:divBdr>
    </w:div>
    <w:div w:id="1361707634">
      <w:bodyDiv w:val="1"/>
      <w:marLeft w:val="0"/>
      <w:marRight w:val="0"/>
      <w:marTop w:val="0"/>
      <w:marBottom w:val="0"/>
      <w:divBdr>
        <w:top w:val="none" w:sz="0" w:space="0" w:color="auto"/>
        <w:left w:val="none" w:sz="0" w:space="0" w:color="auto"/>
        <w:bottom w:val="none" w:sz="0" w:space="0" w:color="auto"/>
        <w:right w:val="none" w:sz="0" w:space="0" w:color="auto"/>
      </w:divBdr>
    </w:div>
    <w:div w:id="1362631597">
      <w:bodyDiv w:val="1"/>
      <w:marLeft w:val="0"/>
      <w:marRight w:val="0"/>
      <w:marTop w:val="0"/>
      <w:marBottom w:val="0"/>
      <w:divBdr>
        <w:top w:val="none" w:sz="0" w:space="0" w:color="auto"/>
        <w:left w:val="none" w:sz="0" w:space="0" w:color="auto"/>
        <w:bottom w:val="none" w:sz="0" w:space="0" w:color="auto"/>
        <w:right w:val="none" w:sz="0" w:space="0" w:color="auto"/>
      </w:divBdr>
    </w:div>
    <w:div w:id="1364674793">
      <w:bodyDiv w:val="1"/>
      <w:marLeft w:val="0"/>
      <w:marRight w:val="0"/>
      <w:marTop w:val="0"/>
      <w:marBottom w:val="0"/>
      <w:divBdr>
        <w:top w:val="none" w:sz="0" w:space="0" w:color="auto"/>
        <w:left w:val="none" w:sz="0" w:space="0" w:color="auto"/>
        <w:bottom w:val="none" w:sz="0" w:space="0" w:color="auto"/>
        <w:right w:val="none" w:sz="0" w:space="0" w:color="auto"/>
      </w:divBdr>
    </w:div>
    <w:div w:id="1365905720">
      <w:bodyDiv w:val="1"/>
      <w:marLeft w:val="0"/>
      <w:marRight w:val="0"/>
      <w:marTop w:val="0"/>
      <w:marBottom w:val="0"/>
      <w:divBdr>
        <w:top w:val="none" w:sz="0" w:space="0" w:color="auto"/>
        <w:left w:val="none" w:sz="0" w:space="0" w:color="auto"/>
        <w:bottom w:val="none" w:sz="0" w:space="0" w:color="auto"/>
        <w:right w:val="none" w:sz="0" w:space="0" w:color="auto"/>
      </w:divBdr>
    </w:div>
    <w:div w:id="1367490492">
      <w:bodyDiv w:val="1"/>
      <w:marLeft w:val="0"/>
      <w:marRight w:val="0"/>
      <w:marTop w:val="0"/>
      <w:marBottom w:val="0"/>
      <w:divBdr>
        <w:top w:val="none" w:sz="0" w:space="0" w:color="auto"/>
        <w:left w:val="none" w:sz="0" w:space="0" w:color="auto"/>
        <w:bottom w:val="none" w:sz="0" w:space="0" w:color="auto"/>
        <w:right w:val="none" w:sz="0" w:space="0" w:color="auto"/>
      </w:divBdr>
    </w:div>
    <w:div w:id="1368067690">
      <w:bodyDiv w:val="1"/>
      <w:marLeft w:val="0"/>
      <w:marRight w:val="0"/>
      <w:marTop w:val="0"/>
      <w:marBottom w:val="0"/>
      <w:divBdr>
        <w:top w:val="none" w:sz="0" w:space="0" w:color="auto"/>
        <w:left w:val="none" w:sz="0" w:space="0" w:color="auto"/>
        <w:bottom w:val="none" w:sz="0" w:space="0" w:color="auto"/>
        <w:right w:val="none" w:sz="0" w:space="0" w:color="auto"/>
      </w:divBdr>
    </w:div>
    <w:div w:id="1368676410">
      <w:bodyDiv w:val="1"/>
      <w:marLeft w:val="0"/>
      <w:marRight w:val="0"/>
      <w:marTop w:val="0"/>
      <w:marBottom w:val="0"/>
      <w:divBdr>
        <w:top w:val="none" w:sz="0" w:space="0" w:color="auto"/>
        <w:left w:val="none" w:sz="0" w:space="0" w:color="auto"/>
        <w:bottom w:val="none" w:sz="0" w:space="0" w:color="auto"/>
        <w:right w:val="none" w:sz="0" w:space="0" w:color="auto"/>
      </w:divBdr>
    </w:div>
    <w:div w:id="1371801698">
      <w:bodyDiv w:val="1"/>
      <w:marLeft w:val="0"/>
      <w:marRight w:val="0"/>
      <w:marTop w:val="0"/>
      <w:marBottom w:val="0"/>
      <w:divBdr>
        <w:top w:val="none" w:sz="0" w:space="0" w:color="auto"/>
        <w:left w:val="none" w:sz="0" w:space="0" w:color="auto"/>
        <w:bottom w:val="none" w:sz="0" w:space="0" w:color="auto"/>
        <w:right w:val="none" w:sz="0" w:space="0" w:color="auto"/>
      </w:divBdr>
    </w:div>
    <w:div w:id="1375429436">
      <w:bodyDiv w:val="1"/>
      <w:marLeft w:val="0"/>
      <w:marRight w:val="0"/>
      <w:marTop w:val="0"/>
      <w:marBottom w:val="0"/>
      <w:divBdr>
        <w:top w:val="none" w:sz="0" w:space="0" w:color="auto"/>
        <w:left w:val="none" w:sz="0" w:space="0" w:color="auto"/>
        <w:bottom w:val="none" w:sz="0" w:space="0" w:color="auto"/>
        <w:right w:val="none" w:sz="0" w:space="0" w:color="auto"/>
      </w:divBdr>
    </w:div>
    <w:div w:id="1376930463">
      <w:bodyDiv w:val="1"/>
      <w:marLeft w:val="0"/>
      <w:marRight w:val="0"/>
      <w:marTop w:val="0"/>
      <w:marBottom w:val="0"/>
      <w:divBdr>
        <w:top w:val="none" w:sz="0" w:space="0" w:color="auto"/>
        <w:left w:val="none" w:sz="0" w:space="0" w:color="auto"/>
        <w:bottom w:val="none" w:sz="0" w:space="0" w:color="auto"/>
        <w:right w:val="none" w:sz="0" w:space="0" w:color="auto"/>
      </w:divBdr>
    </w:div>
    <w:div w:id="1377315111">
      <w:bodyDiv w:val="1"/>
      <w:marLeft w:val="0"/>
      <w:marRight w:val="0"/>
      <w:marTop w:val="0"/>
      <w:marBottom w:val="0"/>
      <w:divBdr>
        <w:top w:val="none" w:sz="0" w:space="0" w:color="auto"/>
        <w:left w:val="none" w:sz="0" w:space="0" w:color="auto"/>
        <w:bottom w:val="none" w:sz="0" w:space="0" w:color="auto"/>
        <w:right w:val="none" w:sz="0" w:space="0" w:color="auto"/>
      </w:divBdr>
    </w:div>
    <w:div w:id="1379620736">
      <w:bodyDiv w:val="1"/>
      <w:marLeft w:val="0"/>
      <w:marRight w:val="0"/>
      <w:marTop w:val="0"/>
      <w:marBottom w:val="0"/>
      <w:divBdr>
        <w:top w:val="none" w:sz="0" w:space="0" w:color="auto"/>
        <w:left w:val="none" w:sz="0" w:space="0" w:color="auto"/>
        <w:bottom w:val="none" w:sz="0" w:space="0" w:color="auto"/>
        <w:right w:val="none" w:sz="0" w:space="0" w:color="auto"/>
      </w:divBdr>
    </w:div>
    <w:div w:id="1380130764">
      <w:bodyDiv w:val="1"/>
      <w:marLeft w:val="0"/>
      <w:marRight w:val="0"/>
      <w:marTop w:val="0"/>
      <w:marBottom w:val="0"/>
      <w:divBdr>
        <w:top w:val="none" w:sz="0" w:space="0" w:color="auto"/>
        <w:left w:val="none" w:sz="0" w:space="0" w:color="auto"/>
        <w:bottom w:val="none" w:sz="0" w:space="0" w:color="auto"/>
        <w:right w:val="none" w:sz="0" w:space="0" w:color="auto"/>
      </w:divBdr>
    </w:div>
    <w:div w:id="1381517506">
      <w:bodyDiv w:val="1"/>
      <w:marLeft w:val="0"/>
      <w:marRight w:val="0"/>
      <w:marTop w:val="0"/>
      <w:marBottom w:val="0"/>
      <w:divBdr>
        <w:top w:val="none" w:sz="0" w:space="0" w:color="auto"/>
        <w:left w:val="none" w:sz="0" w:space="0" w:color="auto"/>
        <w:bottom w:val="none" w:sz="0" w:space="0" w:color="auto"/>
        <w:right w:val="none" w:sz="0" w:space="0" w:color="auto"/>
      </w:divBdr>
    </w:div>
    <w:div w:id="1383753697">
      <w:bodyDiv w:val="1"/>
      <w:marLeft w:val="0"/>
      <w:marRight w:val="0"/>
      <w:marTop w:val="0"/>
      <w:marBottom w:val="0"/>
      <w:divBdr>
        <w:top w:val="none" w:sz="0" w:space="0" w:color="auto"/>
        <w:left w:val="none" w:sz="0" w:space="0" w:color="auto"/>
        <w:bottom w:val="none" w:sz="0" w:space="0" w:color="auto"/>
        <w:right w:val="none" w:sz="0" w:space="0" w:color="auto"/>
      </w:divBdr>
    </w:div>
    <w:div w:id="1391346693">
      <w:bodyDiv w:val="1"/>
      <w:marLeft w:val="0"/>
      <w:marRight w:val="0"/>
      <w:marTop w:val="0"/>
      <w:marBottom w:val="0"/>
      <w:divBdr>
        <w:top w:val="none" w:sz="0" w:space="0" w:color="auto"/>
        <w:left w:val="none" w:sz="0" w:space="0" w:color="auto"/>
        <w:bottom w:val="none" w:sz="0" w:space="0" w:color="auto"/>
        <w:right w:val="none" w:sz="0" w:space="0" w:color="auto"/>
      </w:divBdr>
    </w:div>
    <w:div w:id="1391611399">
      <w:bodyDiv w:val="1"/>
      <w:marLeft w:val="0"/>
      <w:marRight w:val="0"/>
      <w:marTop w:val="0"/>
      <w:marBottom w:val="0"/>
      <w:divBdr>
        <w:top w:val="none" w:sz="0" w:space="0" w:color="auto"/>
        <w:left w:val="none" w:sz="0" w:space="0" w:color="auto"/>
        <w:bottom w:val="none" w:sz="0" w:space="0" w:color="auto"/>
        <w:right w:val="none" w:sz="0" w:space="0" w:color="auto"/>
      </w:divBdr>
    </w:div>
    <w:div w:id="1393045959">
      <w:bodyDiv w:val="1"/>
      <w:marLeft w:val="0"/>
      <w:marRight w:val="0"/>
      <w:marTop w:val="0"/>
      <w:marBottom w:val="0"/>
      <w:divBdr>
        <w:top w:val="none" w:sz="0" w:space="0" w:color="auto"/>
        <w:left w:val="none" w:sz="0" w:space="0" w:color="auto"/>
        <w:bottom w:val="none" w:sz="0" w:space="0" w:color="auto"/>
        <w:right w:val="none" w:sz="0" w:space="0" w:color="auto"/>
      </w:divBdr>
    </w:div>
    <w:div w:id="1394423518">
      <w:bodyDiv w:val="1"/>
      <w:marLeft w:val="0"/>
      <w:marRight w:val="0"/>
      <w:marTop w:val="0"/>
      <w:marBottom w:val="0"/>
      <w:divBdr>
        <w:top w:val="none" w:sz="0" w:space="0" w:color="auto"/>
        <w:left w:val="none" w:sz="0" w:space="0" w:color="auto"/>
        <w:bottom w:val="none" w:sz="0" w:space="0" w:color="auto"/>
        <w:right w:val="none" w:sz="0" w:space="0" w:color="auto"/>
      </w:divBdr>
    </w:div>
    <w:div w:id="1399593644">
      <w:bodyDiv w:val="1"/>
      <w:marLeft w:val="0"/>
      <w:marRight w:val="0"/>
      <w:marTop w:val="0"/>
      <w:marBottom w:val="0"/>
      <w:divBdr>
        <w:top w:val="none" w:sz="0" w:space="0" w:color="auto"/>
        <w:left w:val="none" w:sz="0" w:space="0" w:color="auto"/>
        <w:bottom w:val="none" w:sz="0" w:space="0" w:color="auto"/>
        <w:right w:val="none" w:sz="0" w:space="0" w:color="auto"/>
      </w:divBdr>
    </w:div>
    <w:div w:id="1402094170">
      <w:bodyDiv w:val="1"/>
      <w:marLeft w:val="0"/>
      <w:marRight w:val="0"/>
      <w:marTop w:val="0"/>
      <w:marBottom w:val="0"/>
      <w:divBdr>
        <w:top w:val="none" w:sz="0" w:space="0" w:color="auto"/>
        <w:left w:val="none" w:sz="0" w:space="0" w:color="auto"/>
        <w:bottom w:val="none" w:sz="0" w:space="0" w:color="auto"/>
        <w:right w:val="none" w:sz="0" w:space="0" w:color="auto"/>
      </w:divBdr>
    </w:div>
    <w:div w:id="1404911569">
      <w:bodyDiv w:val="1"/>
      <w:marLeft w:val="0"/>
      <w:marRight w:val="0"/>
      <w:marTop w:val="0"/>
      <w:marBottom w:val="0"/>
      <w:divBdr>
        <w:top w:val="none" w:sz="0" w:space="0" w:color="auto"/>
        <w:left w:val="none" w:sz="0" w:space="0" w:color="auto"/>
        <w:bottom w:val="none" w:sz="0" w:space="0" w:color="auto"/>
        <w:right w:val="none" w:sz="0" w:space="0" w:color="auto"/>
      </w:divBdr>
    </w:div>
    <w:div w:id="1405369710">
      <w:bodyDiv w:val="1"/>
      <w:marLeft w:val="0"/>
      <w:marRight w:val="0"/>
      <w:marTop w:val="0"/>
      <w:marBottom w:val="0"/>
      <w:divBdr>
        <w:top w:val="none" w:sz="0" w:space="0" w:color="auto"/>
        <w:left w:val="none" w:sz="0" w:space="0" w:color="auto"/>
        <w:bottom w:val="none" w:sz="0" w:space="0" w:color="auto"/>
        <w:right w:val="none" w:sz="0" w:space="0" w:color="auto"/>
      </w:divBdr>
    </w:div>
    <w:div w:id="1406875954">
      <w:bodyDiv w:val="1"/>
      <w:marLeft w:val="0"/>
      <w:marRight w:val="0"/>
      <w:marTop w:val="0"/>
      <w:marBottom w:val="0"/>
      <w:divBdr>
        <w:top w:val="none" w:sz="0" w:space="0" w:color="auto"/>
        <w:left w:val="none" w:sz="0" w:space="0" w:color="auto"/>
        <w:bottom w:val="none" w:sz="0" w:space="0" w:color="auto"/>
        <w:right w:val="none" w:sz="0" w:space="0" w:color="auto"/>
      </w:divBdr>
    </w:div>
    <w:div w:id="1408382634">
      <w:bodyDiv w:val="1"/>
      <w:marLeft w:val="0"/>
      <w:marRight w:val="0"/>
      <w:marTop w:val="0"/>
      <w:marBottom w:val="0"/>
      <w:divBdr>
        <w:top w:val="none" w:sz="0" w:space="0" w:color="auto"/>
        <w:left w:val="none" w:sz="0" w:space="0" w:color="auto"/>
        <w:bottom w:val="none" w:sz="0" w:space="0" w:color="auto"/>
        <w:right w:val="none" w:sz="0" w:space="0" w:color="auto"/>
      </w:divBdr>
    </w:div>
    <w:div w:id="1408654539">
      <w:bodyDiv w:val="1"/>
      <w:marLeft w:val="0"/>
      <w:marRight w:val="0"/>
      <w:marTop w:val="0"/>
      <w:marBottom w:val="0"/>
      <w:divBdr>
        <w:top w:val="none" w:sz="0" w:space="0" w:color="auto"/>
        <w:left w:val="none" w:sz="0" w:space="0" w:color="auto"/>
        <w:bottom w:val="none" w:sz="0" w:space="0" w:color="auto"/>
        <w:right w:val="none" w:sz="0" w:space="0" w:color="auto"/>
      </w:divBdr>
    </w:div>
    <w:div w:id="1411345600">
      <w:bodyDiv w:val="1"/>
      <w:marLeft w:val="0"/>
      <w:marRight w:val="0"/>
      <w:marTop w:val="0"/>
      <w:marBottom w:val="0"/>
      <w:divBdr>
        <w:top w:val="none" w:sz="0" w:space="0" w:color="auto"/>
        <w:left w:val="none" w:sz="0" w:space="0" w:color="auto"/>
        <w:bottom w:val="none" w:sz="0" w:space="0" w:color="auto"/>
        <w:right w:val="none" w:sz="0" w:space="0" w:color="auto"/>
      </w:divBdr>
    </w:div>
    <w:div w:id="1413971393">
      <w:bodyDiv w:val="1"/>
      <w:marLeft w:val="0"/>
      <w:marRight w:val="0"/>
      <w:marTop w:val="0"/>
      <w:marBottom w:val="0"/>
      <w:divBdr>
        <w:top w:val="none" w:sz="0" w:space="0" w:color="auto"/>
        <w:left w:val="none" w:sz="0" w:space="0" w:color="auto"/>
        <w:bottom w:val="none" w:sz="0" w:space="0" w:color="auto"/>
        <w:right w:val="none" w:sz="0" w:space="0" w:color="auto"/>
      </w:divBdr>
    </w:div>
    <w:div w:id="1422409625">
      <w:bodyDiv w:val="1"/>
      <w:marLeft w:val="0"/>
      <w:marRight w:val="0"/>
      <w:marTop w:val="0"/>
      <w:marBottom w:val="0"/>
      <w:divBdr>
        <w:top w:val="none" w:sz="0" w:space="0" w:color="auto"/>
        <w:left w:val="none" w:sz="0" w:space="0" w:color="auto"/>
        <w:bottom w:val="none" w:sz="0" w:space="0" w:color="auto"/>
        <w:right w:val="none" w:sz="0" w:space="0" w:color="auto"/>
      </w:divBdr>
    </w:div>
    <w:div w:id="1423867376">
      <w:bodyDiv w:val="1"/>
      <w:marLeft w:val="0"/>
      <w:marRight w:val="0"/>
      <w:marTop w:val="0"/>
      <w:marBottom w:val="0"/>
      <w:divBdr>
        <w:top w:val="none" w:sz="0" w:space="0" w:color="auto"/>
        <w:left w:val="none" w:sz="0" w:space="0" w:color="auto"/>
        <w:bottom w:val="none" w:sz="0" w:space="0" w:color="auto"/>
        <w:right w:val="none" w:sz="0" w:space="0" w:color="auto"/>
      </w:divBdr>
    </w:div>
    <w:div w:id="1430469494">
      <w:bodyDiv w:val="1"/>
      <w:marLeft w:val="0"/>
      <w:marRight w:val="0"/>
      <w:marTop w:val="0"/>
      <w:marBottom w:val="0"/>
      <w:divBdr>
        <w:top w:val="none" w:sz="0" w:space="0" w:color="auto"/>
        <w:left w:val="none" w:sz="0" w:space="0" w:color="auto"/>
        <w:bottom w:val="none" w:sz="0" w:space="0" w:color="auto"/>
        <w:right w:val="none" w:sz="0" w:space="0" w:color="auto"/>
      </w:divBdr>
    </w:div>
    <w:div w:id="1430733728">
      <w:bodyDiv w:val="1"/>
      <w:marLeft w:val="0"/>
      <w:marRight w:val="0"/>
      <w:marTop w:val="0"/>
      <w:marBottom w:val="0"/>
      <w:divBdr>
        <w:top w:val="none" w:sz="0" w:space="0" w:color="auto"/>
        <w:left w:val="none" w:sz="0" w:space="0" w:color="auto"/>
        <w:bottom w:val="none" w:sz="0" w:space="0" w:color="auto"/>
        <w:right w:val="none" w:sz="0" w:space="0" w:color="auto"/>
      </w:divBdr>
    </w:div>
    <w:div w:id="1431774538">
      <w:bodyDiv w:val="1"/>
      <w:marLeft w:val="0"/>
      <w:marRight w:val="0"/>
      <w:marTop w:val="0"/>
      <w:marBottom w:val="0"/>
      <w:divBdr>
        <w:top w:val="none" w:sz="0" w:space="0" w:color="auto"/>
        <w:left w:val="none" w:sz="0" w:space="0" w:color="auto"/>
        <w:bottom w:val="none" w:sz="0" w:space="0" w:color="auto"/>
        <w:right w:val="none" w:sz="0" w:space="0" w:color="auto"/>
      </w:divBdr>
    </w:div>
    <w:div w:id="1432629866">
      <w:bodyDiv w:val="1"/>
      <w:marLeft w:val="0"/>
      <w:marRight w:val="0"/>
      <w:marTop w:val="0"/>
      <w:marBottom w:val="0"/>
      <w:divBdr>
        <w:top w:val="none" w:sz="0" w:space="0" w:color="auto"/>
        <w:left w:val="none" w:sz="0" w:space="0" w:color="auto"/>
        <w:bottom w:val="none" w:sz="0" w:space="0" w:color="auto"/>
        <w:right w:val="none" w:sz="0" w:space="0" w:color="auto"/>
      </w:divBdr>
    </w:div>
    <w:div w:id="1434669171">
      <w:bodyDiv w:val="1"/>
      <w:marLeft w:val="0"/>
      <w:marRight w:val="0"/>
      <w:marTop w:val="0"/>
      <w:marBottom w:val="0"/>
      <w:divBdr>
        <w:top w:val="none" w:sz="0" w:space="0" w:color="auto"/>
        <w:left w:val="none" w:sz="0" w:space="0" w:color="auto"/>
        <w:bottom w:val="none" w:sz="0" w:space="0" w:color="auto"/>
        <w:right w:val="none" w:sz="0" w:space="0" w:color="auto"/>
      </w:divBdr>
    </w:div>
    <w:div w:id="1437216083">
      <w:bodyDiv w:val="1"/>
      <w:marLeft w:val="0"/>
      <w:marRight w:val="0"/>
      <w:marTop w:val="0"/>
      <w:marBottom w:val="0"/>
      <w:divBdr>
        <w:top w:val="none" w:sz="0" w:space="0" w:color="auto"/>
        <w:left w:val="none" w:sz="0" w:space="0" w:color="auto"/>
        <w:bottom w:val="none" w:sz="0" w:space="0" w:color="auto"/>
        <w:right w:val="none" w:sz="0" w:space="0" w:color="auto"/>
      </w:divBdr>
    </w:div>
    <w:div w:id="1438793616">
      <w:bodyDiv w:val="1"/>
      <w:marLeft w:val="0"/>
      <w:marRight w:val="0"/>
      <w:marTop w:val="0"/>
      <w:marBottom w:val="0"/>
      <w:divBdr>
        <w:top w:val="none" w:sz="0" w:space="0" w:color="auto"/>
        <w:left w:val="none" w:sz="0" w:space="0" w:color="auto"/>
        <w:bottom w:val="none" w:sz="0" w:space="0" w:color="auto"/>
        <w:right w:val="none" w:sz="0" w:space="0" w:color="auto"/>
      </w:divBdr>
    </w:div>
    <w:div w:id="1438982392">
      <w:bodyDiv w:val="1"/>
      <w:marLeft w:val="0"/>
      <w:marRight w:val="0"/>
      <w:marTop w:val="0"/>
      <w:marBottom w:val="0"/>
      <w:divBdr>
        <w:top w:val="none" w:sz="0" w:space="0" w:color="auto"/>
        <w:left w:val="none" w:sz="0" w:space="0" w:color="auto"/>
        <w:bottom w:val="none" w:sz="0" w:space="0" w:color="auto"/>
        <w:right w:val="none" w:sz="0" w:space="0" w:color="auto"/>
      </w:divBdr>
    </w:div>
    <w:div w:id="1439330293">
      <w:bodyDiv w:val="1"/>
      <w:marLeft w:val="0"/>
      <w:marRight w:val="0"/>
      <w:marTop w:val="0"/>
      <w:marBottom w:val="0"/>
      <w:divBdr>
        <w:top w:val="none" w:sz="0" w:space="0" w:color="auto"/>
        <w:left w:val="none" w:sz="0" w:space="0" w:color="auto"/>
        <w:bottom w:val="none" w:sz="0" w:space="0" w:color="auto"/>
        <w:right w:val="none" w:sz="0" w:space="0" w:color="auto"/>
      </w:divBdr>
    </w:div>
    <w:div w:id="1440298266">
      <w:bodyDiv w:val="1"/>
      <w:marLeft w:val="0"/>
      <w:marRight w:val="0"/>
      <w:marTop w:val="0"/>
      <w:marBottom w:val="0"/>
      <w:divBdr>
        <w:top w:val="none" w:sz="0" w:space="0" w:color="auto"/>
        <w:left w:val="none" w:sz="0" w:space="0" w:color="auto"/>
        <w:bottom w:val="none" w:sz="0" w:space="0" w:color="auto"/>
        <w:right w:val="none" w:sz="0" w:space="0" w:color="auto"/>
      </w:divBdr>
    </w:div>
    <w:div w:id="1441607224">
      <w:bodyDiv w:val="1"/>
      <w:marLeft w:val="0"/>
      <w:marRight w:val="0"/>
      <w:marTop w:val="0"/>
      <w:marBottom w:val="0"/>
      <w:divBdr>
        <w:top w:val="none" w:sz="0" w:space="0" w:color="auto"/>
        <w:left w:val="none" w:sz="0" w:space="0" w:color="auto"/>
        <w:bottom w:val="none" w:sz="0" w:space="0" w:color="auto"/>
        <w:right w:val="none" w:sz="0" w:space="0" w:color="auto"/>
      </w:divBdr>
      <w:divsChild>
        <w:div w:id="520751712">
          <w:marLeft w:val="0"/>
          <w:marRight w:val="0"/>
          <w:marTop w:val="0"/>
          <w:marBottom w:val="0"/>
          <w:divBdr>
            <w:top w:val="single" w:sz="2" w:space="0" w:color="auto"/>
            <w:left w:val="single" w:sz="2" w:space="0" w:color="auto"/>
            <w:bottom w:val="single" w:sz="6" w:space="0" w:color="auto"/>
            <w:right w:val="single" w:sz="2" w:space="0" w:color="auto"/>
          </w:divBdr>
          <w:divsChild>
            <w:div w:id="71969742">
              <w:marLeft w:val="0"/>
              <w:marRight w:val="0"/>
              <w:marTop w:val="100"/>
              <w:marBottom w:val="100"/>
              <w:divBdr>
                <w:top w:val="single" w:sz="2" w:space="0" w:color="D9D9E3"/>
                <w:left w:val="single" w:sz="2" w:space="0" w:color="D9D9E3"/>
                <w:bottom w:val="single" w:sz="2" w:space="0" w:color="D9D9E3"/>
                <w:right w:val="single" w:sz="2" w:space="0" w:color="D9D9E3"/>
              </w:divBdr>
              <w:divsChild>
                <w:div w:id="184909659">
                  <w:marLeft w:val="0"/>
                  <w:marRight w:val="0"/>
                  <w:marTop w:val="0"/>
                  <w:marBottom w:val="0"/>
                  <w:divBdr>
                    <w:top w:val="single" w:sz="2" w:space="0" w:color="D9D9E3"/>
                    <w:left w:val="single" w:sz="2" w:space="0" w:color="D9D9E3"/>
                    <w:bottom w:val="single" w:sz="2" w:space="0" w:color="D9D9E3"/>
                    <w:right w:val="single" w:sz="2" w:space="0" w:color="D9D9E3"/>
                  </w:divBdr>
                  <w:divsChild>
                    <w:div w:id="1770468843">
                      <w:marLeft w:val="0"/>
                      <w:marRight w:val="0"/>
                      <w:marTop w:val="0"/>
                      <w:marBottom w:val="0"/>
                      <w:divBdr>
                        <w:top w:val="single" w:sz="2" w:space="0" w:color="D9D9E3"/>
                        <w:left w:val="single" w:sz="2" w:space="0" w:color="D9D9E3"/>
                        <w:bottom w:val="single" w:sz="2" w:space="0" w:color="D9D9E3"/>
                        <w:right w:val="single" w:sz="2" w:space="0" w:color="D9D9E3"/>
                      </w:divBdr>
                      <w:divsChild>
                        <w:div w:id="1441994209">
                          <w:marLeft w:val="0"/>
                          <w:marRight w:val="0"/>
                          <w:marTop w:val="0"/>
                          <w:marBottom w:val="0"/>
                          <w:divBdr>
                            <w:top w:val="single" w:sz="2" w:space="0" w:color="D9D9E3"/>
                            <w:left w:val="single" w:sz="2" w:space="0" w:color="D9D9E3"/>
                            <w:bottom w:val="single" w:sz="2" w:space="0" w:color="D9D9E3"/>
                            <w:right w:val="single" w:sz="2" w:space="0" w:color="D9D9E3"/>
                          </w:divBdr>
                          <w:divsChild>
                            <w:div w:id="580942875">
                              <w:marLeft w:val="0"/>
                              <w:marRight w:val="0"/>
                              <w:marTop w:val="0"/>
                              <w:marBottom w:val="0"/>
                              <w:divBdr>
                                <w:top w:val="single" w:sz="2" w:space="0" w:color="D9D9E3"/>
                                <w:left w:val="single" w:sz="2" w:space="0" w:color="D9D9E3"/>
                                <w:bottom w:val="single" w:sz="2" w:space="0" w:color="D9D9E3"/>
                                <w:right w:val="single" w:sz="2" w:space="0" w:color="D9D9E3"/>
                              </w:divBdr>
                              <w:divsChild>
                                <w:div w:id="6376902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55089764">
          <w:marLeft w:val="0"/>
          <w:marRight w:val="0"/>
          <w:marTop w:val="0"/>
          <w:marBottom w:val="0"/>
          <w:divBdr>
            <w:top w:val="single" w:sz="2" w:space="0" w:color="auto"/>
            <w:left w:val="single" w:sz="2" w:space="0" w:color="auto"/>
            <w:bottom w:val="single" w:sz="6" w:space="0" w:color="auto"/>
            <w:right w:val="single" w:sz="2" w:space="0" w:color="auto"/>
          </w:divBdr>
          <w:divsChild>
            <w:div w:id="1149050814">
              <w:marLeft w:val="0"/>
              <w:marRight w:val="0"/>
              <w:marTop w:val="100"/>
              <w:marBottom w:val="100"/>
              <w:divBdr>
                <w:top w:val="single" w:sz="2" w:space="0" w:color="D9D9E3"/>
                <w:left w:val="single" w:sz="2" w:space="0" w:color="D9D9E3"/>
                <w:bottom w:val="single" w:sz="2" w:space="0" w:color="D9D9E3"/>
                <w:right w:val="single" w:sz="2" w:space="0" w:color="D9D9E3"/>
              </w:divBdr>
              <w:divsChild>
                <w:div w:id="536696983">
                  <w:marLeft w:val="0"/>
                  <w:marRight w:val="0"/>
                  <w:marTop w:val="0"/>
                  <w:marBottom w:val="0"/>
                  <w:divBdr>
                    <w:top w:val="single" w:sz="2" w:space="0" w:color="D9D9E3"/>
                    <w:left w:val="single" w:sz="2" w:space="0" w:color="D9D9E3"/>
                    <w:bottom w:val="single" w:sz="2" w:space="0" w:color="D9D9E3"/>
                    <w:right w:val="single" w:sz="2" w:space="0" w:color="D9D9E3"/>
                  </w:divBdr>
                  <w:divsChild>
                    <w:div w:id="2085761112">
                      <w:marLeft w:val="0"/>
                      <w:marRight w:val="0"/>
                      <w:marTop w:val="0"/>
                      <w:marBottom w:val="0"/>
                      <w:divBdr>
                        <w:top w:val="single" w:sz="2" w:space="0" w:color="D9D9E3"/>
                        <w:left w:val="single" w:sz="2" w:space="0" w:color="D9D9E3"/>
                        <w:bottom w:val="single" w:sz="2" w:space="0" w:color="D9D9E3"/>
                        <w:right w:val="single" w:sz="2" w:space="0" w:color="D9D9E3"/>
                      </w:divBdr>
                      <w:divsChild>
                        <w:div w:id="1320879">
                          <w:marLeft w:val="0"/>
                          <w:marRight w:val="0"/>
                          <w:marTop w:val="0"/>
                          <w:marBottom w:val="0"/>
                          <w:divBdr>
                            <w:top w:val="single" w:sz="2" w:space="0" w:color="D9D9E3"/>
                            <w:left w:val="single" w:sz="2" w:space="0" w:color="D9D9E3"/>
                            <w:bottom w:val="single" w:sz="2" w:space="0" w:color="D9D9E3"/>
                            <w:right w:val="single" w:sz="2" w:space="0" w:color="D9D9E3"/>
                          </w:divBdr>
                          <w:divsChild>
                            <w:div w:id="3969764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40527897">
                      <w:marLeft w:val="0"/>
                      <w:marRight w:val="0"/>
                      <w:marTop w:val="0"/>
                      <w:marBottom w:val="0"/>
                      <w:divBdr>
                        <w:top w:val="single" w:sz="2" w:space="0" w:color="D9D9E3"/>
                        <w:left w:val="single" w:sz="2" w:space="0" w:color="D9D9E3"/>
                        <w:bottom w:val="single" w:sz="2" w:space="0" w:color="D9D9E3"/>
                        <w:right w:val="single" w:sz="2" w:space="0" w:color="D9D9E3"/>
                      </w:divBdr>
                      <w:divsChild>
                        <w:div w:id="1465268231">
                          <w:marLeft w:val="0"/>
                          <w:marRight w:val="0"/>
                          <w:marTop w:val="0"/>
                          <w:marBottom w:val="0"/>
                          <w:divBdr>
                            <w:top w:val="single" w:sz="2" w:space="0" w:color="D9D9E3"/>
                            <w:left w:val="single" w:sz="2" w:space="0" w:color="D9D9E3"/>
                            <w:bottom w:val="single" w:sz="2" w:space="0" w:color="D9D9E3"/>
                            <w:right w:val="single" w:sz="2" w:space="0" w:color="D9D9E3"/>
                          </w:divBdr>
                          <w:divsChild>
                            <w:div w:id="880556952">
                              <w:marLeft w:val="0"/>
                              <w:marRight w:val="0"/>
                              <w:marTop w:val="0"/>
                              <w:marBottom w:val="0"/>
                              <w:divBdr>
                                <w:top w:val="single" w:sz="2" w:space="0" w:color="D9D9E3"/>
                                <w:left w:val="single" w:sz="2" w:space="0" w:color="D9D9E3"/>
                                <w:bottom w:val="single" w:sz="2" w:space="0" w:color="D9D9E3"/>
                                <w:right w:val="single" w:sz="2" w:space="0" w:color="D9D9E3"/>
                              </w:divBdr>
                              <w:divsChild>
                                <w:div w:id="9104587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57360397">
          <w:marLeft w:val="0"/>
          <w:marRight w:val="0"/>
          <w:marTop w:val="0"/>
          <w:marBottom w:val="0"/>
          <w:divBdr>
            <w:top w:val="single" w:sz="2" w:space="0" w:color="auto"/>
            <w:left w:val="single" w:sz="2" w:space="0" w:color="auto"/>
            <w:bottom w:val="single" w:sz="6" w:space="0" w:color="auto"/>
            <w:right w:val="single" w:sz="2" w:space="0" w:color="auto"/>
          </w:divBdr>
          <w:divsChild>
            <w:div w:id="140539972">
              <w:marLeft w:val="0"/>
              <w:marRight w:val="0"/>
              <w:marTop w:val="100"/>
              <w:marBottom w:val="100"/>
              <w:divBdr>
                <w:top w:val="single" w:sz="2" w:space="0" w:color="D9D9E3"/>
                <w:left w:val="single" w:sz="2" w:space="0" w:color="D9D9E3"/>
                <w:bottom w:val="single" w:sz="2" w:space="0" w:color="D9D9E3"/>
                <w:right w:val="single" w:sz="2" w:space="0" w:color="D9D9E3"/>
              </w:divBdr>
              <w:divsChild>
                <w:div w:id="161631154">
                  <w:marLeft w:val="0"/>
                  <w:marRight w:val="0"/>
                  <w:marTop w:val="0"/>
                  <w:marBottom w:val="0"/>
                  <w:divBdr>
                    <w:top w:val="single" w:sz="2" w:space="0" w:color="D9D9E3"/>
                    <w:left w:val="single" w:sz="2" w:space="0" w:color="D9D9E3"/>
                    <w:bottom w:val="single" w:sz="2" w:space="0" w:color="D9D9E3"/>
                    <w:right w:val="single" w:sz="2" w:space="0" w:color="D9D9E3"/>
                  </w:divBdr>
                  <w:divsChild>
                    <w:div w:id="632641153">
                      <w:marLeft w:val="0"/>
                      <w:marRight w:val="0"/>
                      <w:marTop w:val="0"/>
                      <w:marBottom w:val="0"/>
                      <w:divBdr>
                        <w:top w:val="single" w:sz="2" w:space="0" w:color="D9D9E3"/>
                        <w:left w:val="single" w:sz="2" w:space="0" w:color="D9D9E3"/>
                        <w:bottom w:val="single" w:sz="2" w:space="0" w:color="D9D9E3"/>
                        <w:right w:val="single" w:sz="2" w:space="0" w:color="D9D9E3"/>
                      </w:divBdr>
                      <w:divsChild>
                        <w:div w:id="1163469400">
                          <w:marLeft w:val="0"/>
                          <w:marRight w:val="0"/>
                          <w:marTop w:val="0"/>
                          <w:marBottom w:val="0"/>
                          <w:divBdr>
                            <w:top w:val="single" w:sz="2" w:space="0" w:color="D9D9E3"/>
                            <w:left w:val="single" w:sz="2" w:space="0" w:color="D9D9E3"/>
                            <w:bottom w:val="single" w:sz="2" w:space="0" w:color="D9D9E3"/>
                            <w:right w:val="single" w:sz="2" w:space="0" w:color="D9D9E3"/>
                          </w:divBdr>
                          <w:divsChild>
                            <w:div w:id="1853446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8596100">
                      <w:marLeft w:val="0"/>
                      <w:marRight w:val="0"/>
                      <w:marTop w:val="0"/>
                      <w:marBottom w:val="0"/>
                      <w:divBdr>
                        <w:top w:val="single" w:sz="2" w:space="0" w:color="D9D9E3"/>
                        <w:left w:val="single" w:sz="2" w:space="0" w:color="D9D9E3"/>
                        <w:bottom w:val="single" w:sz="2" w:space="0" w:color="D9D9E3"/>
                        <w:right w:val="single" w:sz="2" w:space="0" w:color="D9D9E3"/>
                      </w:divBdr>
                      <w:divsChild>
                        <w:div w:id="870800826">
                          <w:marLeft w:val="0"/>
                          <w:marRight w:val="0"/>
                          <w:marTop w:val="0"/>
                          <w:marBottom w:val="0"/>
                          <w:divBdr>
                            <w:top w:val="single" w:sz="2" w:space="0" w:color="D9D9E3"/>
                            <w:left w:val="single" w:sz="2" w:space="0" w:color="D9D9E3"/>
                            <w:bottom w:val="single" w:sz="2" w:space="0" w:color="D9D9E3"/>
                            <w:right w:val="single" w:sz="2" w:space="0" w:color="D9D9E3"/>
                          </w:divBdr>
                          <w:divsChild>
                            <w:div w:id="114716558">
                              <w:marLeft w:val="0"/>
                              <w:marRight w:val="0"/>
                              <w:marTop w:val="0"/>
                              <w:marBottom w:val="0"/>
                              <w:divBdr>
                                <w:top w:val="single" w:sz="2" w:space="0" w:color="D9D9E3"/>
                                <w:left w:val="single" w:sz="2" w:space="0" w:color="D9D9E3"/>
                                <w:bottom w:val="single" w:sz="2" w:space="0" w:color="D9D9E3"/>
                                <w:right w:val="single" w:sz="2" w:space="0" w:color="D9D9E3"/>
                              </w:divBdr>
                              <w:divsChild>
                                <w:div w:id="1199274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273780361">
          <w:marLeft w:val="0"/>
          <w:marRight w:val="0"/>
          <w:marTop w:val="0"/>
          <w:marBottom w:val="0"/>
          <w:divBdr>
            <w:top w:val="single" w:sz="2" w:space="0" w:color="auto"/>
            <w:left w:val="single" w:sz="2" w:space="0" w:color="auto"/>
            <w:bottom w:val="single" w:sz="6" w:space="0" w:color="auto"/>
            <w:right w:val="single" w:sz="2" w:space="0" w:color="auto"/>
          </w:divBdr>
          <w:divsChild>
            <w:div w:id="304891617">
              <w:marLeft w:val="0"/>
              <w:marRight w:val="0"/>
              <w:marTop w:val="100"/>
              <w:marBottom w:val="100"/>
              <w:divBdr>
                <w:top w:val="single" w:sz="2" w:space="0" w:color="D9D9E3"/>
                <w:left w:val="single" w:sz="2" w:space="0" w:color="D9D9E3"/>
                <w:bottom w:val="single" w:sz="2" w:space="0" w:color="D9D9E3"/>
                <w:right w:val="single" w:sz="2" w:space="0" w:color="D9D9E3"/>
              </w:divBdr>
              <w:divsChild>
                <w:div w:id="422577643">
                  <w:marLeft w:val="0"/>
                  <w:marRight w:val="0"/>
                  <w:marTop w:val="0"/>
                  <w:marBottom w:val="0"/>
                  <w:divBdr>
                    <w:top w:val="single" w:sz="2" w:space="0" w:color="D9D9E3"/>
                    <w:left w:val="single" w:sz="2" w:space="0" w:color="D9D9E3"/>
                    <w:bottom w:val="single" w:sz="2" w:space="0" w:color="D9D9E3"/>
                    <w:right w:val="single" w:sz="2" w:space="0" w:color="D9D9E3"/>
                  </w:divBdr>
                  <w:divsChild>
                    <w:div w:id="1379864783">
                      <w:marLeft w:val="0"/>
                      <w:marRight w:val="0"/>
                      <w:marTop w:val="0"/>
                      <w:marBottom w:val="0"/>
                      <w:divBdr>
                        <w:top w:val="single" w:sz="2" w:space="0" w:color="D9D9E3"/>
                        <w:left w:val="single" w:sz="2" w:space="0" w:color="D9D9E3"/>
                        <w:bottom w:val="single" w:sz="2" w:space="0" w:color="D9D9E3"/>
                        <w:right w:val="single" w:sz="2" w:space="0" w:color="D9D9E3"/>
                      </w:divBdr>
                      <w:divsChild>
                        <w:div w:id="1092629430">
                          <w:marLeft w:val="0"/>
                          <w:marRight w:val="0"/>
                          <w:marTop w:val="0"/>
                          <w:marBottom w:val="0"/>
                          <w:divBdr>
                            <w:top w:val="single" w:sz="2" w:space="0" w:color="D9D9E3"/>
                            <w:left w:val="single" w:sz="2" w:space="0" w:color="D9D9E3"/>
                            <w:bottom w:val="single" w:sz="2" w:space="0" w:color="D9D9E3"/>
                            <w:right w:val="single" w:sz="2" w:space="0" w:color="D9D9E3"/>
                          </w:divBdr>
                          <w:divsChild>
                            <w:div w:id="16477353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8418781">
                      <w:marLeft w:val="0"/>
                      <w:marRight w:val="0"/>
                      <w:marTop w:val="0"/>
                      <w:marBottom w:val="0"/>
                      <w:divBdr>
                        <w:top w:val="single" w:sz="2" w:space="0" w:color="D9D9E3"/>
                        <w:left w:val="single" w:sz="2" w:space="0" w:color="D9D9E3"/>
                        <w:bottom w:val="single" w:sz="2" w:space="0" w:color="D9D9E3"/>
                        <w:right w:val="single" w:sz="2" w:space="0" w:color="D9D9E3"/>
                      </w:divBdr>
                      <w:divsChild>
                        <w:div w:id="139881408">
                          <w:marLeft w:val="0"/>
                          <w:marRight w:val="0"/>
                          <w:marTop w:val="0"/>
                          <w:marBottom w:val="0"/>
                          <w:divBdr>
                            <w:top w:val="single" w:sz="2" w:space="0" w:color="D9D9E3"/>
                            <w:left w:val="single" w:sz="2" w:space="0" w:color="D9D9E3"/>
                            <w:bottom w:val="single" w:sz="2" w:space="0" w:color="D9D9E3"/>
                            <w:right w:val="single" w:sz="2" w:space="0" w:color="D9D9E3"/>
                          </w:divBdr>
                          <w:divsChild>
                            <w:div w:id="1590386131">
                              <w:marLeft w:val="0"/>
                              <w:marRight w:val="0"/>
                              <w:marTop w:val="0"/>
                              <w:marBottom w:val="0"/>
                              <w:divBdr>
                                <w:top w:val="single" w:sz="2" w:space="0" w:color="D9D9E3"/>
                                <w:left w:val="single" w:sz="2" w:space="0" w:color="D9D9E3"/>
                                <w:bottom w:val="single" w:sz="2" w:space="0" w:color="D9D9E3"/>
                                <w:right w:val="single" w:sz="2" w:space="0" w:color="D9D9E3"/>
                              </w:divBdr>
                              <w:divsChild>
                                <w:div w:id="14809257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69844256">
          <w:marLeft w:val="0"/>
          <w:marRight w:val="0"/>
          <w:marTop w:val="0"/>
          <w:marBottom w:val="0"/>
          <w:divBdr>
            <w:top w:val="single" w:sz="2" w:space="0" w:color="auto"/>
            <w:left w:val="single" w:sz="2" w:space="0" w:color="auto"/>
            <w:bottom w:val="single" w:sz="6" w:space="0" w:color="auto"/>
            <w:right w:val="single" w:sz="2" w:space="0" w:color="auto"/>
          </w:divBdr>
          <w:divsChild>
            <w:div w:id="413552392">
              <w:marLeft w:val="0"/>
              <w:marRight w:val="0"/>
              <w:marTop w:val="100"/>
              <w:marBottom w:val="100"/>
              <w:divBdr>
                <w:top w:val="single" w:sz="2" w:space="0" w:color="D9D9E3"/>
                <w:left w:val="single" w:sz="2" w:space="0" w:color="D9D9E3"/>
                <w:bottom w:val="single" w:sz="2" w:space="0" w:color="D9D9E3"/>
                <w:right w:val="single" w:sz="2" w:space="0" w:color="D9D9E3"/>
              </w:divBdr>
              <w:divsChild>
                <w:div w:id="323363346">
                  <w:marLeft w:val="0"/>
                  <w:marRight w:val="0"/>
                  <w:marTop w:val="0"/>
                  <w:marBottom w:val="0"/>
                  <w:divBdr>
                    <w:top w:val="single" w:sz="2" w:space="0" w:color="D9D9E3"/>
                    <w:left w:val="single" w:sz="2" w:space="0" w:color="D9D9E3"/>
                    <w:bottom w:val="single" w:sz="2" w:space="0" w:color="D9D9E3"/>
                    <w:right w:val="single" w:sz="2" w:space="0" w:color="D9D9E3"/>
                  </w:divBdr>
                  <w:divsChild>
                    <w:div w:id="1871919721">
                      <w:marLeft w:val="0"/>
                      <w:marRight w:val="0"/>
                      <w:marTop w:val="0"/>
                      <w:marBottom w:val="0"/>
                      <w:divBdr>
                        <w:top w:val="single" w:sz="2" w:space="0" w:color="D9D9E3"/>
                        <w:left w:val="single" w:sz="2" w:space="0" w:color="D9D9E3"/>
                        <w:bottom w:val="single" w:sz="2" w:space="0" w:color="D9D9E3"/>
                        <w:right w:val="single" w:sz="2" w:space="0" w:color="D9D9E3"/>
                      </w:divBdr>
                      <w:divsChild>
                        <w:div w:id="863325866">
                          <w:marLeft w:val="0"/>
                          <w:marRight w:val="0"/>
                          <w:marTop w:val="0"/>
                          <w:marBottom w:val="0"/>
                          <w:divBdr>
                            <w:top w:val="single" w:sz="2" w:space="0" w:color="D9D9E3"/>
                            <w:left w:val="single" w:sz="2" w:space="0" w:color="D9D9E3"/>
                            <w:bottom w:val="single" w:sz="2" w:space="0" w:color="D9D9E3"/>
                            <w:right w:val="single" w:sz="2" w:space="0" w:color="D9D9E3"/>
                          </w:divBdr>
                          <w:divsChild>
                            <w:div w:id="4034574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89689077">
                      <w:marLeft w:val="0"/>
                      <w:marRight w:val="0"/>
                      <w:marTop w:val="0"/>
                      <w:marBottom w:val="0"/>
                      <w:divBdr>
                        <w:top w:val="single" w:sz="2" w:space="0" w:color="D9D9E3"/>
                        <w:left w:val="single" w:sz="2" w:space="0" w:color="D9D9E3"/>
                        <w:bottom w:val="single" w:sz="2" w:space="0" w:color="D9D9E3"/>
                        <w:right w:val="single" w:sz="2" w:space="0" w:color="D9D9E3"/>
                      </w:divBdr>
                      <w:divsChild>
                        <w:div w:id="77875492">
                          <w:marLeft w:val="0"/>
                          <w:marRight w:val="0"/>
                          <w:marTop w:val="0"/>
                          <w:marBottom w:val="0"/>
                          <w:divBdr>
                            <w:top w:val="single" w:sz="2" w:space="0" w:color="D9D9E3"/>
                            <w:left w:val="single" w:sz="2" w:space="0" w:color="D9D9E3"/>
                            <w:bottom w:val="single" w:sz="2" w:space="0" w:color="D9D9E3"/>
                            <w:right w:val="single" w:sz="2" w:space="0" w:color="D9D9E3"/>
                          </w:divBdr>
                          <w:divsChild>
                            <w:div w:id="1304116578">
                              <w:marLeft w:val="0"/>
                              <w:marRight w:val="0"/>
                              <w:marTop w:val="0"/>
                              <w:marBottom w:val="0"/>
                              <w:divBdr>
                                <w:top w:val="single" w:sz="2" w:space="0" w:color="D9D9E3"/>
                                <w:left w:val="single" w:sz="2" w:space="0" w:color="D9D9E3"/>
                                <w:bottom w:val="single" w:sz="2" w:space="0" w:color="D9D9E3"/>
                                <w:right w:val="single" w:sz="2" w:space="0" w:color="D9D9E3"/>
                              </w:divBdr>
                              <w:divsChild>
                                <w:div w:id="17141107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15570523">
          <w:marLeft w:val="0"/>
          <w:marRight w:val="0"/>
          <w:marTop w:val="0"/>
          <w:marBottom w:val="0"/>
          <w:divBdr>
            <w:top w:val="single" w:sz="2" w:space="0" w:color="auto"/>
            <w:left w:val="single" w:sz="2" w:space="0" w:color="auto"/>
            <w:bottom w:val="single" w:sz="6" w:space="0" w:color="auto"/>
            <w:right w:val="single" w:sz="2" w:space="0" w:color="auto"/>
          </w:divBdr>
          <w:divsChild>
            <w:div w:id="460929689">
              <w:marLeft w:val="0"/>
              <w:marRight w:val="0"/>
              <w:marTop w:val="100"/>
              <w:marBottom w:val="100"/>
              <w:divBdr>
                <w:top w:val="single" w:sz="2" w:space="0" w:color="D9D9E3"/>
                <w:left w:val="single" w:sz="2" w:space="0" w:color="D9D9E3"/>
                <w:bottom w:val="single" w:sz="2" w:space="0" w:color="D9D9E3"/>
                <w:right w:val="single" w:sz="2" w:space="0" w:color="D9D9E3"/>
              </w:divBdr>
              <w:divsChild>
                <w:div w:id="1930113849">
                  <w:marLeft w:val="0"/>
                  <w:marRight w:val="0"/>
                  <w:marTop w:val="0"/>
                  <w:marBottom w:val="0"/>
                  <w:divBdr>
                    <w:top w:val="single" w:sz="2" w:space="0" w:color="D9D9E3"/>
                    <w:left w:val="single" w:sz="2" w:space="0" w:color="D9D9E3"/>
                    <w:bottom w:val="single" w:sz="2" w:space="0" w:color="D9D9E3"/>
                    <w:right w:val="single" w:sz="2" w:space="0" w:color="D9D9E3"/>
                  </w:divBdr>
                  <w:divsChild>
                    <w:div w:id="1024549834">
                      <w:marLeft w:val="0"/>
                      <w:marRight w:val="0"/>
                      <w:marTop w:val="0"/>
                      <w:marBottom w:val="0"/>
                      <w:divBdr>
                        <w:top w:val="single" w:sz="2" w:space="0" w:color="D9D9E3"/>
                        <w:left w:val="single" w:sz="2" w:space="0" w:color="D9D9E3"/>
                        <w:bottom w:val="single" w:sz="2" w:space="0" w:color="D9D9E3"/>
                        <w:right w:val="single" w:sz="2" w:space="0" w:color="D9D9E3"/>
                      </w:divBdr>
                      <w:divsChild>
                        <w:div w:id="682048117">
                          <w:marLeft w:val="0"/>
                          <w:marRight w:val="0"/>
                          <w:marTop w:val="0"/>
                          <w:marBottom w:val="0"/>
                          <w:divBdr>
                            <w:top w:val="single" w:sz="2" w:space="0" w:color="D9D9E3"/>
                            <w:left w:val="single" w:sz="2" w:space="0" w:color="D9D9E3"/>
                            <w:bottom w:val="single" w:sz="2" w:space="0" w:color="D9D9E3"/>
                            <w:right w:val="single" w:sz="2" w:space="0" w:color="D9D9E3"/>
                          </w:divBdr>
                          <w:divsChild>
                            <w:div w:id="131564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2168300">
                      <w:marLeft w:val="0"/>
                      <w:marRight w:val="0"/>
                      <w:marTop w:val="0"/>
                      <w:marBottom w:val="0"/>
                      <w:divBdr>
                        <w:top w:val="single" w:sz="2" w:space="0" w:color="D9D9E3"/>
                        <w:left w:val="single" w:sz="2" w:space="0" w:color="D9D9E3"/>
                        <w:bottom w:val="single" w:sz="2" w:space="0" w:color="D9D9E3"/>
                        <w:right w:val="single" w:sz="2" w:space="0" w:color="D9D9E3"/>
                      </w:divBdr>
                      <w:divsChild>
                        <w:div w:id="2073238320">
                          <w:marLeft w:val="0"/>
                          <w:marRight w:val="0"/>
                          <w:marTop w:val="0"/>
                          <w:marBottom w:val="0"/>
                          <w:divBdr>
                            <w:top w:val="single" w:sz="2" w:space="0" w:color="D9D9E3"/>
                            <w:left w:val="single" w:sz="2" w:space="0" w:color="D9D9E3"/>
                            <w:bottom w:val="single" w:sz="2" w:space="0" w:color="D9D9E3"/>
                            <w:right w:val="single" w:sz="2" w:space="0" w:color="D9D9E3"/>
                          </w:divBdr>
                          <w:divsChild>
                            <w:div w:id="1921016542">
                              <w:marLeft w:val="0"/>
                              <w:marRight w:val="0"/>
                              <w:marTop w:val="0"/>
                              <w:marBottom w:val="0"/>
                              <w:divBdr>
                                <w:top w:val="single" w:sz="2" w:space="0" w:color="D9D9E3"/>
                                <w:left w:val="single" w:sz="2" w:space="0" w:color="D9D9E3"/>
                                <w:bottom w:val="single" w:sz="2" w:space="0" w:color="D9D9E3"/>
                                <w:right w:val="single" w:sz="2" w:space="0" w:color="D9D9E3"/>
                              </w:divBdr>
                              <w:divsChild>
                                <w:div w:id="13984745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53785712">
          <w:marLeft w:val="0"/>
          <w:marRight w:val="0"/>
          <w:marTop w:val="0"/>
          <w:marBottom w:val="0"/>
          <w:divBdr>
            <w:top w:val="single" w:sz="2" w:space="0" w:color="auto"/>
            <w:left w:val="single" w:sz="2" w:space="0" w:color="auto"/>
            <w:bottom w:val="single" w:sz="6" w:space="0" w:color="auto"/>
            <w:right w:val="single" w:sz="2" w:space="0" w:color="auto"/>
          </w:divBdr>
          <w:divsChild>
            <w:div w:id="881357582">
              <w:marLeft w:val="0"/>
              <w:marRight w:val="0"/>
              <w:marTop w:val="100"/>
              <w:marBottom w:val="100"/>
              <w:divBdr>
                <w:top w:val="single" w:sz="2" w:space="0" w:color="D9D9E3"/>
                <w:left w:val="single" w:sz="2" w:space="0" w:color="D9D9E3"/>
                <w:bottom w:val="single" w:sz="2" w:space="0" w:color="D9D9E3"/>
                <w:right w:val="single" w:sz="2" w:space="0" w:color="D9D9E3"/>
              </w:divBdr>
              <w:divsChild>
                <w:div w:id="1465154800">
                  <w:marLeft w:val="0"/>
                  <w:marRight w:val="0"/>
                  <w:marTop w:val="0"/>
                  <w:marBottom w:val="0"/>
                  <w:divBdr>
                    <w:top w:val="single" w:sz="2" w:space="0" w:color="D9D9E3"/>
                    <w:left w:val="single" w:sz="2" w:space="0" w:color="D9D9E3"/>
                    <w:bottom w:val="single" w:sz="2" w:space="0" w:color="D9D9E3"/>
                    <w:right w:val="single" w:sz="2" w:space="0" w:color="D9D9E3"/>
                  </w:divBdr>
                  <w:divsChild>
                    <w:div w:id="1942295291">
                      <w:marLeft w:val="0"/>
                      <w:marRight w:val="0"/>
                      <w:marTop w:val="0"/>
                      <w:marBottom w:val="0"/>
                      <w:divBdr>
                        <w:top w:val="single" w:sz="2" w:space="0" w:color="D9D9E3"/>
                        <w:left w:val="single" w:sz="2" w:space="0" w:color="D9D9E3"/>
                        <w:bottom w:val="single" w:sz="2" w:space="0" w:color="D9D9E3"/>
                        <w:right w:val="single" w:sz="2" w:space="0" w:color="D9D9E3"/>
                      </w:divBdr>
                      <w:divsChild>
                        <w:div w:id="1923490621">
                          <w:marLeft w:val="0"/>
                          <w:marRight w:val="0"/>
                          <w:marTop w:val="0"/>
                          <w:marBottom w:val="0"/>
                          <w:divBdr>
                            <w:top w:val="single" w:sz="2" w:space="0" w:color="D9D9E3"/>
                            <w:left w:val="single" w:sz="2" w:space="0" w:color="D9D9E3"/>
                            <w:bottom w:val="single" w:sz="2" w:space="0" w:color="D9D9E3"/>
                            <w:right w:val="single" w:sz="2" w:space="0" w:color="D9D9E3"/>
                          </w:divBdr>
                          <w:divsChild>
                            <w:div w:id="16749880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0245758">
                      <w:marLeft w:val="0"/>
                      <w:marRight w:val="0"/>
                      <w:marTop w:val="0"/>
                      <w:marBottom w:val="0"/>
                      <w:divBdr>
                        <w:top w:val="single" w:sz="2" w:space="0" w:color="D9D9E3"/>
                        <w:left w:val="single" w:sz="2" w:space="0" w:color="D9D9E3"/>
                        <w:bottom w:val="single" w:sz="2" w:space="0" w:color="D9D9E3"/>
                        <w:right w:val="single" w:sz="2" w:space="0" w:color="D9D9E3"/>
                      </w:divBdr>
                      <w:divsChild>
                        <w:div w:id="1965378432">
                          <w:marLeft w:val="0"/>
                          <w:marRight w:val="0"/>
                          <w:marTop w:val="0"/>
                          <w:marBottom w:val="0"/>
                          <w:divBdr>
                            <w:top w:val="single" w:sz="2" w:space="0" w:color="D9D9E3"/>
                            <w:left w:val="single" w:sz="2" w:space="0" w:color="D9D9E3"/>
                            <w:bottom w:val="single" w:sz="2" w:space="0" w:color="D9D9E3"/>
                            <w:right w:val="single" w:sz="2" w:space="0" w:color="D9D9E3"/>
                          </w:divBdr>
                          <w:divsChild>
                            <w:div w:id="256866162">
                              <w:marLeft w:val="0"/>
                              <w:marRight w:val="0"/>
                              <w:marTop w:val="0"/>
                              <w:marBottom w:val="0"/>
                              <w:divBdr>
                                <w:top w:val="single" w:sz="2" w:space="0" w:color="D9D9E3"/>
                                <w:left w:val="single" w:sz="2" w:space="0" w:color="D9D9E3"/>
                                <w:bottom w:val="single" w:sz="2" w:space="0" w:color="D9D9E3"/>
                                <w:right w:val="single" w:sz="2" w:space="0" w:color="D9D9E3"/>
                              </w:divBdr>
                              <w:divsChild>
                                <w:div w:id="10526520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44379220">
      <w:bodyDiv w:val="1"/>
      <w:marLeft w:val="0"/>
      <w:marRight w:val="0"/>
      <w:marTop w:val="0"/>
      <w:marBottom w:val="0"/>
      <w:divBdr>
        <w:top w:val="none" w:sz="0" w:space="0" w:color="auto"/>
        <w:left w:val="none" w:sz="0" w:space="0" w:color="auto"/>
        <w:bottom w:val="none" w:sz="0" w:space="0" w:color="auto"/>
        <w:right w:val="none" w:sz="0" w:space="0" w:color="auto"/>
      </w:divBdr>
    </w:div>
    <w:div w:id="1447506145">
      <w:bodyDiv w:val="1"/>
      <w:marLeft w:val="0"/>
      <w:marRight w:val="0"/>
      <w:marTop w:val="0"/>
      <w:marBottom w:val="0"/>
      <w:divBdr>
        <w:top w:val="none" w:sz="0" w:space="0" w:color="auto"/>
        <w:left w:val="none" w:sz="0" w:space="0" w:color="auto"/>
        <w:bottom w:val="none" w:sz="0" w:space="0" w:color="auto"/>
        <w:right w:val="none" w:sz="0" w:space="0" w:color="auto"/>
      </w:divBdr>
    </w:div>
    <w:div w:id="1449278889">
      <w:bodyDiv w:val="1"/>
      <w:marLeft w:val="0"/>
      <w:marRight w:val="0"/>
      <w:marTop w:val="0"/>
      <w:marBottom w:val="0"/>
      <w:divBdr>
        <w:top w:val="none" w:sz="0" w:space="0" w:color="auto"/>
        <w:left w:val="none" w:sz="0" w:space="0" w:color="auto"/>
        <w:bottom w:val="none" w:sz="0" w:space="0" w:color="auto"/>
        <w:right w:val="none" w:sz="0" w:space="0" w:color="auto"/>
      </w:divBdr>
    </w:div>
    <w:div w:id="1449860120">
      <w:bodyDiv w:val="1"/>
      <w:marLeft w:val="0"/>
      <w:marRight w:val="0"/>
      <w:marTop w:val="0"/>
      <w:marBottom w:val="0"/>
      <w:divBdr>
        <w:top w:val="none" w:sz="0" w:space="0" w:color="auto"/>
        <w:left w:val="none" w:sz="0" w:space="0" w:color="auto"/>
        <w:bottom w:val="none" w:sz="0" w:space="0" w:color="auto"/>
        <w:right w:val="none" w:sz="0" w:space="0" w:color="auto"/>
      </w:divBdr>
    </w:div>
    <w:div w:id="1453596461">
      <w:bodyDiv w:val="1"/>
      <w:marLeft w:val="0"/>
      <w:marRight w:val="0"/>
      <w:marTop w:val="0"/>
      <w:marBottom w:val="0"/>
      <w:divBdr>
        <w:top w:val="none" w:sz="0" w:space="0" w:color="auto"/>
        <w:left w:val="none" w:sz="0" w:space="0" w:color="auto"/>
        <w:bottom w:val="none" w:sz="0" w:space="0" w:color="auto"/>
        <w:right w:val="none" w:sz="0" w:space="0" w:color="auto"/>
      </w:divBdr>
    </w:div>
    <w:div w:id="1454131055">
      <w:bodyDiv w:val="1"/>
      <w:marLeft w:val="0"/>
      <w:marRight w:val="0"/>
      <w:marTop w:val="0"/>
      <w:marBottom w:val="0"/>
      <w:divBdr>
        <w:top w:val="none" w:sz="0" w:space="0" w:color="auto"/>
        <w:left w:val="none" w:sz="0" w:space="0" w:color="auto"/>
        <w:bottom w:val="none" w:sz="0" w:space="0" w:color="auto"/>
        <w:right w:val="none" w:sz="0" w:space="0" w:color="auto"/>
      </w:divBdr>
    </w:div>
    <w:div w:id="1455826626">
      <w:bodyDiv w:val="1"/>
      <w:marLeft w:val="0"/>
      <w:marRight w:val="0"/>
      <w:marTop w:val="0"/>
      <w:marBottom w:val="0"/>
      <w:divBdr>
        <w:top w:val="none" w:sz="0" w:space="0" w:color="auto"/>
        <w:left w:val="none" w:sz="0" w:space="0" w:color="auto"/>
        <w:bottom w:val="none" w:sz="0" w:space="0" w:color="auto"/>
        <w:right w:val="none" w:sz="0" w:space="0" w:color="auto"/>
      </w:divBdr>
    </w:div>
    <w:div w:id="1455978745">
      <w:bodyDiv w:val="1"/>
      <w:marLeft w:val="0"/>
      <w:marRight w:val="0"/>
      <w:marTop w:val="0"/>
      <w:marBottom w:val="0"/>
      <w:divBdr>
        <w:top w:val="none" w:sz="0" w:space="0" w:color="auto"/>
        <w:left w:val="none" w:sz="0" w:space="0" w:color="auto"/>
        <w:bottom w:val="none" w:sz="0" w:space="0" w:color="auto"/>
        <w:right w:val="none" w:sz="0" w:space="0" w:color="auto"/>
      </w:divBdr>
    </w:div>
    <w:div w:id="1457092893">
      <w:bodyDiv w:val="1"/>
      <w:marLeft w:val="0"/>
      <w:marRight w:val="0"/>
      <w:marTop w:val="0"/>
      <w:marBottom w:val="0"/>
      <w:divBdr>
        <w:top w:val="none" w:sz="0" w:space="0" w:color="auto"/>
        <w:left w:val="none" w:sz="0" w:space="0" w:color="auto"/>
        <w:bottom w:val="none" w:sz="0" w:space="0" w:color="auto"/>
        <w:right w:val="none" w:sz="0" w:space="0" w:color="auto"/>
      </w:divBdr>
    </w:div>
    <w:div w:id="1457219675">
      <w:bodyDiv w:val="1"/>
      <w:marLeft w:val="0"/>
      <w:marRight w:val="0"/>
      <w:marTop w:val="0"/>
      <w:marBottom w:val="0"/>
      <w:divBdr>
        <w:top w:val="none" w:sz="0" w:space="0" w:color="auto"/>
        <w:left w:val="none" w:sz="0" w:space="0" w:color="auto"/>
        <w:bottom w:val="none" w:sz="0" w:space="0" w:color="auto"/>
        <w:right w:val="none" w:sz="0" w:space="0" w:color="auto"/>
      </w:divBdr>
    </w:div>
    <w:div w:id="1460108916">
      <w:bodyDiv w:val="1"/>
      <w:marLeft w:val="0"/>
      <w:marRight w:val="0"/>
      <w:marTop w:val="0"/>
      <w:marBottom w:val="0"/>
      <w:divBdr>
        <w:top w:val="none" w:sz="0" w:space="0" w:color="auto"/>
        <w:left w:val="none" w:sz="0" w:space="0" w:color="auto"/>
        <w:bottom w:val="none" w:sz="0" w:space="0" w:color="auto"/>
        <w:right w:val="none" w:sz="0" w:space="0" w:color="auto"/>
      </w:divBdr>
    </w:div>
    <w:div w:id="1461536757">
      <w:bodyDiv w:val="1"/>
      <w:marLeft w:val="0"/>
      <w:marRight w:val="0"/>
      <w:marTop w:val="0"/>
      <w:marBottom w:val="0"/>
      <w:divBdr>
        <w:top w:val="none" w:sz="0" w:space="0" w:color="auto"/>
        <w:left w:val="none" w:sz="0" w:space="0" w:color="auto"/>
        <w:bottom w:val="none" w:sz="0" w:space="0" w:color="auto"/>
        <w:right w:val="none" w:sz="0" w:space="0" w:color="auto"/>
      </w:divBdr>
    </w:div>
    <w:div w:id="1465149859">
      <w:bodyDiv w:val="1"/>
      <w:marLeft w:val="0"/>
      <w:marRight w:val="0"/>
      <w:marTop w:val="0"/>
      <w:marBottom w:val="0"/>
      <w:divBdr>
        <w:top w:val="none" w:sz="0" w:space="0" w:color="auto"/>
        <w:left w:val="none" w:sz="0" w:space="0" w:color="auto"/>
        <w:bottom w:val="none" w:sz="0" w:space="0" w:color="auto"/>
        <w:right w:val="none" w:sz="0" w:space="0" w:color="auto"/>
      </w:divBdr>
    </w:div>
    <w:div w:id="1465853442">
      <w:bodyDiv w:val="1"/>
      <w:marLeft w:val="0"/>
      <w:marRight w:val="0"/>
      <w:marTop w:val="0"/>
      <w:marBottom w:val="0"/>
      <w:divBdr>
        <w:top w:val="none" w:sz="0" w:space="0" w:color="auto"/>
        <w:left w:val="none" w:sz="0" w:space="0" w:color="auto"/>
        <w:bottom w:val="none" w:sz="0" w:space="0" w:color="auto"/>
        <w:right w:val="none" w:sz="0" w:space="0" w:color="auto"/>
      </w:divBdr>
    </w:div>
    <w:div w:id="1466309540">
      <w:bodyDiv w:val="1"/>
      <w:marLeft w:val="0"/>
      <w:marRight w:val="0"/>
      <w:marTop w:val="0"/>
      <w:marBottom w:val="0"/>
      <w:divBdr>
        <w:top w:val="none" w:sz="0" w:space="0" w:color="auto"/>
        <w:left w:val="none" w:sz="0" w:space="0" w:color="auto"/>
        <w:bottom w:val="none" w:sz="0" w:space="0" w:color="auto"/>
        <w:right w:val="none" w:sz="0" w:space="0" w:color="auto"/>
      </w:divBdr>
    </w:div>
    <w:div w:id="1467314437">
      <w:bodyDiv w:val="1"/>
      <w:marLeft w:val="0"/>
      <w:marRight w:val="0"/>
      <w:marTop w:val="0"/>
      <w:marBottom w:val="0"/>
      <w:divBdr>
        <w:top w:val="none" w:sz="0" w:space="0" w:color="auto"/>
        <w:left w:val="none" w:sz="0" w:space="0" w:color="auto"/>
        <w:bottom w:val="none" w:sz="0" w:space="0" w:color="auto"/>
        <w:right w:val="none" w:sz="0" w:space="0" w:color="auto"/>
      </w:divBdr>
    </w:div>
    <w:div w:id="1467315349">
      <w:bodyDiv w:val="1"/>
      <w:marLeft w:val="0"/>
      <w:marRight w:val="0"/>
      <w:marTop w:val="0"/>
      <w:marBottom w:val="0"/>
      <w:divBdr>
        <w:top w:val="none" w:sz="0" w:space="0" w:color="auto"/>
        <w:left w:val="none" w:sz="0" w:space="0" w:color="auto"/>
        <w:bottom w:val="none" w:sz="0" w:space="0" w:color="auto"/>
        <w:right w:val="none" w:sz="0" w:space="0" w:color="auto"/>
      </w:divBdr>
    </w:div>
    <w:div w:id="1469543607">
      <w:bodyDiv w:val="1"/>
      <w:marLeft w:val="0"/>
      <w:marRight w:val="0"/>
      <w:marTop w:val="0"/>
      <w:marBottom w:val="0"/>
      <w:divBdr>
        <w:top w:val="none" w:sz="0" w:space="0" w:color="auto"/>
        <w:left w:val="none" w:sz="0" w:space="0" w:color="auto"/>
        <w:bottom w:val="none" w:sz="0" w:space="0" w:color="auto"/>
        <w:right w:val="none" w:sz="0" w:space="0" w:color="auto"/>
      </w:divBdr>
    </w:div>
    <w:div w:id="1470705321">
      <w:bodyDiv w:val="1"/>
      <w:marLeft w:val="0"/>
      <w:marRight w:val="0"/>
      <w:marTop w:val="0"/>
      <w:marBottom w:val="0"/>
      <w:divBdr>
        <w:top w:val="none" w:sz="0" w:space="0" w:color="auto"/>
        <w:left w:val="none" w:sz="0" w:space="0" w:color="auto"/>
        <w:bottom w:val="none" w:sz="0" w:space="0" w:color="auto"/>
        <w:right w:val="none" w:sz="0" w:space="0" w:color="auto"/>
      </w:divBdr>
    </w:div>
    <w:div w:id="1470897292">
      <w:bodyDiv w:val="1"/>
      <w:marLeft w:val="0"/>
      <w:marRight w:val="0"/>
      <w:marTop w:val="0"/>
      <w:marBottom w:val="0"/>
      <w:divBdr>
        <w:top w:val="none" w:sz="0" w:space="0" w:color="auto"/>
        <w:left w:val="none" w:sz="0" w:space="0" w:color="auto"/>
        <w:bottom w:val="none" w:sz="0" w:space="0" w:color="auto"/>
        <w:right w:val="none" w:sz="0" w:space="0" w:color="auto"/>
      </w:divBdr>
    </w:div>
    <w:div w:id="1472213756">
      <w:bodyDiv w:val="1"/>
      <w:marLeft w:val="0"/>
      <w:marRight w:val="0"/>
      <w:marTop w:val="0"/>
      <w:marBottom w:val="0"/>
      <w:divBdr>
        <w:top w:val="none" w:sz="0" w:space="0" w:color="auto"/>
        <w:left w:val="none" w:sz="0" w:space="0" w:color="auto"/>
        <w:bottom w:val="none" w:sz="0" w:space="0" w:color="auto"/>
        <w:right w:val="none" w:sz="0" w:space="0" w:color="auto"/>
      </w:divBdr>
    </w:div>
    <w:div w:id="1472863522">
      <w:bodyDiv w:val="1"/>
      <w:marLeft w:val="0"/>
      <w:marRight w:val="0"/>
      <w:marTop w:val="0"/>
      <w:marBottom w:val="0"/>
      <w:divBdr>
        <w:top w:val="none" w:sz="0" w:space="0" w:color="auto"/>
        <w:left w:val="none" w:sz="0" w:space="0" w:color="auto"/>
        <w:bottom w:val="none" w:sz="0" w:space="0" w:color="auto"/>
        <w:right w:val="none" w:sz="0" w:space="0" w:color="auto"/>
      </w:divBdr>
    </w:div>
    <w:div w:id="1474172607">
      <w:bodyDiv w:val="1"/>
      <w:marLeft w:val="0"/>
      <w:marRight w:val="0"/>
      <w:marTop w:val="0"/>
      <w:marBottom w:val="0"/>
      <w:divBdr>
        <w:top w:val="none" w:sz="0" w:space="0" w:color="auto"/>
        <w:left w:val="none" w:sz="0" w:space="0" w:color="auto"/>
        <w:bottom w:val="none" w:sz="0" w:space="0" w:color="auto"/>
        <w:right w:val="none" w:sz="0" w:space="0" w:color="auto"/>
      </w:divBdr>
    </w:div>
    <w:div w:id="1476558353">
      <w:bodyDiv w:val="1"/>
      <w:marLeft w:val="0"/>
      <w:marRight w:val="0"/>
      <w:marTop w:val="0"/>
      <w:marBottom w:val="0"/>
      <w:divBdr>
        <w:top w:val="none" w:sz="0" w:space="0" w:color="auto"/>
        <w:left w:val="none" w:sz="0" w:space="0" w:color="auto"/>
        <w:bottom w:val="none" w:sz="0" w:space="0" w:color="auto"/>
        <w:right w:val="none" w:sz="0" w:space="0" w:color="auto"/>
      </w:divBdr>
    </w:div>
    <w:div w:id="1479616080">
      <w:bodyDiv w:val="1"/>
      <w:marLeft w:val="0"/>
      <w:marRight w:val="0"/>
      <w:marTop w:val="0"/>
      <w:marBottom w:val="0"/>
      <w:divBdr>
        <w:top w:val="none" w:sz="0" w:space="0" w:color="auto"/>
        <w:left w:val="none" w:sz="0" w:space="0" w:color="auto"/>
        <w:bottom w:val="none" w:sz="0" w:space="0" w:color="auto"/>
        <w:right w:val="none" w:sz="0" w:space="0" w:color="auto"/>
      </w:divBdr>
    </w:div>
    <w:div w:id="1481728693">
      <w:bodyDiv w:val="1"/>
      <w:marLeft w:val="0"/>
      <w:marRight w:val="0"/>
      <w:marTop w:val="0"/>
      <w:marBottom w:val="0"/>
      <w:divBdr>
        <w:top w:val="none" w:sz="0" w:space="0" w:color="auto"/>
        <w:left w:val="none" w:sz="0" w:space="0" w:color="auto"/>
        <w:bottom w:val="none" w:sz="0" w:space="0" w:color="auto"/>
        <w:right w:val="none" w:sz="0" w:space="0" w:color="auto"/>
      </w:divBdr>
    </w:div>
    <w:div w:id="1485271929">
      <w:bodyDiv w:val="1"/>
      <w:marLeft w:val="0"/>
      <w:marRight w:val="0"/>
      <w:marTop w:val="0"/>
      <w:marBottom w:val="0"/>
      <w:divBdr>
        <w:top w:val="none" w:sz="0" w:space="0" w:color="auto"/>
        <w:left w:val="none" w:sz="0" w:space="0" w:color="auto"/>
        <w:bottom w:val="none" w:sz="0" w:space="0" w:color="auto"/>
        <w:right w:val="none" w:sz="0" w:space="0" w:color="auto"/>
      </w:divBdr>
    </w:div>
    <w:div w:id="1485313283">
      <w:bodyDiv w:val="1"/>
      <w:marLeft w:val="0"/>
      <w:marRight w:val="0"/>
      <w:marTop w:val="0"/>
      <w:marBottom w:val="0"/>
      <w:divBdr>
        <w:top w:val="none" w:sz="0" w:space="0" w:color="auto"/>
        <w:left w:val="none" w:sz="0" w:space="0" w:color="auto"/>
        <w:bottom w:val="none" w:sz="0" w:space="0" w:color="auto"/>
        <w:right w:val="none" w:sz="0" w:space="0" w:color="auto"/>
      </w:divBdr>
    </w:div>
    <w:div w:id="1487474395">
      <w:bodyDiv w:val="1"/>
      <w:marLeft w:val="0"/>
      <w:marRight w:val="0"/>
      <w:marTop w:val="0"/>
      <w:marBottom w:val="0"/>
      <w:divBdr>
        <w:top w:val="none" w:sz="0" w:space="0" w:color="auto"/>
        <w:left w:val="none" w:sz="0" w:space="0" w:color="auto"/>
        <w:bottom w:val="none" w:sz="0" w:space="0" w:color="auto"/>
        <w:right w:val="none" w:sz="0" w:space="0" w:color="auto"/>
      </w:divBdr>
    </w:div>
    <w:div w:id="1489708323">
      <w:bodyDiv w:val="1"/>
      <w:marLeft w:val="0"/>
      <w:marRight w:val="0"/>
      <w:marTop w:val="0"/>
      <w:marBottom w:val="0"/>
      <w:divBdr>
        <w:top w:val="none" w:sz="0" w:space="0" w:color="auto"/>
        <w:left w:val="none" w:sz="0" w:space="0" w:color="auto"/>
        <w:bottom w:val="none" w:sz="0" w:space="0" w:color="auto"/>
        <w:right w:val="none" w:sz="0" w:space="0" w:color="auto"/>
      </w:divBdr>
    </w:div>
    <w:div w:id="1491672024">
      <w:bodyDiv w:val="1"/>
      <w:marLeft w:val="0"/>
      <w:marRight w:val="0"/>
      <w:marTop w:val="0"/>
      <w:marBottom w:val="0"/>
      <w:divBdr>
        <w:top w:val="none" w:sz="0" w:space="0" w:color="auto"/>
        <w:left w:val="none" w:sz="0" w:space="0" w:color="auto"/>
        <w:bottom w:val="none" w:sz="0" w:space="0" w:color="auto"/>
        <w:right w:val="none" w:sz="0" w:space="0" w:color="auto"/>
      </w:divBdr>
    </w:div>
    <w:div w:id="1494837812">
      <w:bodyDiv w:val="1"/>
      <w:marLeft w:val="0"/>
      <w:marRight w:val="0"/>
      <w:marTop w:val="0"/>
      <w:marBottom w:val="0"/>
      <w:divBdr>
        <w:top w:val="none" w:sz="0" w:space="0" w:color="auto"/>
        <w:left w:val="none" w:sz="0" w:space="0" w:color="auto"/>
        <w:bottom w:val="none" w:sz="0" w:space="0" w:color="auto"/>
        <w:right w:val="none" w:sz="0" w:space="0" w:color="auto"/>
      </w:divBdr>
    </w:div>
    <w:div w:id="1498425306">
      <w:bodyDiv w:val="1"/>
      <w:marLeft w:val="0"/>
      <w:marRight w:val="0"/>
      <w:marTop w:val="0"/>
      <w:marBottom w:val="0"/>
      <w:divBdr>
        <w:top w:val="none" w:sz="0" w:space="0" w:color="auto"/>
        <w:left w:val="none" w:sz="0" w:space="0" w:color="auto"/>
        <w:bottom w:val="none" w:sz="0" w:space="0" w:color="auto"/>
        <w:right w:val="none" w:sz="0" w:space="0" w:color="auto"/>
      </w:divBdr>
    </w:div>
    <w:div w:id="1499343780">
      <w:bodyDiv w:val="1"/>
      <w:marLeft w:val="0"/>
      <w:marRight w:val="0"/>
      <w:marTop w:val="0"/>
      <w:marBottom w:val="0"/>
      <w:divBdr>
        <w:top w:val="none" w:sz="0" w:space="0" w:color="auto"/>
        <w:left w:val="none" w:sz="0" w:space="0" w:color="auto"/>
        <w:bottom w:val="none" w:sz="0" w:space="0" w:color="auto"/>
        <w:right w:val="none" w:sz="0" w:space="0" w:color="auto"/>
      </w:divBdr>
    </w:div>
    <w:div w:id="1499688590">
      <w:bodyDiv w:val="1"/>
      <w:marLeft w:val="0"/>
      <w:marRight w:val="0"/>
      <w:marTop w:val="0"/>
      <w:marBottom w:val="0"/>
      <w:divBdr>
        <w:top w:val="none" w:sz="0" w:space="0" w:color="auto"/>
        <w:left w:val="none" w:sz="0" w:space="0" w:color="auto"/>
        <w:bottom w:val="none" w:sz="0" w:space="0" w:color="auto"/>
        <w:right w:val="none" w:sz="0" w:space="0" w:color="auto"/>
      </w:divBdr>
    </w:div>
    <w:div w:id="1501653777">
      <w:bodyDiv w:val="1"/>
      <w:marLeft w:val="0"/>
      <w:marRight w:val="0"/>
      <w:marTop w:val="0"/>
      <w:marBottom w:val="0"/>
      <w:divBdr>
        <w:top w:val="none" w:sz="0" w:space="0" w:color="auto"/>
        <w:left w:val="none" w:sz="0" w:space="0" w:color="auto"/>
        <w:bottom w:val="none" w:sz="0" w:space="0" w:color="auto"/>
        <w:right w:val="none" w:sz="0" w:space="0" w:color="auto"/>
      </w:divBdr>
    </w:div>
    <w:div w:id="1502046087">
      <w:bodyDiv w:val="1"/>
      <w:marLeft w:val="0"/>
      <w:marRight w:val="0"/>
      <w:marTop w:val="0"/>
      <w:marBottom w:val="0"/>
      <w:divBdr>
        <w:top w:val="none" w:sz="0" w:space="0" w:color="auto"/>
        <w:left w:val="none" w:sz="0" w:space="0" w:color="auto"/>
        <w:bottom w:val="none" w:sz="0" w:space="0" w:color="auto"/>
        <w:right w:val="none" w:sz="0" w:space="0" w:color="auto"/>
      </w:divBdr>
    </w:div>
    <w:div w:id="1502232832">
      <w:bodyDiv w:val="1"/>
      <w:marLeft w:val="0"/>
      <w:marRight w:val="0"/>
      <w:marTop w:val="0"/>
      <w:marBottom w:val="0"/>
      <w:divBdr>
        <w:top w:val="none" w:sz="0" w:space="0" w:color="auto"/>
        <w:left w:val="none" w:sz="0" w:space="0" w:color="auto"/>
        <w:bottom w:val="none" w:sz="0" w:space="0" w:color="auto"/>
        <w:right w:val="none" w:sz="0" w:space="0" w:color="auto"/>
      </w:divBdr>
    </w:div>
    <w:div w:id="1503933464">
      <w:bodyDiv w:val="1"/>
      <w:marLeft w:val="0"/>
      <w:marRight w:val="0"/>
      <w:marTop w:val="0"/>
      <w:marBottom w:val="0"/>
      <w:divBdr>
        <w:top w:val="none" w:sz="0" w:space="0" w:color="auto"/>
        <w:left w:val="none" w:sz="0" w:space="0" w:color="auto"/>
        <w:bottom w:val="none" w:sz="0" w:space="0" w:color="auto"/>
        <w:right w:val="none" w:sz="0" w:space="0" w:color="auto"/>
      </w:divBdr>
    </w:div>
    <w:div w:id="1505780639">
      <w:bodyDiv w:val="1"/>
      <w:marLeft w:val="0"/>
      <w:marRight w:val="0"/>
      <w:marTop w:val="0"/>
      <w:marBottom w:val="0"/>
      <w:divBdr>
        <w:top w:val="none" w:sz="0" w:space="0" w:color="auto"/>
        <w:left w:val="none" w:sz="0" w:space="0" w:color="auto"/>
        <w:bottom w:val="none" w:sz="0" w:space="0" w:color="auto"/>
        <w:right w:val="none" w:sz="0" w:space="0" w:color="auto"/>
      </w:divBdr>
    </w:div>
    <w:div w:id="1507018124">
      <w:bodyDiv w:val="1"/>
      <w:marLeft w:val="0"/>
      <w:marRight w:val="0"/>
      <w:marTop w:val="0"/>
      <w:marBottom w:val="0"/>
      <w:divBdr>
        <w:top w:val="none" w:sz="0" w:space="0" w:color="auto"/>
        <w:left w:val="none" w:sz="0" w:space="0" w:color="auto"/>
        <w:bottom w:val="none" w:sz="0" w:space="0" w:color="auto"/>
        <w:right w:val="none" w:sz="0" w:space="0" w:color="auto"/>
      </w:divBdr>
    </w:div>
    <w:div w:id="1507095517">
      <w:bodyDiv w:val="1"/>
      <w:marLeft w:val="0"/>
      <w:marRight w:val="0"/>
      <w:marTop w:val="0"/>
      <w:marBottom w:val="0"/>
      <w:divBdr>
        <w:top w:val="none" w:sz="0" w:space="0" w:color="auto"/>
        <w:left w:val="none" w:sz="0" w:space="0" w:color="auto"/>
        <w:bottom w:val="none" w:sz="0" w:space="0" w:color="auto"/>
        <w:right w:val="none" w:sz="0" w:space="0" w:color="auto"/>
      </w:divBdr>
    </w:div>
    <w:div w:id="1508666023">
      <w:bodyDiv w:val="1"/>
      <w:marLeft w:val="0"/>
      <w:marRight w:val="0"/>
      <w:marTop w:val="0"/>
      <w:marBottom w:val="0"/>
      <w:divBdr>
        <w:top w:val="none" w:sz="0" w:space="0" w:color="auto"/>
        <w:left w:val="none" w:sz="0" w:space="0" w:color="auto"/>
        <w:bottom w:val="none" w:sz="0" w:space="0" w:color="auto"/>
        <w:right w:val="none" w:sz="0" w:space="0" w:color="auto"/>
      </w:divBdr>
    </w:div>
    <w:div w:id="1515728865">
      <w:bodyDiv w:val="1"/>
      <w:marLeft w:val="0"/>
      <w:marRight w:val="0"/>
      <w:marTop w:val="0"/>
      <w:marBottom w:val="0"/>
      <w:divBdr>
        <w:top w:val="none" w:sz="0" w:space="0" w:color="auto"/>
        <w:left w:val="none" w:sz="0" w:space="0" w:color="auto"/>
        <w:bottom w:val="none" w:sz="0" w:space="0" w:color="auto"/>
        <w:right w:val="none" w:sz="0" w:space="0" w:color="auto"/>
      </w:divBdr>
    </w:div>
    <w:div w:id="1519197510">
      <w:bodyDiv w:val="1"/>
      <w:marLeft w:val="0"/>
      <w:marRight w:val="0"/>
      <w:marTop w:val="0"/>
      <w:marBottom w:val="0"/>
      <w:divBdr>
        <w:top w:val="none" w:sz="0" w:space="0" w:color="auto"/>
        <w:left w:val="none" w:sz="0" w:space="0" w:color="auto"/>
        <w:bottom w:val="none" w:sz="0" w:space="0" w:color="auto"/>
        <w:right w:val="none" w:sz="0" w:space="0" w:color="auto"/>
      </w:divBdr>
    </w:div>
    <w:div w:id="1520387557">
      <w:bodyDiv w:val="1"/>
      <w:marLeft w:val="0"/>
      <w:marRight w:val="0"/>
      <w:marTop w:val="0"/>
      <w:marBottom w:val="0"/>
      <w:divBdr>
        <w:top w:val="none" w:sz="0" w:space="0" w:color="auto"/>
        <w:left w:val="none" w:sz="0" w:space="0" w:color="auto"/>
        <w:bottom w:val="none" w:sz="0" w:space="0" w:color="auto"/>
        <w:right w:val="none" w:sz="0" w:space="0" w:color="auto"/>
      </w:divBdr>
    </w:div>
    <w:div w:id="1521553876">
      <w:bodyDiv w:val="1"/>
      <w:marLeft w:val="0"/>
      <w:marRight w:val="0"/>
      <w:marTop w:val="0"/>
      <w:marBottom w:val="0"/>
      <w:divBdr>
        <w:top w:val="none" w:sz="0" w:space="0" w:color="auto"/>
        <w:left w:val="none" w:sz="0" w:space="0" w:color="auto"/>
        <w:bottom w:val="none" w:sz="0" w:space="0" w:color="auto"/>
        <w:right w:val="none" w:sz="0" w:space="0" w:color="auto"/>
      </w:divBdr>
    </w:div>
    <w:div w:id="1522935805">
      <w:bodyDiv w:val="1"/>
      <w:marLeft w:val="0"/>
      <w:marRight w:val="0"/>
      <w:marTop w:val="0"/>
      <w:marBottom w:val="0"/>
      <w:divBdr>
        <w:top w:val="none" w:sz="0" w:space="0" w:color="auto"/>
        <w:left w:val="none" w:sz="0" w:space="0" w:color="auto"/>
        <w:bottom w:val="none" w:sz="0" w:space="0" w:color="auto"/>
        <w:right w:val="none" w:sz="0" w:space="0" w:color="auto"/>
      </w:divBdr>
    </w:div>
    <w:div w:id="1523127318">
      <w:bodyDiv w:val="1"/>
      <w:marLeft w:val="0"/>
      <w:marRight w:val="0"/>
      <w:marTop w:val="0"/>
      <w:marBottom w:val="0"/>
      <w:divBdr>
        <w:top w:val="none" w:sz="0" w:space="0" w:color="auto"/>
        <w:left w:val="none" w:sz="0" w:space="0" w:color="auto"/>
        <w:bottom w:val="none" w:sz="0" w:space="0" w:color="auto"/>
        <w:right w:val="none" w:sz="0" w:space="0" w:color="auto"/>
      </w:divBdr>
    </w:div>
    <w:div w:id="1523859987">
      <w:bodyDiv w:val="1"/>
      <w:marLeft w:val="0"/>
      <w:marRight w:val="0"/>
      <w:marTop w:val="0"/>
      <w:marBottom w:val="0"/>
      <w:divBdr>
        <w:top w:val="none" w:sz="0" w:space="0" w:color="auto"/>
        <w:left w:val="none" w:sz="0" w:space="0" w:color="auto"/>
        <w:bottom w:val="none" w:sz="0" w:space="0" w:color="auto"/>
        <w:right w:val="none" w:sz="0" w:space="0" w:color="auto"/>
      </w:divBdr>
    </w:div>
    <w:div w:id="1526598814">
      <w:bodyDiv w:val="1"/>
      <w:marLeft w:val="0"/>
      <w:marRight w:val="0"/>
      <w:marTop w:val="0"/>
      <w:marBottom w:val="0"/>
      <w:divBdr>
        <w:top w:val="none" w:sz="0" w:space="0" w:color="auto"/>
        <w:left w:val="none" w:sz="0" w:space="0" w:color="auto"/>
        <w:bottom w:val="none" w:sz="0" w:space="0" w:color="auto"/>
        <w:right w:val="none" w:sz="0" w:space="0" w:color="auto"/>
      </w:divBdr>
    </w:div>
    <w:div w:id="1526944221">
      <w:bodyDiv w:val="1"/>
      <w:marLeft w:val="0"/>
      <w:marRight w:val="0"/>
      <w:marTop w:val="0"/>
      <w:marBottom w:val="0"/>
      <w:divBdr>
        <w:top w:val="none" w:sz="0" w:space="0" w:color="auto"/>
        <w:left w:val="none" w:sz="0" w:space="0" w:color="auto"/>
        <w:bottom w:val="none" w:sz="0" w:space="0" w:color="auto"/>
        <w:right w:val="none" w:sz="0" w:space="0" w:color="auto"/>
      </w:divBdr>
    </w:div>
    <w:div w:id="1529104312">
      <w:bodyDiv w:val="1"/>
      <w:marLeft w:val="0"/>
      <w:marRight w:val="0"/>
      <w:marTop w:val="0"/>
      <w:marBottom w:val="0"/>
      <w:divBdr>
        <w:top w:val="none" w:sz="0" w:space="0" w:color="auto"/>
        <w:left w:val="none" w:sz="0" w:space="0" w:color="auto"/>
        <w:bottom w:val="none" w:sz="0" w:space="0" w:color="auto"/>
        <w:right w:val="none" w:sz="0" w:space="0" w:color="auto"/>
      </w:divBdr>
    </w:div>
    <w:div w:id="1532112156">
      <w:bodyDiv w:val="1"/>
      <w:marLeft w:val="0"/>
      <w:marRight w:val="0"/>
      <w:marTop w:val="0"/>
      <w:marBottom w:val="0"/>
      <w:divBdr>
        <w:top w:val="none" w:sz="0" w:space="0" w:color="auto"/>
        <w:left w:val="none" w:sz="0" w:space="0" w:color="auto"/>
        <w:bottom w:val="none" w:sz="0" w:space="0" w:color="auto"/>
        <w:right w:val="none" w:sz="0" w:space="0" w:color="auto"/>
      </w:divBdr>
    </w:div>
    <w:div w:id="1537085208">
      <w:bodyDiv w:val="1"/>
      <w:marLeft w:val="0"/>
      <w:marRight w:val="0"/>
      <w:marTop w:val="0"/>
      <w:marBottom w:val="0"/>
      <w:divBdr>
        <w:top w:val="none" w:sz="0" w:space="0" w:color="auto"/>
        <w:left w:val="none" w:sz="0" w:space="0" w:color="auto"/>
        <w:bottom w:val="none" w:sz="0" w:space="0" w:color="auto"/>
        <w:right w:val="none" w:sz="0" w:space="0" w:color="auto"/>
      </w:divBdr>
    </w:div>
    <w:div w:id="1537309839">
      <w:bodyDiv w:val="1"/>
      <w:marLeft w:val="0"/>
      <w:marRight w:val="0"/>
      <w:marTop w:val="0"/>
      <w:marBottom w:val="0"/>
      <w:divBdr>
        <w:top w:val="none" w:sz="0" w:space="0" w:color="auto"/>
        <w:left w:val="none" w:sz="0" w:space="0" w:color="auto"/>
        <w:bottom w:val="none" w:sz="0" w:space="0" w:color="auto"/>
        <w:right w:val="none" w:sz="0" w:space="0" w:color="auto"/>
      </w:divBdr>
    </w:div>
    <w:div w:id="1537500316">
      <w:bodyDiv w:val="1"/>
      <w:marLeft w:val="0"/>
      <w:marRight w:val="0"/>
      <w:marTop w:val="0"/>
      <w:marBottom w:val="0"/>
      <w:divBdr>
        <w:top w:val="none" w:sz="0" w:space="0" w:color="auto"/>
        <w:left w:val="none" w:sz="0" w:space="0" w:color="auto"/>
        <w:bottom w:val="none" w:sz="0" w:space="0" w:color="auto"/>
        <w:right w:val="none" w:sz="0" w:space="0" w:color="auto"/>
      </w:divBdr>
    </w:div>
    <w:div w:id="1537740208">
      <w:bodyDiv w:val="1"/>
      <w:marLeft w:val="0"/>
      <w:marRight w:val="0"/>
      <w:marTop w:val="0"/>
      <w:marBottom w:val="0"/>
      <w:divBdr>
        <w:top w:val="none" w:sz="0" w:space="0" w:color="auto"/>
        <w:left w:val="none" w:sz="0" w:space="0" w:color="auto"/>
        <w:bottom w:val="none" w:sz="0" w:space="0" w:color="auto"/>
        <w:right w:val="none" w:sz="0" w:space="0" w:color="auto"/>
      </w:divBdr>
    </w:div>
    <w:div w:id="1539507703">
      <w:bodyDiv w:val="1"/>
      <w:marLeft w:val="0"/>
      <w:marRight w:val="0"/>
      <w:marTop w:val="0"/>
      <w:marBottom w:val="0"/>
      <w:divBdr>
        <w:top w:val="none" w:sz="0" w:space="0" w:color="auto"/>
        <w:left w:val="none" w:sz="0" w:space="0" w:color="auto"/>
        <w:bottom w:val="none" w:sz="0" w:space="0" w:color="auto"/>
        <w:right w:val="none" w:sz="0" w:space="0" w:color="auto"/>
      </w:divBdr>
    </w:div>
    <w:div w:id="1540780984">
      <w:bodyDiv w:val="1"/>
      <w:marLeft w:val="0"/>
      <w:marRight w:val="0"/>
      <w:marTop w:val="0"/>
      <w:marBottom w:val="0"/>
      <w:divBdr>
        <w:top w:val="none" w:sz="0" w:space="0" w:color="auto"/>
        <w:left w:val="none" w:sz="0" w:space="0" w:color="auto"/>
        <w:bottom w:val="none" w:sz="0" w:space="0" w:color="auto"/>
        <w:right w:val="none" w:sz="0" w:space="0" w:color="auto"/>
      </w:divBdr>
    </w:div>
    <w:div w:id="1541893300">
      <w:bodyDiv w:val="1"/>
      <w:marLeft w:val="0"/>
      <w:marRight w:val="0"/>
      <w:marTop w:val="0"/>
      <w:marBottom w:val="0"/>
      <w:divBdr>
        <w:top w:val="none" w:sz="0" w:space="0" w:color="auto"/>
        <w:left w:val="none" w:sz="0" w:space="0" w:color="auto"/>
        <w:bottom w:val="none" w:sz="0" w:space="0" w:color="auto"/>
        <w:right w:val="none" w:sz="0" w:space="0" w:color="auto"/>
      </w:divBdr>
    </w:div>
    <w:div w:id="1542746678">
      <w:bodyDiv w:val="1"/>
      <w:marLeft w:val="0"/>
      <w:marRight w:val="0"/>
      <w:marTop w:val="0"/>
      <w:marBottom w:val="0"/>
      <w:divBdr>
        <w:top w:val="none" w:sz="0" w:space="0" w:color="auto"/>
        <w:left w:val="none" w:sz="0" w:space="0" w:color="auto"/>
        <w:bottom w:val="none" w:sz="0" w:space="0" w:color="auto"/>
        <w:right w:val="none" w:sz="0" w:space="0" w:color="auto"/>
      </w:divBdr>
    </w:div>
    <w:div w:id="1543832383">
      <w:bodyDiv w:val="1"/>
      <w:marLeft w:val="0"/>
      <w:marRight w:val="0"/>
      <w:marTop w:val="0"/>
      <w:marBottom w:val="0"/>
      <w:divBdr>
        <w:top w:val="none" w:sz="0" w:space="0" w:color="auto"/>
        <w:left w:val="none" w:sz="0" w:space="0" w:color="auto"/>
        <w:bottom w:val="none" w:sz="0" w:space="0" w:color="auto"/>
        <w:right w:val="none" w:sz="0" w:space="0" w:color="auto"/>
      </w:divBdr>
    </w:div>
    <w:div w:id="1544517801">
      <w:bodyDiv w:val="1"/>
      <w:marLeft w:val="0"/>
      <w:marRight w:val="0"/>
      <w:marTop w:val="0"/>
      <w:marBottom w:val="0"/>
      <w:divBdr>
        <w:top w:val="none" w:sz="0" w:space="0" w:color="auto"/>
        <w:left w:val="none" w:sz="0" w:space="0" w:color="auto"/>
        <w:bottom w:val="none" w:sz="0" w:space="0" w:color="auto"/>
        <w:right w:val="none" w:sz="0" w:space="0" w:color="auto"/>
      </w:divBdr>
    </w:div>
    <w:div w:id="1545098248">
      <w:bodyDiv w:val="1"/>
      <w:marLeft w:val="0"/>
      <w:marRight w:val="0"/>
      <w:marTop w:val="0"/>
      <w:marBottom w:val="0"/>
      <w:divBdr>
        <w:top w:val="none" w:sz="0" w:space="0" w:color="auto"/>
        <w:left w:val="none" w:sz="0" w:space="0" w:color="auto"/>
        <w:bottom w:val="none" w:sz="0" w:space="0" w:color="auto"/>
        <w:right w:val="none" w:sz="0" w:space="0" w:color="auto"/>
      </w:divBdr>
    </w:div>
    <w:div w:id="1545169315">
      <w:bodyDiv w:val="1"/>
      <w:marLeft w:val="0"/>
      <w:marRight w:val="0"/>
      <w:marTop w:val="0"/>
      <w:marBottom w:val="0"/>
      <w:divBdr>
        <w:top w:val="none" w:sz="0" w:space="0" w:color="auto"/>
        <w:left w:val="none" w:sz="0" w:space="0" w:color="auto"/>
        <w:bottom w:val="none" w:sz="0" w:space="0" w:color="auto"/>
        <w:right w:val="none" w:sz="0" w:space="0" w:color="auto"/>
      </w:divBdr>
    </w:div>
    <w:div w:id="1545171400">
      <w:bodyDiv w:val="1"/>
      <w:marLeft w:val="0"/>
      <w:marRight w:val="0"/>
      <w:marTop w:val="0"/>
      <w:marBottom w:val="0"/>
      <w:divBdr>
        <w:top w:val="none" w:sz="0" w:space="0" w:color="auto"/>
        <w:left w:val="none" w:sz="0" w:space="0" w:color="auto"/>
        <w:bottom w:val="none" w:sz="0" w:space="0" w:color="auto"/>
        <w:right w:val="none" w:sz="0" w:space="0" w:color="auto"/>
      </w:divBdr>
    </w:div>
    <w:div w:id="1547449076">
      <w:bodyDiv w:val="1"/>
      <w:marLeft w:val="0"/>
      <w:marRight w:val="0"/>
      <w:marTop w:val="0"/>
      <w:marBottom w:val="0"/>
      <w:divBdr>
        <w:top w:val="none" w:sz="0" w:space="0" w:color="auto"/>
        <w:left w:val="none" w:sz="0" w:space="0" w:color="auto"/>
        <w:bottom w:val="none" w:sz="0" w:space="0" w:color="auto"/>
        <w:right w:val="none" w:sz="0" w:space="0" w:color="auto"/>
      </w:divBdr>
    </w:div>
    <w:div w:id="1548226333">
      <w:bodyDiv w:val="1"/>
      <w:marLeft w:val="0"/>
      <w:marRight w:val="0"/>
      <w:marTop w:val="0"/>
      <w:marBottom w:val="0"/>
      <w:divBdr>
        <w:top w:val="none" w:sz="0" w:space="0" w:color="auto"/>
        <w:left w:val="none" w:sz="0" w:space="0" w:color="auto"/>
        <w:bottom w:val="none" w:sz="0" w:space="0" w:color="auto"/>
        <w:right w:val="none" w:sz="0" w:space="0" w:color="auto"/>
      </w:divBdr>
    </w:div>
    <w:div w:id="1548491098">
      <w:bodyDiv w:val="1"/>
      <w:marLeft w:val="0"/>
      <w:marRight w:val="0"/>
      <w:marTop w:val="0"/>
      <w:marBottom w:val="0"/>
      <w:divBdr>
        <w:top w:val="none" w:sz="0" w:space="0" w:color="auto"/>
        <w:left w:val="none" w:sz="0" w:space="0" w:color="auto"/>
        <w:bottom w:val="none" w:sz="0" w:space="0" w:color="auto"/>
        <w:right w:val="none" w:sz="0" w:space="0" w:color="auto"/>
      </w:divBdr>
    </w:div>
    <w:div w:id="1550417530">
      <w:bodyDiv w:val="1"/>
      <w:marLeft w:val="0"/>
      <w:marRight w:val="0"/>
      <w:marTop w:val="0"/>
      <w:marBottom w:val="0"/>
      <w:divBdr>
        <w:top w:val="none" w:sz="0" w:space="0" w:color="auto"/>
        <w:left w:val="none" w:sz="0" w:space="0" w:color="auto"/>
        <w:bottom w:val="none" w:sz="0" w:space="0" w:color="auto"/>
        <w:right w:val="none" w:sz="0" w:space="0" w:color="auto"/>
      </w:divBdr>
    </w:div>
    <w:div w:id="1551258684">
      <w:bodyDiv w:val="1"/>
      <w:marLeft w:val="0"/>
      <w:marRight w:val="0"/>
      <w:marTop w:val="0"/>
      <w:marBottom w:val="0"/>
      <w:divBdr>
        <w:top w:val="none" w:sz="0" w:space="0" w:color="auto"/>
        <w:left w:val="none" w:sz="0" w:space="0" w:color="auto"/>
        <w:bottom w:val="none" w:sz="0" w:space="0" w:color="auto"/>
        <w:right w:val="none" w:sz="0" w:space="0" w:color="auto"/>
      </w:divBdr>
    </w:div>
    <w:div w:id="1551459597">
      <w:bodyDiv w:val="1"/>
      <w:marLeft w:val="0"/>
      <w:marRight w:val="0"/>
      <w:marTop w:val="0"/>
      <w:marBottom w:val="0"/>
      <w:divBdr>
        <w:top w:val="none" w:sz="0" w:space="0" w:color="auto"/>
        <w:left w:val="none" w:sz="0" w:space="0" w:color="auto"/>
        <w:bottom w:val="none" w:sz="0" w:space="0" w:color="auto"/>
        <w:right w:val="none" w:sz="0" w:space="0" w:color="auto"/>
      </w:divBdr>
    </w:div>
    <w:div w:id="1551569499">
      <w:bodyDiv w:val="1"/>
      <w:marLeft w:val="0"/>
      <w:marRight w:val="0"/>
      <w:marTop w:val="0"/>
      <w:marBottom w:val="0"/>
      <w:divBdr>
        <w:top w:val="none" w:sz="0" w:space="0" w:color="auto"/>
        <w:left w:val="none" w:sz="0" w:space="0" w:color="auto"/>
        <w:bottom w:val="none" w:sz="0" w:space="0" w:color="auto"/>
        <w:right w:val="none" w:sz="0" w:space="0" w:color="auto"/>
      </w:divBdr>
    </w:div>
    <w:div w:id="1552158004">
      <w:bodyDiv w:val="1"/>
      <w:marLeft w:val="0"/>
      <w:marRight w:val="0"/>
      <w:marTop w:val="0"/>
      <w:marBottom w:val="0"/>
      <w:divBdr>
        <w:top w:val="none" w:sz="0" w:space="0" w:color="auto"/>
        <w:left w:val="none" w:sz="0" w:space="0" w:color="auto"/>
        <w:bottom w:val="none" w:sz="0" w:space="0" w:color="auto"/>
        <w:right w:val="none" w:sz="0" w:space="0" w:color="auto"/>
      </w:divBdr>
    </w:div>
    <w:div w:id="1554347958">
      <w:bodyDiv w:val="1"/>
      <w:marLeft w:val="0"/>
      <w:marRight w:val="0"/>
      <w:marTop w:val="0"/>
      <w:marBottom w:val="0"/>
      <w:divBdr>
        <w:top w:val="none" w:sz="0" w:space="0" w:color="auto"/>
        <w:left w:val="none" w:sz="0" w:space="0" w:color="auto"/>
        <w:bottom w:val="none" w:sz="0" w:space="0" w:color="auto"/>
        <w:right w:val="none" w:sz="0" w:space="0" w:color="auto"/>
      </w:divBdr>
    </w:div>
    <w:div w:id="1556818432">
      <w:bodyDiv w:val="1"/>
      <w:marLeft w:val="0"/>
      <w:marRight w:val="0"/>
      <w:marTop w:val="0"/>
      <w:marBottom w:val="0"/>
      <w:divBdr>
        <w:top w:val="none" w:sz="0" w:space="0" w:color="auto"/>
        <w:left w:val="none" w:sz="0" w:space="0" w:color="auto"/>
        <w:bottom w:val="none" w:sz="0" w:space="0" w:color="auto"/>
        <w:right w:val="none" w:sz="0" w:space="0" w:color="auto"/>
      </w:divBdr>
    </w:div>
    <w:div w:id="1556969065">
      <w:bodyDiv w:val="1"/>
      <w:marLeft w:val="0"/>
      <w:marRight w:val="0"/>
      <w:marTop w:val="0"/>
      <w:marBottom w:val="0"/>
      <w:divBdr>
        <w:top w:val="none" w:sz="0" w:space="0" w:color="auto"/>
        <w:left w:val="none" w:sz="0" w:space="0" w:color="auto"/>
        <w:bottom w:val="none" w:sz="0" w:space="0" w:color="auto"/>
        <w:right w:val="none" w:sz="0" w:space="0" w:color="auto"/>
      </w:divBdr>
    </w:div>
    <w:div w:id="1557886284">
      <w:bodyDiv w:val="1"/>
      <w:marLeft w:val="0"/>
      <w:marRight w:val="0"/>
      <w:marTop w:val="0"/>
      <w:marBottom w:val="0"/>
      <w:divBdr>
        <w:top w:val="none" w:sz="0" w:space="0" w:color="auto"/>
        <w:left w:val="none" w:sz="0" w:space="0" w:color="auto"/>
        <w:bottom w:val="none" w:sz="0" w:space="0" w:color="auto"/>
        <w:right w:val="none" w:sz="0" w:space="0" w:color="auto"/>
      </w:divBdr>
    </w:div>
    <w:div w:id="1559977621">
      <w:bodyDiv w:val="1"/>
      <w:marLeft w:val="0"/>
      <w:marRight w:val="0"/>
      <w:marTop w:val="0"/>
      <w:marBottom w:val="0"/>
      <w:divBdr>
        <w:top w:val="none" w:sz="0" w:space="0" w:color="auto"/>
        <w:left w:val="none" w:sz="0" w:space="0" w:color="auto"/>
        <w:bottom w:val="none" w:sz="0" w:space="0" w:color="auto"/>
        <w:right w:val="none" w:sz="0" w:space="0" w:color="auto"/>
      </w:divBdr>
    </w:div>
    <w:div w:id="1563833072">
      <w:bodyDiv w:val="1"/>
      <w:marLeft w:val="0"/>
      <w:marRight w:val="0"/>
      <w:marTop w:val="0"/>
      <w:marBottom w:val="0"/>
      <w:divBdr>
        <w:top w:val="none" w:sz="0" w:space="0" w:color="auto"/>
        <w:left w:val="none" w:sz="0" w:space="0" w:color="auto"/>
        <w:bottom w:val="none" w:sz="0" w:space="0" w:color="auto"/>
        <w:right w:val="none" w:sz="0" w:space="0" w:color="auto"/>
      </w:divBdr>
    </w:div>
    <w:div w:id="1564831517">
      <w:bodyDiv w:val="1"/>
      <w:marLeft w:val="0"/>
      <w:marRight w:val="0"/>
      <w:marTop w:val="0"/>
      <w:marBottom w:val="0"/>
      <w:divBdr>
        <w:top w:val="none" w:sz="0" w:space="0" w:color="auto"/>
        <w:left w:val="none" w:sz="0" w:space="0" w:color="auto"/>
        <w:bottom w:val="none" w:sz="0" w:space="0" w:color="auto"/>
        <w:right w:val="none" w:sz="0" w:space="0" w:color="auto"/>
      </w:divBdr>
    </w:div>
    <w:div w:id="1564949761">
      <w:bodyDiv w:val="1"/>
      <w:marLeft w:val="0"/>
      <w:marRight w:val="0"/>
      <w:marTop w:val="0"/>
      <w:marBottom w:val="0"/>
      <w:divBdr>
        <w:top w:val="none" w:sz="0" w:space="0" w:color="auto"/>
        <w:left w:val="none" w:sz="0" w:space="0" w:color="auto"/>
        <w:bottom w:val="none" w:sz="0" w:space="0" w:color="auto"/>
        <w:right w:val="none" w:sz="0" w:space="0" w:color="auto"/>
      </w:divBdr>
    </w:div>
    <w:div w:id="1567102975">
      <w:bodyDiv w:val="1"/>
      <w:marLeft w:val="0"/>
      <w:marRight w:val="0"/>
      <w:marTop w:val="0"/>
      <w:marBottom w:val="0"/>
      <w:divBdr>
        <w:top w:val="none" w:sz="0" w:space="0" w:color="auto"/>
        <w:left w:val="none" w:sz="0" w:space="0" w:color="auto"/>
        <w:bottom w:val="none" w:sz="0" w:space="0" w:color="auto"/>
        <w:right w:val="none" w:sz="0" w:space="0" w:color="auto"/>
      </w:divBdr>
    </w:div>
    <w:div w:id="1569146940">
      <w:bodyDiv w:val="1"/>
      <w:marLeft w:val="0"/>
      <w:marRight w:val="0"/>
      <w:marTop w:val="0"/>
      <w:marBottom w:val="0"/>
      <w:divBdr>
        <w:top w:val="none" w:sz="0" w:space="0" w:color="auto"/>
        <w:left w:val="none" w:sz="0" w:space="0" w:color="auto"/>
        <w:bottom w:val="none" w:sz="0" w:space="0" w:color="auto"/>
        <w:right w:val="none" w:sz="0" w:space="0" w:color="auto"/>
      </w:divBdr>
    </w:div>
    <w:div w:id="1571430439">
      <w:bodyDiv w:val="1"/>
      <w:marLeft w:val="0"/>
      <w:marRight w:val="0"/>
      <w:marTop w:val="0"/>
      <w:marBottom w:val="0"/>
      <w:divBdr>
        <w:top w:val="none" w:sz="0" w:space="0" w:color="auto"/>
        <w:left w:val="none" w:sz="0" w:space="0" w:color="auto"/>
        <w:bottom w:val="none" w:sz="0" w:space="0" w:color="auto"/>
        <w:right w:val="none" w:sz="0" w:space="0" w:color="auto"/>
      </w:divBdr>
    </w:div>
    <w:div w:id="1574194187">
      <w:bodyDiv w:val="1"/>
      <w:marLeft w:val="0"/>
      <w:marRight w:val="0"/>
      <w:marTop w:val="0"/>
      <w:marBottom w:val="0"/>
      <w:divBdr>
        <w:top w:val="none" w:sz="0" w:space="0" w:color="auto"/>
        <w:left w:val="none" w:sz="0" w:space="0" w:color="auto"/>
        <w:bottom w:val="none" w:sz="0" w:space="0" w:color="auto"/>
        <w:right w:val="none" w:sz="0" w:space="0" w:color="auto"/>
      </w:divBdr>
    </w:div>
    <w:div w:id="1574975109">
      <w:bodyDiv w:val="1"/>
      <w:marLeft w:val="0"/>
      <w:marRight w:val="0"/>
      <w:marTop w:val="0"/>
      <w:marBottom w:val="0"/>
      <w:divBdr>
        <w:top w:val="none" w:sz="0" w:space="0" w:color="auto"/>
        <w:left w:val="none" w:sz="0" w:space="0" w:color="auto"/>
        <w:bottom w:val="none" w:sz="0" w:space="0" w:color="auto"/>
        <w:right w:val="none" w:sz="0" w:space="0" w:color="auto"/>
      </w:divBdr>
    </w:div>
    <w:div w:id="1577589626">
      <w:bodyDiv w:val="1"/>
      <w:marLeft w:val="0"/>
      <w:marRight w:val="0"/>
      <w:marTop w:val="0"/>
      <w:marBottom w:val="0"/>
      <w:divBdr>
        <w:top w:val="none" w:sz="0" w:space="0" w:color="auto"/>
        <w:left w:val="none" w:sz="0" w:space="0" w:color="auto"/>
        <w:bottom w:val="none" w:sz="0" w:space="0" w:color="auto"/>
        <w:right w:val="none" w:sz="0" w:space="0" w:color="auto"/>
      </w:divBdr>
    </w:div>
    <w:div w:id="1580677726">
      <w:bodyDiv w:val="1"/>
      <w:marLeft w:val="0"/>
      <w:marRight w:val="0"/>
      <w:marTop w:val="0"/>
      <w:marBottom w:val="0"/>
      <w:divBdr>
        <w:top w:val="none" w:sz="0" w:space="0" w:color="auto"/>
        <w:left w:val="none" w:sz="0" w:space="0" w:color="auto"/>
        <w:bottom w:val="none" w:sz="0" w:space="0" w:color="auto"/>
        <w:right w:val="none" w:sz="0" w:space="0" w:color="auto"/>
      </w:divBdr>
    </w:div>
    <w:div w:id="1585456313">
      <w:bodyDiv w:val="1"/>
      <w:marLeft w:val="0"/>
      <w:marRight w:val="0"/>
      <w:marTop w:val="0"/>
      <w:marBottom w:val="0"/>
      <w:divBdr>
        <w:top w:val="none" w:sz="0" w:space="0" w:color="auto"/>
        <w:left w:val="none" w:sz="0" w:space="0" w:color="auto"/>
        <w:bottom w:val="none" w:sz="0" w:space="0" w:color="auto"/>
        <w:right w:val="none" w:sz="0" w:space="0" w:color="auto"/>
      </w:divBdr>
    </w:div>
    <w:div w:id="1587419746">
      <w:bodyDiv w:val="1"/>
      <w:marLeft w:val="0"/>
      <w:marRight w:val="0"/>
      <w:marTop w:val="0"/>
      <w:marBottom w:val="0"/>
      <w:divBdr>
        <w:top w:val="none" w:sz="0" w:space="0" w:color="auto"/>
        <w:left w:val="none" w:sz="0" w:space="0" w:color="auto"/>
        <w:bottom w:val="none" w:sz="0" w:space="0" w:color="auto"/>
        <w:right w:val="none" w:sz="0" w:space="0" w:color="auto"/>
      </w:divBdr>
    </w:div>
    <w:div w:id="1590656531">
      <w:bodyDiv w:val="1"/>
      <w:marLeft w:val="0"/>
      <w:marRight w:val="0"/>
      <w:marTop w:val="0"/>
      <w:marBottom w:val="0"/>
      <w:divBdr>
        <w:top w:val="none" w:sz="0" w:space="0" w:color="auto"/>
        <w:left w:val="none" w:sz="0" w:space="0" w:color="auto"/>
        <w:bottom w:val="none" w:sz="0" w:space="0" w:color="auto"/>
        <w:right w:val="none" w:sz="0" w:space="0" w:color="auto"/>
      </w:divBdr>
    </w:div>
    <w:div w:id="1590769716">
      <w:bodyDiv w:val="1"/>
      <w:marLeft w:val="0"/>
      <w:marRight w:val="0"/>
      <w:marTop w:val="0"/>
      <w:marBottom w:val="0"/>
      <w:divBdr>
        <w:top w:val="none" w:sz="0" w:space="0" w:color="auto"/>
        <w:left w:val="none" w:sz="0" w:space="0" w:color="auto"/>
        <w:bottom w:val="none" w:sz="0" w:space="0" w:color="auto"/>
        <w:right w:val="none" w:sz="0" w:space="0" w:color="auto"/>
      </w:divBdr>
    </w:div>
    <w:div w:id="1590966659">
      <w:bodyDiv w:val="1"/>
      <w:marLeft w:val="0"/>
      <w:marRight w:val="0"/>
      <w:marTop w:val="0"/>
      <w:marBottom w:val="0"/>
      <w:divBdr>
        <w:top w:val="none" w:sz="0" w:space="0" w:color="auto"/>
        <w:left w:val="none" w:sz="0" w:space="0" w:color="auto"/>
        <w:bottom w:val="none" w:sz="0" w:space="0" w:color="auto"/>
        <w:right w:val="none" w:sz="0" w:space="0" w:color="auto"/>
      </w:divBdr>
      <w:divsChild>
        <w:div w:id="419259862">
          <w:marLeft w:val="0"/>
          <w:marRight w:val="0"/>
          <w:marTop w:val="0"/>
          <w:marBottom w:val="0"/>
          <w:divBdr>
            <w:top w:val="none" w:sz="0" w:space="0" w:color="auto"/>
            <w:left w:val="none" w:sz="0" w:space="0" w:color="auto"/>
            <w:bottom w:val="none" w:sz="0" w:space="0" w:color="auto"/>
            <w:right w:val="none" w:sz="0" w:space="0" w:color="auto"/>
          </w:divBdr>
          <w:divsChild>
            <w:div w:id="1052770775">
              <w:marLeft w:val="0"/>
              <w:marRight w:val="0"/>
              <w:marTop w:val="0"/>
              <w:marBottom w:val="0"/>
              <w:divBdr>
                <w:top w:val="none" w:sz="0" w:space="0" w:color="auto"/>
                <w:left w:val="none" w:sz="0" w:space="0" w:color="auto"/>
                <w:bottom w:val="none" w:sz="0" w:space="0" w:color="auto"/>
                <w:right w:val="none" w:sz="0" w:space="0" w:color="auto"/>
              </w:divBdr>
              <w:divsChild>
                <w:div w:id="82046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154258">
      <w:bodyDiv w:val="1"/>
      <w:marLeft w:val="0"/>
      <w:marRight w:val="0"/>
      <w:marTop w:val="0"/>
      <w:marBottom w:val="0"/>
      <w:divBdr>
        <w:top w:val="none" w:sz="0" w:space="0" w:color="auto"/>
        <w:left w:val="none" w:sz="0" w:space="0" w:color="auto"/>
        <w:bottom w:val="none" w:sz="0" w:space="0" w:color="auto"/>
        <w:right w:val="none" w:sz="0" w:space="0" w:color="auto"/>
      </w:divBdr>
    </w:div>
    <w:div w:id="1592663081">
      <w:bodyDiv w:val="1"/>
      <w:marLeft w:val="0"/>
      <w:marRight w:val="0"/>
      <w:marTop w:val="0"/>
      <w:marBottom w:val="0"/>
      <w:divBdr>
        <w:top w:val="none" w:sz="0" w:space="0" w:color="auto"/>
        <w:left w:val="none" w:sz="0" w:space="0" w:color="auto"/>
        <w:bottom w:val="none" w:sz="0" w:space="0" w:color="auto"/>
        <w:right w:val="none" w:sz="0" w:space="0" w:color="auto"/>
      </w:divBdr>
    </w:div>
    <w:div w:id="1598056073">
      <w:bodyDiv w:val="1"/>
      <w:marLeft w:val="0"/>
      <w:marRight w:val="0"/>
      <w:marTop w:val="0"/>
      <w:marBottom w:val="0"/>
      <w:divBdr>
        <w:top w:val="none" w:sz="0" w:space="0" w:color="auto"/>
        <w:left w:val="none" w:sz="0" w:space="0" w:color="auto"/>
        <w:bottom w:val="none" w:sz="0" w:space="0" w:color="auto"/>
        <w:right w:val="none" w:sz="0" w:space="0" w:color="auto"/>
      </w:divBdr>
    </w:div>
    <w:div w:id="1600718698">
      <w:bodyDiv w:val="1"/>
      <w:marLeft w:val="0"/>
      <w:marRight w:val="0"/>
      <w:marTop w:val="0"/>
      <w:marBottom w:val="0"/>
      <w:divBdr>
        <w:top w:val="none" w:sz="0" w:space="0" w:color="auto"/>
        <w:left w:val="none" w:sz="0" w:space="0" w:color="auto"/>
        <w:bottom w:val="none" w:sz="0" w:space="0" w:color="auto"/>
        <w:right w:val="none" w:sz="0" w:space="0" w:color="auto"/>
      </w:divBdr>
    </w:div>
    <w:div w:id="1601837142">
      <w:bodyDiv w:val="1"/>
      <w:marLeft w:val="0"/>
      <w:marRight w:val="0"/>
      <w:marTop w:val="0"/>
      <w:marBottom w:val="0"/>
      <w:divBdr>
        <w:top w:val="none" w:sz="0" w:space="0" w:color="auto"/>
        <w:left w:val="none" w:sz="0" w:space="0" w:color="auto"/>
        <w:bottom w:val="none" w:sz="0" w:space="0" w:color="auto"/>
        <w:right w:val="none" w:sz="0" w:space="0" w:color="auto"/>
      </w:divBdr>
    </w:div>
    <w:div w:id="1602838970">
      <w:bodyDiv w:val="1"/>
      <w:marLeft w:val="0"/>
      <w:marRight w:val="0"/>
      <w:marTop w:val="0"/>
      <w:marBottom w:val="0"/>
      <w:divBdr>
        <w:top w:val="none" w:sz="0" w:space="0" w:color="auto"/>
        <w:left w:val="none" w:sz="0" w:space="0" w:color="auto"/>
        <w:bottom w:val="none" w:sz="0" w:space="0" w:color="auto"/>
        <w:right w:val="none" w:sz="0" w:space="0" w:color="auto"/>
      </w:divBdr>
    </w:div>
    <w:div w:id="1604681141">
      <w:bodyDiv w:val="1"/>
      <w:marLeft w:val="0"/>
      <w:marRight w:val="0"/>
      <w:marTop w:val="0"/>
      <w:marBottom w:val="0"/>
      <w:divBdr>
        <w:top w:val="none" w:sz="0" w:space="0" w:color="auto"/>
        <w:left w:val="none" w:sz="0" w:space="0" w:color="auto"/>
        <w:bottom w:val="none" w:sz="0" w:space="0" w:color="auto"/>
        <w:right w:val="none" w:sz="0" w:space="0" w:color="auto"/>
      </w:divBdr>
    </w:div>
    <w:div w:id="1607613444">
      <w:bodyDiv w:val="1"/>
      <w:marLeft w:val="0"/>
      <w:marRight w:val="0"/>
      <w:marTop w:val="0"/>
      <w:marBottom w:val="0"/>
      <w:divBdr>
        <w:top w:val="none" w:sz="0" w:space="0" w:color="auto"/>
        <w:left w:val="none" w:sz="0" w:space="0" w:color="auto"/>
        <w:bottom w:val="none" w:sz="0" w:space="0" w:color="auto"/>
        <w:right w:val="none" w:sz="0" w:space="0" w:color="auto"/>
      </w:divBdr>
    </w:div>
    <w:div w:id="1609241450">
      <w:bodyDiv w:val="1"/>
      <w:marLeft w:val="0"/>
      <w:marRight w:val="0"/>
      <w:marTop w:val="0"/>
      <w:marBottom w:val="0"/>
      <w:divBdr>
        <w:top w:val="none" w:sz="0" w:space="0" w:color="auto"/>
        <w:left w:val="none" w:sz="0" w:space="0" w:color="auto"/>
        <w:bottom w:val="none" w:sz="0" w:space="0" w:color="auto"/>
        <w:right w:val="none" w:sz="0" w:space="0" w:color="auto"/>
      </w:divBdr>
    </w:div>
    <w:div w:id="1614095960">
      <w:bodyDiv w:val="1"/>
      <w:marLeft w:val="0"/>
      <w:marRight w:val="0"/>
      <w:marTop w:val="0"/>
      <w:marBottom w:val="0"/>
      <w:divBdr>
        <w:top w:val="none" w:sz="0" w:space="0" w:color="auto"/>
        <w:left w:val="none" w:sz="0" w:space="0" w:color="auto"/>
        <w:bottom w:val="none" w:sz="0" w:space="0" w:color="auto"/>
        <w:right w:val="none" w:sz="0" w:space="0" w:color="auto"/>
      </w:divBdr>
    </w:div>
    <w:div w:id="1616404044">
      <w:bodyDiv w:val="1"/>
      <w:marLeft w:val="0"/>
      <w:marRight w:val="0"/>
      <w:marTop w:val="0"/>
      <w:marBottom w:val="0"/>
      <w:divBdr>
        <w:top w:val="none" w:sz="0" w:space="0" w:color="auto"/>
        <w:left w:val="none" w:sz="0" w:space="0" w:color="auto"/>
        <w:bottom w:val="none" w:sz="0" w:space="0" w:color="auto"/>
        <w:right w:val="none" w:sz="0" w:space="0" w:color="auto"/>
      </w:divBdr>
    </w:div>
    <w:div w:id="1616715654">
      <w:bodyDiv w:val="1"/>
      <w:marLeft w:val="0"/>
      <w:marRight w:val="0"/>
      <w:marTop w:val="0"/>
      <w:marBottom w:val="0"/>
      <w:divBdr>
        <w:top w:val="none" w:sz="0" w:space="0" w:color="auto"/>
        <w:left w:val="none" w:sz="0" w:space="0" w:color="auto"/>
        <w:bottom w:val="none" w:sz="0" w:space="0" w:color="auto"/>
        <w:right w:val="none" w:sz="0" w:space="0" w:color="auto"/>
      </w:divBdr>
    </w:div>
    <w:div w:id="1618219907">
      <w:bodyDiv w:val="1"/>
      <w:marLeft w:val="0"/>
      <w:marRight w:val="0"/>
      <w:marTop w:val="0"/>
      <w:marBottom w:val="0"/>
      <w:divBdr>
        <w:top w:val="none" w:sz="0" w:space="0" w:color="auto"/>
        <w:left w:val="none" w:sz="0" w:space="0" w:color="auto"/>
        <w:bottom w:val="none" w:sz="0" w:space="0" w:color="auto"/>
        <w:right w:val="none" w:sz="0" w:space="0" w:color="auto"/>
      </w:divBdr>
    </w:div>
    <w:div w:id="1621183387">
      <w:bodyDiv w:val="1"/>
      <w:marLeft w:val="0"/>
      <w:marRight w:val="0"/>
      <w:marTop w:val="0"/>
      <w:marBottom w:val="0"/>
      <w:divBdr>
        <w:top w:val="none" w:sz="0" w:space="0" w:color="auto"/>
        <w:left w:val="none" w:sz="0" w:space="0" w:color="auto"/>
        <w:bottom w:val="none" w:sz="0" w:space="0" w:color="auto"/>
        <w:right w:val="none" w:sz="0" w:space="0" w:color="auto"/>
      </w:divBdr>
    </w:div>
    <w:div w:id="1622029786">
      <w:bodyDiv w:val="1"/>
      <w:marLeft w:val="0"/>
      <w:marRight w:val="0"/>
      <w:marTop w:val="0"/>
      <w:marBottom w:val="0"/>
      <w:divBdr>
        <w:top w:val="none" w:sz="0" w:space="0" w:color="auto"/>
        <w:left w:val="none" w:sz="0" w:space="0" w:color="auto"/>
        <w:bottom w:val="none" w:sz="0" w:space="0" w:color="auto"/>
        <w:right w:val="none" w:sz="0" w:space="0" w:color="auto"/>
      </w:divBdr>
    </w:div>
    <w:div w:id="1622614269">
      <w:bodyDiv w:val="1"/>
      <w:marLeft w:val="0"/>
      <w:marRight w:val="0"/>
      <w:marTop w:val="0"/>
      <w:marBottom w:val="0"/>
      <w:divBdr>
        <w:top w:val="none" w:sz="0" w:space="0" w:color="auto"/>
        <w:left w:val="none" w:sz="0" w:space="0" w:color="auto"/>
        <w:bottom w:val="none" w:sz="0" w:space="0" w:color="auto"/>
        <w:right w:val="none" w:sz="0" w:space="0" w:color="auto"/>
      </w:divBdr>
    </w:div>
    <w:div w:id="1622614970">
      <w:bodyDiv w:val="1"/>
      <w:marLeft w:val="0"/>
      <w:marRight w:val="0"/>
      <w:marTop w:val="0"/>
      <w:marBottom w:val="0"/>
      <w:divBdr>
        <w:top w:val="none" w:sz="0" w:space="0" w:color="auto"/>
        <w:left w:val="none" w:sz="0" w:space="0" w:color="auto"/>
        <w:bottom w:val="none" w:sz="0" w:space="0" w:color="auto"/>
        <w:right w:val="none" w:sz="0" w:space="0" w:color="auto"/>
      </w:divBdr>
    </w:div>
    <w:div w:id="1623226776">
      <w:bodyDiv w:val="1"/>
      <w:marLeft w:val="0"/>
      <w:marRight w:val="0"/>
      <w:marTop w:val="0"/>
      <w:marBottom w:val="0"/>
      <w:divBdr>
        <w:top w:val="none" w:sz="0" w:space="0" w:color="auto"/>
        <w:left w:val="none" w:sz="0" w:space="0" w:color="auto"/>
        <w:bottom w:val="none" w:sz="0" w:space="0" w:color="auto"/>
        <w:right w:val="none" w:sz="0" w:space="0" w:color="auto"/>
      </w:divBdr>
    </w:div>
    <w:div w:id="1623803574">
      <w:bodyDiv w:val="1"/>
      <w:marLeft w:val="0"/>
      <w:marRight w:val="0"/>
      <w:marTop w:val="0"/>
      <w:marBottom w:val="0"/>
      <w:divBdr>
        <w:top w:val="none" w:sz="0" w:space="0" w:color="auto"/>
        <w:left w:val="none" w:sz="0" w:space="0" w:color="auto"/>
        <w:bottom w:val="none" w:sz="0" w:space="0" w:color="auto"/>
        <w:right w:val="none" w:sz="0" w:space="0" w:color="auto"/>
      </w:divBdr>
    </w:div>
    <w:div w:id="1627153094">
      <w:bodyDiv w:val="1"/>
      <w:marLeft w:val="0"/>
      <w:marRight w:val="0"/>
      <w:marTop w:val="0"/>
      <w:marBottom w:val="0"/>
      <w:divBdr>
        <w:top w:val="none" w:sz="0" w:space="0" w:color="auto"/>
        <w:left w:val="none" w:sz="0" w:space="0" w:color="auto"/>
        <w:bottom w:val="none" w:sz="0" w:space="0" w:color="auto"/>
        <w:right w:val="none" w:sz="0" w:space="0" w:color="auto"/>
      </w:divBdr>
    </w:div>
    <w:div w:id="1627199125">
      <w:bodyDiv w:val="1"/>
      <w:marLeft w:val="0"/>
      <w:marRight w:val="0"/>
      <w:marTop w:val="0"/>
      <w:marBottom w:val="0"/>
      <w:divBdr>
        <w:top w:val="none" w:sz="0" w:space="0" w:color="auto"/>
        <w:left w:val="none" w:sz="0" w:space="0" w:color="auto"/>
        <w:bottom w:val="none" w:sz="0" w:space="0" w:color="auto"/>
        <w:right w:val="none" w:sz="0" w:space="0" w:color="auto"/>
      </w:divBdr>
    </w:div>
    <w:div w:id="1627999916">
      <w:bodyDiv w:val="1"/>
      <w:marLeft w:val="0"/>
      <w:marRight w:val="0"/>
      <w:marTop w:val="0"/>
      <w:marBottom w:val="0"/>
      <w:divBdr>
        <w:top w:val="none" w:sz="0" w:space="0" w:color="auto"/>
        <w:left w:val="none" w:sz="0" w:space="0" w:color="auto"/>
        <w:bottom w:val="none" w:sz="0" w:space="0" w:color="auto"/>
        <w:right w:val="none" w:sz="0" w:space="0" w:color="auto"/>
      </w:divBdr>
    </w:div>
    <w:div w:id="1628001764">
      <w:bodyDiv w:val="1"/>
      <w:marLeft w:val="0"/>
      <w:marRight w:val="0"/>
      <w:marTop w:val="0"/>
      <w:marBottom w:val="0"/>
      <w:divBdr>
        <w:top w:val="none" w:sz="0" w:space="0" w:color="auto"/>
        <w:left w:val="none" w:sz="0" w:space="0" w:color="auto"/>
        <w:bottom w:val="none" w:sz="0" w:space="0" w:color="auto"/>
        <w:right w:val="none" w:sz="0" w:space="0" w:color="auto"/>
      </w:divBdr>
    </w:div>
    <w:div w:id="1630434644">
      <w:bodyDiv w:val="1"/>
      <w:marLeft w:val="0"/>
      <w:marRight w:val="0"/>
      <w:marTop w:val="0"/>
      <w:marBottom w:val="0"/>
      <w:divBdr>
        <w:top w:val="none" w:sz="0" w:space="0" w:color="auto"/>
        <w:left w:val="none" w:sz="0" w:space="0" w:color="auto"/>
        <w:bottom w:val="none" w:sz="0" w:space="0" w:color="auto"/>
        <w:right w:val="none" w:sz="0" w:space="0" w:color="auto"/>
      </w:divBdr>
    </w:div>
    <w:div w:id="1633628851">
      <w:bodyDiv w:val="1"/>
      <w:marLeft w:val="0"/>
      <w:marRight w:val="0"/>
      <w:marTop w:val="0"/>
      <w:marBottom w:val="0"/>
      <w:divBdr>
        <w:top w:val="none" w:sz="0" w:space="0" w:color="auto"/>
        <w:left w:val="none" w:sz="0" w:space="0" w:color="auto"/>
        <w:bottom w:val="none" w:sz="0" w:space="0" w:color="auto"/>
        <w:right w:val="none" w:sz="0" w:space="0" w:color="auto"/>
      </w:divBdr>
    </w:div>
    <w:div w:id="1636763706">
      <w:bodyDiv w:val="1"/>
      <w:marLeft w:val="0"/>
      <w:marRight w:val="0"/>
      <w:marTop w:val="0"/>
      <w:marBottom w:val="0"/>
      <w:divBdr>
        <w:top w:val="none" w:sz="0" w:space="0" w:color="auto"/>
        <w:left w:val="none" w:sz="0" w:space="0" w:color="auto"/>
        <w:bottom w:val="none" w:sz="0" w:space="0" w:color="auto"/>
        <w:right w:val="none" w:sz="0" w:space="0" w:color="auto"/>
      </w:divBdr>
    </w:div>
    <w:div w:id="1638802319">
      <w:bodyDiv w:val="1"/>
      <w:marLeft w:val="0"/>
      <w:marRight w:val="0"/>
      <w:marTop w:val="0"/>
      <w:marBottom w:val="0"/>
      <w:divBdr>
        <w:top w:val="none" w:sz="0" w:space="0" w:color="auto"/>
        <w:left w:val="none" w:sz="0" w:space="0" w:color="auto"/>
        <w:bottom w:val="none" w:sz="0" w:space="0" w:color="auto"/>
        <w:right w:val="none" w:sz="0" w:space="0" w:color="auto"/>
      </w:divBdr>
    </w:div>
    <w:div w:id="1646620968">
      <w:bodyDiv w:val="1"/>
      <w:marLeft w:val="0"/>
      <w:marRight w:val="0"/>
      <w:marTop w:val="0"/>
      <w:marBottom w:val="0"/>
      <w:divBdr>
        <w:top w:val="none" w:sz="0" w:space="0" w:color="auto"/>
        <w:left w:val="none" w:sz="0" w:space="0" w:color="auto"/>
        <w:bottom w:val="none" w:sz="0" w:space="0" w:color="auto"/>
        <w:right w:val="none" w:sz="0" w:space="0" w:color="auto"/>
      </w:divBdr>
    </w:div>
    <w:div w:id="1647003073">
      <w:bodyDiv w:val="1"/>
      <w:marLeft w:val="0"/>
      <w:marRight w:val="0"/>
      <w:marTop w:val="0"/>
      <w:marBottom w:val="0"/>
      <w:divBdr>
        <w:top w:val="none" w:sz="0" w:space="0" w:color="auto"/>
        <w:left w:val="none" w:sz="0" w:space="0" w:color="auto"/>
        <w:bottom w:val="none" w:sz="0" w:space="0" w:color="auto"/>
        <w:right w:val="none" w:sz="0" w:space="0" w:color="auto"/>
      </w:divBdr>
    </w:div>
    <w:div w:id="1650937737">
      <w:bodyDiv w:val="1"/>
      <w:marLeft w:val="0"/>
      <w:marRight w:val="0"/>
      <w:marTop w:val="0"/>
      <w:marBottom w:val="0"/>
      <w:divBdr>
        <w:top w:val="none" w:sz="0" w:space="0" w:color="auto"/>
        <w:left w:val="none" w:sz="0" w:space="0" w:color="auto"/>
        <w:bottom w:val="none" w:sz="0" w:space="0" w:color="auto"/>
        <w:right w:val="none" w:sz="0" w:space="0" w:color="auto"/>
      </w:divBdr>
    </w:div>
    <w:div w:id="1654672970">
      <w:bodyDiv w:val="1"/>
      <w:marLeft w:val="0"/>
      <w:marRight w:val="0"/>
      <w:marTop w:val="0"/>
      <w:marBottom w:val="0"/>
      <w:divBdr>
        <w:top w:val="none" w:sz="0" w:space="0" w:color="auto"/>
        <w:left w:val="none" w:sz="0" w:space="0" w:color="auto"/>
        <w:bottom w:val="none" w:sz="0" w:space="0" w:color="auto"/>
        <w:right w:val="none" w:sz="0" w:space="0" w:color="auto"/>
      </w:divBdr>
    </w:div>
    <w:div w:id="1658878434">
      <w:bodyDiv w:val="1"/>
      <w:marLeft w:val="0"/>
      <w:marRight w:val="0"/>
      <w:marTop w:val="0"/>
      <w:marBottom w:val="0"/>
      <w:divBdr>
        <w:top w:val="none" w:sz="0" w:space="0" w:color="auto"/>
        <w:left w:val="none" w:sz="0" w:space="0" w:color="auto"/>
        <w:bottom w:val="none" w:sz="0" w:space="0" w:color="auto"/>
        <w:right w:val="none" w:sz="0" w:space="0" w:color="auto"/>
      </w:divBdr>
    </w:div>
    <w:div w:id="1660042090">
      <w:bodyDiv w:val="1"/>
      <w:marLeft w:val="0"/>
      <w:marRight w:val="0"/>
      <w:marTop w:val="0"/>
      <w:marBottom w:val="0"/>
      <w:divBdr>
        <w:top w:val="none" w:sz="0" w:space="0" w:color="auto"/>
        <w:left w:val="none" w:sz="0" w:space="0" w:color="auto"/>
        <w:bottom w:val="none" w:sz="0" w:space="0" w:color="auto"/>
        <w:right w:val="none" w:sz="0" w:space="0" w:color="auto"/>
      </w:divBdr>
    </w:div>
    <w:div w:id="1661538489">
      <w:bodyDiv w:val="1"/>
      <w:marLeft w:val="0"/>
      <w:marRight w:val="0"/>
      <w:marTop w:val="0"/>
      <w:marBottom w:val="0"/>
      <w:divBdr>
        <w:top w:val="none" w:sz="0" w:space="0" w:color="auto"/>
        <w:left w:val="none" w:sz="0" w:space="0" w:color="auto"/>
        <w:bottom w:val="none" w:sz="0" w:space="0" w:color="auto"/>
        <w:right w:val="none" w:sz="0" w:space="0" w:color="auto"/>
      </w:divBdr>
    </w:div>
    <w:div w:id="1663309397">
      <w:bodyDiv w:val="1"/>
      <w:marLeft w:val="0"/>
      <w:marRight w:val="0"/>
      <w:marTop w:val="0"/>
      <w:marBottom w:val="0"/>
      <w:divBdr>
        <w:top w:val="none" w:sz="0" w:space="0" w:color="auto"/>
        <w:left w:val="none" w:sz="0" w:space="0" w:color="auto"/>
        <w:bottom w:val="none" w:sz="0" w:space="0" w:color="auto"/>
        <w:right w:val="none" w:sz="0" w:space="0" w:color="auto"/>
      </w:divBdr>
    </w:div>
    <w:div w:id="1663661469">
      <w:bodyDiv w:val="1"/>
      <w:marLeft w:val="0"/>
      <w:marRight w:val="0"/>
      <w:marTop w:val="0"/>
      <w:marBottom w:val="0"/>
      <w:divBdr>
        <w:top w:val="none" w:sz="0" w:space="0" w:color="auto"/>
        <w:left w:val="none" w:sz="0" w:space="0" w:color="auto"/>
        <w:bottom w:val="none" w:sz="0" w:space="0" w:color="auto"/>
        <w:right w:val="none" w:sz="0" w:space="0" w:color="auto"/>
      </w:divBdr>
    </w:div>
    <w:div w:id="1664580989">
      <w:bodyDiv w:val="1"/>
      <w:marLeft w:val="0"/>
      <w:marRight w:val="0"/>
      <w:marTop w:val="0"/>
      <w:marBottom w:val="0"/>
      <w:divBdr>
        <w:top w:val="none" w:sz="0" w:space="0" w:color="auto"/>
        <w:left w:val="none" w:sz="0" w:space="0" w:color="auto"/>
        <w:bottom w:val="none" w:sz="0" w:space="0" w:color="auto"/>
        <w:right w:val="none" w:sz="0" w:space="0" w:color="auto"/>
      </w:divBdr>
    </w:div>
    <w:div w:id="1665280716">
      <w:bodyDiv w:val="1"/>
      <w:marLeft w:val="0"/>
      <w:marRight w:val="0"/>
      <w:marTop w:val="0"/>
      <w:marBottom w:val="0"/>
      <w:divBdr>
        <w:top w:val="none" w:sz="0" w:space="0" w:color="auto"/>
        <w:left w:val="none" w:sz="0" w:space="0" w:color="auto"/>
        <w:bottom w:val="none" w:sz="0" w:space="0" w:color="auto"/>
        <w:right w:val="none" w:sz="0" w:space="0" w:color="auto"/>
      </w:divBdr>
    </w:div>
    <w:div w:id="1666742568">
      <w:bodyDiv w:val="1"/>
      <w:marLeft w:val="0"/>
      <w:marRight w:val="0"/>
      <w:marTop w:val="0"/>
      <w:marBottom w:val="0"/>
      <w:divBdr>
        <w:top w:val="none" w:sz="0" w:space="0" w:color="auto"/>
        <w:left w:val="none" w:sz="0" w:space="0" w:color="auto"/>
        <w:bottom w:val="none" w:sz="0" w:space="0" w:color="auto"/>
        <w:right w:val="none" w:sz="0" w:space="0" w:color="auto"/>
      </w:divBdr>
    </w:div>
    <w:div w:id="1667175007">
      <w:bodyDiv w:val="1"/>
      <w:marLeft w:val="0"/>
      <w:marRight w:val="0"/>
      <w:marTop w:val="0"/>
      <w:marBottom w:val="0"/>
      <w:divBdr>
        <w:top w:val="none" w:sz="0" w:space="0" w:color="auto"/>
        <w:left w:val="none" w:sz="0" w:space="0" w:color="auto"/>
        <w:bottom w:val="none" w:sz="0" w:space="0" w:color="auto"/>
        <w:right w:val="none" w:sz="0" w:space="0" w:color="auto"/>
      </w:divBdr>
    </w:div>
    <w:div w:id="1671758927">
      <w:bodyDiv w:val="1"/>
      <w:marLeft w:val="0"/>
      <w:marRight w:val="0"/>
      <w:marTop w:val="0"/>
      <w:marBottom w:val="0"/>
      <w:divBdr>
        <w:top w:val="none" w:sz="0" w:space="0" w:color="auto"/>
        <w:left w:val="none" w:sz="0" w:space="0" w:color="auto"/>
        <w:bottom w:val="none" w:sz="0" w:space="0" w:color="auto"/>
        <w:right w:val="none" w:sz="0" w:space="0" w:color="auto"/>
      </w:divBdr>
    </w:div>
    <w:div w:id="1675038273">
      <w:bodyDiv w:val="1"/>
      <w:marLeft w:val="0"/>
      <w:marRight w:val="0"/>
      <w:marTop w:val="0"/>
      <w:marBottom w:val="0"/>
      <w:divBdr>
        <w:top w:val="none" w:sz="0" w:space="0" w:color="auto"/>
        <w:left w:val="none" w:sz="0" w:space="0" w:color="auto"/>
        <w:bottom w:val="none" w:sz="0" w:space="0" w:color="auto"/>
        <w:right w:val="none" w:sz="0" w:space="0" w:color="auto"/>
      </w:divBdr>
    </w:div>
    <w:div w:id="1676111890">
      <w:bodyDiv w:val="1"/>
      <w:marLeft w:val="0"/>
      <w:marRight w:val="0"/>
      <w:marTop w:val="0"/>
      <w:marBottom w:val="0"/>
      <w:divBdr>
        <w:top w:val="none" w:sz="0" w:space="0" w:color="auto"/>
        <w:left w:val="none" w:sz="0" w:space="0" w:color="auto"/>
        <w:bottom w:val="none" w:sz="0" w:space="0" w:color="auto"/>
        <w:right w:val="none" w:sz="0" w:space="0" w:color="auto"/>
      </w:divBdr>
    </w:div>
    <w:div w:id="1676150399">
      <w:bodyDiv w:val="1"/>
      <w:marLeft w:val="0"/>
      <w:marRight w:val="0"/>
      <w:marTop w:val="0"/>
      <w:marBottom w:val="0"/>
      <w:divBdr>
        <w:top w:val="none" w:sz="0" w:space="0" w:color="auto"/>
        <w:left w:val="none" w:sz="0" w:space="0" w:color="auto"/>
        <w:bottom w:val="none" w:sz="0" w:space="0" w:color="auto"/>
        <w:right w:val="none" w:sz="0" w:space="0" w:color="auto"/>
      </w:divBdr>
    </w:div>
    <w:div w:id="1677224391">
      <w:bodyDiv w:val="1"/>
      <w:marLeft w:val="0"/>
      <w:marRight w:val="0"/>
      <w:marTop w:val="0"/>
      <w:marBottom w:val="0"/>
      <w:divBdr>
        <w:top w:val="none" w:sz="0" w:space="0" w:color="auto"/>
        <w:left w:val="none" w:sz="0" w:space="0" w:color="auto"/>
        <w:bottom w:val="none" w:sz="0" w:space="0" w:color="auto"/>
        <w:right w:val="none" w:sz="0" w:space="0" w:color="auto"/>
      </w:divBdr>
    </w:div>
    <w:div w:id="1678342234">
      <w:bodyDiv w:val="1"/>
      <w:marLeft w:val="0"/>
      <w:marRight w:val="0"/>
      <w:marTop w:val="0"/>
      <w:marBottom w:val="0"/>
      <w:divBdr>
        <w:top w:val="none" w:sz="0" w:space="0" w:color="auto"/>
        <w:left w:val="none" w:sz="0" w:space="0" w:color="auto"/>
        <w:bottom w:val="none" w:sz="0" w:space="0" w:color="auto"/>
        <w:right w:val="none" w:sz="0" w:space="0" w:color="auto"/>
      </w:divBdr>
    </w:div>
    <w:div w:id="1680620047">
      <w:bodyDiv w:val="1"/>
      <w:marLeft w:val="0"/>
      <w:marRight w:val="0"/>
      <w:marTop w:val="0"/>
      <w:marBottom w:val="0"/>
      <w:divBdr>
        <w:top w:val="none" w:sz="0" w:space="0" w:color="auto"/>
        <w:left w:val="none" w:sz="0" w:space="0" w:color="auto"/>
        <w:bottom w:val="none" w:sz="0" w:space="0" w:color="auto"/>
        <w:right w:val="none" w:sz="0" w:space="0" w:color="auto"/>
      </w:divBdr>
    </w:div>
    <w:div w:id="1680813656">
      <w:bodyDiv w:val="1"/>
      <w:marLeft w:val="0"/>
      <w:marRight w:val="0"/>
      <w:marTop w:val="0"/>
      <w:marBottom w:val="0"/>
      <w:divBdr>
        <w:top w:val="none" w:sz="0" w:space="0" w:color="auto"/>
        <w:left w:val="none" w:sz="0" w:space="0" w:color="auto"/>
        <w:bottom w:val="none" w:sz="0" w:space="0" w:color="auto"/>
        <w:right w:val="none" w:sz="0" w:space="0" w:color="auto"/>
      </w:divBdr>
    </w:div>
    <w:div w:id="1684353994">
      <w:bodyDiv w:val="1"/>
      <w:marLeft w:val="0"/>
      <w:marRight w:val="0"/>
      <w:marTop w:val="0"/>
      <w:marBottom w:val="0"/>
      <w:divBdr>
        <w:top w:val="none" w:sz="0" w:space="0" w:color="auto"/>
        <w:left w:val="none" w:sz="0" w:space="0" w:color="auto"/>
        <w:bottom w:val="none" w:sz="0" w:space="0" w:color="auto"/>
        <w:right w:val="none" w:sz="0" w:space="0" w:color="auto"/>
      </w:divBdr>
    </w:div>
    <w:div w:id="1684430596">
      <w:bodyDiv w:val="1"/>
      <w:marLeft w:val="0"/>
      <w:marRight w:val="0"/>
      <w:marTop w:val="0"/>
      <w:marBottom w:val="0"/>
      <w:divBdr>
        <w:top w:val="none" w:sz="0" w:space="0" w:color="auto"/>
        <w:left w:val="none" w:sz="0" w:space="0" w:color="auto"/>
        <w:bottom w:val="none" w:sz="0" w:space="0" w:color="auto"/>
        <w:right w:val="none" w:sz="0" w:space="0" w:color="auto"/>
      </w:divBdr>
    </w:div>
    <w:div w:id="1684893816">
      <w:bodyDiv w:val="1"/>
      <w:marLeft w:val="0"/>
      <w:marRight w:val="0"/>
      <w:marTop w:val="0"/>
      <w:marBottom w:val="0"/>
      <w:divBdr>
        <w:top w:val="none" w:sz="0" w:space="0" w:color="auto"/>
        <w:left w:val="none" w:sz="0" w:space="0" w:color="auto"/>
        <w:bottom w:val="none" w:sz="0" w:space="0" w:color="auto"/>
        <w:right w:val="none" w:sz="0" w:space="0" w:color="auto"/>
      </w:divBdr>
    </w:div>
    <w:div w:id="1685667868">
      <w:bodyDiv w:val="1"/>
      <w:marLeft w:val="0"/>
      <w:marRight w:val="0"/>
      <w:marTop w:val="0"/>
      <w:marBottom w:val="0"/>
      <w:divBdr>
        <w:top w:val="none" w:sz="0" w:space="0" w:color="auto"/>
        <w:left w:val="none" w:sz="0" w:space="0" w:color="auto"/>
        <w:bottom w:val="none" w:sz="0" w:space="0" w:color="auto"/>
        <w:right w:val="none" w:sz="0" w:space="0" w:color="auto"/>
      </w:divBdr>
    </w:div>
    <w:div w:id="1686974383">
      <w:bodyDiv w:val="1"/>
      <w:marLeft w:val="0"/>
      <w:marRight w:val="0"/>
      <w:marTop w:val="0"/>
      <w:marBottom w:val="0"/>
      <w:divBdr>
        <w:top w:val="none" w:sz="0" w:space="0" w:color="auto"/>
        <w:left w:val="none" w:sz="0" w:space="0" w:color="auto"/>
        <w:bottom w:val="none" w:sz="0" w:space="0" w:color="auto"/>
        <w:right w:val="none" w:sz="0" w:space="0" w:color="auto"/>
      </w:divBdr>
    </w:div>
    <w:div w:id="1687294742">
      <w:bodyDiv w:val="1"/>
      <w:marLeft w:val="0"/>
      <w:marRight w:val="0"/>
      <w:marTop w:val="0"/>
      <w:marBottom w:val="0"/>
      <w:divBdr>
        <w:top w:val="none" w:sz="0" w:space="0" w:color="auto"/>
        <w:left w:val="none" w:sz="0" w:space="0" w:color="auto"/>
        <w:bottom w:val="none" w:sz="0" w:space="0" w:color="auto"/>
        <w:right w:val="none" w:sz="0" w:space="0" w:color="auto"/>
      </w:divBdr>
    </w:div>
    <w:div w:id="1689140917">
      <w:bodyDiv w:val="1"/>
      <w:marLeft w:val="0"/>
      <w:marRight w:val="0"/>
      <w:marTop w:val="0"/>
      <w:marBottom w:val="0"/>
      <w:divBdr>
        <w:top w:val="none" w:sz="0" w:space="0" w:color="auto"/>
        <w:left w:val="none" w:sz="0" w:space="0" w:color="auto"/>
        <w:bottom w:val="none" w:sz="0" w:space="0" w:color="auto"/>
        <w:right w:val="none" w:sz="0" w:space="0" w:color="auto"/>
      </w:divBdr>
    </w:div>
    <w:div w:id="1691688292">
      <w:bodyDiv w:val="1"/>
      <w:marLeft w:val="0"/>
      <w:marRight w:val="0"/>
      <w:marTop w:val="0"/>
      <w:marBottom w:val="0"/>
      <w:divBdr>
        <w:top w:val="none" w:sz="0" w:space="0" w:color="auto"/>
        <w:left w:val="none" w:sz="0" w:space="0" w:color="auto"/>
        <w:bottom w:val="none" w:sz="0" w:space="0" w:color="auto"/>
        <w:right w:val="none" w:sz="0" w:space="0" w:color="auto"/>
      </w:divBdr>
    </w:div>
    <w:div w:id="1693649846">
      <w:bodyDiv w:val="1"/>
      <w:marLeft w:val="0"/>
      <w:marRight w:val="0"/>
      <w:marTop w:val="0"/>
      <w:marBottom w:val="0"/>
      <w:divBdr>
        <w:top w:val="none" w:sz="0" w:space="0" w:color="auto"/>
        <w:left w:val="none" w:sz="0" w:space="0" w:color="auto"/>
        <w:bottom w:val="none" w:sz="0" w:space="0" w:color="auto"/>
        <w:right w:val="none" w:sz="0" w:space="0" w:color="auto"/>
      </w:divBdr>
    </w:div>
    <w:div w:id="1695418902">
      <w:bodyDiv w:val="1"/>
      <w:marLeft w:val="0"/>
      <w:marRight w:val="0"/>
      <w:marTop w:val="0"/>
      <w:marBottom w:val="0"/>
      <w:divBdr>
        <w:top w:val="none" w:sz="0" w:space="0" w:color="auto"/>
        <w:left w:val="none" w:sz="0" w:space="0" w:color="auto"/>
        <w:bottom w:val="none" w:sz="0" w:space="0" w:color="auto"/>
        <w:right w:val="none" w:sz="0" w:space="0" w:color="auto"/>
      </w:divBdr>
    </w:div>
    <w:div w:id="1695419185">
      <w:bodyDiv w:val="1"/>
      <w:marLeft w:val="0"/>
      <w:marRight w:val="0"/>
      <w:marTop w:val="0"/>
      <w:marBottom w:val="0"/>
      <w:divBdr>
        <w:top w:val="none" w:sz="0" w:space="0" w:color="auto"/>
        <w:left w:val="none" w:sz="0" w:space="0" w:color="auto"/>
        <w:bottom w:val="none" w:sz="0" w:space="0" w:color="auto"/>
        <w:right w:val="none" w:sz="0" w:space="0" w:color="auto"/>
      </w:divBdr>
    </w:div>
    <w:div w:id="1695423839">
      <w:bodyDiv w:val="1"/>
      <w:marLeft w:val="0"/>
      <w:marRight w:val="0"/>
      <w:marTop w:val="0"/>
      <w:marBottom w:val="0"/>
      <w:divBdr>
        <w:top w:val="none" w:sz="0" w:space="0" w:color="auto"/>
        <w:left w:val="none" w:sz="0" w:space="0" w:color="auto"/>
        <w:bottom w:val="none" w:sz="0" w:space="0" w:color="auto"/>
        <w:right w:val="none" w:sz="0" w:space="0" w:color="auto"/>
      </w:divBdr>
    </w:div>
    <w:div w:id="1696153900">
      <w:bodyDiv w:val="1"/>
      <w:marLeft w:val="0"/>
      <w:marRight w:val="0"/>
      <w:marTop w:val="0"/>
      <w:marBottom w:val="0"/>
      <w:divBdr>
        <w:top w:val="none" w:sz="0" w:space="0" w:color="auto"/>
        <w:left w:val="none" w:sz="0" w:space="0" w:color="auto"/>
        <w:bottom w:val="none" w:sz="0" w:space="0" w:color="auto"/>
        <w:right w:val="none" w:sz="0" w:space="0" w:color="auto"/>
      </w:divBdr>
    </w:div>
    <w:div w:id="1696226613">
      <w:bodyDiv w:val="1"/>
      <w:marLeft w:val="0"/>
      <w:marRight w:val="0"/>
      <w:marTop w:val="0"/>
      <w:marBottom w:val="0"/>
      <w:divBdr>
        <w:top w:val="none" w:sz="0" w:space="0" w:color="auto"/>
        <w:left w:val="none" w:sz="0" w:space="0" w:color="auto"/>
        <w:bottom w:val="none" w:sz="0" w:space="0" w:color="auto"/>
        <w:right w:val="none" w:sz="0" w:space="0" w:color="auto"/>
      </w:divBdr>
    </w:div>
    <w:div w:id="1698389866">
      <w:bodyDiv w:val="1"/>
      <w:marLeft w:val="0"/>
      <w:marRight w:val="0"/>
      <w:marTop w:val="0"/>
      <w:marBottom w:val="0"/>
      <w:divBdr>
        <w:top w:val="none" w:sz="0" w:space="0" w:color="auto"/>
        <w:left w:val="none" w:sz="0" w:space="0" w:color="auto"/>
        <w:bottom w:val="none" w:sz="0" w:space="0" w:color="auto"/>
        <w:right w:val="none" w:sz="0" w:space="0" w:color="auto"/>
      </w:divBdr>
    </w:div>
    <w:div w:id="1699283240">
      <w:bodyDiv w:val="1"/>
      <w:marLeft w:val="0"/>
      <w:marRight w:val="0"/>
      <w:marTop w:val="0"/>
      <w:marBottom w:val="0"/>
      <w:divBdr>
        <w:top w:val="none" w:sz="0" w:space="0" w:color="auto"/>
        <w:left w:val="none" w:sz="0" w:space="0" w:color="auto"/>
        <w:bottom w:val="none" w:sz="0" w:space="0" w:color="auto"/>
        <w:right w:val="none" w:sz="0" w:space="0" w:color="auto"/>
      </w:divBdr>
    </w:div>
    <w:div w:id="1702589115">
      <w:bodyDiv w:val="1"/>
      <w:marLeft w:val="0"/>
      <w:marRight w:val="0"/>
      <w:marTop w:val="0"/>
      <w:marBottom w:val="0"/>
      <w:divBdr>
        <w:top w:val="none" w:sz="0" w:space="0" w:color="auto"/>
        <w:left w:val="none" w:sz="0" w:space="0" w:color="auto"/>
        <w:bottom w:val="none" w:sz="0" w:space="0" w:color="auto"/>
        <w:right w:val="none" w:sz="0" w:space="0" w:color="auto"/>
      </w:divBdr>
    </w:div>
    <w:div w:id="1703049897">
      <w:bodyDiv w:val="1"/>
      <w:marLeft w:val="0"/>
      <w:marRight w:val="0"/>
      <w:marTop w:val="0"/>
      <w:marBottom w:val="0"/>
      <w:divBdr>
        <w:top w:val="none" w:sz="0" w:space="0" w:color="auto"/>
        <w:left w:val="none" w:sz="0" w:space="0" w:color="auto"/>
        <w:bottom w:val="none" w:sz="0" w:space="0" w:color="auto"/>
        <w:right w:val="none" w:sz="0" w:space="0" w:color="auto"/>
      </w:divBdr>
    </w:div>
    <w:div w:id="1705016719">
      <w:bodyDiv w:val="1"/>
      <w:marLeft w:val="0"/>
      <w:marRight w:val="0"/>
      <w:marTop w:val="0"/>
      <w:marBottom w:val="0"/>
      <w:divBdr>
        <w:top w:val="none" w:sz="0" w:space="0" w:color="auto"/>
        <w:left w:val="none" w:sz="0" w:space="0" w:color="auto"/>
        <w:bottom w:val="none" w:sz="0" w:space="0" w:color="auto"/>
        <w:right w:val="none" w:sz="0" w:space="0" w:color="auto"/>
      </w:divBdr>
    </w:div>
    <w:div w:id="1706061833">
      <w:bodyDiv w:val="1"/>
      <w:marLeft w:val="0"/>
      <w:marRight w:val="0"/>
      <w:marTop w:val="0"/>
      <w:marBottom w:val="0"/>
      <w:divBdr>
        <w:top w:val="none" w:sz="0" w:space="0" w:color="auto"/>
        <w:left w:val="none" w:sz="0" w:space="0" w:color="auto"/>
        <w:bottom w:val="none" w:sz="0" w:space="0" w:color="auto"/>
        <w:right w:val="none" w:sz="0" w:space="0" w:color="auto"/>
      </w:divBdr>
    </w:div>
    <w:div w:id="1707365530">
      <w:bodyDiv w:val="1"/>
      <w:marLeft w:val="0"/>
      <w:marRight w:val="0"/>
      <w:marTop w:val="0"/>
      <w:marBottom w:val="0"/>
      <w:divBdr>
        <w:top w:val="none" w:sz="0" w:space="0" w:color="auto"/>
        <w:left w:val="none" w:sz="0" w:space="0" w:color="auto"/>
        <w:bottom w:val="none" w:sz="0" w:space="0" w:color="auto"/>
        <w:right w:val="none" w:sz="0" w:space="0" w:color="auto"/>
      </w:divBdr>
    </w:div>
    <w:div w:id="1709600353">
      <w:bodyDiv w:val="1"/>
      <w:marLeft w:val="0"/>
      <w:marRight w:val="0"/>
      <w:marTop w:val="0"/>
      <w:marBottom w:val="0"/>
      <w:divBdr>
        <w:top w:val="none" w:sz="0" w:space="0" w:color="auto"/>
        <w:left w:val="none" w:sz="0" w:space="0" w:color="auto"/>
        <w:bottom w:val="none" w:sz="0" w:space="0" w:color="auto"/>
        <w:right w:val="none" w:sz="0" w:space="0" w:color="auto"/>
      </w:divBdr>
    </w:div>
    <w:div w:id="1710716581">
      <w:bodyDiv w:val="1"/>
      <w:marLeft w:val="0"/>
      <w:marRight w:val="0"/>
      <w:marTop w:val="0"/>
      <w:marBottom w:val="0"/>
      <w:divBdr>
        <w:top w:val="none" w:sz="0" w:space="0" w:color="auto"/>
        <w:left w:val="none" w:sz="0" w:space="0" w:color="auto"/>
        <w:bottom w:val="none" w:sz="0" w:space="0" w:color="auto"/>
        <w:right w:val="none" w:sz="0" w:space="0" w:color="auto"/>
      </w:divBdr>
    </w:div>
    <w:div w:id="1711344976">
      <w:bodyDiv w:val="1"/>
      <w:marLeft w:val="0"/>
      <w:marRight w:val="0"/>
      <w:marTop w:val="0"/>
      <w:marBottom w:val="0"/>
      <w:divBdr>
        <w:top w:val="none" w:sz="0" w:space="0" w:color="auto"/>
        <w:left w:val="none" w:sz="0" w:space="0" w:color="auto"/>
        <w:bottom w:val="none" w:sz="0" w:space="0" w:color="auto"/>
        <w:right w:val="none" w:sz="0" w:space="0" w:color="auto"/>
      </w:divBdr>
    </w:div>
    <w:div w:id="1711563545">
      <w:bodyDiv w:val="1"/>
      <w:marLeft w:val="0"/>
      <w:marRight w:val="0"/>
      <w:marTop w:val="0"/>
      <w:marBottom w:val="0"/>
      <w:divBdr>
        <w:top w:val="none" w:sz="0" w:space="0" w:color="auto"/>
        <w:left w:val="none" w:sz="0" w:space="0" w:color="auto"/>
        <w:bottom w:val="none" w:sz="0" w:space="0" w:color="auto"/>
        <w:right w:val="none" w:sz="0" w:space="0" w:color="auto"/>
      </w:divBdr>
    </w:div>
    <w:div w:id="1714424417">
      <w:bodyDiv w:val="1"/>
      <w:marLeft w:val="0"/>
      <w:marRight w:val="0"/>
      <w:marTop w:val="0"/>
      <w:marBottom w:val="0"/>
      <w:divBdr>
        <w:top w:val="none" w:sz="0" w:space="0" w:color="auto"/>
        <w:left w:val="none" w:sz="0" w:space="0" w:color="auto"/>
        <w:bottom w:val="none" w:sz="0" w:space="0" w:color="auto"/>
        <w:right w:val="none" w:sz="0" w:space="0" w:color="auto"/>
      </w:divBdr>
    </w:div>
    <w:div w:id="1716465321">
      <w:bodyDiv w:val="1"/>
      <w:marLeft w:val="0"/>
      <w:marRight w:val="0"/>
      <w:marTop w:val="0"/>
      <w:marBottom w:val="0"/>
      <w:divBdr>
        <w:top w:val="none" w:sz="0" w:space="0" w:color="auto"/>
        <w:left w:val="none" w:sz="0" w:space="0" w:color="auto"/>
        <w:bottom w:val="none" w:sz="0" w:space="0" w:color="auto"/>
        <w:right w:val="none" w:sz="0" w:space="0" w:color="auto"/>
      </w:divBdr>
    </w:div>
    <w:div w:id="1717772011">
      <w:bodyDiv w:val="1"/>
      <w:marLeft w:val="0"/>
      <w:marRight w:val="0"/>
      <w:marTop w:val="0"/>
      <w:marBottom w:val="0"/>
      <w:divBdr>
        <w:top w:val="none" w:sz="0" w:space="0" w:color="auto"/>
        <w:left w:val="none" w:sz="0" w:space="0" w:color="auto"/>
        <w:bottom w:val="none" w:sz="0" w:space="0" w:color="auto"/>
        <w:right w:val="none" w:sz="0" w:space="0" w:color="auto"/>
      </w:divBdr>
    </w:div>
    <w:div w:id="1718893854">
      <w:bodyDiv w:val="1"/>
      <w:marLeft w:val="0"/>
      <w:marRight w:val="0"/>
      <w:marTop w:val="0"/>
      <w:marBottom w:val="0"/>
      <w:divBdr>
        <w:top w:val="none" w:sz="0" w:space="0" w:color="auto"/>
        <w:left w:val="none" w:sz="0" w:space="0" w:color="auto"/>
        <w:bottom w:val="none" w:sz="0" w:space="0" w:color="auto"/>
        <w:right w:val="none" w:sz="0" w:space="0" w:color="auto"/>
      </w:divBdr>
    </w:div>
    <w:div w:id="1719085215">
      <w:bodyDiv w:val="1"/>
      <w:marLeft w:val="0"/>
      <w:marRight w:val="0"/>
      <w:marTop w:val="0"/>
      <w:marBottom w:val="0"/>
      <w:divBdr>
        <w:top w:val="none" w:sz="0" w:space="0" w:color="auto"/>
        <w:left w:val="none" w:sz="0" w:space="0" w:color="auto"/>
        <w:bottom w:val="none" w:sz="0" w:space="0" w:color="auto"/>
        <w:right w:val="none" w:sz="0" w:space="0" w:color="auto"/>
      </w:divBdr>
    </w:div>
    <w:div w:id="1725062591">
      <w:bodyDiv w:val="1"/>
      <w:marLeft w:val="0"/>
      <w:marRight w:val="0"/>
      <w:marTop w:val="0"/>
      <w:marBottom w:val="0"/>
      <w:divBdr>
        <w:top w:val="none" w:sz="0" w:space="0" w:color="auto"/>
        <w:left w:val="none" w:sz="0" w:space="0" w:color="auto"/>
        <w:bottom w:val="none" w:sz="0" w:space="0" w:color="auto"/>
        <w:right w:val="none" w:sz="0" w:space="0" w:color="auto"/>
      </w:divBdr>
    </w:div>
    <w:div w:id="1727875701">
      <w:bodyDiv w:val="1"/>
      <w:marLeft w:val="0"/>
      <w:marRight w:val="0"/>
      <w:marTop w:val="0"/>
      <w:marBottom w:val="0"/>
      <w:divBdr>
        <w:top w:val="none" w:sz="0" w:space="0" w:color="auto"/>
        <w:left w:val="none" w:sz="0" w:space="0" w:color="auto"/>
        <w:bottom w:val="none" w:sz="0" w:space="0" w:color="auto"/>
        <w:right w:val="none" w:sz="0" w:space="0" w:color="auto"/>
      </w:divBdr>
    </w:div>
    <w:div w:id="1728458177">
      <w:bodyDiv w:val="1"/>
      <w:marLeft w:val="0"/>
      <w:marRight w:val="0"/>
      <w:marTop w:val="0"/>
      <w:marBottom w:val="0"/>
      <w:divBdr>
        <w:top w:val="none" w:sz="0" w:space="0" w:color="auto"/>
        <w:left w:val="none" w:sz="0" w:space="0" w:color="auto"/>
        <w:bottom w:val="none" w:sz="0" w:space="0" w:color="auto"/>
        <w:right w:val="none" w:sz="0" w:space="0" w:color="auto"/>
      </w:divBdr>
    </w:div>
    <w:div w:id="1728601597">
      <w:bodyDiv w:val="1"/>
      <w:marLeft w:val="0"/>
      <w:marRight w:val="0"/>
      <w:marTop w:val="0"/>
      <w:marBottom w:val="0"/>
      <w:divBdr>
        <w:top w:val="none" w:sz="0" w:space="0" w:color="auto"/>
        <w:left w:val="none" w:sz="0" w:space="0" w:color="auto"/>
        <w:bottom w:val="none" w:sz="0" w:space="0" w:color="auto"/>
        <w:right w:val="none" w:sz="0" w:space="0" w:color="auto"/>
      </w:divBdr>
    </w:div>
    <w:div w:id="1729264877">
      <w:bodyDiv w:val="1"/>
      <w:marLeft w:val="0"/>
      <w:marRight w:val="0"/>
      <w:marTop w:val="0"/>
      <w:marBottom w:val="0"/>
      <w:divBdr>
        <w:top w:val="none" w:sz="0" w:space="0" w:color="auto"/>
        <w:left w:val="none" w:sz="0" w:space="0" w:color="auto"/>
        <w:bottom w:val="none" w:sz="0" w:space="0" w:color="auto"/>
        <w:right w:val="none" w:sz="0" w:space="0" w:color="auto"/>
      </w:divBdr>
    </w:div>
    <w:div w:id="1729374143">
      <w:bodyDiv w:val="1"/>
      <w:marLeft w:val="0"/>
      <w:marRight w:val="0"/>
      <w:marTop w:val="0"/>
      <w:marBottom w:val="0"/>
      <w:divBdr>
        <w:top w:val="none" w:sz="0" w:space="0" w:color="auto"/>
        <w:left w:val="none" w:sz="0" w:space="0" w:color="auto"/>
        <w:bottom w:val="none" w:sz="0" w:space="0" w:color="auto"/>
        <w:right w:val="none" w:sz="0" w:space="0" w:color="auto"/>
      </w:divBdr>
    </w:div>
    <w:div w:id="1729650217">
      <w:bodyDiv w:val="1"/>
      <w:marLeft w:val="0"/>
      <w:marRight w:val="0"/>
      <w:marTop w:val="0"/>
      <w:marBottom w:val="0"/>
      <w:divBdr>
        <w:top w:val="none" w:sz="0" w:space="0" w:color="auto"/>
        <w:left w:val="none" w:sz="0" w:space="0" w:color="auto"/>
        <w:bottom w:val="none" w:sz="0" w:space="0" w:color="auto"/>
        <w:right w:val="none" w:sz="0" w:space="0" w:color="auto"/>
      </w:divBdr>
    </w:div>
    <w:div w:id="1730877403">
      <w:bodyDiv w:val="1"/>
      <w:marLeft w:val="0"/>
      <w:marRight w:val="0"/>
      <w:marTop w:val="0"/>
      <w:marBottom w:val="0"/>
      <w:divBdr>
        <w:top w:val="none" w:sz="0" w:space="0" w:color="auto"/>
        <w:left w:val="none" w:sz="0" w:space="0" w:color="auto"/>
        <w:bottom w:val="none" w:sz="0" w:space="0" w:color="auto"/>
        <w:right w:val="none" w:sz="0" w:space="0" w:color="auto"/>
      </w:divBdr>
    </w:div>
    <w:div w:id="1731269048">
      <w:bodyDiv w:val="1"/>
      <w:marLeft w:val="0"/>
      <w:marRight w:val="0"/>
      <w:marTop w:val="0"/>
      <w:marBottom w:val="0"/>
      <w:divBdr>
        <w:top w:val="none" w:sz="0" w:space="0" w:color="auto"/>
        <w:left w:val="none" w:sz="0" w:space="0" w:color="auto"/>
        <w:bottom w:val="none" w:sz="0" w:space="0" w:color="auto"/>
        <w:right w:val="none" w:sz="0" w:space="0" w:color="auto"/>
      </w:divBdr>
    </w:div>
    <w:div w:id="1733458094">
      <w:bodyDiv w:val="1"/>
      <w:marLeft w:val="0"/>
      <w:marRight w:val="0"/>
      <w:marTop w:val="0"/>
      <w:marBottom w:val="0"/>
      <w:divBdr>
        <w:top w:val="none" w:sz="0" w:space="0" w:color="auto"/>
        <w:left w:val="none" w:sz="0" w:space="0" w:color="auto"/>
        <w:bottom w:val="none" w:sz="0" w:space="0" w:color="auto"/>
        <w:right w:val="none" w:sz="0" w:space="0" w:color="auto"/>
      </w:divBdr>
    </w:div>
    <w:div w:id="1734082580">
      <w:bodyDiv w:val="1"/>
      <w:marLeft w:val="0"/>
      <w:marRight w:val="0"/>
      <w:marTop w:val="0"/>
      <w:marBottom w:val="0"/>
      <w:divBdr>
        <w:top w:val="none" w:sz="0" w:space="0" w:color="auto"/>
        <w:left w:val="none" w:sz="0" w:space="0" w:color="auto"/>
        <w:bottom w:val="none" w:sz="0" w:space="0" w:color="auto"/>
        <w:right w:val="none" w:sz="0" w:space="0" w:color="auto"/>
      </w:divBdr>
    </w:div>
    <w:div w:id="1735003550">
      <w:bodyDiv w:val="1"/>
      <w:marLeft w:val="0"/>
      <w:marRight w:val="0"/>
      <w:marTop w:val="0"/>
      <w:marBottom w:val="0"/>
      <w:divBdr>
        <w:top w:val="none" w:sz="0" w:space="0" w:color="auto"/>
        <w:left w:val="none" w:sz="0" w:space="0" w:color="auto"/>
        <w:bottom w:val="none" w:sz="0" w:space="0" w:color="auto"/>
        <w:right w:val="none" w:sz="0" w:space="0" w:color="auto"/>
      </w:divBdr>
    </w:div>
    <w:div w:id="1737437083">
      <w:bodyDiv w:val="1"/>
      <w:marLeft w:val="0"/>
      <w:marRight w:val="0"/>
      <w:marTop w:val="0"/>
      <w:marBottom w:val="0"/>
      <w:divBdr>
        <w:top w:val="none" w:sz="0" w:space="0" w:color="auto"/>
        <w:left w:val="none" w:sz="0" w:space="0" w:color="auto"/>
        <w:bottom w:val="none" w:sz="0" w:space="0" w:color="auto"/>
        <w:right w:val="none" w:sz="0" w:space="0" w:color="auto"/>
      </w:divBdr>
    </w:div>
    <w:div w:id="1738624931">
      <w:bodyDiv w:val="1"/>
      <w:marLeft w:val="0"/>
      <w:marRight w:val="0"/>
      <w:marTop w:val="0"/>
      <w:marBottom w:val="0"/>
      <w:divBdr>
        <w:top w:val="none" w:sz="0" w:space="0" w:color="auto"/>
        <w:left w:val="none" w:sz="0" w:space="0" w:color="auto"/>
        <w:bottom w:val="none" w:sz="0" w:space="0" w:color="auto"/>
        <w:right w:val="none" w:sz="0" w:space="0" w:color="auto"/>
      </w:divBdr>
    </w:div>
    <w:div w:id="1739135140">
      <w:bodyDiv w:val="1"/>
      <w:marLeft w:val="0"/>
      <w:marRight w:val="0"/>
      <w:marTop w:val="0"/>
      <w:marBottom w:val="0"/>
      <w:divBdr>
        <w:top w:val="none" w:sz="0" w:space="0" w:color="auto"/>
        <w:left w:val="none" w:sz="0" w:space="0" w:color="auto"/>
        <w:bottom w:val="none" w:sz="0" w:space="0" w:color="auto"/>
        <w:right w:val="none" w:sz="0" w:space="0" w:color="auto"/>
      </w:divBdr>
    </w:div>
    <w:div w:id="1746142487">
      <w:bodyDiv w:val="1"/>
      <w:marLeft w:val="0"/>
      <w:marRight w:val="0"/>
      <w:marTop w:val="0"/>
      <w:marBottom w:val="0"/>
      <w:divBdr>
        <w:top w:val="none" w:sz="0" w:space="0" w:color="auto"/>
        <w:left w:val="none" w:sz="0" w:space="0" w:color="auto"/>
        <w:bottom w:val="none" w:sz="0" w:space="0" w:color="auto"/>
        <w:right w:val="none" w:sz="0" w:space="0" w:color="auto"/>
      </w:divBdr>
    </w:div>
    <w:div w:id="1746683351">
      <w:bodyDiv w:val="1"/>
      <w:marLeft w:val="0"/>
      <w:marRight w:val="0"/>
      <w:marTop w:val="0"/>
      <w:marBottom w:val="0"/>
      <w:divBdr>
        <w:top w:val="none" w:sz="0" w:space="0" w:color="auto"/>
        <w:left w:val="none" w:sz="0" w:space="0" w:color="auto"/>
        <w:bottom w:val="none" w:sz="0" w:space="0" w:color="auto"/>
        <w:right w:val="none" w:sz="0" w:space="0" w:color="auto"/>
      </w:divBdr>
    </w:div>
    <w:div w:id="1746997820">
      <w:bodyDiv w:val="1"/>
      <w:marLeft w:val="0"/>
      <w:marRight w:val="0"/>
      <w:marTop w:val="0"/>
      <w:marBottom w:val="0"/>
      <w:divBdr>
        <w:top w:val="none" w:sz="0" w:space="0" w:color="auto"/>
        <w:left w:val="none" w:sz="0" w:space="0" w:color="auto"/>
        <w:bottom w:val="none" w:sz="0" w:space="0" w:color="auto"/>
        <w:right w:val="none" w:sz="0" w:space="0" w:color="auto"/>
      </w:divBdr>
    </w:div>
    <w:div w:id="1747920369">
      <w:bodyDiv w:val="1"/>
      <w:marLeft w:val="0"/>
      <w:marRight w:val="0"/>
      <w:marTop w:val="0"/>
      <w:marBottom w:val="0"/>
      <w:divBdr>
        <w:top w:val="none" w:sz="0" w:space="0" w:color="auto"/>
        <w:left w:val="none" w:sz="0" w:space="0" w:color="auto"/>
        <w:bottom w:val="none" w:sz="0" w:space="0" w:color="auto"/>
        <w:right w:val="none" w:sz="0" w:space="0" w:color="auto"/>
      </w:divBdr>
    </w:div>
    <w:div w:id="1749495541">
      <w:bodyDiv w:val="1"/>
      <w:marLeft w:val="0"/>
      <w:marRight w:val="0"/>
      <w:marTop w:val="0"/>
      <w:marBottom w:val="0"/>
      <w:divBdr>
        <w:top w:val="none" w:sz="0" w:space="0" w:color="auto"/>
        <w:left w:val="none" w:sz="0" w:space="0" w:color="auto"/>
        <w:bottom w:val="none" w:sz="0" w:space="0" w:color="auto"/>
        <w:right w:val="none" w:sz="0" w:space="0" w:color="auto"/>
      </w:divBdr>
    </w:div>
    <w:div w:id="1749764294">
      <w:bodyDiv w:val="1"/>
      <w:marLeft w:val="0"/>
      <w:marRight w:val="0"/>
      <w:marTop w:val="0"/>
      <w:marBottom w:val="0"/>
      <w:divBdr>
        <w:top w:val="none" w:sz="0" w:space="0" w:color="auto"/>
        <w:left w:val="none" w:sz="0" w:space="0" w:color="auto"/>
        <w:bottom w:val="none" w:sz="0" w:space="0" w:color="auto"/>
        <w:right w:val="none" w:sz="0" w:space="0" w:color="auto"/>
      </w:divBdr>
    </w:div>
    <w:div w:id="1749765851">
      <w:bodyDiv w:val="1"/>
      <w:marLeft w:val="0"/>
      <w:marRight w:val="0"/>
      <w:marTop w:val="0"/>
      <w:marBottom w:val="0"/>
      <w:divBdr>
        <w:top w:val="none" w:sz="0" w:space="0" w:color="auto"/>
        <w:left w:val="none" w:sz="0" w:space="0" w:color="auto"/>
        <w:bottom w:val="none" w:sz="0" w:space="0" w:color="auto"/>
        <w:right w:val="none" w:sz="0" w:space="0" w:color="auto"/>
      </w:divBdr>
    </w:div>
    <w:div w:id="1750731010">
      <w:bodyDiv w:val="1"/>
      <w:marLeft w:val="0"/>
      <w:marRight w:val="0"/>
      <w:marTop w:val="0"/>
      <w:marBottom w:val="0"/>
      <w:divBdr>
        <w:top w:val="none" w:sz="0" w:space="0" w:color="auto"/>
        <w:left w:val="none" w:sz="0" w:space="0" w:color="auto"/>
        <w:bottom w:val="none" w:sz="0" w:space="0" w:color="auto"/>
        <w:right w:val="none" w:sz="0" w:space="0" w:color="auto"/>
      </w:divBdr>
    </w:div>
    <w:div w:id="1751123720">
      <w:bodyDiv w:val="1"/>
      <w:marLeft w:val="0"/>
      <w:marRight w:val="0"/>
      <w:marTop w:val="0"/>
      <w:marBottom w:val="0"/>
      <w:divBdr>
        <w:top w:val="none" w:sz="0" w:space="0" w:color="auto"/>
        <w:left w:val="none" w:sz="0" w:space="0" w:color="auto"/>
        <w:bottom w:val="none" w:sz="0" w:space="0" w:color="auto"/>
        <w:right w:val="none" w:sz="0" w:space="0" w:color="auto"/>
      </w:divBdr>
    </w:div>
    <w:div w:id="1757164696">
      <w:bodyDiv w:val="1"/>
      <w:marLeft w:val="0"/>
      <w:marRight w:val="0"/>
      <w:marTop w:val="0"/>
      <w:marBottom w:val="0"/>
      <w:divBdr>
        <w:top w:val="none" w:sz="0" w:space="0" w:color="auto"/>
        <w:left w:val="none" w:sz="0" w:space="0" w:color="auto"/>
        <w:bottom w:val="none" w:sz="0" w:space="0" w:color="auto"/>
        <w:right w:val="none" w:sz="0" w:space="0" w:color="auto"/>
      </w:divBdr>
    </w:div>
    <w:div w:id="1760635934">
      <w:bodyDiv w:val="1"/>
      <w:marLeft w:val="0"/>
      <w:marRight w:val="0"/>
      <w:marTop w:val="0"/>
      <w:marBottom w:val="0"/>
      <w:divBdr>
        <w:top w:val="none" w:sz="0" w:space="0" w:color="auto"/>
        <w:left w:val="none" w:sz="0" w:space="0" w:color="auto"/>
        <w:bottom w:val="none" w:sz="0" w:space="0" w:color="auto"/>
        <w:right w:val="none" w:sz="0" w:space="0" w:color="auto"/>
      </w:divBdr>
    </w:div>
    <w:div w:id="1764448529">
      <w:bodyDiv w:val="1"/>
      <w:marLeft w:val="0"/>
      <w:marRight w:val="0"/>
      <w:marTop w:val="0"/>
      <w:marBottom w:val="0"/>
      <w:divBdr>
        <w:top w:val="none" w:sz="0" w:space="0" w:color="auto"/>
        <w:left w:val="none" w:sz="0" w:space="0" w:color="auto"/>
        <w:bottom w:val="none" w:sz="0" w:space="0" w:color="auto"/>
        <w:right w:val="none" w:sz="0" w:space="0" w:color="auto"/>
      </w:divBdr>
    </w:div>
    <w:div w:id="1767651854">
      <w:bodyDiv w:val="1"/>
      <w:marLeft w:val="0"/>
      <w:marRight w:val="0"/>
      <w:marTop w:val="0"/>
      <w:marBottom w:val="0"/>
      <w:divBdr>
        <w:top w:val="none" w:sz="0" w:space="0" w:color="auto"/>
        <w:left w:val="none" w:sz="0" w:space="0" w:color="auto"/>
        <w:bottom w:val="none" w:sz="0" w:space="0" w:color="auto"/>
        <w:right w:val="none" w:sz="0" w:space="0" w:color="auto"/>
      </w:divBdr>
    </w:div>
    <w:div w:id="1772160178">
      <w:bodyDiv w:val="1"/>
      <w:marLeft w:val="0"/>
      <w:marRight w:val="0"/>
      <w:marTop w:val="0"/>
      <w:marBottom w:val="0"/>
      <w:divBdr>
        <w:top w:val="none" w:sz="0" w:space="0" w:color="auto"/>
        <w:left w:val="none" w:sz="0" w:space="0" w:color="auto"/>
        <w:bottom w:val="none" w:sz="0" w:space="0" w:color="auto"/>
        <w:right w:val="none" w:sz="0" w:space="0" w:color="auto"/>
      </w:divBdr>
    </w:div>
    <w:div w:id="1780835498">
      <w:bodyDiv w:val="1"/>
      <w:marLeft w:val="0"/>
      <w:marRight w:val="0"/>
      <w:marTop w:val="0"/>
      <w:marBottom w:val="0"/>
      <w:divBdr>
        <w:top w:val="none" w:sz="0" w:space="0" w:color="auto"/>
        <w:left w:val="none" w:sz="0" w:space="0" w:color="auto"/>
        <w:bottom w:val="none" w:sz="0" w:space="0" w:color="auto"/>
        <w:right w:val="none" w:sz="0" w:space="0" w:color="auto"/>
      </w:divBdr>
    </w:div>
    <w:div w:id="1789592314">
      <w:bodyDiv w:val="1"/>
      <w:marLeft w:val="0"/>
      <w:marRight w:val="0"/>
      <w:marTop w:val="0"/>
      <w:marBottom w:val="0"/>
      <w:divBdr>
        <w:top w:val="none" w:sz="0" w:space="0" w:color="auto"/>
        <w:left w:val="none" w:sz="0" w:space="0" w:color="auto"/>
        <w:bottom w:val="none" w:sz="0" w:space="0" w:color="auto"/>
        <w:right w:val="none" w:sz="0" w:space="0" w:color="auto"/>
      </w:divBdr>
    </w:div>
    <w:div w:id="1789857034">
      <w:bodyDiv w:val="1"/>
      <w:marLeft w:val="0"/>
      <w:marRight w:val="0"/>
      <w:marTop w:val="0"/>
      <w:marBottom w:val="0"/>
      <w:divBdr>
        <w:top w:val="none" w:sz="0" w:space="0" w:color="auto"/>
        <w:left w:val="none" w:sz="0" w:space="0" w:color="auto"/>
        <w:bottom w:val="none" w:sz="0" w:space="0" w:color="auto"/>
        <w:right w:val="none" w:sz="0" w:space="0" w:color="auto"/>
      </w:divBdr>
    </w:div>
    <w:div w:id="1790011134">
      <w:bodyDiv w:val="1"/>
      <w:marLeft w:val="0"/>
      <w:marRight w:val="0"/>
      <w:marTop w:val="0"/>
      <w:marBottom w:val="0"/>
      <w:divBdr>
        <w:top w:val="none" w:sz="0" w:space="0" w:color="auto"/>
        <w:left w:val="none" w:sz="0" w:space="0" w:color="auto"/>
        <w:bottom w:val="none" w:sz="0" w:space="0" w:color="auto"/>
        <w:right w:val="none" w:sz="0" w:space="0" w:color="auto"/>
      </w:divBdr>
    </w:div>
    <w:div w:id="1791240016">
      <w:bodyDiv w:val="1"/>
      <w:marLeft w:val="0"/>
      <w:marRight w:val="0"/>
      <w:marTop w:val="0"/>
      <w:marBottom w:val="0"/>
      <w:divBdr>
        <w:top w:val="none" w:sz="0" w:space="0" w:color="auto"/>
        <w:left w:val="none" w:sz="0" w:space="0" w:color="auto"/>
        <w:bottom w:val="none" w:sz="0" w:space="0" w:color="auto"/>
        <w:right w:val="none" w:sz="0" w:space="0" w:color="auto"/>
      </w:divBdr>
    </w:div>
    <w:div w:id="1791586734">
      <w:bodyDiv w:val="1"/>
      <w:marLeft w:val="0"/>
      <w:marRight w:val="0"/>
      <w:marTop w:val="0"/>
      <w:marBottom w:val="0"/>
      <w:divBdr>
        <w:top w:val="none" w:sz="0" w:space="0" w:color="auto"/>
        <w:left w:val="none" w:sz="0" w:space="0" w:color="auto"/>
        <w:bottom w:val="none" w:sz="0" w:space="0" w:color="auto"/>
        <w:right w:val="none" w:sz="0" w:space="0" w:color="auto"/>
      </w:divBdr>
    </w:div>
    <w:div w:id="1792743963">
      <w:bodyDiv w:val="1"/>
      <w:marLeft w:val="0"/>
      <w:marRight w:val="0"/>
      <w:marTop w:val="0"/>
      <w:marBottom w:val="0"/>
      <w:divBdr>
        <w:top w:val="none" w:sz="0" w:space="0" w:color="auto"/>
        <w:left w:val="none" w:sz="0" w:space="0" w:color="auto"/>
        <w:bottom w:val="none" w:sz="0" w:space="0" w:color="auto"/>
        <w:right w:val="none" w:sz="0" w:space="0" w:color="auto"/>
      </w:divBdr>
    </w:div>
    <w:div w:id="1793013517">
      <w:bodyDiv w:val="1"/>
      <w:marLeft w:val="0"/>
      <w:marRight w:val="0"/>
      <w:marTop w:val="0"/>
      <w:marBottom w:val="0"/>
      <w:divBdr>
        <w:top w:val="none" w:sz="0" w:space="0" w:color="auto"/>
        <w:left w:val="none" w:sz="0" w:space="0" w:color="auto"/>
        <w:bottom w:val="none" w:sz="0" w:space="0" w:color="auto"/>
        <w:right w:val="none" w:sz="0" w:space="0" w:color="auto"/>
      </w:divBdr>
    </w:div>
    <w:div w:id="1797723822">
      <w:bodyDiv w:val="1"/>
      <w:marLeft w:val="0"/>
      <w:marRight w:val="0"/>
      <w:marTop w:val="0"/>
      <w:marBottom w:val="0"/>
      <w:divBdr>
        <w:top w:val="none" w:sz="0" w:space="0" w:color="auto"/>
        <w:left w:val="none" w:sz="0" w:space="0" w:color="auto"/>
        <w:bottom w:val="none" w:sz="0" w:space="0" w:color="auto"/>
        <w:right w:val="none" w:sz="0" w:space="0" w:color="auto"/>
      </w:divBdr>
    </w:div>
    <w:div w:id="1800494403">
      <w:bodyDiv w:val="1"/>
      <w:marLeft w:val="0"/>
      <w:marRight w:val="0"/>
      <w:marTop w:val="0"/>
      <w:marBottom w:val="0"/>
      <w:divBdr>
        <w:top w:val="none" w:sz="0" w:space="0" w:color="auto"/>
        <w:left w:val="none" w:sz="0" w:space="0" w:color="auto"/>
        <w:bottom w:val="none" w:sz="0" w:space="0" w:color="auto"/>
        <w:right w:val="none" w:sz="0" w:space="0" w:color="auto"/>
      </w:divBdr>
    </w:div>
    <w:div w:id="1803306925">
      <w:bodyDiv w:val="1"/>
      <w:marLeft w:val="0"/>
      <w:marRight w:val="0"/>
      <w:marTop w:val="0"/>
      <w:marBottom w:val="0"/>
      <w:divBdr>
        <w:top w:val="none" w:sz="0" w:space="0" w:color="auto"/>
        <w:left w:val="none" w:sz="0" w:space="0" w:color="auto"/>
        <w:bottom w:val="none" w:sz="0" w:space="0" w:color="auto"/>
        <w:right w:val="none" w:sz="0" w:space="0" w:color="auto"/>
      </w:divBdr>
    </w:div>
    <w:div w:id="1804734945">
      <w:bodyDiv w:val="1"/>
      <w:marLeft w:val="0"/>
      <w:marRight w:val="0"/>
      <w:marTop w:val="0"/>
      <w:marBottom w:val="0"/>
      <w:divBdr>
        <w:top w:val="none" w:sz="0" w:space="0" w:color="auto"/>
        <w:left w:val="none" w:sz="0" w:space="0" w:color="auto"/>
        <w:bottom w:val="none" w:sz="0" w:space="0" w:color="auto"/>
        <w:right w:val="none" w:sz="0" w:space="0" w:color="auto"/>
      </w:divBdr>
    </w:div>
    <w:div w:id="1808549126">
      <w:bodyDiv w:val="1"/>
      <w:marLeft w:val="0"/>
      <w:marRight w:val="0"/>
      <w:marTop w:val="0"/>
      <w:marBottom w:val="0"/>
      <w:divBdr>
        <w:top w:val="none" w:sz="0" w:space="0" w:color="auto"/>
        <w:left w:val="none" w:sz="0" w:space="0" w:color="auto"/>
        <w:bottom w:val="none" w:sz="0" w:space="0" w:color="auto"/>
        <w:right w:val="none" w:sz="0" w:space="0" w:color="auto"/>
      </w:divBdr>
    </w:div>
    <w:div w:id="1809518206">
      <w:bodyDiv w:val="1"/>
      <w:marLeft w:val="0"/>
      <w:marRight w:val="0"/>
      <w:marTop w:val="0"/>
      <w:marBottom w:val="0"/>
      <w:divBdr>
        <w:top w:val="none" w:sz="0" w:space="0" w:color="auto"/>
        <w:left w:val="none" w:sz="0" w:space="0" w:color="auto"/>
        <w:bottom w:val="none" w:sz="0" w:space="0" w:color="auto"/>
        <w:right w:val="none" w:sz="0" w:space="0" w:color="auto"/>
      </w:divBdr>
    </w:div>
    <w:div w:id="1811165306">
      <w:bodyDiv w:val="1"/>
      <w:marLeft w:val="0"/>
      <w:marRight w:val="0"/>
      <w:marTop w:val="0"/>
      <w:marBottom w:val="0"/>
      <w:divBdr>
        <w:top w:val="none" w:sz="0" w:space="0" w:color="auto"/>
        <w:left w:val="none" w:sz="0" w:space="0" w:color="auto"/>
        <w:bottom w:val="none" w:sz="0" w:space="0" w:color="auto"/>
        <w:right w:val="none" w:sz="0" w:space="0" w:color="auto"/>
      </w:divBdr>
    </w:div>
    <w:div w:id="1812937760">
      <w:bodyDiv w:val="1"/>
      <w:marLeft w:val="0"/>
      <w:marRight w:val="0"/>
      <w:marTop w:val="0"/>
      <w:marBottom w:val="0"/>
      <w:divBdr>
        <w:top w:val="none" w:sz="0" w:space="0" w:color="auto"/>
        <w:left w:val="none" w:sz="0" w:space="0" w:color="auto"/>
        <w:bottom w:val="none" w:sz="0" w:space="0" w:color="auto"/>
        <w:right w:val="none" w:sz="0" w:space="0" w:color="auto"/>
      </w:divBdr>
    </w:div>
    <w:div w:id="1813478325">
      <w:bodyDiv w:val="1"/>
      <w:marLeft w:val="0"/>
      <w:marRight w:val="0"/>
      <w:marTop w:val="0"/>
      <w:marBottom w:val="0"/>
      <w:divBdr>
        <w:top w:val="none" w:sz="0" w:space="0" w:color="auto"/>
        <w:left w:val="none" w:sz="0" w:space="0" w:color="auto"/>
        <w:bottom w:val="none" w:sz="0" w:space="0" w:color="auto"/>
        <w:right w:val="none" w:sz="0" w:space="0" w:color="auto"/>
      </w:divBdr>
    </w:div>
    <w:div w:id="1814565410">
      <w:bodyDiv w:val="1"/>
      <w:marLeft w:val="0"/>
      <w:marRight w:val="0"/>
      <w:marTop w:val="0"/>
      <w:marBottom w:val="0"/>
      <w:divBdr>
        <w:top w:val="none" w:sz="0" w:space="0" w:color="auto"/>
        <w:left w:val="none" w:sz="0" w:space="0" w:color="auto"/>
        <w:bottom w:val="none" w:sz="0" w:space="0" w:color="auto"/>
        <w:right w:val="none" w:sz="0" w:space="0" w:color="auto"/>
      </w:divBdr>
    </w:div>
    <w:div w:id="1814830249">
      <w:bodyDiv w:val="1"/>
      <w:marLeft w:val="0"/>
      <w:marRight w:val="0"/>
      <w:marTop w:val="0"/>
      <w:marBottom w:val="0"/>
      <w:divBdr>
        <w:top w:val="none" w:sz="0" w:space="0" w:color="auto"/>
        <w:left w:val="none" w:sz="0" w:space="0" w:color="auto"/>
        <w:bottom w:val="none" w:sz="0" w:space="0" w:color="auto"/>
        <w:right w:val="none" w:sz="0" w:space="0" w:color="auto"/>
      </w:divBdr>
    </w:div>
    <w:div w:id="1816288340">
      <w:bodyDiv w:val="1"/>
      <w:marLeft w:val="0"/>
      <w:marRight w:val="0"/>
      <w:marTop w:val="0"/>
      <w:marBottom w:val="0"/>
      <w:divBdr>
        <w:top w:val="none" w:sz="0" w:space="0" w:color="auto"/>
        <w:left w:val="none" w:sz="0" w:space="0" w:color="auto"/>
        <w:bottom w:val="none" w:sz="0" w:space="0" w:color="auto"/>
        <w:right w:val="none" w:sz="0" w:space="0" w:color="auto"/>
      </w:divBdr>
    </w:div>
    <w:div w:id="1816609123">
      <w:bodyDiv w:val="1"/>
      <w:marLeft w:val="0"/>
      <w:marRight w:val="0"/>
      <w:marTop w:val="0"/>
      <w:marBottom w:val="0"/>
      <w:divBdr>
        <w:top w:val="none" w:sz="0" w:space="0" w:color="auto"/>
        <w:left w:val="none" w:sz="0" w:space="0" w:color="auto"/>
        <w:bottom w:val="none" w:sz="0" w:space="0" w:color="auto"/>
        <w:right w:val="none" w:sz="0" w:space="0" w:color="auto"/>
      </w:divBdr>
    </w:div>
    <w:div w:id="1816991309">
      <w:bodyDiv w:val="1"/>
      <w:marLeft w:val="0"/>
      <w:marRight w:val="0"/>
      <w:marTop w:val="0"/>
      <w:marBottom w:val="0"/>
      <w:divBdr>
        <w:top w:val="none" w:sz="0" w:space="0" w:color="auto"/>
        <w:left w:val="none" w:sz="0" w:space="0" w:color="auto"/>
        <w:bottom w:val="none" w:sz="0" w:space="0" w:color="auto"/>
        <w:right w:val="none" w:sz="0" w:space="0" w:color="auto"/>
      </w:divBdr>
    </w:div>
    <w:div w:id="1818571263">
      <w:bodyDiv w:val="1"/>
      <w:marLeft w:val="0"/>
      <w:marRight w:val="0"/>
      <w:marTop w:val="0"/>
      <w:marBottom w:val="0"/>
      <w:divBdr>
        <w:top w:val="none" w:sz="0" w:space="0" w:color="auto"/>
        <w:left w:val="none" w:sz="0" w:space="0" w:color="auto"/>
        <w:bottom w:val="none" w:sz="0" w:space="0" w:color="auto"/>
        <w:right w:val="none" w:sz="0" w:space="0" w:color="auto"/>
      </w:divBdr>
    </w:div>
    <w:div w:id="1821072643">
      <w:bodyDiv w:val="1"/>
      <w:marLeft w:val="0"/>
      <w:marRight w:val="0"/>
      <w:marTop w:val="0"/>
      <w:marBottom w:val="0"/>
      <w:divBdr>
        <w:top w:val="none" w:sz="0" w:space="0" w:color="auto"/>
        <w:left w:val="none" w:sz="0" w:space="0" w:color="auto"/>
        <w:bottom w:val="none" w:sz="0" w:space="0" w:color="auto"/>
        <w:right w:val="none" w:sz="0" w:space="0" w:color="auto"/>
      </w:divBdr>
    </w:div>
    <w:div w:id="1823154103">
      <w:bodyDiv w:val="1"/>
      <w:marLeft w:val="0"/>
      <w:marRight w:val="0"/>
      <w:marTop w:val="0"/>
      <w:marBottom w:val="0"/>
      <w:divBdr>
        <w:top w:val="none" w:sz="0" w:space="0" w:color="auto"/>
        <w:left w:val="none" w:sz="0" w:space="0" w:color="auto"/>
        <w:bottom w:val="none" w:sz="0" w:space="0" w:color="auto"/>
        <w:right w:val="none" w:sz="0" w:space="0" w:color="auto"/>
      </w:divBdr>
    </w:div>
    <w:div w:id="1823350100">
      <w:bodyDiv w:val="1"/>
      <w:marLeft w:val="0"/>
      <w:marRight w:val="0"/>
      <w:marTop w:val="0"/>
      <w:marBottom w:val="0"/>
      <w:divBdr>
        <w:top w:val="none" w:sz="0" w:space="0" w:color="auto"/>
        <w:left w:val="none" w:sz="0" w:space="0" w:color="auto"/>
        <w:bottom w:val="none" w:sz="0" w:space="0" w:color="auto"/>
        <w:right w:val="none" w:sz="0" w:space="0" w:color="auto"/>
      </w:divBdr>
    </w:div>
    <w:div w:id="1823885469">
      <w:bodyDiv w:val="1"/>
      <w:marLeft w:val="0"/>
      <w:marRight w:val="0"/>
      <w:marTop w:val="0"/>
      <w:marBottom w:val="0"/>
      <w:divBdr>
        <w:top w:val="none" w:sz="0" w:space="0" w:color="auto"/>
        <w:left w:val="none" w:sz="0" w:space="0" w:color="auto"/>
        <w:bottom w:val="none" w:sz="0" w:space="0" w:color="auto"/>
        <w:right w:val="none" w:sz="0" w:space="0" w:color="auto"/>
      </w:divBdr>
    </w:div>
    <w:div w:id="1824196541">
      <w:bodyDiv w:val="1"/>
      <w:marLeft w:val="0"/>
      <w:marRight w:val="0"/>
      <w:marTop w:val="0"/>
      <w:marBottom w:val="0"/>
      <w:divBdr>
        <w:top w:val="none" w:sz="0" w:space="0" w:color="auto"/>
        <w:left w:val="none" w:sz="0" w:space="0" w:color="auto"/>
        <w:bottom w:val="none" w:sz="0" w:space="0" w:color="auto"/>
        <w:right w:val="none" w:sz="0" w:space="0" w:color="auto"/>
      </w:divBdr>
    </w:div>
    <w:div w:id="1828083224">
      <w:bodyDiv w:val="1"/>
      <w:marLeft w:val="0"/>
      <w:marRight w:val="0"/>
      <w:marTop w:val="0"/>
      <w:marBottom w:val="0"/>
      <w:divBdr>
        <w:top w:val="none" w:sz="0" w:space="0" w:color="auto"/>
        <w:left w:val="none" w:sz="0" w:space="0" w:color="auto"/>
        <w:bottom w:val="none" w:sz="0" w:space="0" w:color="auto"/>
        <w:right w:val="none" w:sz="0" w:space="0" w:color="auto"/>
      </w:divBdr>
    </w:div>
    <w:div w:id="1829396742">
      <w:bodyDiv w:val="1"/>
      <w:marLeft w:val="0"/>
      <w:marRight w:val="0"/>
      <w:marTop w:val="0"/>
      <w:marBottom w:val="0"/>
      <w:divBdr>
        <w:top w:val="none" w:sz="0" w:space="0" w:color="auto"/>
        <w:left w:val="none" w:sz="0" w:space="0" w:color="auto"/>
        <w:bottom w:val="none" w:sz="0" w:space="0" w:color="auto"/>
        <w:right w:val="none" w:sz="0" w:space="0" w:color="auto"/>
      </w:divBdr>
    </w:div>
    <w:div w:id="1830749002">
      <w:bodyDiv w:val="1"/>
      <w:marLeft w:val="0"/>
      <w:marRight w:val="0"/>
      <w:marTop w:val="0"/>
      <w:marBottom w:val="0"/>
      <w:divBdr>
        <w:top w:val="none" w:sz="0" w:space="0" w:color="auto"/>
        <w:left w:val="none" w:sz="0" w:space="0" w:color="auto"/>
        <w:bottom w:val="none" w:sz="0" w:space="0" w:color="auto"/>
        <w:right w:val="none" w:sz="0" w:space="0" w:color="auto"/>
      </w:divBdr>
    </w:div>
    <w:div w:id="1832526697">
      <w:bodyDiv w:val="1"/>
      <w:marLeft w:val="0"/>
      <w:marRight w:val="0"/>
      <w:marTop w:val="0"/>
      <w:marBottom w:val="0"/>
      <w:divBdr>
        <w:top w:val="none" w:sz="0" w:space="0" w:color="auto"/>
        <w:left w:val="none" w:sz="0" w:space="0" w:color="auto"/>
        <w:bottom w:val="none" w:sz="0" w:space="0" w:color="auto"/>
        <w:right w:val="none" w:sz="0" w:space="0" w:color="auto"/>
      </w:divBdr>
    </w:div>
    <w:div w:id="1835797569">
      <w:bodyDiv w:val="1"/>
      <w:marLeft w:val="0"/>
      <w:marRight w:val="0"/>
      <w:marTop w:val="0"/>
      <w:marBottom w:val="0"/>
      <w:divBdr>
        <w:top w:val="none" w:sz="0" w:space="0" w:color="auto"/>
        <w:left w:val="none" w:sz="0" w:space="0" w:color="auto"/>
        <w:bottom w:val="none" w:sz="0" w:space="0" w:color="auto"/>
        <w:right w:val="none" w:sz="0" w:space="0" w:color="auto"/>
      </w:divBdr>
    </w:div>
    <w:div w:id="1836413161">
      <w:bodyDiv w:val="1"/>
      <w:marLeft w:val="0"/>
      <w:marRight w:val="0"/>
      <w:marTop w:val="0"/>
      <w:marBottom w:val="0"/>
      <w:divBdr>
        <w:top w:val="none" w:sz="0" w:space="0" w:color="auto"/>
        <w:left w:val="none" w:sz="0" w:space="0" w:color="auto"/>
        <w:bottom w:val="none" w:sz="0" w:space="0" w:color="auto"/>
        <w:right w:val="none" w:sz="0" w:space="0" w:color="auto"/>
      </w:divBdr>
    </w:div>
    <w:div w:id="1838812604">
      <w:bodyDiv w:val="1"/>
      <w:marLeft w:val="0"/>
      <w:marRight w:val="0"/>
      <w:marTop w:val="0"/>
      <w:marBottom w:val="0"/>
      <w:divBdr>
        <w:top w:val="none" w:sz="0" w:space="0" w:color="auto"/>
        <w:left w:val="none" w:sz="0" w:space="0" w:color="auto"/>
        <w:bottom w:val="none" w:sz="0" w:space="0" w:color="auto"/>
        <w:right w:val="none" w:sz="0" w:space="0" w:color="auto"/>
      </w:divBdr>
    </w:div>
    <w:div w:id="1838962280">
      <w:bodyDiv w:val="1"/>
      <w:marLeft w:val="0"/>
      <w:marRight w:val="0"/>
      <w:marTop w:val="0"/>
      <w:marBottom w:val="0"/>
      <w:divBdr>
        <w:top w:val="none" w:sz="0" w:space="0" w:color="auto"/>
        <w:left w:val="none" w:sz="0" w:space="0" w:color="auto"/>
        <w:bottom w:val="none" w:sz="0" w:space="0" w:color="auto"/>
        <w:right w:val="none" w:sz="0" w:space="0" w:color="auto"/>
      </w:divBdr>
    </w:div>
    <w:div w:id="1839345227">
      <w:bodyDiv w:val="1"/>
      <w:marLeft w:val="0"/>
      <w:marRight w:val="0"/>
      <w:marTop w:val="0"/>
      <w:marBottom w:val="0"/>
      <w:divBdr>
        <w:top w:val="none" w:sz="0" w:space="0" w:color="auto"/>
        <w:left w:val="none" w:sz="0" w:space="0" w:color="auto"/>
        <w:bottom w:val="none" w:sz="0" w:space="0" w:color="auto"/>
        <w:right w:val="none" w:sz="0" w:space="0" w:color="auto"/>
      </w:divBdr>
    </w:div>
    <w:div w:id="1839923510">
      <w:bodyDiv w:val="1"/>
      <w:marLeft w:val="0"/>
      <w:marRight w:val="0"/>
      <w:marTop w:val="0"/>
      <w:marBottom w:val="0"/>
      <w:divBdr>
        <w:top w:val="none" w:sz="0" w:space="0" w:color="auto"/>
        <w:left w:val="none" w:sz="0" w:space="0" w:color="auto"/>
        <w:bottom w:val="none" w:sz="0" w:space="0" w:color="auto"/>
        <w:right w:val="none" w:sz="0" w:space="0" w:color="auto"/>
      </w:divBdr>
    </w:div>
    <w:div w:id="1840001792">
      <w:bodyDiv w:val="1"/>
      <w:marLeft w:val="0"/>
      <w:marRight w:val="0"/>
      <w:marTop w:val="0"/>
      <w:marBottom w:val="0"/>
      <w:divBdr>
        <w:top w:val="none" w:sz="0" w:space="0" w:color="auto"/>
        <w:left w:val="none" w:sz="0" w:space="0" w:color="auto"/>
        <w:bottom w:val="none" w:sz="0" w:space="0" w:color="auto"/>
        <w:right w:val="none" w:sz="0" w:space="0" w:color="auto"/>
      </w:divBdr>
    </w:div>
    <w:div w:id="1842113729">
      <w:bodyDiv w:val="1"/>
      <w:marLeft w:val="0"/>
      <w:marRight w:val="0"/>
      <w:marTop w:val="0"/>
      <w:marBottom w:val="0"/>
      <w:divBdr>
        <w:top w:val="none" w:sz="0" w:space="0" w:color="auto"/>
        <w:left w:val="none" w:sz="0" w:space="0" w:color="auto"/>
        <w:bottom w:val="none" w:sz="0" w:space="0" w:color="auto"/>
        <w:right w:val="none" w:sz="0" w:space="0" w:color="auto"/>
      </w:divBdr>
    </w:div>
    <w:div w:id="1843856421">
      <w:bodyDiv w:val="1"/>
      <w:marLeft w:val="0"/>
      <w:marRight w:val="0"/>
      <w:marTop w:val="0"/>
      <w:marBottom w:val="0"/>
      <w:divBdr>
        <w:top w:val="none" w:sz="0" w:space="0" w:color="auto"/>
        <w:left w:val="none" w:sz="0" w:space="0" w:color="auto"/>
        <w:bottom w:val="none" w:sz="0" w:space="0" w:color="auto"/>
        <w:right w:val="none" w:sz="0" w:space="0" w:color="auto"/>
      </w:divBdr>
    </w:div>
    <w:div w:id="1847014042">
      <w:bodyDiv w:val="1"/>
      <w:marLeft w:val="0"/>
      <w:marRight w:val="0"/>
      <w:marTop w:val="0"/>
      <w:marBottom w:val="0"/>
      <w:divBdr>
        <w:top w:val="none" w:sz="0" w:space="0" w:color="auto"/>
        <w:left w:val="none" w:sz="0" w:space="0" w:color="auto"/>
        <w:bottom w:val="none" w:sz="0" w:space="0" w:color="auto"/>
        <w:right w:val="none" w:sz="0" w:space="0" w:color="auto"/>
      </w:divBdr>
    </w:div>
    <w:div w:id="1847554298">
      <w:bodyDiv w:val="1"/>
      <w:marLeft w:val="0"/>
      <w:marRight w:val="0"/>
      <w:marTop w:val="0"/>
      <w:marBottom w:val="0"/>
      <w:divBdr>
        <w:top w:val="none" w:sz="0" w:space="0" w:color="auto"/>
        <w:left w:val="none" w:sz="0" w:space="0" w:color="auto"/>
        <w:bottom w:val="none" w:sz="0" w:space="0" w:color="auto"/>
        <w:right w:val="none" w:sz="0" w:space="0" w:color="auto"/>
      </w:divBdr>
    </w:div>
    <w:div w:id="1849364295">
      <w:bodyDiv w:val="1"/>
      <w:marLeft w:val="0"/>
      <w:marRight w:val="0"/>
      <w:marTop w:val="0"/>
      <w:marBottom w:val="0"/>
      <w:divBdr>
        <w:top w:val="none" w:sz="0" w:space="0" w:color="auto"/>
        <w:left w:val="none" w:sz="0" w:space="0" w:color="auto"/>
        <w:bottom w:val="none" w:sz="0" w:space="0" w:color="auto"/>
        <w:right w:val="none" w:sz="0" w:space="0" w:color="auto"/>
      </w:divBdr>
    </w:div>
    <w:div w:id="1851290306">
      <w:bodyDiv w:val="1"/>
      <w:marLeft w:val="0"/>
      <w:marRight w:val="0"/>
      <w:marTop w:val="0"/>
      <w:marBottom w:val="0"/>
      <w:divBdr>
        <w:top w:val="none" w:sz="0" w:space="0" w:color="auto"/>
        <w:left w:val="none" w:sz="0" w:space="0" w:color="auto"/>
        <w:bottom w:val="none" w:sz="0" w:space="0" w:color="auto"/>
        <w:right w:val="none" w:sz="0" w:space="0" w:color="auto"/>
      </w:divBdr>
    </w:div>
    <w:div w:id="1856455212">
      <w:bodyDiv w:val="1"/>
      <w:marLeft w:val="0"/>
      <w:marRight w:val="0"/>
      <w:marTop w:val="0"/>
      <w:marBottom w:val="0"/>
      <w:divBdr>
        <w:top w:val="none" w:sz="0" w:space="0" w:color="auto"/>
        <w:left w:val="none" w:sz="0" w:space="0" w:color="auto"/>
        <w:bottom w:val="none" w:sz="0" w:space="0" w:color="auto"/>
        <w:right w:val="none" w:sz="0" w:space="0" w:color="auto"/>
      </w:divBdr>
    </w:div>
    <w:div w:id="1857502566">
      <w:bodyDiv w:val="1"/>
      <w:marLeft w:val="0"/>
      <w:marRight w:val="0"/>
      <w:marTop w:val="0"/>
      <w:marBottom w:val="0"/>
      <w:divBdr>
        <w:top w:val="none" w:sz="0" w:space="0" w:color="auto"/>
        <w:left w:val="none" w:sz="0" w:space="0" w:color="auto"/>
        <w:bottom w:val="none" w:sz="0" w:space="0" w:color="auto"/>
        <w:right w:val="none" w:sz="0" w:space="0" w:color="auto"/>
      </w:divBdr>
    </w:div>
    <w:div w:id="1857883432">
      <w:bodyDiv w:val="1"/>
      <w:marLeft w:val="0"/>
      <w:marRight w:val="0"/>
      <w:marTop w:val="0"/>
      <w:marBottom w:val="0"/>
      <w:divBdr>
        <w:top w:val="none" w:sz="0" w:space="0" w:color="auto"/>
        <w:left w:val="none" w:sz="0" w:space="0" w:color="auto"/>
        <w:bottom w:val="none" w:sz="0" w:space="0" w:color="auto"/>
        <w:right w:val="none" w:sz="0" w:space="0" w:color="auto"/>
      </w:divBdr>
    </w:div>
    <w:div w:id="1860271099">
      <w:bodyDiv w:val="1"/>
      <w:marLeft w:val="0"/>
      <w:marRight w:val="0"/>
      <w:marTop w:val="0"/>
      <w:marBottom w:val="0"/>
      <w:divBdr>
        <w:top w:val="none" w:sz="0" w:space="0" w:color="auto"/>
        <w:left w:val="none" w:sz="0" w:space="0" w:color="auto"/>
        <w:bottom w:val="none" w:sz="0" w:space="0" w:color="auto"/>
        <w:right w:val="none" w:sz="0" w:space="0" w:color="auto"/>
      </w:divBdr>
    </w:div>
    <w:div w:id="1863057859">
      <w:bodyDiv w:val="1"/>
      <w:marLeft w:val="0"/>
      <w:marRight w:val="0"/>
      <w:marTop w:val="0"/>
      <w:marBottom w:val="0"/>
      <w:divBdr>
        <w:top w:val="none" w:sz="0" w:space="0" w:color="auto"/>
        <w:left w:val="none" w:sz="0" w:space="0" w:color="auto"/>
        <w:bottom w:val="none" w:sz="0" w:space="0" w:color="auto"/>
        <w:right w:val="none" w:sz="0" w:space="0" w:color="auto"/>
      </w:divBdr>
    </w:div>
    <w:div w:id="1866358944">
      <w:bodyDiv w:val="1"/>
      <w:marLeft w:val="0"/>
      <w:marRight w:val="0"/>
      <w:marTop w:val="0"/>
      <w:marBottom w:val="0"/>
      <w:divBdr>
        <w:top w:val="none" w:sz="0" w:space="0" w:color="auto"/>
        <w:left w:val="none" w:sz="0" w:space="0" w:color="auto"/>
        <w:bottom w:val="none" w:sz="0" w:space="0" w:color="auto"/>
        <w:right w:val="none" w:sz="0" w:space="0" w:color="auto"/>
      </w:divBdr>
    </w:div>
    <w:div w:id="1866365142">
      <w:bodyDiv w:val="1"/>
      <w:marLeft w:val="0"/>
      <w:marRight w:val="0"/>
      <w:marTop w:val="0"/>
      <w:marBottom w:val="0"/>
      <w:divBdr>
        <w:top w:val="none" w:sz="0" w:space="0" w:color="auto"/>
        <w:left w:val="none" w:sz="0" w:space="0" w:color="auto"/>
        <w:bottom w:val="none" w:sz="0" w:space="0" w:color="auto"/>
        <w:right w:val="none" w:sz="0" w:space="0" w:color="auto"/>
      </w:divBdr>
    </w:div>
    <w:div w:id="1868445749">
      <w:bodyDiv w:val="1"/>
      <w:marLeft w:val="0"/>
      <w:marRight w:val="0"/>
      <w:marTop w:val="0"/>
      <w:marBottom w:val="0"/>
      <w:divBdr>
        <w:top w:val="none" w:sz="0" w:space="0" w:color="auto"/>
        <w:left w:val="none" w:sz="0" w:space="0" w:color="auto"/>
        <w:bottom w:val="none" w:sz="0" w:space="0" w:color="auto"/>
        <w:right w:val="none" w:sz="0" w:space="0" w:color="auto"/>
      </w:divBdr>
    </w:div>
    <w:div w:id="1868562966">
      <w:bodyDiv w:val="1"/>
      <w:marLeft w:val="0"/>
      <w:marRight w:val="0"/>
      <w:marTop w:val="0"/>
      <w:marBottom w:val="0"/>
      <w:divBdr>
        <w:top w:val="none" w:sz="0" w:space="0" w:color="auto"/>
        <w:left w:val="none" w:sz="0" w:space="0" w:color="auto"/>
        <w:bottom w:val="none" w:sz="0" w:space="0" w:color="auto"/>
        <w:right w:val="none" w:sz="0" w:space="0" w:color="auto"/>
      </w:divBdr>
    </w:div>
    <w:div w:id="1869488245">
      <w:bodyDiv w:val="1"/>
      <w:marLeft w:val="0"/>
      <w:marRight w:val="0"/>
      <w:marTop w:val="0"/>
      <w:marBottom w:val="0"/>
      <w:divBdr>
        <w:top w:val="none" w:sz="0" w:space="0" w:color="auto"/>
        <w:left w:val="none" w:sz="0" w:space="0" w:color="auto"/>
        <w:bottom w:val="none" w:sz="0" w:space="0" w:color="auto"/>
        <w:right w:val="none" w:sz="0" w:space="0" w:color="auto"/>
      </w:divBdr>
    </w:div>
    <w:div w:id="1871333920">
      <w:bodyDiv w:val="1"/>
      <w:marLeft w:val="0"/>
      <w:marRight w:val="0"/>
      <w:marTop w:val="0"/>
      <w:marBottom w:val="0"/>
      <w:divBdr>
        <w:top w:val="none" w:sz="0" w:space="0" w:color="auto"/>
        <w:left w:val="none" w:sz="0" w:space="0" w:color="auto"/>
        <w:bottom w:val="none" w:sz="0" w:space="0" w:color="auto"/>
        <w:right w:val="none" w:sz="0" w:space="0" w:color="auto"/>
      </w:divBdr>
    </w:div>
    <w:div w:id="1871334868">
      <w:bodyDiv w:val="1"/>
      <w:marLeft w:val="0"/>
      <w:marRight w:val="0"/>
      <w:marTop w:val="0"/>
      <w:marBottom w:val="0"/>
      <w:divBdr>
        <w:top w:val="none" w:sz="0" w:space="0" w:color="auto"/>
        <w:left w:val="none" w:sz="0" w:space="0" w:color="auto"/>
        <w:bottom w:val="none" w:sz="0" w:space="0" w:color="auto"/>
        <w:right w:val="none" w:sz="0" w:space="0" w:color="auto"/>
      </w:divBdr>
    </w:div>
    <w:div w:id="1872960829">
      <w:bodyDiv w:val="1"/>
      <w:marLeft w:val="0"/>
      <w:marRight w:val="0"/>
      <w:marTop w:val="0"/>
      <w:marBottom w:val="0"/>
      <w:divBdr>
        <w:top w:val="none" w:sz="0" w:space="0" w:color="auto"/>
        <w:left w:val="none" w:sz="0" w:space="0" w:color="auto"/>
        <w:bottom w:val="none" w:sz="0" w:space="0" w:color="auto"/>
        <w:right w:val="none" w:sz="0" w:space="0" w:color="auto"/>
      </w:divBdr>
    </w:div>
    <w:div w:id="1873493266">
      <w:bodyDiv w:val="1"/>
      <w:marLeft w:val="0"/>
      <w:marRight w:val="0"/>
      <w:marTop w:val="0"/>
      <w:marBottom w:val="0"/>
      <w:divBdr>
        <w:top w:val="none" w:sz="0" w:space="0" w:color="auto"/>
        <w:left w:val="none" w:sz="0" w:space="0" w:color="auto"/>
        <w:bottom w:val="none" w:sz="0" w:space="0" w:color="auto"/>
        <w:right w:val="none" w:sz="0" w:space="0" w:color="auto"/>
      </w:divBdr>
    </w:div>
    <w:div w:id="1875271089">
      <w:bodyDiv w:val="1"/>
      <w:marLeft w:val="0"/>
      <w:marRight w:val="0"/>
      <w:marTop w:val="0"/>
      <w:marBottom w:val="0"/>
      <w:divBdr>
        <w:top w:val="none" w:sz="0" w:space="0" w:color="auto"/>
        <w:left w:val="none" w:sz="0" w:space="0" w:color="auto"/>
        <w:bottom w:val="none" w:sz="0" w:space="0" w:color="auto"/>
        <w:right w:val="none" w:sz="0" w:space="0" w:color="auto"/>
      </w:divBdr>
    </w:div>
    <w:div w:id="1876500942">
      <w:bodyDiv w:val="1"/>
      <w:marLeft w:val="0"/>
      <w:marRight w:val="0"/>
      <w:marTop w:val="0"/>
      <w:marBottom w:val="0"/>
      <w:divBdr>
        <w:top w:val="none" w:sz="0" w:space="0" w:color="auto"/>
        <w:left w:val="none" w:sz="0" w:space="0" w:color="auto"/>
        <w:bottom w:val="none" w:sz="0" w:space="0" w:color="auto"/>
        <w:right w:val="none" w:sz="0" w:space="0" w:color="auto"/>
      </w:divBdr>
    </w:div>
    <w:div w:id="1885016197">
      <w:bodyDiv w:val="1"/>
      <w:marLeft w:val="0"/>
      <w:marRight w:val="0"/>
      <w:marTop w:val="0"/>
      <w:marBottom w:val="0"/>
      <w:divBdr>
        <w:top w:val="none" w:sz="0" w:space="0" w:color="auto"/>
        <w:left w:val="none" w:sz="0" w:space="0" w:color="auto"/>
        <w:bottom w:val="none" w:sz="0" w:space="0" w:color="auto"/>
        <w:right w:val="none" w:sz="0" w:space="0" w:color="auto"/>
      </w:divBdr>
    </w:div>
    <w:div w:id="1888562758">
      <w:bodyDiv w:val="1"/>
      <w:marLeft w:val="0"/>
      <w:marRight w:val="0"/>
      <w:marTop w:val="0"/>
      <w:marBottom w:val="0"/>
      <w:divBdr>
        <w:top w:val="none" w:sz="0" w:space="0" w:color="auto"/>
        <w:left w:val="none" w:sz="0" w:space="0" w:color="auto"/>
        <w:bottom w:val="none" w:sz="0" w:space="0" w:color="auto"/>
        <w:right w:val="none" w:sz="0" w:space="0" w:color="auto"/>
      </w:divBdr>
    </w:div>
    <w:div w:id="1891846711">
      <w:bodyDiv w:val="1"/>
      <w:marLeft w:val="0"/>
      <w:marRight w:val="0"/>
      <w:marTop w:val="0"/>
      <w:marBottom w:val="0"/>
      <w:divBdr>
        <w:top w:val="none" w:sz="0" w:space="0" w:color="auto"/>
        <w:left w:val="none" w:sz="0" w:space="0" w:color="auto"/>
        <w:bottom w:val="none" w:sz="0" w:space="0" w:color="auto"/>
        <w:right w:val="none" w:sz="0" w:space="0" w:color="auto"/>
      </w:divBdr>
    </w:div>
    <w:div w:id="1893422273">
      <w:bodyDiv w:val="1"/>
      <w:marLeft w:val="0"/>
      <w:marRight w:val="0"/>
      <w:marTop w:val="0"/>
      <w:marBottom w:val="0"/>
      <w:divBdr>
        <w:top w:val="none" w:sz="0" w:space="0" w:color="auto"/>
        <w:left w:val="none" w:sz="0" w:space="0" w:color="auto"/>
        <w:bottom w:val="none" w:sz="0" w:space="0" w:color="auto"/>
        <w:right w:val="none" w:sz="0" w:space="0" w:color="auto"/>
      </w:divBdr>
    </w:div>
    <w:div w:id="1893999270">
      <w:bodyDiv w:val="1"/>
      <w:marLeft w:val="0"/>
      <w:marRight w:val="0"/>
      <w:marTop w:val="0"/>
      <w:marBottom w:val="0"/>
      <w:divBdr>
        <w:top w:val="none" w:sz="0" w:space="0" w:color="auto"/>
        <w:left w:val="none" w:sz="0" w:space="0" w:color="auto"/>
        <w:bottom w:val="none" w:sz="0" w:space="0" w:color="auto"/>
        <w:right w:val="none" w:sz="0" w:space="0" w:color="auto"/>
      </w:divBdr>
    </w:div>
    <w:div w:id="1895509718">
      <w:bodyDiv w:val="1"/>
      <w:marLeft w:val="0"/>
      <w:marRight w:val="0"/>
      <w:marTop w:val="0"/>
      <w:marBottom w:val="0"/>
      <w:divBdr>
        <w:top w:val="none" w:sz="0" w:space="0" w:color="auto"/>
        <w:left w:val="none" w:sz="0" w:space="0" w:color="auto"/>
        <w:bottom w:val="none" w:sz="0" w:space="0" w:color="auto"/>
        <w:right w:val="none" w:sz="0" w:space="0" w:color="auto"/>
      </w:divBdr>
    </w:div>
    <w:div w:id="1895922892">
      <w:bodyDiv w:val="1"/>
      <w:marLeft w:val="0"/>
      <w:marRight w:val="0"/>
      <w:marTop w:val="0"/>
      <w:marBottom w:val="0"/>
      <w:divBdr>
        <w:top w:val="none" w:sz="0" w:space="0" w:color="auto"/>
        <w:left w:val="none" w:sz="0" w:space="0" w:color="auto"/>
        <w:bottom w:val="none" w:sz="0" w:space="0" w:color="auto"/>
        <w:right w:val="none" w:sz="0" w:space="0" w:color="auto"/>
      </w:divBdr>
    </w:div>
    <w:div w:id="1898006858">
      <w:bodyDiv w:val="1"/>
      <w:marLeft w:val="0"/>
      <w:marRight w:val="0"/>
      <w:marTop w:val="0"/>
      <w:marBottom w:val="0"/>
      <w:divBdr>
        <w:top w:val="none" w:sz="0" w:space="0" w:color="auto"/>
        <w:left w:val="none" w:sz="0" w:space="0" w:color="auto"/>
        <w:bottom w:val="none" w:sz="0" w:space="0" w:color="auto"/>
        <w:right w:val="none" w:sz="0" w:space="0" w:color="auto"/>
      </w:divBdr>
    </w:div>
    <w:div w:id="1898273505">
      <w:bodyDiv w:val="1"/>
      <w:marLeft w:val="0"/>
      <w:marRight w:val="0"/>
      <w:marTop w:val="0"/>
      <w:marBottom w:val="0"/>
      <w:divBdr>
        <w:top w:val="none" w:sz="0" w:space="0" w:color="auto"/>
        <w:left w:val="none" w:sz="0" w:space="0" w:color="auto"/>
        <w:bottom w:val="none" w:sz="0" w:space="0" w:color="auto"/>
        <w:right w:val="none" w:sz="0" w:space="0" w:color="auto"/>
      </w:divBdr>
    </w:div>
    <w:div w:id="1900365568">
      <w:bodyDiv w:val="1"/>
      <w:marLeft w:val="0"/>
      <w:marRight w:val="0"/>
      <w:marTop w:val="0"/>
      <w:marBottom w:val="0"/>
      <w:divBdr>
        <w:top w:val="none" w:sz="0" w:space="0" w:color="auto"/>
        <w:left w:val="none" w:sz="0" w:space="0" w:color="auto"/>
        <w:bottom w:val="none" w:sz="0" w:space="0" w:color="auto"/>
        <w:right w:val="none" w:sz="0" w:space="0" w:color="auto"/>
      </w:divBdr>
    </w:div>
    <w:div w:id="1900549371">
      <w:bodyDiv w:val="1"/>
      <w:marLeft w:val="0"/>
      <w:marRight w:val="0"/>
      <w:marTop w:val="0"/>
      <w:marBottom w:val="0"/>
      <w:divBdr>
        <w:top w:val="none" w:sz="0" w:space="0" w:color="auto"/>
        <w:left w:val="none" w:sz="0" w:space="0" w:color="auto"/>
        <w:bottom w:val="none" w:sz="0" w:space="0" w:color="auto"/>
        <w:right w:val="none" w:sz="0" w:space="0" w:color="auto"/>
      </w:divBdr>
    </w:div>
    <w:div w:id="1901944075">
      <w:bodyDiv w:val="1"/>
      <w:marLeft w:val="0"/>
      <w:marRight w:val="0"/>
      <w:marTop w:val="0"/>
      <w:marBottom w:val="0"/>
      <w:divBdr>
        <w:top w:val="none" w:sz="0" w:space="0" w:color="auto"/>
        <w:left w:val="none" w:sz="0" w:space="0" w:color="auto"/>
        <w:bottom w:val="none" w:sz="0" w:space="0" w:color="auto"/>
        <w:right w:val="none" w:sz="0" w:space="0" w:color="auto"/>
      </w:divBdr>
    </w:div>
    <w:div w:id="1903906047">
      <w:bodyDiv w:val="1"/>
      <w:marLeft w:val="0"/>
      <w:marRight w:val="0"/>
      <w:marTop w:val="0"/>
      <w:marBottom w:val="0"/>
      <w:divBdr>
        <w:top w:val="none" w:sz="0" w:space="0" w:color="auto"/>
        <w:left w:val="none" w:sz="0" w:space="0" w:color="auto"/>
        <w:bottom w:val="none" w:sz="0" w:space="0" w:color="auto"/>
        <w:right w:val="none" w:sz="0" w:space="0" w:color="auto"/>
      </w:divBdr>
    </w:div>
    <w:div w:id="1904217268">
      <w:bodyDiv w:val="1"/>
      <w:marLeft w:val="0"/>
      <w:marRight w:val="0"/>
      <w:marTop w:val="0"/>
      <w:marBottom w:val="0"/>
      <w:divBdr>
        <w:top w:val="none" w:sz="0" w:space="0" w:color="auto"/>
        <w:left w:val="none" w:sz="0" w:space="0" w:color="auto"/>
        <w:bottom w:val="none" w:sz="0" w:space="0" w:color="auto"/>
        <w:right w:val="none" w:sz="0" w:space="0" w:color="auto"/>
      </w:divBdr>
    </w:div>
    <w:div w:id="1905873102">
      <w:bodyDiv w:val="1"/>
      <w:marLeft w:val="0"/>
      <w:marRight w:val="0"/>
      <w:marTop w:val="0"/>
      <w:marBottom w:val="0"/>
      <w:divBdr>
        <w:top w:val="none" w:sz="0" w:space="0" w:color="auto"/>
        <w:left w:val="none" w:sz="0" w:space="0" w:color="auto"/>
        <w:bottom w:val="none" w:sz="0" w:space="0" w:color="auto"/>
        <w:right w:val="none" w:sz="0" w:space="0" w:color="auto"/>
      </w:divBdr>
    </w:div>
    <w:div w:id="1906067618">
      <w:bodyDiv w:val="1"/>
      <w:marLeft w:val="0"/>
      <w:marRight w:val="0"/>
      <w:marTop w:val="0"/>
      <w:marBottom w:val="0"/>
      <w:divBdr>
        <w:top w:val="none" w:sz="0" w:space="0" w:color="auto"/>
        <w:left w:val="none" w:sz="0" w:space="0" w:color="auto"/>
        <w:bottom w:val="none" w:sz="0" w:space="0" w:color="auto"/>
        <w:right w:val="none" w:sz="0" w:space="0" w:color="auto"/>
      </w:divBdr>
    </w:div>
    <w:div w:id="1906140822">
      <w:bodyDiv w:val="1"/>
      <w:marLeft w:val="0"/>
      <w:marRight w:val="0"/>
      <w:marTop w:val="0"/>
      <w:marBottom w:val="0"/>
      <w:divBdr>
        <w:top w:val="none" w:sz="0" w:space="0" w:color="auto"/>
        <w:left w:val="none" w:sz="0" w:space="0" w:color="auto"/>
        <w:bottom w:val="none" w:sz="0" w:space="0" w:color="auto"/>
        <w:right w:val="none" w:sz="0" w:space="0" w:color="auto"/>
      </w:divBdr>
    </w:div>
    <w:div w:id="1906718393">
      <w:bodyDiv w:val="1"/>
      <w:marLeft w:val="0"/>
      <w:marRight w:val="0"/>
      <w:marTop w:val="0"/>
      <w:marBottom w:val="0"/>
      <w:divBdr>
        <w:top w:val="none" w:sz="0" w:space="0" w:color="auto"/>
        <w:left w:val="none" w:sz="0" w:space="0" w:color="auto"/>
        <w:bottom w:val="none" w:sz="0" w:space="0" w:color="auto"/>
        <w:right w:val="none" w:sz="0" w:space="0" w:color="auto"/>
      </w:divBdr>
    </w:div>
    <w:div w:id="1909995548">
      <w:bodyDiv w:val="1"/>
      <w:marLeft w:val="0"/>
      <w:marRight w:val="0"/>
      <w:marTop w:val="0"/>
      <w:marBottom w:val="0"/>
      <w:divBdr>
        <w:top w:val="none" w:sz="0" w:space="0" w:color="auto"/>
        <w:left w:val="none" w:sz="0" w:space="0" w:color="auto"/>
        <w:bottom w:val="none" w:sz="0" w:space="0" w:color="auto"/>
        <w:right w:val="none" w:sz="0" w:space="0" w:color="auto"/>
      </w:divBdr>
    </w:div>
    <w:div w:id="1910774081">
      <w:bodyDiv w:val="1"/>
      <w:marLeft w:val="0"/>
      <w:marRight w:val="0"/>
      <w:marTop w:val="0"/>
      <w:marBottom w:val="0"/>
      <w:divBdr>
        <w:top w:val="none" w:sz="0" w:space="0" w:color="auto"/>
        <w:left w:val="none" w:sz="0" w:space="0" w:color="auto"/>
        <w:bottom w:val="none" w:sz="0" w:space="0" w:color="auto"/>
        <w:right w:val="none" w:sz="0" w:space="0" w:color="auto"/>
      </w:divBdr>
    </w:div>
    <w:div w:id="1911113956">
      <w:bodyDiv w:val="1"/>
      <w:marLeft w:val="0"/>
      <w:marRight w:val="0"/>
      <w:marTop w:val="0"/>
      <w:marBottom w:val="0"/>
      <w:divBdr>
        <w:top w:val="none" w:sz="0" w:space="0" w:color="auto"/>
        <w:left w:val="none" w:sz="0" w:space="0" w:color="auto"/>
        <w:bottom w:val="none" w:sz="0" w:space="0" w:color="auto"/>
        <w:right w:val="none" w:sz="0" w:space="0" w:color="auto"/>
      </w:divBdr>
    </w:div>
    <w:div w:id="1912543702">
      <w:bodyDiv w:val="1"/>
      <w:marLeft w:val="0"/>
      <w:marRight w:val="0"/>
      <w:marTop w:val="0"/>
      <w:marBottom w:val="0"/>
      <w:divBdr>
        <w:top w:val="none" w:sz="0" w:space="0" w:color="auto"/>
        <w:left w:val="none" w:sz="0" w:space="0" w:color="auto"/>
        <w:bottom w:val="none" w:sz="0" w:space="0" w:color="auto"/>
        <w:right w:val="none" w:sz="0" w:space="0" w:color="auto"/>
      </w:divBdr>
    </w:div>
    <w:div w:id="1915042719">
      <w:bodyDiv w:val="1"/>
      <w:marLeft w:val="0"/>
      <w:marRight w:val="0"/>
      <w:marTop w:val="0"/>
      <w:marBottom w:val="0"/>
      <w:divBdr>
        <w:top w:val="none" w:sz="0" w:space="0" w:color="auto"/>
        <w:left w:val="none" w:sz="0" w:space="0" w:color="auto"/>
        <w:bottom w:val="none" w:sz="0" w:space="0" w:color="auto"/>
        <w:right w:val="none" w:sz="0" w:space="0" w:color="auto"/>
      </w:divBdr>
    </w:div>
    <w:div w:id="1915964828">
      <w:bodyDiv w:val="1"/>
      <w:marLeft w:val="0"/>
      <w:marRight w:val="0"/>
      <w:marTop w:val="0"/>
      <w:marBottom w:val="0"/>
      <w:divBdr>
        <w:top w:val="none" w:sz="0" w:space="0" w:color="auto"/>
        <w:left w:val="none" w:sz="0" w:space="0" w:color="auto"/>
        <w:bottom w:val="none" w:sz="0" w:space="0" w:color="auto"/>
        <w:right w:val="none" w:sz="0" w:space="0" w:color="auto"/>
      </w:divBdr>
    </w:div>
    <w:div w:id="1916041429">
      <w:bodyDiv w:val="1"/>
      <w:marLeft w:val="0"/>
      <w:marRight w:val="0"/>
      <w:marTop w:val="0"/>
      <w:marBottom w:val="0"/>
      <w:divBdr>
        <w:top w:val="none" w:sz="0" w:space="0" w:color="auto"/>
        <w:left w:val="none" w:sz="0" w:space="0" w:color="auto"/>
        <w:bottom w:val="none" w:sz="0" w:space="0" w:color="auto"/>
        <w:right w:val="none" w:sz="0" w:space="0" w:color="auto"/>
      </w:divBdr>
    </w:div>
    <w:div w:id="1916426901">
      <w:bodyDiv w:val="1"/>
      <w:marLeft w:val="0"/>
      <w:marRight w:val="0"/>
      <w:marTop w:val="0"/>
      <w:marBottom w:val="0"/>
      <w:divBdr>
        <w:top w:val="none" w:sz="0" w:space="0" w:color="auto"/>
        <w:left w:val="none" w:sz="0" w:space="0" w:color="auto"/>
        <w:bottom w:val="none" w:sz="0" w:space="0" w:color="auto"/>
        <w:right w:val="none" w:sz="0" w:space="0" w:color="auto"/>
      </w:divBdr>
    </w:div>
    <w:div w:id="1921793217">
      <w:bodyDiv w:val="1"/>
      <w:marLeft w:val="0"/>
      <w:marRight w:val="0"/>
      <w:marTop w:val="0"/>
      <w:marBottom w:val="0"/>
      <w:divBdr>
        <w:top w:val="none" w:sz="0" w:space="0" w:color="auto"/>
        <w:left w:val="none" w:sz="0" w:space="0" w:color="auto"/>
        <w:bottom w:val="none" w:sz="0" w:space="0" w:color="auto"/>
        <w:right w:val="none" w:sz="0" w:space="0" w:color="auto"/>
      </w:divBdr>
    </w:div>
    <w:div w:id="1923874831">
      <w:bodyDiv w:val="1"/>
      <w:marLeft w:val="0"/>
      <w:marRight w:val="0"/>
      <w:marTop w:val="0"/>
      <w:marBottom w:val="0"/>
      <w:divBdr>
        <w:top w:val="none" w:sz="0" w:space="0" w:color="auto"/>
        <w:left w:val="none" w:sz="0" w:space="0" w:color="auto"/>
        <w:bottom w:val="none" w:sz="0" w:space="0" w:color="auto"/>
        <w:right w:val="none" w:sz="0" w:space="0" w:color="auto"/>
      </w:divBdr>
    </w:div>
    <w:div w:id="1925601502">
      <w:bodyDiv w:val="1"/>
      <w:marLeft w:val="0"/>
      <w:marRight w:val="0"/>
      <w:marTop w:val="0"/>
      <w:marBottom w:val="0"/>
      <w:divBdr>
        <w:top w:val="none" w:sz="0" w:space="0" w:color="auto"/>
        <w:left w:val="none" w:sz="0" w:space="0" w:color="auto"/>
        <w:bottom w:val="none" w:sz="0" w:space="0" w:color="auto"/>
        <w:right w:val="none" w:sz="0" w:space="0" w:color="auto"/>
      </w:divBdr>
    </w:div>
    <w:div w:id="1928616665">
      <w:bodyDiv w:val="1"/>
      <w:marLeft w:val="0"/>
      <w:marRight w:val="0"/>
      <w:marTop w:val="0"/>
      <w:marBottom w:val="0"/>
      <w:divBdr>
        <w:top w:val="none" w:sz="0" w:space="0" w:color="auto"/>
        <w:left w:val="none" w:sz="0" w:space="0" w:color="auto"/>
        <w:bottom w:val="none" w:sz="0" w:space="0" w:color="auto"/>
        <w:right w:val="none" w:sz="0" w:space="0" w:color="auto"/>
      </w:divBdr>
    </w:div>
    <w:div w:id="1928877122">
      <w:bodyDiv w:val="1"/>
      <w:marLeft w:val="0"/>
      <w:marRight w:val="0"/>
      <w:marTop w:val="0"/>
      <w:marBottom w:val="0"/>
      <w:divBdr>
        <w:top w:val="none" w:sz="0" w:space="0" w:color="auto"/>
        <w:left w:val="none" w:sz="0" w:space="0" w:color="auto"/>
        <w:bottom w:val="none" w:sz="0" w:space="0" w:color="auto"/>
        <w:right w:val="none" w:sz="0" w:space="0" w:color="auto"/>
      </w:divBdr>
    </w:div>
    <w:div w:id="1929072131">
      <w:bodyDiv w:val="1"/>
      <w:marLeft w:val="0"/>
      <w:marRight w:val="0"/>
      <w:marTop w:val="0"/>
      <w:marBottom w:val="0"/>
      <w:divBdr>
        <w:top w:val="none" w:sz="0" w:space="0" w:color="auto"/>
        <w:left w:val="none" w:sz="0" w:space="0" w:color="auto"/>
        <w:bottom w:val="none" w:sz="0" w:space="0" w:color="auto"/>
        <w:right w:val="none" w:sz="0" w:space="0" w:color="auto"/>
      </w:divBdr>
    </w:div>
    <w:div w:id="1930850417">
      <w:bodyDiv w:val="1"/>
      <w:marLeft w:val="0"/>
      <w:marRight w:val="0"/>
      <w:marTop w:val="0"/>
      <w:marBottom w:val="0"/>
      <w:divBdr>
        <w:top w:val="none" w:sz="0" w:space="0" w:color="auto"/>
        <w:left w:val="none" w:sz="0" w:space="0" w:color="auto"/>
        <w:bottom w:val="none" w:sz="0" w:space="0" w:color="auto"/>
        <w:right w:val="none" w:sz="0" w:space="0" w:color="auto"/>
      </w:divBdr>
    </w:div>
    <w:div w:id="1931770413">
      <w:bodyDiv w:val="1"/>
      <w:marLeft w:val="0"/>
      <w:marRight w:val="0"/>
      <w:marTop w:val="0"/>
      <w:marBottom w:val="0"/>
      <w:divBdr>
        <w:top w:val="none" w:sz="0" w:space="0" w:color="auto"/>
        <w:left w:val="none" w:sz="0" w:space="0" w:color="auto"/>
        <w:bottom w:val="none" w:sz="0" w:space="0" w:color="auto"/>
        <w:right w:val="none" w:sz="0" w:space="0" w:color="auto"/>
      </w:divBdr>
    </w:div>
    <w:div w:id="1933275344">
      <w:bodyDiv w:val="1"/>
      <w:marLeft w:val="0"/>
      <w:marRight w:val="0"/>
      <w:marTop w:val="0"/>
      <w:marBottom w:val="0"/>
      <w:divBdr>
        <w:top w:val="none" w:sz="0" w:space="0" w:color="auto"/>
        <w:left w:val="none" w:sz="0" w:space="0" w:color="auto"/>
        <w:bottom w:val="none" w:sz="0" w:space="0" w:color="auto"/>
        <w:right w:val="none" w:sz="0" w:space="0" w:color="auto"/>
      </w:divBdr>
    </w:div>
    <w:div w:id="1941984218">
      <w:bodyDiv w:val="1"/>
      <w:marLeft w:val="0"/>
      <w:marRight w:val="0"/>
      <w:marTop w:val="0"/>
      <w:marBottom w:val="0"/>
      <w:divBdr>
        <w:top w:val="none" w:sz="0" w:space="0" w:color="auto"/>
        <w:left w:val="none" w:sz="0" w:space="0" w:color="auto"/>
        <w:bottom w:val="none" w:sz="0" w:space="0" w:color="auto"/>
        <w:right w:val="none" w:sz="0" w:space="0" w:color="auto"/>
      </w:divBdr>
    </w:div>
    <w:div w:id="1943950504">
      <w:bodyDiv w:val="1"/>
      <w:marLeft w:val="0"/>
      <w:marRight w:val="0"/>
      <w:marTop w:val="0"/>
      <w:marBottom w:val="0"/>
      <w:divBdr>
        <w:top w:val="none" w:sz="0" w:space="0" w:color="auto"/>
        <w:left w:val="none" w:sz="0" w:space="0" w:color="auto"/>
        <w:bottom w:val="none" w:sz="0" w:space="0" w:color="auto"/>
        <w:right w:val="none" w:sz="0" w:space="0" w:color="auto"/>
      </w:divBdr>
    </w:div>
    <w:div w:id="1944412806">
      <w:bodyDiv w:val="1"/>
      <w:marLeft w:val="0"/>
      <w:marRight w:val="0"/>
      <w:marTop w:val="0"/>
      <w:marBottom w:val="0"/>
      <w:divBdr>
        <w:top w:val="none" w:sz="0" w:space="0" w:color="auto"/>
        <w:left w:val="none" w:sz="0" w:space="0" w:color="auto"/>
        <w:bottom w:val="none" w:sz="0" w:space="0" w:color="auto"/>
        <w:right w:val="none" w:sz="0" w:space="0" w:color="auto"/>
      </w:divBdr>
    </w:div>
    <w:div w:id="1944459835">
      <w:bodyDiv w:val="1"/>
      <w:marLeft w:val="0"/>
      <w:marRight w:val="0"/>
      <w:marTop w:val="0"/>
      <w:marBottom w:val="0"/>
      <w:divBdr>
        <w:top w:val="none" w:sz="0" w:space="0" w:color="auto"/>
        <w:left w:val="none" w:sz="0" w:space="0" w:color="auto"/>
        <w:bottom w:val="none" w:sz="0" w:space="0" w:color="auto"/>
        <w:right w:val="none" w:sz="0" w:space="0" w:color="auto"/>
      </w:divBdr>
    </w:div>
    <w:div w:id="1946617960">
      <w:bodyDiv w:val="1"/>
      <w:marLeft w:val="0"/>
      <w:marRight w:val="0"/>
      <w:marTop w:val="0"/>
      <w:marBottom w:val="0"/>
      <w:divBdr>
        <w:top w:val="none" w:sz="0" w:space="0" w:color="auto"/>
        <w:left w:val="none" w:sz="0" w:space="0" w:color="auto"/>
        <w:bottom w:val="none" w:sz="0" w:space="0" w:color="auto"/>
        <w:right w:val="none" w:sz="0" w:space="0" w:color="auto"/>
      </w:divBdr>
    </w:div>
    <w:div w:id="1948001526">
      <w:bodyDiv w:val="1"/>
      <w:marLeft w:val="0"/>
      <w:marRight w:val="0"/>
      <w:marTop w:val="0"/>
      <w:marBottom w:val="0"/>
      <w:divBdr>
        <w:top w:val="none" w:sz="0" w:space="0" w:color="auto"/>
        <w:left w:val="none" w:sz="0" w:space="0" w:color="auto"/>
        <w:bottom w:val="none" w:sz="0" w:space="0" w:color="auto"/>
        <w:right w:val="none" w:sz="0" w:space="0" w:color="auto"/>
      </w:divBdr>
    </w:div>
    <w:div w:id="1949313361">
      <w:bodyDiv w:val="1"/>
      <w:marLeft w:val="0"/>
      <w:marRight w:val="0"/>
      <w:marTop w:val="0"/>
      <w:marBottom w:val="0"/>
      <w:divBdr>
        <w:top w:val="none" w:sz="0" w:space="0" w:color="auto"/>
        <w:left w:val="none" w:sz="0" w:space="0" w:color="auto"/>
        <w:bottom w:val="none" w:sz="0" w:space="0" w:color="auto"/>
        <w:right w:val="none" w:sz="0" w:space="0" w:color="auto"/>
      </w:divBdr>
    </w:div>
    <w:div w:id="1949696550">
      <w:bodyDiv w:val="1"/>
      <w:marLeft w:val="0"/>
      <w:marRight w:val="0"/>
      <w:marTop w:val="0"/>
      <w:marBottom w:val="0"/>
      <w:divBdr>
        <w:top w:val="none" w:sz="0" w:space="0" w:color="auto"/>
        <w:left w:val="none" w:sz="0" w:space="0" w:color="auto"/>
        <w:bottom w:val="none" w:sz="0" w:space="0" w:color="auto"/>
        <w:right w:val="none" w:sz="0" w:space="0" w:color="auto"/>
      </w:divBdr>
    </w:div>
    <w:div w:id="1950040875">
      <w:bodyDiv w:val="1"/>
      <w:marLeft w:val="0"/>
      <w:marRight w:val="0"/>
      <w:marTop w:val="0"/>
      <w:marBottom w:val="0"/>
      <w:divBdr>
        <w:top w:val="none" w:sz="0" w:space="0" w:color="auto"/>
        <w:left w:val="none" w:sz="0" w:space="0" w:color="auto"/>
        <w:bottom w:val="none" w:sz="0" w:space="0" w:color="auto"/>
        <w:right w:val="none" w:sz="0" w:space="0" w:color="auto"/>
      </w:divBdr>
    </w:div>
    <w:div w:id="1952545366">
      <w:bodyDiv w:val="1"/>
      <w:marLeft w:val="0"/>
      <w:marRight w:val="0"/>
      <w:marTop w:val="0"/>
      <w:marBottom w:val="0"/>
      <w:divBdr>
        <w:top w:val="none" w:sz="0" w:space="0" w:color="auto"/>
        <w:left w:val="none" w:sz="0" w:space="0" w:color="auto"/>
        <w:bottom w:val="none" w:sz="0" w:space="0" w:color="auto"/>
        <w:right w:val="none" w:sz="0" w:space="0" w:color="auto"/>
      </w:divBdr>
    </w:div>
    <w:div w:id="1953975627">
      <w:bodyDiv w:val="1"/>
      <w:marLeft w:val="0"/>
      <w:marRight w:val="0"/>
      <w:marTop w:val="0"/>
      <w:marBottom w:val="0"/>
      <w:divBdr>
        <w:top w:val="none" w:sz="0" w:space="0" w:color="auto"/>
        <w:left w:val="none" w:sz="0" w:space="0" w:color="auto"/>
        <w:bottom w:val="none" w:sz="0" w:space="0" w:color="auto"/>
        <w:right w:val="none" w:sz="0" w:space="0" w:color="auto"/>
      </w:divBdr>
    </w:div>
    <w:div w:id="1954482885">
      <w:bodyDiv w:val="1"/>
      <w:marLeft w:val="0"/>
      <w:marRight w:val="0"/>
      <w:marTop w:val="0"/>
      <w:marBottom w:val="0"/>
      <w:divBdr>
        <w:top w:val="none" w:sz="0" w:space="0" w:color="auto"/>
        <w:left w:val="none" w:sz="0" w:space="0" w:color="auto"/>
        <w:bottom w:val="none" w:sz="0" w:space="0" w:color="auto"/>
        <w:right w:val="none" w:sz="0" w:space="0" w:color="auto"/>
      </w:divBdr>
    </w:div>
    <w:div w:id="1956019788">
      <w:bodyDiv w:val="1"/>
      <w:marLeft w:val="0"/>
      <w:marRight w:val="0"/>
      <w:marTop w:val="0"/>
      <w:marBottom w:val="0"/>
      <w:divBdr>
        <w:top w:val="none" w:sz="0" w:space="0" w:color="auto"/>
        <w:left w:val="none" w:sz="0" w:space="0" w:color="auto"/>
        <w:bottom w:val="none" w:sz="0" w:space="0" w:color="auto"/>
        <w:right w:val="none" w:sz="0" w:space="0" w:color="auto"/>
      </w:divBdr>
    </w:div>
    <w:div w:id="1956130129">
      <w:bodyDiv w:val="1"/>
      <w:marLeft w:val="0"/>
      <w:marRight w:val="0"/>
      <w:marTop w:val="0"/>
      <w:marBottom w:val="0"/>
      <w:divBdr>
        <w:top w:val="none" w:sz="0" w:space="0" w:color="auto"/>
        <w:left w:val="none" w:sz="0" w:space="0" w:color="auto"/>
        <w:bottom w:val="none" w:sz="0" w:space="0" w:color="auto"/>
        <w:right w:val="none" w:sz="0" w:space="0" w:color="auto"/>
      </w:divBdr>
    </w:div>
    <w:div w:id="1958366221">
      <w:bodyDiv w:val="1"/>
      <w:marLeft w:val="0"/>
      <w:marRight w:val="0"/>
      <w:marTop w:val="0"/>
      <w:marBottom w:val="0"/>
      <w:divBdr>
        <w:top w:val="none" w:sz="0" w:space="0" w:color="auto"/>
        <w:left w:val="none" w:sz="0" w:space="0" w:color="auto"/>
        <w:bottom w:val="none" w:sz="0" w:space="0" w:color="auto"/>
        <w:right w:val="none" w:sz="0" w:space="0" w:color="auto"/>
      </w:divBdr>
    </w:div>
    <w:div w:id="1958561709">
      <w:bodyDiv w:val="1"/>
      <w:marLeft w:val="0"/>
      <w:marRight w:val="0"/>
      <w:marTop w:val="0"/>
      <w:marBottom w:val="0"/>
      <w:divBdr>
        <w:top w:val="none" w:sz="0" w:space="0" w:color="auto"/>
        <w:left w:val="none" w:sz="0" w:space="0" w:color="auto"/>
        <w:bottom w:val="none" w:sz="0" w:space="0" w:color="auto"/>
        <w:right w:val="none" w:sz="0" w:space="0" w:color="auto"/>
      </w:divBdr>
    </w:div>
    <w:div w:id="1958561751">
      <w:bodyDiv w:val="1"/>
      <w:marLeft w:val="0"/>
      <w:marRight w:val="0"/>
      <w:marTop w:val="0"/>
      <w:marBottom w:val="0"/>
      <w:divBdr>
        <w:top w:val="none" w:sz="0" w:space="0" w:color="auto"/>
        <w:left w:val="none" w:sz="0" w:space="0" w:color="auto"/>
        <w:bottom w:val="none" w:sz="0" w:space="0" w:color="auto"/>
        <w:right w:val="none" w:sz="0" w:space="0" w:color="auto"/>
      </w:divBdr>
    </w:div>
    <w:div w:id="1962299252">
      <w:bodyDiv w:val="1"/>
      <w:marLeft w:val="0"/>
      <w:marRight w:val="0"/>
      <w:marTop w:val="0"/>
      <w:marBottom w:val="0"/>
      <w:divBdr>
        <w:top w:val="none" w:sz="0" w:space="0" w:color="auto"/>
        <w:left w:val="none" w:sz="0" w:space="0" w:color="auto"/>
        <w:bottom w:val="none" w:sz="0" w:space="0" w:color="auto"/>
        <w:right w:val="none" w:sz="0" w:space="0" w:color="auto"/>
      </w:divBdr>
    </w:div>
    <w:div w:id="1963345651">
      <w:bodyDiv w:val="1"/>
      <w:marLeft w:val="0"/>
      <w:marRight w:val="0"/>
      <w:marTop w:val="0"/>
      <w:marBottom w:val="0"/>
      <w:divBdr>
        <w:top w:val="none" w:sz="0" w:space="0" w:color="auto"/>
        <w:left w:val="none" w:sz="0" w:space="0" w:color="auto"/>
        <w:bottom w:val="none" w:sz="0" w:space="0" w:color="auto"/>
        <w:right w:val="none" w:sz="0" w:space="0" w:color="auto"/>
      </w:divBdr>
    </w:div>
    <w:div w:id="1967857417">
      <w:bodyDiv w:val="1"/>
      <w:marLeft w:val="0"/>
      <w:marRight w:val="0"/>
      <w:marTop w:val="0"/>
      <w:marBottom w:val="0"/>
      <w:divBdr>
        <w:top w:val="none" w:sz="0" w:space="0" w:color="auto"/>
        <w:left w:val="none" w:sz="0" w:space="0" w:color="auto"/>
        <w:bottom w:val="none" w:sz="0" w:space="0" w:color="auto"/>
        <w:right w:val="none" w:sz="0" w:space="0" w:color="auto"/>
      </w:divBdr>
    </w:div>
    <w:div w:id="1969778060">
      <w:bodyDiv w:val="1"/>
      <w:marLeft w:val="0"/>
      <w:marRight w:val="0"/>
      <w:marTop w:val="0"/>
      <w:marBottom w:val="0"/>
      <w:divBdr>
        <w:top w:val="none" w:sz="0" w:space="0" w:color="auto"/>
        <w:left w:val="none" w:sz="0" w:space="0" w:color="auto"/>
        <w:bottom w:val="none" w:sz="0" w:space="0" w:color="auto"/>
        <w:right w:val="none" w:sz="0" w:space="0" w:color="auto"/>
      </w:divBdr>
    </w:div>
    <w:div w:id="1970629363">
      <w:bodyDiv w:val="1"/>
      <w:marLeft w:val="0"/>
      <w:marRight w:val="0"/>
      <w:marTop w:val="0"/>
      <w:marBottom w:val="0"/>
      <w:divBdr>
        <w:top w:val="none" w:sz="0" w:space="0" w:color="auto"/>
        <w:left w:val="none" w:sz="0" w:space="0" w:color="auto"/>
        <w:bottom w:val="none" w:sz="0" w:space="0" w:color="auto"/>
        <w:right w:val="none" w:sz="0" w:space="0" w:color="auto"/>
      </w:divBdr>
    </w:div>
    <w:div w:id="1970937127">
      <w:bodyDiv w:val="1"/>
      <w:marLeft w:val="0"/>
      <w:marRight w:val="0"/>
      <w:marTop w:val="0"/>
      <w:marBottom w:val="0"/>
      <w:divBdr>
        <w:top w:val="none" w:sz="0" w:space="0" w:color="auto"/>
        <w:left w:val="none" w:sz="0" w:space="0" w:color="auto"/>
        <w:bottom w:val="none" w:sz="0" w:space="0" w:color="auto"/>
        <w:right w:val="none" w:sz="0" w:space="0" w:color="auto"/>
      </w:divBdr>
    </w:div>
    <w:div w:id="1971208345">
      <w:bodyDiv w:val="1"/>
      <w:marLeft w:val="0"/>
      <w:marRight w:val="0"/>
      <w:marTop w:val="0"/>
      <w:marBottom w:val="0"/>
      <w:divBdr>
        <w:top w:val="none" w:sz="0" w:space="0" w:color="auto"/>
        <w:left w:val="none" w:sz="0" w:space="0" w:color="auto"/>
        <w:bottom w:val="none" w:sz="0" w:space="0" w:color="auto"/>
        <w:right w:val="none" w:sz="0" w:space="0" w:color="auto"/>
      </w:divBdr>
    </w:div>
    <w:div w:id="1973974069">
      <w:bodyDiv w:val="1"/>
      <w:marLeft w:val="0"/>
      <w:marRight w:val="0"/>
      <w:marTop w:val="0"/>
      <w:marBottom w:val="0"/>
      <w:divBdr>
        <w:top w:val="none" w:sz="0" w:space="0" w:color="auto"/>
        <w:left w:val="none" w:sz="0" w:space="0" w:color="auto"/>
        <w:bottom w:val="none" w:sz="0" w:space="0" w:color="auto"/>
        <w:right w:val="none" w:sz="0" w:space="0" w:color="auto"/>
      </w:divBdr>
    </w:div>
    <w:div w:id="1974630123">
      <w:bodyDiv w:val="1"/>
      <w:marLeft w:val="0"/>
      <w:marRight w:val="0"/>
      <w:marTop w:val="0"/>
      <w:marBottom w:val="0"/>
      <w:divBdr>
        <w:top w:val="none" w:sz="0" w:space="0" w:color="auto"/>
        <w:left w:val="none" w:sz="0" w:space="0" w:color="auto"/>
        <w:bottom w:val="none" w:sz="0" w:space="0" w:color="auto"/>
        <w:right w:val="none" w:sz="0" w:space="0" w:color="auto"/>
      </w:divBdr>
    </w:div>
    <w:div w:id="1974676700">
      <w:bodyDiv w:val="1"/>
      <w:marLeft w:val="0"/>
      <w:marRight w:val="0"/>
      <w:marTop w:val="0"/>
      <w:marBottom w:val="0"/>
      <w:divBdr>
        <w:top w:val="none" w:sz="0" w:space="0" w:color="auto"/>
        <w:left w:val="none" w:sz="0" w:space="0" w:color="auto"/>
        <w:bottom w:val="none" w:sz="0" w:space="0" w:color="auto"/>
        <w:right w:val="none" w:sz="0" w:space="0" w:color="auto"/>
      </w:divBdr>
    </w:div>
    <w:div w:id="1975520891">
      <w:bodyDiv w:val="1"/>
      <w:marLeft w:val="0"/>
      <w:marRight w:val="0"/>
      <w:marTop w:val="0"/>
      <w:marBottom w:val="0"/>
      <w:divBdr>
        <w:top w:val="none" w:sz="0" w:space="0" w:color="auto"/>
        <w:left w:val="none" w:sz="0" w:space="0" w:color="auto"/>
        <w:bottom w:val="none" w:sz="0" w:space="0" w:color="auto"/>
        <w:right w:val="none" w:sz="0" w:space="0" w:color="auto"/>
      </w:divBdr>
    </w:div>
    <w:div w:id="1976063726">
      <w:bodyDiv w:val="1"/>
      <w:marLeft w:val="0"/>
      <w:marRight w:val="0"/>
      <w:marTop w:val="0"/>
      <w:marBottom w:val="0"/>
      <w:divBdr>
        <w:top w:val="none" w:sz="0" w:space="0" w:color="auto"/>
        <w:left w:val="none" w:sz="0" w:space="0" w:color="auto"/>
        <w:bottom w:val="none" w:sz="0" w:space="0" w:color="auto"/>
        <w:right w:val="none" w:sz="0" w:space="0" w:color="auto"/>
      </w:divBdr>
    </w:div>
    <w:div w:id="1976987649">
      <w:bodyDiv w:val="1"/>
      <w:marLeft w:val="0"/>
      <w:marRight w:val="0"/>
      <w:marTop w:val="0"/>
      <w:marBottom w:val="0"/>
      <w:divBdr>
        <w:top w:val="none" w:sz="0" w:space="0" w:color="auto"/>
        <w:left w:val="none" w:sz="0" w:space="0" w:color="auto"/>
        <w:bottom w:val="none" w:sz="0" w:space="0" w:color="auto"/>
        <w:right w:val="none" w:sz="0" w:space="0" w:color="auto"/>
      </w:divBdr>
    </w:div>
    <w:div w:id="1978947436">
      <w:bodyDiv w:val="1"/>
      <w:marLeft w:val="0"/>
      <w:marRight w:val="0"/>
      <w:marTop w:val="0"/>
      <w:marBottom w:val="0"/>
      <w:divBdr>
        <w:top w:val="none" w:sz="0" w:space="0" w:color="auto"/>
        <w:left w:val="none" w:sz="0" w:space="0" w:color="auto"/>
        <w:bottom w:val="none" w:sz="0" w:space="0" w:color="auto"/>
        <w:right w:val="none" w:sz="0" w:space="0" w:color="auto"/>
      </w:divBdr>
    </w:div>
    <w:div w:id="1983651998">
      <w:bodyDiv w:val="1"/>
      <w:marLeft w:val="0"/>
      <w:marRight w:val="0"/>
      <w:marTop w:val="0"/>
      <w:marBottom w:val="0"/>
      <w:divBdr>
        <w:top w:val="none" w:sz="0" w:space="0" w:color="auto"/>
        <w:left w:val="none" w:sz="0" w:space="0" w:color="auto"/>
        <w:bottom w:val="none" w:sz="0" w:space="0" w:color="auto"/>
        <w:right w:val="none" w:sz="0" w:space="0" w:color="auto"/>
      </w:divBdr>
    </w:div>
    <w:div w:id="1983928448">
      <w:bodyDiv w:val="1"/>
      <w:marLeft w:val="0"/>
      <w:marRight w:val="0"/>
      <w:marTop w:val="0"/>
      <w:marBottom w:val="0"/>
      <w:divBdr>
        <w:top w:val="none" w:sz="0" w:space="0" w:color="auto"/>
        <w:left w:val="none" w:sz="0" w:space="0" w:color="auto"/>
        <w:bottom w:val="none" w:sz="0" w:space="0" w:color="auto"/>
        <w:right w:val="none" w:sz="0" w:space="0" w:color="auto"/>
      </w:divBdr>
    </w:div>
    <w:div w:id="1985163298">
      <w:bodyDiv w:val="1"/>
      <w:marLeft w:val="0"/>
      <w:marRight w:val="0"/>
      <w:marTop w:val="0"/>
      <w:marBottom w:val="0"/>
      <w:divBdr>
        <w:top w:val="none" w:sz="0" w:space="0" w:color="auto"/>
        <w:left w:val="none" w:sz="0" w:space="0" w:color="auto"/>
        <w:bottom w:val="none" w:sz="0" w:space="0" w:color="auto"/>
        <w:right w:val="none" w:sz="0" w:space="0" w:color="auto"/>
      </w:divBdr>
    </w:div>
    <w:div w:id="1985693396">
      <w:bodyDiv w:val="1"/>
      <w:marLeft w:val="0"/>
      <w:marRight w:val="0"/>
      <w:marTop w:val="0"/>
      <w:marBottom w:val="0"/>
      <w:divBdr>
        <w:top w:val="none" w:sz="0" w:space="0" w:color="auto"/>
        <w:left w:val="none" w:sz="0" w:space="0" w:color="auto"/>
        <w:bottom w:val="none" w:sz="0" w:space="0" w:color="auto"/>
        <w:right w:val="none" w:sz="0" w:space="0" w:color="auto"/>
      </w:divBdr>
    </w:div>
    <w:div w:id="1985693806">
      <w:bodyDiv w:val="1"/>
      <w:marLeft w:val="0"/>
      <w:marRight w:val="0"/>
      <w:marTop w:val="0"/>
      <w:marBottom w:val="0"/>
      <w:divBdr>
        <w:top w:val="none" w:sz="0" w:space="0" w:color="auto"/>
        <w:left w:val="none" w:sz="0" w:space="0" w:color="auto"/>
        <w:bottom w:val="none" w:sz="0" w:space="0" w:color="auto"/>
        <w:right w:val="none" w:sz="0" w:space="0" w:color="auto"/>
      </w:divBdr>
    </w:div>
    <w:div w:id="1986086355">
      <w:bodyDiv w:val="1"/>
      <w:marLeft w:val="0"/>
      <w:marRight w:val="0"/>
      <w:marTop w:val="0"/>
      <w:marBottom w:val="0"/>
      <w:divBdr>
        <w:top w:val="none" w:sz="0" w:space="0" w:color="auto"/>
        <w:left w:val="none" w:sz="0" w:space="0" w:color="auto"/>
        <w:bottom w:val="none" w:sz="0" w:space="0" w:color="auto"/>
        <w:right w:val="none" w:sz="0" w:space="0" w:color="auto"/>
      </w:divBdr>
    </w:div>
    <w:div w:id="1987472478">
      <w:bodyDiv w:val="1"/>
      <w:marLeft w:val="0"/>
      <w:marRight w:val="0"/>
      <w:marTop w:val="0"/>
      <w:marBottom w:val="0"/>
      <w:divBdr>
        <w:top w:val="none" w:sz="0" w:space="0" w:color="auto"/>
        <w:left w:val="none" w:sz="0" w:space="0" w:color="auto"/>
        <w:bottom w:val="none" w:sz="0" w:space="0" w:color="auto"/>
        <w:right w:val="none" w:sz="0" w:space="0" w:color="auto"/>
      </w:divBdr>
    </w:div>
    <w:div w:id="1989088730">
      <w:bodyDiv w:val="1"/>
      <w:marLeft w:val="0"/>
      <w:marRight w:val="0"/>
      <w:marTop w:val="0"/>
      <w:marBottom w:val="0"/>
      <w:divBdr>
        <w:top w:val="none" w:sz="0" w:space="0" w:color="auto"/>
        <w:left w:val="none" w:sz="0" w:space="0" w:color="auto"/>
        <w:bottom w:val="none" w:sz="0" w:space="0" w:color="auto"/>
        <w:right w:val="none" w:sz="0" w:space="0" w:color="auto"/>
      </w:divBdr>
    </w:div>
    <w:div w:id="1990092765">
      <w:bodyDiv w:val="1"/>
      <w:marLeft w:val="0"/>
      <w:marRight w:val="0"/>
      <w:marTop w:val="0"/>
      <w:marBottom w:val="0"/>
      <w:divBdr>
        <w:top w:val="none" w:sz="0" w:space="0" w:color="auto"/>
        <w:left w:val="none" w:sz="0" w:space="0" w:color="auto"/>
        <w:bottom w:val="none" w:sz="0" w:space="0" w:color="auto"/>
        <w:right w:val="none" w:sz="0" w:space="0" w:color="auto"/>
      </w:divBdr>
    </w:div>
    <w:div w:id="1994984041">
      <w:bodyDiv w:val="1"/>
      <w:marLeft w:val="0"/>
      <w:marRight w:val="0"/>
      <w:marTop w:val="0"/>
      <w:marBottom w:val="0"/>
      <w:divBdr>
        <w:top w:val="none" w:sz="0" w:space="0" w:color="auto"/>
        <w:left w:val="none" w:sz="0" w:space="0" w:color="auto"/>
        <w:bottom w:val="none" w:sz="0" w:space="0" w:color="auto"/>
        <w:right w:val="none" w:sz="0" w:space="0" w:color="auto"/>
      </w:divBdr>
    </w:div>
    <w:div w:id="1995058932">
      <w:bodyDiv w:val="1"/>
      <w:marLeft w:val="0"/>
      <w:marRight w:val="0"/>
      <w:marTop w:val="0"/>
      <w:marBottom w:val="0"/>
      <w:divBdr>
        <w:top w:val="none" w:sz="0" w:space="0" w:color="auto"/>
        <w:left w:val="none" w:sz="0" w:space="0" w:color="auto"/>
        <w:bottom w:val="none" w:sz="0" w:space="0" w:color="auto"/>
        <w:right w:val="none" w:sz="0" w:space="0" w:color="auto"/>
      </w:divBdr>
    </w:div>
    <w:div w:id="1998877813">
      <w:bodyDiv w:val="1"/>
      <w:marLeft w:val="0"/>
      <w:marRight w:val="0"/>
      <w:marTop w:val="0"/>
      <w:marBottom w:val="0"/>
      <w:divBdr>
        <w:top w:val="none" w:sz="0" w:space="0" w:color="auto"/>
        <w:left w:val="none" w:sz="0" w:space="0" w:color="auto"/>
        <w:bottom w:val="none" w:sz="0" w:space="0" w:color="auto"/>
        <w:right w:val="none" w:sz="0" w:space="0" w:color="auto"/>
      </w:divBdr>
    </w:div>
    <w:div w:id="2000843567">
      <w:bodyDiv w:val="1"/>
      <w:marLeft w:val="0"/>
      <w:marRight w:val="0"/>
      <w:marTop w:val="0"/>
      <w:marBottom w:val="0"/>
      <w:divBdr>
        <w:top w:val="none" w:sz="0" w:space="0" w:color="auto"/>
        <w:left w:val="none" w:sz="0" w:space="0" w:color="auto"/>
        <w:bottom w:val="none" w:sz="0" w:space="0" w:color="auto"/>
        <w:right w:val="none" w:sz="0" w:space="0" w:color="auto"/>
      </w:divBdr>
    </w:div>
    <w:div w:id="2001957272">
      <w:bodyDiv w:val="1"/>
      <w:marLeft w:val="0"/>
      <w:marRight w:val="0"/>
      <w:marTop w:val="0"/>
      <w:marBottom w:val="0"/>
      <w:divBdr>
        <w:top w:val="none" w:sz="0" w:space="0" w:color="auto"/>
        <w:left w:val="none" w:sz="0" w:space="0" w:color="auto"/>
        <w:bottom w:val="none" w:sz="0" w:space="0" w:color="auto"/>
        <w:right w:val="none" w:sz="0" w:space="0" w:color="auto"/>
      </w:divBdr>
    </w:div>
    <w:div w:id="2003771403">
      <w:bodyDiv w:val="1"/>
      <w:marLeft w:val="0"/>
      <w:marRight w:val="0"/>
      <w:marTop w:val="0"/>
      <w:marBottom w:val="0"/>
      <w:divBdr>
        <w:top w:val="none" w:sz="0" w:space="0" w:color="auto"/>
        <w:left w:val="none" w:sz="0" w:space="0" w:color="auto"/>
        <w:bottom w:val="none" w:sz="0" w:space="0" w:color="auto"/>
        <w:right w:val="none" w:sz="0" w:space="0" w:color="auto"/>
      </w:divBdr>
    </w:div>
    <w:div w:id="2005081702">
      <w:bodyDiv w:val="1"/>
      <w:marLeft w:val="0"/>
      <w:marRight w:val="0"/>
      <w:marTop w:val="0"/>
      <w:marBottom w:val="0"/>
      <w:divBdr>
        <w:top w:val="none" w:sz="0" w:space="0" w:color="auto"/>
        <w:left w:val="none" w:sz="0" w:space="0" w:color="auto"/>
        <w:bottom w:val="none" w:sz="0" w:space="0" w:color="auto"/>
        <w:right w:val="none" w:sz="0" w:space="0" w:color="auto"/>
      </w:divBdr>
    </w:div>
    <w:div w:id="2005430042">
      <w:bodyDiv w:val="1"/>
      <w:marLeft w:val="0"/>
      <w:marRight w:val="0"/>
      <w:marTop w:val="0"/>
      <w:marBottom w:val="0"/>
      <w:divBdr>
        <w:top w:val="none" w:sz="0" w:space="0" w:color="auto"/>
        <w:left w:val="none" w:sz="0" w:space="0" w:color="auto"/>
        <w:bottom w:val="none" w:sz="0" w:space="0" w:color="auto"/>
        <w:right w:val="none" w:sz="0" w:space="0" w:color="auto"/>
      </w:divBdr>
    </w:div>
    <w:div w:id="2008945268">
      <w:bodyDiv w:val="1"/>
      <w:marLeft w:val="0"/>
      <w:marRight w:val="0"/>
      <w:marTop w:val="0"/>
      <w:marBottom w:val="0"/>
      <w:divBdr>
        <w:top w:val="none" w:sz="0" w:space="0" w:color="auto"/>
        <w:left w:val="none" w:sz="0" w:space="0" w:color="auto"/>
        <w:bottom w:val="none" w:sz="0" w:space="0" w:color="auto"/>
        <w:right w:val="none" w:sz="0" w:space="0" w:color="auto"/>
      </w:divBdr>
    </w:div>
    <w:div w:id="2010057235">
      <w:bodyDiv w:val="1"/>
      <w:marLeft w:val="0"/>
      <w:marRight w:val="0"/>
      <w:marTop w:val="0"/>
      <w:marBottom w:val="0"/>
      <w:divBdr>
        <w:top w:val="none" w:sz="0" w:space="0" w:color="auto"/>
        <w:left w:val="none" w:sz="0" w:space="0" w:color="auto"/>
        <w:bottom w:val="none" w:sz="0" w:space="0" w:color="auto"/>
        <w:right w:val="none" w:sz="0" w:space="0" w:color="auto"/>
      </w:divBdr>
    </w:div>
    <w:div w:id="2010792710">
      <w:bodyDiv w:val="1"/>
      <w:marLeft w:val="0"/>
      <w:marRight w:val="0"/>
      <w:marTop w:val="0"/>
      <w:marBottom w:val="0"/>
      <w:divBdr>
        <w:top w:val="none" w:sz="0" w:space="0" w:color="auto"/>
        <w:left w:val="none" w:sz="0" w:space="0" w:color="auto"/>
        <w:bottom w:val="none" w:sz="0" w:space="0" w:color="auto"/>
        <w:right w:val="none" w:sz="0" w:space="0" w:color="auto"/>
      </w:divBdr>
    </w:div>
    <w:div w:id="2013071273">
      <w:bodyDiv w:val="1"/>
      <w:marLeft w:val="0"/>
      <w:marRight w:val="0"/>
      <w:marTop w:val="0"/>
      <w:marBottom w:val="0"/>
      <w:divBdr>
        <w:top w:val="none" w:sz="0" w:space="0" w:color="auto"/>
        <w:left w:val="none" w:sz="0" w:space="0" w:color="auto"/>
        <w:bottom w:val="none" w:sz="0" w:space="0" w:color="auto"/>
        <w:right w:val="none" w:sz="0" w:space="0" w:color="auto"/>
      </w:divBdr>
    </w:div>
    <w:div w:id="2014603192">
      <w:bodyDiv w:val="1"/>
      <w:marLeft w:val="0"/>
      <w:marRight w:val="0"/>
      <w:marTop w:val="0"/>
      <w:marBottom w:val="0"/>
      <w:divBdr>
        <w:top w:val="none" w:sz="0" w:space="0" w:color="auto"/>
        <w:left w:val="none" w:sz="0" w:space="0" w:color="auto"/>
        <w:bottom w:val="none" w:sz="0" w:space="0" w:color="auto"/>
        <w:right w:val="none" w:sz="0" w:space="0" w:color="auto"/>
      </w:divBdr>
    </w:div>
    <w:div w:id="2015719943">
      <w:bodyDiv w:val="1"/>
      <w:marLeft w:val="0"/>
      <w:marRight w:val="0"/>
      <w:marTop w:val="0"/>
      <w:marBottom w:val="0"/>
      <w:divBdr>
        <w:top w:val="none" w:sz="0" w:space="0" w:color="auto"/>
        <w:left w:val="none" w:sz="0" w:space="0" w:color="auto"/>
        <w:bottom w:val="none" w:sz="0" w:space="0" w:color="auto"/>
        <w:right w:val="none" w:sz="0" w:space="0" w:color="auto"/>
      </w:divBdr>
    </w:div>
    <w:div w:id="2016422570">
      <w:bodyDiv w:val="1"/>
      <w:marLeft w:val="0"/>
      <w:marRight w:val="0"/>
      <w:marTop w:val="0"/>
      <w:marBottom w:val="0"/>
      <w:divBdr>
        <w:top w:val="none" w:sz="0" w:space="0" w:color="auto"/>
        <w:left w:val="none" w:sz="0" w:space="0" w:color="auto"/>
        <w:bottom w:val="none" w:sz="0" w:space="0" w:color="auto"/>
        <w:right w:val="none" w:sz="0" w:space="0" w:color="auto"/>
      </w:divBdr>
    </w:div>
    <w:div w:id="2022926436">
      <w:bodyDiv w:val="1"/>
      <w:marLeft w:val="0"/>
      <w:marRight w:val="0"/>
      <w:marTop w:val="0"/>
      <w:marBottom w:val="0"/>
      <w:divBdr>
        <w:top w:val="none" w:sz="0" w:space="0" w:color="auto"/>
        <w:left w:val="none" w:sz="0" w:space="0" w:color="auto"/>
        <w:bottom w:val="none" w:sz="0" w:space="0" w:color="auto"/>
        <w:right w:val="none" w:sz="0" w:space="0" w:color="auto"/>
      </w:divBdr>
    </w:div>
    <w:div w:id="2026126740">
      <w:bodyDiv w:val="1"/>
      <w:marLeft w:val="0"/>
      <w:marRight w:val="0"/>
      <w:marTop w:val="0"/>
      <w:marBottom w:val="0"/>
      <w:divBdr>
        <w:top w:val="none" w:sz="0" w:space="0" w:color="auto"/>
        <w:left w:val="none" w:sz="0" w:space="0" w:color="auto"/>
        <w:bottom w:val="none" w:sz="0" w:space="0" w:color="auto"/>
        <w:right w:val="none" w:sz="0" w:space="0" w:color="auto"/>
      </w:divBdr>
    </w:div>
    <w:div w:id="2029285148">
      <w:bodyDiv w:val="1"/>
      <w:marLeft w:val="0"/>
      <w:marRight w:val="0"/>
      <w:marTop w:val="0"/>
      <w:marBottom w:val="0"/>
      <w:divBdr>
        <w:top w:val="none" w:sz="0" w:space="0" w:color="auto"/>
        <w:left w:val="none" w:sz="0" w:space="0" w:color="auto"/>
        <w:bottom w:val="none" w:sz="0" w:space="0" w:color="auto"/>
        <w:right w:val="none" w:sz="0" w:space="0" w:color="auto"/>
      </w:divBdr>
    </w:div>
    <w:div w:id="2029527569">
      <w:bodyDiv w:val="1"/>
      <w:marLeft w:val="0"/>
      <w:marRight w:val="0"/>
      <w:marTop w:val="0"/>
      <w:marBottom w:val="0"/>
      <w:divBdr>
        <w:top w:val="none" w:sz="0" w:space="0" w:color="auto"/>
        <w:left w:val="none" w:sz="0" w:space="0" w:color="auto"/>
        <w:bottom w:val="none" w:sz="0" w:space="0" w:color="auto"/>
        <w:right w:val="none" w:sz="0" w:space="0" w:color="auto"/>
      </w:divBdr>
    </w:div>
    <w:div w:id="2030526914">
      <w:bodyDiv w:val="1"/>
      <w:marLeft w:val="0"/>
      <w:marRight w:val="0"/>
      <w:marTop w:val="0"/>
      <w:marBottom w:val="0"/>
      <w:divBdr>
        <w:top w:val="none" w:sz="0" w:space="0" w:color="auto"/>
        <w:left w:val="none" w:sz="0" w:space="0" w:color="auto"/>
        <w:bottom w:val="none" w:sz="0" w:space="0" w:color="auto"/>
        <w:right w:val="none" w:sz="0" w:space="0" w:color="auto"/>
      </w:divBdr>
    </w:div>
    <w:div w:id="2032605122">
      <w:bodyDiv w:val="1"/>
      <w:marLeft w:val="0"/>
      <w:marRight w:val="0"/>
      <w:marTop w:val="0"/>
      <w:marBottom w:val="0"/>
      <w:divBdr>
        <w:top w:val="none" w:sz="0" w:space="0" w:color="auto"/>
        <w:left w:val="none" w:sz="0" w:space="0" w:color="auto"/>
        <w:bottom w:val="none" w:sz="0" w:space="0" w:color="auto"/>
        <w:right w:val="none" w:sz="0" w:space="0" w:color="auto"/>
      </w:divBdr>
    </w:div>
    <w:div w:id="2033533859">
      <w:bodyDiv w:val="1"/>
      <w:marLeft w:val="0"/>
      <w:marRight w:val="0"/>
      <w:marTop w:val="0"/>
      <w:marBottom w:val="0"/>
      <w:divBdr>
        <w:top w:val="none" w:sz="0" w:space="0" w:color="auto"/>
        <w:left w:val="none" w:sz="0" w:space="0" w:color="auto"/>
        <w:bottom w:val="none" w:sz="0" w:space="0" w:color="auto"/>
        <w:right w:val="none" w:sz="0" w:space="0" w:color="auto"/>
      </w:divBdr>
    </w:div>
    <w:div w:id="2034379429">
      <w:bodyDiv w:val="1"/>
      <w:marLeft w:val="0"/>
      <w:marRight w:val="0"/>
      <w:marTop w:val="0"/>
      <w:marBottom w:val="0"/>
      <w:divBdr>
        <w:top w:val="none" w:sz="0" w:space="0" w:color="auto"/>
        <w:left w:val="none" w:sz="0" w:space="0" w:color="auto"/>
        <w:bottom w:val="none" w:sz="0" w:space="0" w:color="auto"/>
        <w:right w:val="none" w:sz="0" w:space="0" w:color="auto"/>
      </w:divBdr>
    </w:div>
    <w:div w:id="2040887874">
      <w:bodyDiv w:val="1"/>
      <w:marLeft w:val="0"/>
      <w:marRight w:val="0"/>
      <w:marTop w:val="0"/>
      <w:marBottom w:val="0"/>
      <w:divBdr>
        <w:top w:val="none" w:sz="0" w:space="0" w:color="auto"/>
        <w:left w:val="none" w:sz="0" w:space="0" w:color="auto"/>
        <w:bottom w:val="none" w:sz="0" w:space="0" w:color="auto"/>
        <w:right w:val="none" w:sz="0" w:space="0" w:color="auto"/>
      </w:divBdr>
    </w:div>
    <w:div w:id="2043285495">
      <w:bodyDiv w:val="1"/>
      <w:marLeft w:val="0"/>
      <w:marRight w:val="0"/>
      <w:marTop w:val="0"/>
      <w:marBottom w:val="0"/>
      <w:divBdr>
        <w:top w:val="none" w:sz="0" w:space="0" w:color="auto"/>
        <w:left w:val="none" w:sz="0" w:space="0" w:color="auto"/>
        <w:bottom w:val="none" w:sz="0" w:space="0" w:color="auto"/>
        <w:right w:val="none" w:sz="0" w:space="0" w:color="auto"/>
      </w:divBdr>
    </w:div>
    <w:div w:id="2044550310">
      <w:bodyDiv w:val="1"/>
      <w:marLeft w:val="0"/>
      <w:marRight w:val="0"/>
      <w:marTop w:val="0"/>
      <w:marBottom w:val="0"/>
      <w:divBdr>
        <w:top w:val="none" w:sz="0" w:space="0" w:color="auto"/>
        <w:left w:val="none" w:sz="0" w:space="0" w:color="auto"/>
        <w:bottom w:val="none" w:sz="0" w:space="0" w:color="auto"/>
        <w:right w:val="none" w:sz="0" w:space="0" w:color="auto"/>
      </w:divBdr>
    </w:div>
    <w:div w:id="2045015725">
      <w:bodyDiv w:val="1"/>
      <w:marLeft w:val="0"/>
      <w:marRight w:val="0"/>
      <w:marTop w:val="0"/>
      <w:marBottom w:val="0"/>
      <w:divBdr>
        <w:top w:val="none" w:sz="0" w:space="0" w:color="auto"/>
        <w:left w:val="none" w:sz="0" w:space="0" w:color="auto"/>
        <w:bottom w:val="none" w:sz="0" w:space="0" w:color="auto"/>
        <w:right w:val="none" w:sz="0" w:space="0" w:color="auto"/>
      </w:divBdr>
    </w:div>
    <w:div w:id="2046320599">
      <w:bodyDiv w:val="1"/>
      <w:marLeft w:val="0"/>
      <w:marRight w:val="0"/>
      <w:marTop w:val="0"/>
      <w:marBottom w:val="0"/>
      <w:divBdr>
        <w:top w:val="none" w:sz="0" w:space="0" w:color="auto"/>
        <w:left w:val="none" w:sz="0" w:space="0" w:color="auto"/>
        <w:bottom w:val="none" w:sz="0" w:space="0" w:color="auto"/>
        <w:right w:val="none" w:sz="0" w:space="0" w:color="auto"/>
      </w:divBdr>
    </w:div>
    <w:div w:id="2049866132">
      <w:bodyDiv w:val="1"/>
      <w:marLeft w:val="0"/>
      <w:marRight w:val="0"/>
      <w:marTop w:val="0"/>
      <w:marBottom w:val="0"/>
      <w:divBdr>
        <w:top w:val="none" w:sz="0" w:space="0" w:color="auto"/>
        <w:left w:val="none" w:sz="0" w:space="0" w:color="auto"/>
        <w:bottom w:val="none" w:sz="0" w:space="0" w:color="auto"/>
        <w:right w:val="none" w:sz="0" w:space="0" w:color="auto"/>
      </w:divBdr>
    </w:div>
    <w:div w:id="2051150181">
      <w:bodyDiv w:val="1"/>
      <w:marLeft w:val="0"/>
      <w:marRight w:val="0"/>
      <w:marTop w:val="0"/>
      <w:marBottom w:val="0"/>
      <w:divBdr>
        <w:top w:val="none" w:sz="0" w:space="0" w:color="auto"/>
        <w:left w:val="none" w:sz="0" w:space="0" w:color="auto"/>
        <w:bottom w:val="none" w:sz="0" w:space="0" w:color="auto"/>
        <w:right w:val="none" w:sz="0" w:space="0" w:color="auto"/>
      </w:divBdr>
    </w:div>
    <w:div w:id="2051874316">
      <w:bodyDiv w:val="1"/>
      <w:marLeft w:val="0"/>
      <w:marRight w:val="0"/>
      <w:marTop w:val="0"/>
      <w:marBottom w:val="0"/>
      <w:divBdr>
        <w:top w:val="none" w:sz="0" w:space="0" w:color="auto"/>
        <w:left w:val="none" w:sz="0" w:space="0" w:color="auto"/>
        <w:bottom w:val="none" w:sz="0" w:space="0" w:color="auto"/>
        <w:right w:val="none" w:sz="0" w:space="0" w:color="auto"/>
      </w:divBdr>
    </w:div>
    <w:div w:id="2052150265">
      <w:bodyDiv w:val="1"/>
      <w:marLeft w:val="0"/>
      <w:marRight w:val="0"/>
      <w:marTop w:val="0"/>
      <w:marBottom w:val="0"/>
      <w:divBdr>
        <w:top w:val="none" w:sz="0" w:space="0" w:color="auto"/>
        <w:left w:val="none" w:sz="0" w:space="0" w:color="auto"/>
        <w:bottom w:val="none" w:sz="0" w:space="0" w:color="auto"/>
        <w:right w:val="none" w:sz="0" w:space="0" w:color="auto"/>
      </w:divBdr>
    </w:div>
    <w:div w:id="2053188654">
      <w:bodyDiv w:val="1"/>
      <w:marLeft w:val="0"/>
      <w:marRight w:val="0"/>
      <w:marTop w:val="0"/>
      <w:marBottom w:val="0"/>
      <w:divBdr>
        <w:top w:val="none" w:sz="0" w:space="0" w:color="auto"/>
        <w:left w:val="none" w:sz="0" w:space="0" w:color="auto"/>
        <w:bottom w:val="none" w:sz="0" w:space="0" w:color="auto"/>
        <w:right w:val="none" w:sz="0" w:space="0" w:color="auto"/>
      </w:divBdr>
    </w:div>
    <w:div w:id="2055036446">
      <w:bodyDiv w:val="1"/>
      <w:marLeft w:val="0"/>
      <w:marRight w:val="0"/>
      <w:marTop w:val="0"/>
      <w:marBottom w:val="0"/>
      <w:divBdr>
        <w:top w:val="none" w:sz="0" w:space="0" w:color="auto"/>
        <w:left w:val="none" w:sz="0" w:space="0" w:color="auto"/>
        <w:bottom w:val="none" w:sz="0" w:space="0" w:color="auto"/>
        <w:right w:val="none" w:sz="0" w:space="0" w:color="auto"/>
      </w:divBdr>
    </w:div>
    <w:div w:id="2055425015">
      <w:bodyDiv w:val="1"/>
      <w:marLeft w:val="0"/>
      <w:marRight w:val="0"/>
      <w:marTop w:val="0"/>
      <w:marBottom w:val="0"/>
      <w:divBdr>
        <w:top w:val="none" w:sz="0" w:space="0" w:color="auto"/>
        <w:left w:val="none" w:sz="0" w:space="0" w:color="auto"/>
        <w:bottom w:val="none" w:sz="0" w:space="0" w:color="auto"/>
        <w:right w:val="none" w:sz="0" w:space="0" w:color="auto"/>
      </w:divBdr>
    </w:div>
    <w:div w:id="2055810449">
      <w:bodyDiv w:val="1"/>
      <w:marLeft w:val="0"/>
      <w:marRight w:val="0"/>
      <w:marTop w:val="0"/>
      <w:marBottom w:val="0"/>
      <w:divBdr>
        <w:top w:val="none" w:sz="0" w:space="0" w:color="auto"/>
        <w:left w:val="none" w:sz="0" w:space="0" w:color="auto"/>
        <w:bottom w:val="none" w:sz="0" w:space="0" w:color="auto"/>
        <w:right w:val="none" w:sz="0" w:space="0" w:color="auto"/>
      </w:divBdr>
    </w:div>
    <w:div w:id="2055960580">
      <w:bodyDiv w:val="1"/>
      <w:marLeft w:val="0"/>
      <w:marRight w:val="0"/>
      <w:marTop w:val="0"/>
      <w:marBottom w:val="0"/>
      <w:divBdr>
        <w:top w:val="none" w:sz="0" w:space="0" w:color="auto"/>
        <w:left w:val="none" w:sz="0" w:space="0" w:color="auto"/>
        <w:bottom w:val="none" w:sz="0" w:space="0" w:color="auto"/>
        <w:right w:val="none" w:sz="0" w:space="0" w:color="auto"/>
      </w:divBdr>
    </w:div>
    <w:div w:id="2056077237">
      <w:bodyDiv w:val="1"/>
      <w:marLeft w:val="0"/>
      <w:marRight w:val="0"/>
      <w:marTop w:val="0"/>
      <w:marBottom w:val="0"/>
      <w:divBdr>
        <w:top w:val="none" w:sz="0" w:space="0" w:color="auto"/>
        <w:left w:val="none" w:sz="0" w:space="0" w:color="auto"/>
        <w:bottom w:val="none" w:sz="0" w:space="0" w:color="auto"/>
        <w:right w:val="none" w:sz="0" w:space="0" w:color="auto"/>
      </w:divBdr>
    </w:div>
    <w:div w:id="2056390680">
      <w:bodyDiv w:val="1"/>
      <w:marLeft w:val="0"/>
      <w:marRight w:val="0"/>
      <w:marTop w:val="0"/>
      <w:marBottom w:val="0"/>
      <w:divBdr>
        <w:top w:val="none" w:sz="0" w:space="0" w:color="auto"/>
        <w:left w:val="none" w:sz="0" w:space="0" w:color="auto"/>
        <w:bottom w:val="none" w:sz="0" w:space="0" w:color="auto"/>
        <w:right w:val="none" w:sz="0" w:space="0" w:color="auto"/>
      </w:divBdr>
    </w:div>
    <w:div w:id="2057074882">
      <w:bodyDiv w:val="1"/>
      <w:marLeft w:val="0"/>
      <w:marRight w:val="0"/>
      <w:marTop w:val="0"/>
      <w:marBottom w:val="0"/>
      <w:divBdr>
        <w:top w:val="none" w:sz="0" w:space="0" w:color="auto"/>
        <w:left w:val="none" w:sz="0" w:space="0" w:color="auto"/>
        <w:bottom w:val="none" w:sz="0" w:space="0" w:color="auto"/>
        <w:right w:val="none" w:sz="0" w:space="0" w:color="auto"/>
      </w:divBdr>
    </w:div>
    <w:div w:id="2059621917">
      <w:bodyDiv w:val="1"/>
      <w:marLeft w:val="0"/>
      <w:marRight w:val="0"/>
      <w:marTop w:val="0"/>
      <w:marBottom w:val="0"/>
      <w:divBdr>
        <w:top w:val="none" w:sz="0" w:space="0" w:color="auto"/>
        <w:left w:val="none" w:sz="0" w:space="0" w:color="auto"/>
        <w:bottom w:val="none" w:sz="0" w:space="0" w:color="auto"/>
        <w:right w:val="none" w:sz="0" w:space="0" w:color="auto"/>
      </w:divBdr>
    </w:div>
    <w:div w:id="2060475455">
      <w:bodyDiv w:val="1"/>
      <w:marLeft w:val="0"/>
      <w:marRight w:val="0"/>
      <w:marTop w:val="0"/>
      <w:marBottom w:val="0"/>
      <w:divBdr>
        <w:top w:val="none" w:sz="0" w:space="0" w:color="auto"/>
        <w:left w:val="none" w:sz="0" w:space="0" w:color="auto"/>
        <w:bottom w:val="none" w:sz="0" w:space="0" w:color="auto"/>
        <w:right w:val="none" w:sz="0" w:space="0" w:color="auto"/>
      </w:divBdr>
    </w:div>
    <w:div w:id="2063479918">
      <w:bodyDiv w:val="1"/>
      <w:marLeft w:val="0"/>
      <w:marRight w:val="0"/>
      <w:marTop w:val="0"/>
      <w:marBottom w:val="0"/>
      <w:divBdr>
        <w:top w:val="none" w:sz="0" w:space="0" w:color="auto"/>
        <w:left w:val="none" w:sz="0" w:space="0" w:color="auto"/>
        <w:bottom w:val="none" w:sz="0" w:space="0" w:color="auto"/>
        <w:right w:val="none" w:sz="0" w:space="0" w:color="auto"/>
      </w:divBdr>
    </w:div>
    <w:div w:id="2065249261">
      <w:bodyDiv w:val="1"/>
      <w:marLeft w:val="0"/>
      <w:marRight w:val="0"/>
      <w:marTop w:val="0"/>
      <w:marBottom w:val="0"/>
      <w:divBdr>
        <w:top w:val="none" w:sz="0" w:space="0" w:color="auto"/>
        <w:left w:val="none" w:sz="0" w:space="0" w:color="auto"/>
        <w:bottom w:val="none" w:sz="0" w:space="0" w:color="auto"/>
        <w:right w:val="none" w:sz="0" w:space="0" w:color="auto"/>
      </w:divBdr>
    </w:div>
    <w:div w:id="2065987699">
      <w:bodyDiv w:val="1"/>
      <w:marLeft w:val="0"/>
      <w:marRight w:val="0"/>
      <w:marTop w:val="0"/>
      <w:marBottom w:val="0"/>
      <w:divBdr>
        <w:top w:val="none" w:sz="0" w:space="0" w:color="auto"/>
        <w:left w:val="none" w:sz="0" w:space="0" w:color="auto"/>
        <w:bottom w:val="none" w:sz="0" w:space="0" w:color="auto"/>
        <w:right w:val="none" w:sz="0" w:space="0" w:color="auto"/>
      </w:divBdr>
    </w:div>
    <w:div w:id="2068721926">
      <w:bodyDiv w:val="1"/>
      <w:marLeft w:val="0"/>
      <w:marRight w:val="0"/>
      <w:marTop w:val="0"/>
      <w:marBottom w:val="0"/>
      <w:divBdr>
        <w:top w:val="none" w:sz="0" w:space="0" w:color="auto"/>
        <w:left w:val="none" w:sz="0" w:space="0" w:color="auto"/>
        <w:bottom w:val="none" w:sz="0" w:space="0" w:color="auto"/>
        <w:right w:val="none" w:sz="0" w:space="0" w:color="auto"/>
      </w:divBdr>
    </w:div>
    <w:div w:id="2069110712">
      <w:bodyDiv w:val="1"/>
      <w:marLeft w:val="0"/>
      <w:marRight w:val="0"/>
      <w:marTop w:val="0"/>
      <w:marBottom w:val="0"/>
      <w:divBdr>
        <w:top w:val="none" w:sz="0" w:space="0" w:color="auto"/>
        <w:left w:val="none" w:sz="0" w:space="0" w:color="auto"/>
        <w:bottom w:val="none" w:sz="0" w:space="0" w:color="auto"/>
        <w:right w:val="none" w:sz="0" w:space="0" w:color="auto"/>
      </w:divBdr>
    </w:div>
    <w:div w:id="2071804346">
      <w:bodyDiv w:val="1"/>
      <w:marLeft w:val="0"/>
      <w:marRight w:val="0"/>
      <w:marTop w:val="0"/>
      <w:marBottom w:val="0"/>
      <w:divBdr>
        <w:top w:val="none" w:sz="0" w:space="0" w:color="auto"/>
        <w:left w:val="none" w:sz="0" w:space="0" w:color="auto"/>
        <w:bottom w:val="none" w:sz="0" w:space="0" w:color="auto"/>
        <w:right w:val="none" w:sz="0" w:space="0" w:color="auto"/>
      </w:divBdr>
    </w:div>
    <w:div w:id="2073387386">
      <w:bodyDiv w:val="1"/>
      <w:marLeft w:val="0"/>
      <w:marRight w:val="0"/>
      <w:marTop w:val="0"/>
      <w:marBottom w:val="0"/>
      <w:divBdr>
        <w:top w:val="none" w:sz="0" w:space="0" w:color="auto"/>
        <w:left w:val="none" w:sz="0" w:space="0" w:color="auto"/>
        <w:bottom w:val="none" w:sz="0" w:space="0" w:color="auto"/>
        <w:right w:val="none" w:sz="0" w:space="0" w:color="auto"/>
      </w:divBdr>
    </w:div>
    <w:div w:id="2073892606">
      <w:bodyDiv w:val="1"/>
      <w:marLeft w:val="0"/>
      <w:marRight w:val="0"/>
      <w:marTop w:val="0"/>
      <w:marBottom w:val="0"/>
      <w:divBdr>
        <w:top w:val="none" w:sz="0" w:space="0" w:color="auto"/>
        <w:left w:val="none" w:sz="0" w:space="0" w:color="auto"/>
        <w:bottom w:val="none" w:sz="0" w:space="0" w:color="auto"/>
        <w:right w:val="none" w:sz="0" w:space="0" w:color="auto"/>
      </w:divBdr>
    </w:div>
    <w:div w:id="2074618661">
      <w:bodyDiv w:val="1"/>
      <w:marLeft w:val="0"/>
      <w:marRight w:val="0"/>
      <w:marTop w:val="0"/>
      <w:marBottom w:val="0"/>
      <w:divBdr>
        <w:top w:val="none" w:sz="0" w:space="0" w:color="auto"/>
        <w:left w:val="none" w:sz="0" w:space="0" w:color="auto"/>
        <w:bottom w:val="none" w:sz="0" w:space="0" w:color="auto"/>
        <w:right w:val="none" w:sz="0" w:space="0" w:color="auto"/>
      </w:divBdr>
    </w:div>
    <w:div w:id="2076051131">
      <w:bodyDiv w:val="1"/>
      <w:marLeft w:val="0"/>
      <w:marRight w:val="0"/>
      <w:marTop w:val="0"/>
      <w:marBottom w:val="0"/>
      <w:divBdr>
        <w:top w:val="none" w:sz="0" w:space="0" w:color="auto"/>
        <w:left w:val="none" w:sz="0" w:space="0" w:color="auto"/>
        <w:bottom w:val="none" w:sz="0" w:space="0" w:color="auto"/>
        <w:right w:val="none" w:sz="0" w:space="0" w:color="auto"/>
      </w:divBdr>
    </w:div>
    <w:div w:id="2078745303">
      <w:bodyDiv w:val="1"/>
      <w:marLeft w:val="0"/>
      <w:marRight w:val="0"/>
      <w:marTop w:val="0"/>
      <w:marBottom w:val="0"/>
      <w:divBdr>
        <w:top w:val="none" w:sz="0" w:space="0" w:color="auto"/>
        <w:left w:val="none" w:sz="0" w:space="0" w:color="auto"/>
        <w:bottom w:val="none" w:sz="0" w:space="0" w:color="auto"/>
        <w:right w:val="none" w:sz="0" w:space="0" w:color="auto"/>
      </w:divBdr>
    </w:div>
    <w:div w:id="2079862802">
      <w:bodyDiv w:val="1"/>
      <w:marLeft w:val="0"/>
      <w:marRight w:val="0"/>
      <w:marTop w:val="0"/>
      <w:marBottom w:val="0"/>
      <w:divBdr>
        <w:top w:val="none" w:sz="0" w:space="0" w:color="auto"/>
        <w:left w:val="none" w:sz="0" w:space="0" w:color="auto"/>
        <w:bottom w:val="none" w:sz="0" w:space="0" w:color="auto"/>
        <w:right w:val="none" w:sz="0" w:space="0" w:color="auto"/>
      </w:divBdr>
    </w:div>
    <w:div w:id="2084252487">
      <w:bodyDiv w:val="1"/>
      <w:marLeft w:val="0"/>
      <w:marRight w:val="0"/>
      <w:marTop w:val="0"/>
      <w:marBottom w:val="0"/>
      <w:divBdr>
        <w:top w:val="none" w:sz="0" w:space="0" w:color="auto"/>
        <w:left w:val="none" w:sz="0" w:space="0" w:color="auto"/>
        <w:bottom w:val="none" w:sz="0" w:space="0" w:color="auto"/>
        <w:right w:val="none" w:sz="0" w:space="0" w:color="auto"/>
      </w:divBdr>
    </w:div>
    <w:div w:id="2084788585">
      <w:bodyDiv w:val="1"/>
      <w:marLeft w:val="0"/>
      <w:marRight w:val="0"/>
      <w:marTop w:val="0"/>
      <w:marBottom w:val="0"/>
      <w:divBdr>
        <w:top w:val="none" w:sz="0" w:space="0" w:color="auto"/>
        <w:left w:val="none" w:sz="0" w:space="0" w:color="auto"/>
        <w:bottom w:val="none" w:sz="0" w:space="0" w:color="auto"/>
        <w:right w:val="none" w:sz="0" w:space="0" w:color="auto"/>
      </w:divBdr>
    </w:div>
    <w:div w:id="2086759286">
      <w:bodyDiv w:val="1"/>
      <w:marLeft w:val="0"/>
      <w:marRight w:val="0"/>
      <w:marTop w:val="0"/>
      <w:marBottom w:val="0"/>
      <w:divBdr>
        <w:top w:val="none" w:sz="0" w:space="0" w:color="auto"/>
        <w:left w:val="none" w:sz="0" w:space="0" w:color="auto"/>
        <w:bottom w:val="none" w:sz="0" w:space="0" w:color="auto"/>
        <w:right w:val="none" w:sz="0" w:space="0" w:color="auto"/>
      </w:divBdr>
    </w:div>
    <w:div w:id="2088795414">
      <w:bodyDiv w:val="1"/>
      <w:marLeft w:val="0"/>
      <w:marRight w:val="0"/>
      <w:marTop w:val="0"/>
      <w:marBottom w:val="0"/>
      <w:divBdr>
        <w:top w:val="none" w:sz="0" w:space="0" w:color="auto"/>
        <w:left w:val="none" w:sz="0" w:space="0" w:color="auto"/>
        <w:bottom w:val="none" w:sz="0" w:space="0" w:color="auto"/>
        <w:right w:val="none" w:sz="0" w:space="0" w:color="auto"/>
      </w:divBdr>
    </w:div>
    <w:div w:id="2089107051">
      <w:bodyDiv w:val="1"/>
      <w:marLeft w:val="0"/>
      <w:marRight w:val="0"/>
      <w:marTop w:val="0"/>
      <w:marBottom w:val="0"/>
      <w:divBdr>
        <w:top w:val="none" w:sz="0" w:space="0" w:color="auto"/>
        <w:left w:val="none" w:sz="0" w:space="0" w:color="auto"/>
        <w:bottom w:val="none" w:sz="0" w:space="0" w:color="auto"/>
        <w:right w:val="none" w:sz="0" w:space="0" w:color="auto"/>
      </w:divBdr>
    </w:div>
    <w:div w:id="2090105519">
      <w:bodyDiv w:val="1"/>
      <w:marLeft w:val="0"/>
      <w:marRight w:val="0"/>
      <w:marTop w:val="0"/>
      <w:marBottom w:val="0"/>
      <w:divBdr>
        <w:top w:val="none" w:sz="0" w:space="0" w:color="auto"/>
        <w:left w:val="none" w:sz="0" w:space="0" w:color="auto"/>
        <w:bottom w:val="none" w:sz="0" w:space="0" w:color="auto"/>
        <w:right w:val="none" w:sz="0" w:space="0" w:color="auto"/>
      </w:divBdr>
    </w:div>
    <w:div w:id="2090299979">
      <w:bodyDiv w:val="1"/>
      <w:marLeft w:val="0"/>
      <w:marRight w:val="0"/>
      <w:marTop w:val="0"/>
      <w:marBottom w:val="0"/>
      <w:divBdr>
        <w:top w:val="none" w:sz="0" w:space="0" w:color="auto"/>
        <w:left w:val="none" w:sz="0" w:space="0" w:color="auto"/>
        <w:bottom w:val="none" w:sz="0" w:space="0" w:color="auto"/>
        <w:right w:val="none" w:sz="0" w:space="0" w:color="auto"/>
      </w:divBdr>
    </w:div>
    <w:div w:id="2090302271">
      <w:bodyDiv w:val="1"/>
      <w:marLeft w:val="0"/>
      <w:marRight w:val="0"/>
      <w:marTop w:val="0"/>
      <w:marBottom w:val="0"/>
      <w:divBdr>
        <w:top w:val="none" w:sz="0" w:space="0" w:color="auto"/>
        <w:left w:val="none" w:sz="0" w:space="0" w:color="auto"/>
        <w:bottom w:val="none" w:sz="0" w:space="0" w:color="auto"/>
        <w:right w:val="none" w:sz="0" w:space="0" w:color="auto"/>
      </w:divBdr>
    </w:div>
    <w:div w:id="2090423461">
      <w:bodyDiv w:val="1"/>
      <w:marLeft w:val="0"/>
      <w:marRight w:val="0"/>
      <w:marTop w:val="0"/>
      <w:marBottom w:val="0"/>
      <w:divBdr>
        <w:top w:val="none" w:sz="0" w:space="0" w:color="auto"/>
        <w:left w:val="none" w:sz="0" w:space="0" w:color="auto"/>
        <w:bottom w:val="none" w:sz="0" w:space="0" w:color="auto"/>
        <w:right w:val="none" w:sz="0" w:space="0" w:color="auto"/>
      </w:divBdr>
    </w:div>
    <w:div w:id="2092307481">
      <w:bodyDiv w:val="1"/>
      <w:marLeft w:val="0"/>
      <w:marRight w:val="0"/>
      <w:marTop w:val="0"/>
      <w:marBottom w:val="0"/>
      <w:divBdr>
        <w:top w:val="none" w:sz="0" w:space="0" w:color="auto"/>
        <w:left w:val="none" w:sz="0" w:space="0" w:color="auto"/>
        <w:bottom w:val="none" w:sz="0" w:space="0" w:color="auto"/>
        <w:right w:val="none" w:sz="0" w:space="0" w:color="auto"/>
      </w:divBdr>
    </w:div>
    <w:div w:id="2093548471">
      <w:bodyDiv w:val="1"/>
      <w:marLeft w:val="0"/>
      <w:marRight w:val="0"/>
      <w:marTop w:val="0"/>
      <w:marBottom w:val="0"/>
      <w:divBdr>
        <w:top w:val="none" w:sz="0" w:space="0" w:color="auto"/>
        <w:left w:val="none" w:sz="0" w:space="0" w:color="auto"/>
        <w:bottom w:val="none" w:sz="0" w:space="0" w:color="auto"/>
        <w:right w:val="none" w:sz="0" w:space="0" w:color="auto"/>
      </w:divBdr>
    </w:div>
    <w:div w:id="2093625946">
      <w:bodyDiv w:val="1"/>
      <w:marLeft w:val="0"/>
      <w:marRight w:val="0"/>
      <w:marTop w:val="0"/>
      <w:marBottom w:val="0"/>
      <w:divBdr>
        <w:top w:val="none" w:sz="0" w:space="0" w:color="auto"/>
        <w:left w:val="none" w:sz="0" w:space="0" w:color="auto"/>
        <w:bottom w:val="none" w:sz="0" w:space="0" w:color="auto"/>
        <w:right w:val="none" w:sz="0" w:space="0" w:color="auto"/>
      </w:divBdr>
    </w:div>
    <w:div w:id="2096895483">
      <w:bodyDiv w:val="1"/>
      <w:marLeft w:val="0"/>
      <w:marRight w:val="0"/>
      <w:marTop w:val="0"/>
      <w:marBottom w:val="0"/>
      <w:divBdr>
        <w:top w:val="none" w:sz="0" w:space="0" w:color="auto"/>
        <w:left w:val="none" w:sz="0" w:space="0" w:color="auto"/>
        <w:bottom w:val="none" w:sz="0" w:space="0" w:color="auto"/>
        <w:right w:val="none" w:sz="0" w:space="0" w:color="auto"/>
      </w:divBdr>
    </w:div>
    <w:div w:id="2100979250">
      <w:bodyDiv w:val="1"/>
      <w:marLeft w:val="0"/>
      <w:marRight w:val="0"/>
      <w:marTop w:val="0"/>
      <w:marBottom w:val="0"/>
      <w:divBdr>
        <w:top w:val="none" w:sz="0" w:space="0" w:color="auto"/>
        <w:left w:val="none" w:sz="0" w:space="0" w:color="auto"/>
        <w:bottom w:val="none" w:sz="0" w:space="0" w:color="auto"/>
        <w:right w:val="none" w:sz="0" w:space="0" w:color="auto"/>
      </w:divBdr>
    </w:div>
    <w:div w:id="2103447936">
      <w:bodyDiv w:val="1"/>
      <w:marLeft w:val="0"/>
      <w:marRight w:val="0"/>
      <w:marTop w:val="0"/>
      <w:marBottom w:val="0"/>
      <w:divBdr>
        <w:top w:val="none" w:sz="0" w:space="0" w:color="auto"/>
        <w:left w:val="none" w:sz="0" w:space="0" w:color="auto"/>
        <w:bottom w:val="none" w:sz="0" w:space="0" w:color="auto"/>
        <w:right w:val="none" w:sz="0" w:space="0" w:color="auto"/>
      </w:divBdr>
    </w:div>
    <w:div w:id="2105147796">
      <w:bodyDiv w:val="1"/>
      <w:marLeft w:val="0"/>
      <w:marRight w:val="0"/>
      <w:marTop w:val="0"/>
      <w:marBottom w:val="0"/>
      <w:divBdr>
        <w:top w:val="none" w:sz="0" w:space="0" w:color="auto"/>
        <w:left w:val="none" w:sz="0" w:space="0" w:color="auto"/>
        <w:bottom w:val="none" w:sz="0" w:space="0" w:color="auto"/>
        <w:right w:val="none" w:sz="0" w:space="0" w:color="auto"/>
      </w:divBdr>
    </w:div>
    <w:div w:id="2107115476">
      <w:bodyDiv w:val="1"/>
      <w:marLeft w:val="0"/>
      <w:marRight w:val="0"/>
      <w:marTop w:val="0"/>
      <w:marBottom w:val="0"/>
      <w:divBdr>
        <w:top w:val="none" w:sz="0" w:space="0" w:color="auto"/>
        <w:left w:val="none" w:sz="0" w:space="0" w:color="auto"/>
        <w:bottom w:val="none" w:sz="0" w:space="0" w:color="auto"/>
        <w:right w:val="none" w:sz="0" w:space="0" w:color="auto"/>
      </w:divBdr>
    </w:div>
    <w:div w:id="2109806599">
      <w:bodyDiv w:val="1"/>
      <w:marLeft w:val="0"/>
      <w:marRight w:val="0"/>
      <w:marTop w:val="0"/>
      <w:marBottom w:val="0"/>
      <w:divBdr>
        <w:top w:val="none" w:sz="0" w:space="0" w:color="auto"/>
        <w:left w:val="none" w:sz="0" w:space="0" w:color="auto"/>
        <w:bottom w:val="none" w:sz="0" w:space="0" w:color="auto"/>
        <w:right w:val="none" w:sz="0" w:space="0" w:color="auto"/>
      </w:divBdr>
    </w:div>
    <w:div w:id="2110076641">
      <w:bodyDiv w:val="1"/>
      <w:marLeft w:val="0"/>
      <w:marRight w:val="0"/>
      <w:marTop w:val="0"/>
      <w:marBottom w:val="0"/>
      <w:divBdr>
        <w:top w:val="none" w:sz="0" w:space="0" w:color="auto"/>
        <w:left w:val="none" w:sz="0" w:space="0" w:color="auto"/>
        <w:bottom w:val="none" w:sz="0" w:space="0" w:color="auto"/>
        <w:right w:val="none" w:sz="0" w:space="0" w:color="auto"/>
      </w:divBdr>
    </w:div>
    <w:div w:id="2111006406">
      <w:bodyDiv w:val="1"/>
      <w:marLeft w:val="0"/>
      <w:marRight w:val="0"/>
      <w:marTop w:val="0"/>
      <w:marBottom w:val="0"/>
      <w:divBdr>
        <w:top w:val="none" w:sz="0" w:space="0" w:color="auto"/>
        <w:left w:val="none" w:sz="0" w:space="0" w:color="auto"/>
        <w:bottom w:val="none" w:sz="0" w:space="0" w:color="auto"/>
        <w:right w:val="none" w:sz="0" w:space="0" w:color="auto"/>
      </w:divBdr>
    </w:div>
    <w:div w:id="2113283848">
      <w:bodyDiv w:val="1"/>
      <w:marLeft w:val="0"/>
      <w:marRight w:val="0"/>
      <w:marTop w:val="0"/>
      <w:marBottom w:val="0"/>
      <w:divBdr>
        <w:top w:val="none" w:sz="0" w:space="0" w:color="auto"/>
        <w:left w:val="none" w:sz="0" w:space="0" w:color="auto"/>
        <w:bottom w:val="none" w:sz="0" w:space="0" w:color="auto"/>
        <w:right w:val="none" w:sz="0" w:space="0" w:color="auto"/>
      </w:divBdr>
    </w:div>
    <w:div w:id="2113548417">
      <w:bodyDiv w:val="1"/>
      <w:marLeft w:val="0"/>
      <w:marRight w:val="0"/>
      <w:marTop w:val="0"/>
      <w:marBottom w:val="0"/>
      <w:divBdr>
        <w:top w:val="none" w:sz="0" w:space="0" w:color="auto"/>
        <w:left w:val="none" w:sz="0" w:space="0" w:color="auto"/>
        <w:bottom w:val="none" w:sz="0" w:space="0" w:color="auto"/>
        <w:right w:val="none" w:sz="0" w:space="0" w:color="auto"/>
      </w:divBdr>
    </w:div>
    <w:div w:id="2113619958">
      <w:bodyDiv w:val="1"/>
      <w:marLeft w:val="0"/>
      <w:marRight w:val="0"/>
      <w:marTop w:val="0"/>
      <w:marBottom w:val="0"/>
      <w:divBdr>
        <w:top w:val="none" w:sz="0" w:space="0" w:color="auto"/>
        <w:left w:val="none" w:sz="0" w:space="0" w:color="auto"/>
        <w:bottom w:val="none" w:sz="0" w:space="0" w:color="auto"/>
        <w:right w:val="none" w:sz="0" w:space="0" w:color="auto"/>
      </w:divBdr>
    </w:div>
    <w:div w:id="2114015221">
      <w:bodyDiv w:val="1"/>
      <w:marLeft w:val="0"/>
      <w:marRight w:val="0"/>
      <w:marTop w:val="0"/>
      <w:marBottom w:val="0"/>
      <w:divBdr>
        <w:top w:val="none" w:sz="0" w:space="0" w:color="auto"/>
        <w:left w:val="none" w:sz="0" w:space="0" w:color="auto"/>
        <w:bottom w:val="none" w:sz="0" w:space="0" w:color="auto"/>
        <w:right w:val="none" w:sz="0" w:space="0" w:color="auto"/>
      </w:divBdr>
    </w:div>
    <w:div w:id="2115202384">
      <w:bodyDiv w:val="1"/>
      <w:marLeft w:val="0"/>
      <w:marRight w:val="0"/>
      <w:marTop w:val="0"/>
      <w:marBottom w:val="0"/>
      <w:divBdr>
        <w:top w:val="none" w:sz="0" w:space="0" w:color="auto"/>
        <w:left w:val="none" w:sz="0" w:space="0" w:color="auto"/>
        <w:bottom w:val="none" w:sz="0" w:space="0" w:color="auto"/>
        <w:right w:val="none" w:sz="0" w:space="0" w:color="auto"/>
      </w:divBdr>
    </w:div>
    <w:div w:id="2118675704">
      <w:bodyDiv w:val="1"/>
      <w:marLeft w:val="0"/>
      <w:marRight w:val="0"/>
      <w:marTop w:val="0"/>
      <w:marBottom w:val="0"/>
      <w:divBdr>
        <w:top w:val="none" w:sz="0" w:space="0" w:color="auto"/>
        <w:left w:val="none" w:sz="0" w:space="0" w:color="auto"/>
        <w:bottom w:val="none" w:sz="0" w:space="0" w:color="auto"/>
        <w:right w:val="none" w:sz="0" w:space="0" w:color="auto"/>
      </w:divBdr>
    </w:div>
    <w:div w:id="2123382339">
      <w:bodyDiv w:val="1"/>
      <w:marLeft w:val="0"/>
      <w:marRight w:val="0"/>
      <w:marTop w:val="0"/>
      <w:marBottom w:val="0"/>
      <w:divBdr>
        <w:top w:val="none" w:sz="0" w:space="0" w:color="auto"/>
        <w:left w:val="none" w:sz="0" w:space="0" w:color="auto"/>
        <w:bottom w:val="none" w:sz="0" w:space="0" w:color="auto"/>
        <w:right w:val="none" w:sz="0" w:space="0" w:color="auto"/>
      </w:divBdr>
    </w:div>
    <w:div w:id="2124494988">
      <w:bodyDiv w:val="1"/>
      <w:marLeft w:val="0"/>
      <w:marRight w:val="0"/>
      <w:marTop w:val="0"/>
      <w:marBottom w:val="0"/>
      <w:divBdr>
        <w:top w:val="none" w:sz="0" w:space="0" w:color="auto"/>
        <w:left w:val="none" w:sz="0" w:space="0" w:color="auto"/>
        <w:bottom w:val="none" w:sz="0" w:space="0" w:color="auto"/>
        <w:right w:val="none" w:sz="0" w:space="0" w:color="auto"/>
      </w:divBdr>
    </w:div>
    <w:div w:id="2128233632">
      <w:bodyDiv w:val="1"/>
      <w:marLeft w:val="0"/>
      <w:marRight w:val="0"/>
      <w:marTop w:val="0"/>
      <w:marBottom w:val="0"/>
      <w:divBdr>
        <w:top w:val="none" w:sz="0" w:space="0" w:color="auto"/>
        <w:left w:val="none" w:sz="0" w:space="0" w:color="auto"/>
        <w:bottom w:val="none" w:sz="0" w:space="0" w:color="auto"/>
        <w:right w:val="none" w:sz="0" w:space="0" w:color="auto"/>
      </w:divBdr>
    </w:div>
    <w:div w:id="2128504057">
      <w:bodyDiv w:val="1"/>
      <w:marLeft w:val="0"/>
      <w:marRight w:val="0"/>
      <w:marTop w:val="0"/>
      <w:marBottom w:val="0"/>
      <w:divBdr>
        <w:top w:val="none" w:sz="0" w:space="0" w:color="auto"/>
        <w:left w:val="none" w:sz="0" w:space="0" w:color="auto"/>
        <w:bottom w:val="none" w:sz="0" w:space="0" w:color="auto"/>
        <w:right w:val="none" w:sz="0" w:space="0" w:color="auto"/>
      </w:divBdr>
    </w:div>
    <w:div w:id="2129737087">
      <w:bodyDiv w:val="1"/>
      <w:marLeft w:val="0"/>
      <w:marRight w:val="0"/>
      <w:marTop w:val="0"/>
      <w:marBottom w:val="0"/>
      <w:divBdr>
        <w:top w:val="none" w:sz="0" w:space="0" w:color="auto"/>
        <w:left w:val="none" w:sz="0" w:space="0" w:color="auto"/>
        <w:bottom w:val="none" w:sz="0" w:space="0" w:color="auto"/>
        <w:right w:val="none" w:sz="0" w:space="0" w:color="auto"/>
      </w:divBdr>
    </w:div>
    <w:div w:id="2132625982">
      <w:bodyDiv w:val="1"/>
      <w:marLeft w:val="0"/>
      <w:marRight w:val="0"/>
      <w:marTop w:val="0"/>
      <w:marBottom w:val="0"/>
      <w:divBdr>
        <w:top w:val="none" w:sz="0" w:space="0" w:color="auto"/>
        <w:left w:val="none" w:sz="0" w:space="0" w:color="auto"/>
        <w:bottom w:val="none" w:sz="0" w:space="0" w:color="auto"/>
        <w:right w:val="none" w:sz="0" w:space="0" w:color="auto"/>
      </w:divBdr>
    </w:div>
    <w:div w:id="2133162435">
      <w:bodyDiv w:val="1"/>
      <w:marLeft w:val="0"/>
      <w:marRight w:val="0"/>
      <w:marTop w:val="0"/>
      <w:marBottom w:val="0"/>
      <w:divBdr>
        <w:top w:val="none" w:sz="0" w:space="0" w:color="auto"/>
        <w:left w:val="none" w:sz="0" w:space="0" w:color="auto"/>
        <w:bottom w:val="none" w:sz="0" w:space="0" w:color="auto"/>
        <w:right w:val="none" w:sz="0" w:space="0" w:color="auto"/>
      </w:divBdr>
    </w:div>
    <w:div w:id="2133480721">
      <w:bodyDiv w:val="1"/>
      <w:marLeft w:val="0"/>
      <w:marRight w:val="0"/>
      <w:marTop w:val="0"/>
      <w:marBottom w:val="0"/>
      <w:divBdr>
        <w:top w:val="none" w:sz="0" w:space="0" w:color="auto"/>
        <w:left w:val="none" w:sz="0" w:space="0" w:color="auto"/>
        <w:bottom w:val="none" w:sz="0" w:space="0" w:color="auto"/>
        <w:right w:val="none" w:sz="0" w:space="0" w:color="auto"/>
      </w:divBdr>
    </w:div>
    <w:div w:id="2133867044">
      <w:bodyDiv w:val="1"/>
      <w:marLeft w:val="0"/>
      <w:marRight w:val="0"/>
      <w:marTop w:val="0"/>
      <w:marBottom w:val="0"/>
      <w:divBdr>
        <w:top w:val="none" w:sz="0" w:space="0" w:color="auto"/>
        <w:left w:val="none" w:sz="0" w:space="0" w:color="auto"/>
        <w:bottom w:val="none" w:sz="0" w:space="0" w:color="auto"/>
        <w:right w:val="none" w:sz="0" w:space="0" w:color="auto"/>
      </w:divBdr>
    </w:div>
    <w:div w:id="2134051425">
      <w:bodyDiv w:val="1"/>
      <w:marLeft w:val="0"/>
      <w:marRight w:val="0"/>
      <w:marTop w:val="0"/>
      <w:marBottom w:val="0"/>
      <w:divBdr>
        <w:top w:val="none" w:sz="0" w:space="0" w:color="auto"/>
        <w:left w:val="none" w:sz="0" w:space="0" w:color="auto"/>
        <w:bottom w:val="none" w:sz="0" w:space="0" w:color="auto"/>
        <w:right w:val="none" w:sz="0" w:space="0" w:color="auto"/>
      </w:divBdr>
    </w:div>
    <w:div w:id="2134129204">
      <w:bodyDiv w:val="1"/>
      <w:marLeft w:val="0"/>
      <w:marRight w:val="0"/>
      <w:marTop w:val="0"/>
      <w:marBottom w:val="0"/>
      <w:divBdr>
        <w:top w:val="none" w:sz="0" w:space="0" w:color="auto"/>
        <w:left w:val="none" w:sz="0" w:space="0" w:color="auto"/>
        <w:bottom w:val="none" w:sz="0" w:space="0" w:color="auto"/>
        <w:right w:val="none" w:sz="0" w:space="0" w:color="auto"/>
      </w:divBdr>
    </w:div>
    <w:div w:id="2136293210">
      <w:bodyDiv w:val="1"/>
      <w:marLeft w:val="0"/>
      <w:marRight w:val="0"/>
      <w:marTop w:val="0"/>
      <w:marBottom w:val="0"/>
      <w:divBdr>
        <w:top w:val="none" w:sz="0" w:space="0" w:color="auto"/>
        <w:left w:val="none" w:sz="0" w:space="0" w:color="auto"/>
        <w:bottom w:val="none" w:sz="0" w:space="0" w:color="auto"/>
        <w:right w:val="none" w:sz="0" w:space="0" w:color="auto"/>
      </w:divBdr>
    </w:div>
    <w:div w:id="2136674958">
      <w:bodyDiv w:val="1"/>
      <w:marLeft w:val="0"/>
      <w:marRight w:val="0"/>
      <w:marTop w:val="0"/>
      <w:marBottom w:val="0"/>
      <w:divBdr>
        <w:top w:val="none" w:sz="0" w:space="0" w:color="auto"/>
        <w:left w:val="none" w:sz="0" w:space="0" w:color="auto"/>
        <w:bottom w:val="none" w:sz="0" w:space="0" w:color="auto"/>
        <w:right w:val="none" w:sz="0" w:space="0" w:color="auto"/>
      </w:divBdr>
    </w:div>
    <w:div w:id="2137479368">
      <w:bodyDiv w:val="1"/>
      <w:marLeft w:val="0"/>
      <w:marRight w:val="0"/>
      <w:marTop w:val="0"/>
      <w:marBottom w:val="0"/>
      <w:divBdr>
        <w:top w:val="none" w:sz="0" w:space="0" w:color="auto"/>
        <w:left w:val="none" w:sz="0" w:space="0" w:color="auto"/>
        <w:bottom w:val="none" w:sz="0" w:space="0" w:color="auto"/>
        <w:right w:val="none" w:sz="0" w:space="0" w:color="auto"/>
      </w:divBdr>
    </w:div>
    <w:div w:id="2142376345">
      <w:bodyDiv w:val="1"/>
      <w:marLeft w:val="0"/>
      <w:marRight w:val="0"/>
      <w:marTop w:val="0"/>
      <w:marBottom w:val="0"/>
      <w:divBdr>
        <w:top w:val="none" w:sz="0" w:space="0" w:color="auto"/>
        <w:left w:val="none" w:sz="0" w:space="0" w:color="auto"/>
        <w:bottom w:val="none" w:sz="0" w:space="0" w:color="auto"/>
        <w:right w:val="none" w:sz="0" w:space="0" w:color="auto"/>
      </w:divBdr>
    </w:div>
    <w:div w:id="2144959176">
      <w:bodyDiv w:val="1"/>
      <w:marLeft w:val="0"/>
      <w:marRight w:val="0"/>
      <w:marTop w:val="0"/>
      <w:marBottom w:val="0"/>
      <w:divBdr>
        <w:top w:val="none" w:sz="0" w:space="0" w:color="auto"/>
        <w:left w:val="none" w:sz="0" w:space="0" w:color="auto"/>
        <w:bottom w:val="none" w:sz="0" w:space="0" w:color="auto"/>
        <w:right w:val="none" w:sz="0" w:space="0" w:color="auto"/>
      </w:divBdr>
    </w:div>
    <w:div w:id="2145583997">
      <w:bodyDiv w:val="1"/>
      <w:marLeft w:val="0"/>
      <w:marRight w:val="0"/>
      <w:marTop w:val="0"/>
      <w:marBottom w:val="0"/>
      <w:divBdr>
        <w:top w:val="none" w:sz="0" w:space="0" w:color="auto"/>
        <w:left w:val="none" w:sz="0" w:space="0" w:color="auto"/>
        <w:bottom w:val="none" w:sz="0" w:space="0" w:color="auto"/>
        <w:right w:val="none" w:sz="0" w:space="0" w:color="auto"/>
      </w:divBdr>
    </w:div>
    <w:div w:id="2145848270">
      <w:bodyDiv w:val="1"/>
      <w:marLeft w:val="0"/>
      <w:marRight w:val="0"/>
      <w:marTop w:val="0"/>
      <w:marBottom w:val="0"/>
      <w:divBdr>
        <w:top w:val="none" w:sz="0" w:space="0" w:color="auto"/>
        <w:left w:val="none" w:sz="0" w:space="0" w:color="auto"/>
        <w:bottom w:val="none" w:sz="0" w:space="0" w:color="auto"/>
        <w:right w:val="none" w:sz="0" w:space="0" w:color="auto"/>
      </w:divBdr>
    </w:div>
    <w:div w:id="2146921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56D348-8B0C-1642-B053-74B6D97E862E}">
  <we:reference id="wa200001011" version="1.2.0.0" store="en-GB" storeType="OMEX"/>
  <we:alternateReferences>
    <we:reference id="wa200001011" version="1.2.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E763185538CD4C9EC0753E45165FE1" ma:contentTypeVersion="2" ma:contentTypeDescription="Create a new document." ma:contentTypeScope="" ma:versionID="501e99c4f451ddd7a20542617656b9b2">
  <xsd:schema xmlns:xsd="http://www.w3.org/2001/XMLSchema" xmlns:xs="http://www.w3.org/2001/XMLSchema" xmlns:p="http://schemas.microsoft.com/office/2006/metadata/properties" xmlns:ns3="c5755ef0-d54d-479c-ba8d-93637c324c65" targetNamespace="http://schemas.microsoft.com/office/2006/metadata/properties" ma:root="true" ma:fieldsID="dc86bdc8eaf2ed3f526b348c5c94f996" ns3:_="">
    <xsd:import namespace="c5755ef0-d54d-479c-ba8d-93637c324c6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755ef0-d54d-479c-ba8d-93637c324c6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Amand</b:Tag>
    <b:SourceType>DocumentFromInternetSite</b:SourceType>
    <b:Guid>{16E1B2BC-F52A-42CC-8533-B0E7DEFD9F42}</b:Guid>
    <b:Author>
      <b:Author>
        <b:Corporate>Amazon Web Services. </b:Corporate>
      </b:Author>
    </b:Author>
    <b:Title>What Is AWS PrivateLink? </b:Title>
    <b:Year>(n.d.. </b:Year>
    <b:URL>https://aws.amazon.com/privatelink/ </b:URL>
    <b:RefOrder>4</b:RefOrder>
  </b:Source>
  <b:Source>
    <b:Tag>Los19</b:Tag>
    <b:SourceType>Book</b:SourceType>
    <b:Guid>{0195BC92-82BA-4493-A5DA-51F5F8943877}</b:Guid>
    <b:Author>
      <b:Author>
        <b:NameList>
          <b:Person>
            <b:Last>Loshin</b:Last>
            <b:First>D.</b:First>
          </b:Person>
        </b:NameList>
      </b:Author>
    </b:Author>
    <b:Title>Private Clouds: Selecting the Right Hardware for a Scalable Environment. </b:Title>
    <b:Year>2019</b:Year>
    <b:Publisher>Associated Press</b:Publisher>
    <b:RefOrder>5</b:RefOrder>
  </b:Source>
  <b:Source>
    <b:Tag>Amand1</b:Tag>
    <b:SourceType>DocumentFromInternetSite</b:SourceType>
    <b:Guid>{5F8E5C57-7441-45C3-8BE5-E8B00605724B}</b:Guid>
    <b:Title>AWS PrivateLink Customer Stories. </b:Title>
    <b:Year>n.d.</b:Year>
    <b:Author>
      <b:Author>
        <b:Corporate>Amazon Web Services</b:Corporate>
      </b:Author>
    </b:Author>
    <b:URL>https://aws.amazon.com/privatelink/customer-stories/</b:URL>
    <b:RefOrder>6</b:RefOrder>
  </b:Source>
  <b:Source>
    <b:Tag>Amand2</b:Tag>
    <b:SourceType>DocumentFromInternetSite</b:SourceType>
    <b:Guid>{0CD78BB5-5EE8-4AA2-BDCC-D2C3EAC41C20}</b:Guid>
    <b:Author>
      <b:Author>
        <b:NameList>
          <b:Person>
            <b:Last>Services.</b:Last>
            <b:First>Amazon</b:First>
            <b:Middle>Web</b:Middle>
          </b:Person>
        </b:NameList>
      </b:Author>
    </b:Author>
    <b:Title>What Is Amazon VPC? </b:Title>
    <b:Year>n.d.</b:Year>
    <b:URL>https://aws.amazon.com/vpc/</b:URL>
    <b:RefOrder>1</b:RefOrder>
  </b:Source>
  <b:Source>
    <b:Tag>LiQ18</b:Tag>
    <b:SourceType>Report</b:SourceType>
    <b:Guid>{9F75CF77-B09B-4218-B596-250D0B9E05AB}</b:Guid>
    <b:Title>A Survey of Virtual Network Embedding Algorithms in Cloud Computing.</b:Title>
    <b:Year>2018</b:Year>
    <b:Publisher>IEEE</b:Publisher>
    <b:Author>
      <b:Author>
        <b:NameList>
          <b:Person>
            <b:Last>Li</b:Last>
            <b:First>Q.,</b:First>
          </b:Person>
          <b:Person>
            <b:Last>Hu</b:Last>
            <b:First>J.</b:First>
          </b:Person>
        </b:NameList>
      </b:Author>
    </b:Author>
    <b:StandardNumber> Access, 6, 46423-46441</b:StandardNumber>
    <b:RefOrder>2</b:RefOrder>
  </b:Source>
  <b:Source>
    <b:Tag>Amand3</b:Tag>
    <b:SourceType>DocumentFromInternetSite</b:SourceType>
    <b:Guid>{6192E1F8-926E-4036-8E88-7F70858E3371}</b:Guid>
    <b:Title> Amazon VPC Customer Stories. </b:Title>
    <b:Year>n.d.</b:Year>
    <b:Author>
      <b:Author>
        <b:Corporate>Amazon Web Services.</b:Corporate>
      </b:Author>
    </b:Author>
    <b:URL>https://aws.amazon.com/solutions/case-studies/vpc/</b:URL>
    <b:RefOrder>3</b:RefOrder>
  </b:Source>
  <b:Source>
    <b:Tag>Amand4</b:Tag>
    <b:SourceType>DocumentFromInternetSite</b:SourceType>
    <b:Guid>{BA06F14F-ADDA-4A9D-BBFE-F79C9C8D6AF8}</b:Guid>
    <b:Author>
      <b:Author>
        <b:Corporate>Amazon Web Services.</b:Corporate>
      </b:Author>
    </b:Author>
    <b:Title>What Is AWS App Mesh? </b:Title>
    <b:Year>n.d.</b:Year>
    <b:URL>https://aws.amazon.com/app-mesh/ </b:URL>
    <b:RefOrder>7</b:RefOrder>
  </b:Source>
  <b:Source>
    <b:Tag>Var20</b:Tag>
    <b:SourceType>Book</b:SourceType>
    <b:Guid>{E9393D10-FBB9-404C-AA7E-A3ED66262D64}</b:Guid>
    <b:Title>Cloud Native Microservices with AWS: Building, Deploying, and Scaling Microservices in AWS. </b:Title>
    <b:Year>2020</b:Year>
    <b:Publisher>Packt Publishing Ltd.</b:Publisher>
    <b:Author>
      <b:Author>
        <b:NameList>
          <b:Person>
            <b:Last>Varghese</b:Last>
            <b:First>B.,</b:First>
            <b:Middle>&amp; Gope, P.</b:Middle>
          </b:Person>
        </b:NameList>
      </b:Author>
    </b:Author>
    <b:RefOrder>8</b:RefOrder>
  </b:Source>
  <b:Source>
    <b:Tag>Amand5</b:Tag>
    <b:SourceType>DocumentFromInternetSite</b:SourceType>
    <b:Guid>{794229D4-7F47-4F23-AD4D-96DEC3AB38EF}</b:Guid>
    <b:Title>AWS App Mesh Customer Stories.</b:Title>
    <b:Year>n.d.</b:Year>
    <b:Author>
      <b:Author>
        <b:Corporate>Amazon Web Services.</b:Corporate>
      </b:Author>
    </b:Author>
    <b:URL> https://aws.amazon.com/app-mesh/customer-stories/</b:URL>
    <b:RefOrder>9</b:RefOrder>
  </b:Source>
  <b:Source>
    <b:Tag>Amand6</b:Tag>
    <b:SourceType>DocumentFromInternetSite</b:SourceType>
    <b:Guid>{EEB67978-3260-4288-964F-0B33B98D1203}</b:Guid>
    <b:Author>
      <b:Author>
        <b:Corporate>Amazon Web Services</b:Corporate>
      </b:Author>
    </b:Author>
    <b:Title> What Is AWS Cloud Map? </b:Title>
    <b:Year>n.d.</b:Year>
    <b:URL>https://aws.amazon.com/cloud-map/ </b:URL>
    <b:RefOrder>10</b:RefOrder>
  </b:Source>
  <b:Source>
    <b:Tag>Mur20</b:Tag>
    <b:SourceType>Book</b:SourceType>
    <b:Guid>{EA7F3609-7350-46CE-81A7-963AD4CE244A}</b:Guid>
    <b:Title>Microservices on AWS.</b:Title>
    <b:Year>2020</b:Year>
    <b:Author>
      <b:Author>
        <b:NameList>
          <b:Person>
            <b:Last>Murphy</b:Last>
            <b:First>M.</b:First>
          </b:Person>
        </b:NameList>
      </b:Author>
    </b:Author>
    <b:Publisher> O'Reilly Media. </b:Publisher>
    <b:RefOrder>11</b:RefOrder>
  </b:Source>
  <b:Source>
    <b:Tag>Amand7</b:Tag>
    <b:SourceType>DocumentFromInternetSite</b:SourceType>
    <b:Guid>{FFFA8996-1D6D-4A90-B883-8E4E8B50BC26}</b:Guid>
    <b:Title>AWS Cloud Map Customer Stories</b:Title>
    <b:Year>n.d.</b:Year>
    <b:Author>
      <b:Author>
        <b:Corporate>Amazon Web Services.</b:Corporate>
      </b:Author>
    </b:Author>
    <b:URL>.https://aws.amazon.com/cloud-map/customer-stories/</b:URL>
    <b:RefOrder>12</b:RefOrder>
  </b:Source>
  <b:Source>
    <b:Tag>Amand8</b:Tag>
    <b:SourceType>DocumentFromInternetSite</b:SourceType>
    <b:Guid>{419456BD-0265-4845-BDEC-FC76DAA25C87}</b:Guid>
    <b:Author>
      <b:Author>
        <b:Corporate>Amazon Web Services</b:Corporate>
      </b:Author>
    </b:Author>
    <b:Title> What Is AWS Direct Connect?</b:Title>
    <b:Year>n.d.</b:Year>
    <b:URL>https://aws.amazon.com/directconnect/ </b:URL>
    <b:RefOrder>13</b:RefOrder>
  </b:Source>
  <b:Source>
    <b:Tag>Amand10</b:Tag>
    <b:SourceType>DocumentFromInternetSite</b:SourceType>
    <b:Guid>{77EA21CE-344A-4C82-8C5D-2D489E4A88D1}</b:Guid>
    <b:Author>
      <b:Author>
        <b:Corporate>Amazon Web Services.</b:Corporate>
      </b:Author>
    </b:Author>
    <b:Title>What Is AWS Direct Connect?</b:Title>
    <b:Year>n.d.</b:Year>
    <b:URL>https://aws.amazon.com/directconnect/ </b:URL>
    <b:RefOrder>15</b:RefOrder>
  </b:Source>
  <b:Source>
    <b:Tag>Amand11</b:Tag>
    <b:SourceType>DocumentFromInternetSite</b:SourceType>
    <b:Guid>{794D3C01-EFF8-4052-B11D-790ECB212F67}</b:Guid>
    <b:Title>AWS Direct Connect Customer Stories.</b:Title>
    <b:Year>n.d.</b:Year>
    <b:Author>
      <b:Author>
        <b:Corporate>Amazon Web Services</b:Corporate>
      </b:Author>
    </b:Author>
    <b:URL> https://aws.amazon.com/directconnect/customer-stories/  </b:URL>
    <b:RefOrder>16</b:RefOrder>
  </b:Source>
  <b:Source>
    <b:Tag>Amand12</b:Tag>
    <b:SourceType>DocumentFromInternetSite</b:SourceType>
    <b:Guid>{A9656CBD-F7DB-49A7-8301-017C5DE6617B}</b:Guid>
    <b:Author>
      <b:Author>
        <b:Corporate>Amazon Web Services</b:Corporate>
      </b:Author>
    </b:Author>
    <b:Title> What Is AWS Global Accelerator? </b:Title>
    <b:Year>n.d,</b:Year>
    <b:URL>https://aws.amazon.com/global-accelerator/ </b:URL>
    <b:RefOrder>17</b:RefOrder>
  </b:Source>
  <b:Source>
    <b:Tag>Kap19</b:Tag>
    <b:SourceType>Book</b:SourceType>
    <b:Guid>{CEB16DF9-1DD2-4223-8151-7366EF2F3D20}</b:Guid>
    <b:Title>AWS Networking Cookbook.</b:Title>
    <b:Year>2019</b:Year>
    <b:Author>
      <b:Author>
        <b:NameList>
          <b:Person>
            <b:Last>Kapoor</b:Last>
            <b:First>A.</b:First>
          </b:Person>
        </b:NameList>
      </b:Author>
    </b:Author>
    <b:Publisher>Packt Publishing Ltd. </b:Publisher>
    <b:RefOrder>18</b:RefOrder>
  </b:Source>
  <b:Source>
    <b:Tag>Amand13</b:Tag>
    <b:SourceType>DocumentFromInternetSite</b:SourceType>
    <b:Guid>{2401CB5F-1CD3-477D-A14E-B53D9EEA0002}</b:Guid>
    <b:Title>AWS Global Accelerator Customer Stories.</b:Title>
    <b:Year>n.d.</b:Year>
    <b:URL>https://aws.amazon.com/global-accelerator/customer-stories/</b:URL>
    <b:Author>
      <b:Author>
        <b:Corporate>Amazon Web Services</b:Corporate>
      </b:Author>
    </b:Author>
    <b:RefOrder>19</b:RefOrder>
  </b:Source>
  <b:Source>
    <b:Tag>Amand14</b:Tag>
    <b:SourceType>DocumentFromInternetSite</b:SourceType>
    <b:Guid>{D4370591-50C2-419C-90E0-9AB0B18B865B}</b:Guid>
    <b:Author>
      <b:Author>
        <b:Corporate>Amazon Web Services.</b:Corporate>
      </b:Author>
    </b:Author>
    <b:Title>What Is AWS Private 5G? </b:Title>
    <b:Year>n.d.</b:Year>
    <b:URL>https://aws.amazon.com/private-5g/ </b:URL>
    <b:RefOrder>20</b:RefOrder>
  </b:Source>
  <b:Source>
    <b:Tag>Amand15</b:Tag>
    <b:SourceType>DocumentFromInternetSite</b:SourceType>
    <b:Guid>{5FA20A5C-423C-421E-B777-F123D5BED846}</b:Guid>
    <b:Author>
      <b:Author>
        <b:Corporate>Amazon Web Services.</b:Corporate>
      </b:Author>
    </b:Author>
    <b:Title>AWS Private 5G Customer Stories</b:Title>
    <b:Year>n.d.</b:Year>
    <b:URL>https://aws.amazon.com/private-5g/customer-stories/  </b:URL>
    <b:RefOrder>22</b:RefOrder>
  </b:Source>
  <b:Source>
    <b:Tag>Amand16</b:Tag>
    <b:SourceType>DocumentFromInternetSite</b:SourceType>
    <b:Guid>{23BA12A1-1475-4C59-B6A3-2370B23DD533}</b:Guid>
    <b:Author>
      <b:Author>
        <b:Corporate>Amazon Web Services</b:Corporate>
      </b:Author>
    </b:Author>
    <b:Title>What Is AWS PrivateLink?</b:Title>
    <b:Year>n.d.</b:Year>
    <b:URL>https://aws.amazon.com/privatelink/</b:URL>
    <b:RefOrder>23</b:RefOrder>
  </b:Source>
  <b:Source>
    <b:Tag>Los191</b:Tag>
    <b:SourceType>Book</b:SourceType>
    <b:Guid>{F9A85BFF-0410-4181-A520-EF71C78EB238}</b:Guid>
    <b:Title>Clouds: Selecting the Right Hardware for a Scalable Environment.</b:Title>
    <b:Year>2019</b:Year>
    <b:Author>
      <b:Author>
        <b:NameList>
          <b:Person>
            <b:Last>Loshin</b:Last>
            <b:First>D.</b:First>
          </b:Person>
        </b:NameList>
      </b:Author>
    </b:Author>
    <b:Publisher>Associated Press </b:Publisher>
    <b:RefOrder>24</b:RefOrder>
  </b:Source>
  <b:Source>
    <b:Tag>Amand18</b:Tag>
    <b:SourceType>DocumentFromInternetSite</b:SourceType>
    <b:Guid>{57CFFC8D-2736-4704-89BA-23DDCDE566CE}</b:Guid>
    <b:Author>
      <b:Author>
        <b:Corporate>Amazon Web Services</b:Corporate>
      </b:Author>
    </b:Author>
    <b:Title> What Is AWS Transit Gateway? </b:Title>
    <b:Year>n.d.</b:Year>
    <b:URL>https://aws.amazon.com/transit-gateway/</b:URL>
    <b:RefOrder>25</b:RefOrder>
  </b:Source>
  <b:Source>
    <b:Tag>Dos19</b:Tag>
    <b:SourceType>Book</b:SourceType>
    <b:Guid>{69F101D4-5018-40DA-921D-1140C8F93AAD}</b:Guid>
    <b:Title>Amazon Web Services in Action</b:Title>
    <b:Year>2019</b:Year>
    <b:Author>
      <b:Author>
        <b:NameList>
          <b:Person>
            <b:Last>Doss</b:Last>
            <b:First>D.</b:First>
          </b:Person>
          <b:Person>
            <b:Last>Wright</b:Last>
            <b:First>A.</b:First>
          </b:Person>
        </b:NameList>
      </b:Author>
    </b:Author>
    <b:Publisher>Manning Publications. </b:Publisher>
    <b:RefOrder>26</b:RefOrder>
  </b:Source>
  <b:Source>
    <b:Tag>Amand19</b:Tag>
    <b:SourceType>DocumentFromInternetSite</b:SourceType>
    <b:Guid>{8A5A153C-3342-4EF6-8A41-3B0A05679BCA}</b:Guid>
    <b:Title>AWS Transit Gateway Customer Stories. </b:Title>
    <b:Year>n.d.</b:Year>
    <b:Author>
      <b:Author>
        <b:Corporate>Amazon Web Services.</b:Corporate>
      </b:Author>
    </b:Author>
    <b:URL> https://aws.amazon.com/transit-gateway/customer-stories/</b:URL>
    <b:RefOrder>27</b:RefOrder>
  </b:Source>
  <b:Source>
    <b:Tag>Amand20</b:Tag>
    <b:SourceType>DocumentFromInternetSite</b:SourceType>
    <b:Guid>{9515E41F-743A-4175-B8F1-222A62F64550}</b:Guid>
    <b:Author>
      <b:Author>
        <b:Corporate>Amazon Web Services.</b:Corporate>
      </b:Author>
    </b:Author>
    <b:Title>AWS Identity and Access Management (IAM) Authentication and Access Control for AWS Services.</b:Title>
    <b:Year>n.d.</b:Year>
    <b:URL>https://aws.amazon.com/iam/features/verified-access/ </b:URL>
    <b:RefOrder>28</b:RefOrder>
  </b:Source>
  <b:Source>
    <b:Tag>Chu19</b:Tag>
    <b:SourceType>Book</b:SourceType>
    <b:Guid>{0A55E4E4-3594-4178-B308-3A3E9809BC91}</b:Guid>
    <b:Title>Amazon Web Services For Dummies. </b:Title>
    <b:Year>2019</b:Year>
    <b:Author>
      <b:Author>
        <b:NameList>
          <b:Person>
            <b:Last>Chuvakin</b:Last>
            <b:First>A.,</b:First>
          </b:Person>
          <b:Person>
            <b:Last>Halpert</b:Last>
            <b:First>R.</b:First>
          </b:Person>
        </b:NameList>
      </b:Author>
    </b:Author>
    <b:Publisher> Wiley. &amp; Sons.</b:Publisher>
    <b:RefOrder>29</b:RefOrder>
  </b:Source>
  <b:Source>
    <b:Tag>Amand21</b:Tag>
    <b:SourceType>DocumentFromInternetSite</b:SourceType>
    <b:Guid>{5AF45C32-A437-4C12-A08F-FCF70451B1A3}</b:Guid>
    <b:Title>AWS Verified Access Customer Stories</b:Title>
    <b:Year>n.d.</b:Year>
    <b:Author>
      <b:Author>
        <b:Corporate>Amazon Web Services</b:Corporate>
      </b:Author>
    </b:Author>
    <b:URL>https://aws.amazon.com/verified-access/customer-stories/</b:URL>
    <b:RefOrder>30</b:RefOrder>
  </b:Source>
  <b:Source>
    <b:Tag>AWSon</b:Tag>
    <b:SourceType>DocumentFromInternetSite</b:SourceType>
    <b:Guid>{A30FC329-CE90-4EFB-92B1-1E070B7BDE66}</b:Guid>
    <b:Author>
      <b:Author>
        <b:Corporate>AWS VPN documentation:</b:Corporate>
      </b:Author>
    </b:Author>
    <b:Title>n.d.</b:Title>
    <b:Year>AWS VPN documentation</b:Year>
    <b:URL> https://docs.aws.amazon.com/vpn/</b:URL>
    <b:RefOrder>31</b:RefOrder>
  </b:Source>
  <b:Source>
    <b:Tag>AWSnd</b:Tag>
    <b:SourceType>DocumentFromInternetSite</b:SourceType>
    <b:Guid>{6F82C06B-B120-4C67-AD8E-6BFDAC2F957A}</b:Guid>
    <b:Author>
      <b:Author>
        <b:Corporate>AWS Blogs</b:Corporate>
      </b:Author>
    </b:Author>
    <b:Title>AWS VPN best practices: </b:Title>
    <b:Year>n.d.</b:Year>
    <b:URL>https://aws.amazon.com/blogs/networking-and-content-delivery/aws-vpn-best-practices/</b:URL>
    <b:RefOrder>32</b:RefOrder>
  </b:Source>
  <b:Source>
    <b:Tag>Kur17</b:Tag>
    <b:SourceType>Book</b:SourceType>
    <b:Guid>{38A0C408-22FC-4085-9955-9E1C080246C7}</b:Guid>
    <b:Title>Computer networking: Principles, algorithms, and applications. </b:Title>
    <b:Year>2017</b:Year>
    <b:Author>
      <b:Author>
        <b:NameList>
          <b:Person>
            <b:Last>Kurose</b:Last>
            <b:First>J.</b:First>
            <b:Middle>F.</b:Middle>
          </b:Person>
          <b:Person>
            <b:Last>Ross</b:Last>
            <b:First>K.</b:First>
            <b:Middle>W.</b:Middle>
          </b:Person>
        </b:NameList>
      </b:Author>
    </b:Author>
    <b:Publisher>Pearson</b:Publisher>
    <b:RefOrder>33</b:RefOrder>
  </b:Source>
  <b:Source>
    <b:Tag>AWSnd1</b:Tag>
    <b:SourceType>DocumentFromInternetSite</b:SourceType>
    <b:Guid>{14087642-AEB4-4162-AFDB-D1CA0269A2EB}</b:Guid>
    <b:Title>AWS Elastic Load Balancing Documentation:</b:Title>
    <b:Year>n.d,</b:Year>
    <b:Author>
      <b:Author>
        <b:Corporate>AWS Elastic Documentation: </b:Corporate>
      </b:Author>
    </b:Author>
    <b:URL> https://aws.amazon.com/elasticloadbalancing/</b:URL>
    <b:RefOrder>34</b:RefOrder>
  </b:Source>
  <b:Source>
    <b:Tag>Bon19</b:Tag>
    <b:SourceType>JournalArticle</b:SourceType>
    <b:Guid>{67F699F3-373C-4DF5-AFF4-D101CB8755B1}</b:Guid>
    <b:Title>Load Balancing as a Service: A Survey</b:Title>
    <b:Year>2019</b:Year>
    <b:Author>
      <b:Author>
        <b:NameList>
          <b:Person>
            <b:Last>Bonfim</b:Last>
            <b:First>L.</b:First>
            <b:Middle>M.</b:Middle>
          </b:Person>
          <b:Person>
            <b:Last>Silva</b:Last>
            <b:First>L.</b:First>
            <b:Middle>A. L.,</b:Middle>
          </b:Person>
          <b:Person>
            <b:Last>Dias</b:Last>
            <b:First>M.</b:First>
          </b:Person>
        </b:NameList>
      </b:Author>
    </b:Author>
    <b:Publisher>IEEE</b:Publisher>
    <b:Volume>14</b:Volume>
    <b:Pages>700-716.</b:Pages>
    <b:JournalName> IEEE Transactions on Services Computing</b:JournalName>
    <b:Issue>3</b:Issue>
    <b:RefOrder>35</b:RefOrder>
  </b:Source>
  <b:Source>
    <b:Tag>LiJ15</b:Tag>
    <b:SourceType>ConferenceProceedings</b:SourceType>
    <b:Guid>{97187A49-B1FC-4B3F-8C06-51B231D17FA2}</b:Guid>
    <b:Title>A Highly Efficient Elastic Load Balancing Algorithm for Cloud.</b:Title>
    <b:Year>2015</b:Year>
    <b:Pages>114-121</b:Pages>
    <b:Author>
      <b:Author>
        <b:NameList>
          <b:Person>
            <b:Last>Li</b:Last>
            <b:First>J.</b:First>
          </b:Person>
          <b:Person>
            <b:Last>Wu</b:Last>
            <b:First>H.</b:First>
          </b:Person>
        </b:NameList>
      </b:Author>
    </b:Author>
    <b:Publisher>IEEE.</b:Publisher>
    <b:PeriodicalTitle>1.	Li, J., &amp; Wu, H. (2015). A Highly Efficient Elastic Load Balancing Algorithm for Cloud. In 2015 IEEE/ACM 8th International Conference on Utility and Cloud Computing (pp. 114-121). IEEE.</b:PeriodicalTitle>
    <b:ConferenceName>2015 IEEE/ACM 8th International Conference on Utility and Cloud Computing</b:ConferenceName>
    <b:RefOrder>36</b:RefOrder>
  </b:Source>
  <b:Source>
    <b:Tag>Amand22</b:Tag>
    <b:SourceType>DocumentFromInternetSite</b:SourceType>
    <b:Guid>{76E078ED-A754-45DD-861D-A07C02E54BF9}</b:Guid>
    <b:Title>AWS IoT Core.</b:Title>
    <b:Year>n.d.</b:Year>
    <b:Author>
      <b:Author>
        <b:Corporate>Amazon Web Services.</b:Corporate>
      </b:Author>
    </b:Author>
    <b:URL> https://aws.amazon.com/iot-core/ </b:URL>
    <b:RefOrder>37</b:RefOrder>
  </b:Source>
  <b:Source>
    <b:Tag>Sha18</b:Tag>
    <b:SourceType>Book</b:SourceType>
    <b:Guid>{58B50145-86FB-42CD-87CF-AAA1F93CAE4C}</b:Guid>
    <b:Title>Internet of Things for Architects: Architecting IoT solutions by implementing sensors, communication infrastructure, edge computing, analytics, and security. </b:Title>
    <b:Year>2018</b:Year>
    <b:Publisher>Packt Publishing. </b:Publisher>
    <b:Author>
      <b:Author>
        <b:NameList>
          <b:Person>
            <b:Last>Sharma</b:Last>
            <b:First>A.</b:First>
          </b:Person>
          <b:Person>
            <b:Last>Ganesh</b:Last>
            <b:First>M.</b:First>
          </b:Person>
        </b:NameList>
      </b:Author>
    </b:Author>
    <b:RefOrder>38</b:RefOrder>
  </b:Source>
  <b:Source>
    <b:Tag>Amand23</b:Tag>
    <b:SourceType>DocumentFromInternetSite</b:SourceType>
    <b:Guid>{F4B1A0E6-B8AD-46D3-BC71-456E9CFC5862}</b:Guid>
    <b:Title>AWS IoT Core Customer Stories</b:Title>
    <b:Year>(n.d.</b:Year>
    <b:URL>https://aws.amazon.com/iot-core/customer-stories/</b:URL>
    <b:Author>
      <b:Author>
        <b:Corporate>Amazon Web Services</b:Corporate>
      </b:Author>
    </b:Author>
    <b:RefOrder>39</b:RefOrder>
  </b:Source>
  <b:Source>
    <b:Tag>Amand24</b:Tag>
    <b:SourceType>DocumentFromInternetSite</b:SourceType>
    <b:Guid>{A771075E-E923-4FD8-96A0-156DE208D926}</b:Guid>
    <b:Author>
      <b:Author>
        <b:Corporate>Amazon Web Services</b:Corporate>
      </b:Author>
    </b:Author>
    <b:Title> AWS IoT FleetWise.</b:Title>
    <b:Year>n.d.</b:Year>
    <b:URL> https://aws.amazon.com/iot-fleetwise/</b:URL>
    <b:RefOrder>40</b:RefOrder>
  </b:Source>
  <b:Source>
    <b:Tag>Jas17</b:Tag>
    <b:SourceType>ArticleInAPeriodical</b:SourceType>
    <b:Guid>{56BB532F-1483-49F9-8FCF-D7DA6BE2923B}</b:Guid>
    <b:Title>The Internet of Things in the Modern Business Environment.</b:Title>
    <b:Year>2017</b:Year>
    <b:Author>
      <b:Author>
        <b:NameList>
          <b:Person>
            <b:Last>Jasek</b:Last>
            <b:First>R.</b:First>
          </b:Person>
          <b:Person>
            <b:Last>Kokoczka</b:Last>
            <b:First>R.</b:First>
          </b:Person>
        </b:NameList>
      </b:Author>
    </b:Author>
    <b:Publisher>Springer.</b:Publisher>
    <b:Pages>103-120</b:Pages>
    <b:PeriodicalTitle>Internet of Things. IoT Infrastructures</b:PeriodicalTitle>
    <b:RefOrder>41</b:RefOrder>
  </b:Source>
  <b:Source>
    <b:Tag>Amand25</b:Tag>
    <b:SourceType>DocumentFromInternetSite</b:SourceType>
    <b:Guid>{21DF1245-5949-4284-B696-883BC640540B}</b:Guid>
    <b:Title>AWS IoT TwinMaker.</b:Title>
    <b:Year>n.d.</b:Year>
    <b:Author>
      <b:Author>
        <b:Corporate>Amazon Web Services</b:Corporate>
      </b:Author>
    </b:Author>
    <b:URL>https://aws.amazon.com/iot-twinmaker/ </b:URL>
    <b:RefOrder>44</b:RefOrder>
  </b:Source>
  <b:Source>
    <b:Tag>Tao18</b:Tag>
    <b:SourceType>ArticleInAPeriodical</b:SourceType>
    <b:Guid>{4D5394A8-D490-42FA-9C2E-62C062B14C73}</b:Guid>
    <b:Title>Digital twin in industry: State-of-the-art</b:Title>
    <b:Year>2018</b:Year>
    <b:Author>
      <b:Author>
        <b:NameList>
          <b:Person>
            <b:Last>Tao</b:Last>
            <b:First>F.</b:First>
          </b:Person>
          <b:Person>
            <b:Last>Zhang</b:Last>
            <b:First>H.,</b:First>
            <b:Middle>Liu, A.</b:Middle>
          </b:Person>
          <b:Person>
            <b:Last>Nee</b:Last>
            <b:First>A.</b:First>
            <b:Middle>Y.</b:Middle>
          </b:Person>
        </b:NameList>
      </b:Author>
    </b:Author>
    <b:Publisher>IEEE</b:Publisher>
    <b:PeriodicalTitle>IEEE Transactions on Industrial Informatics</b:PeriodicalTitle>
    <b:Pages>2405-2415.</b:Pages>
    <b:Edition>15</b:Edition>
    <b:Volume>4</b:Volume>
    <b:RefOrder>45</b:RefOrder>
  </b:Source>
  <b:Source>
    <b:Tag>AWSnd2</b:Tag>
    <b:SourceType>DocumentFromInternetSite</b:SourceType>
    <b:Guid>{DCCE4B69-5DE0-4A0E-950C-2AB7E5A0B321}</b:Guid>
    <b:Title> AWS IoT EduKit.</b:Title>
    <b:Year>n.d.</b:Year>
    <b:Author>
      <b:Author>
        <b:Corporate>AWS Educate.</b:Corporate>
      </b:Author>
    </b:Author>
    <b:URL> https://aws.amazon.com/education/awseducate/iot-edukit/ </b:URL>
    <b:RefOrder>53</b:RefOrder>
  </b:Source>
  <b:Source>
    <b:Tag>Vyg78</b:Tag>
    <b:SourceType>Book</b:SourceType>
    <b:Guid>{45003A6A-506E-4CF7-AC31-74D4407C7617}</b:Guid>
    <b:Title> Mind in Society: The Development of Higher Psychological Processes.</b:Title>
    <b:Year>1978</b:Year>
    <b:Author>
      <b:Author>
        <b:NameList>
          <b:Person>
            <b:Last>Vygotsky</b:Last>
            <b:First>L.</b:First>
            <b:Middle>S.</b:Middle>
          </b:Person>
        </b:NameList>
      </b:Author>
    </b:Author>
    <b:Publisher>Harvard University Press.</b:Publisher>
    <b:RefOrder>54</b:RefOrder>
  </b:Source>
  <b:Source>
    <b:Tag>Amand26</b:Tag>
    <b:SourceType>DocumentFromInternetSite</b:SourceType>
    <b:Guid>{E4BFF9BD-2F84-4DA2-93D3-FD9BD48FBD61}</b:Guid>
    <b:Title>AWS IoT SiteWise. </b:Title>
    <b:Year>n.d.</b:Year>
    <b:Author>
      <b:Author>
        <b:Corporate>Amazon Web Services</b:Corporate>
      </b:Author>
    </b:Author>
    <b:URL>https://aws.amazon.com/iot-sitewise/</b:URL>
    <b:RefOrder>42</b:RefOrder>
  </b:Source>
  <b:Source>
    <b:Tag>Amand27</b:Tag>
    <b:SourceType>DocumentFromInternetSite</b:SourceType>
    <b:Guid>{B6E252C9-227D-4C4A-8D36-8F65A0180FE4}</b:Guid>
    <b:Title>AWS IoT Greengrass. </b:Title>
    <b:Year>n.d.</b:Year>
    <b:Author>
      <b:Author>
        <b:NameList>
          <b:Person>
            <b:Last>Services</b:Last>
            <b:First>Amazon</b:First>
            <b:Middle>Web</b:Middle>
          </b:Person>
        </b:NameList>
      </b:Author>
    </b:Author>
    <b:URL>https://aws.amazon.com/greengrass/ </b:URL>
    <b:RefOrder>46</b:RefOrder>
  </b:Source>
  <b:Source>
    <b:Tag>Amand28</b:Tag>
    <b:SourceType>DocumentFromInternetSite</b:SourceType>
    <b:Guid>{1CC49777-3BBB-4D18-83E5-124852EA738F}</b:Guid>
    <b:Title> AWS IoT 1-Click.</b:Title>
    <b:Year>n.d.</b:Year>
    <b:Author>
      <b:Author>
        <b:Corporate>Amazon Web Services.</b:Corporate>
      </b:Author>
    </b:Author>
    <b:URL> https://aws.amazon.com/iot-1-click/ </b:URL>
    <b:RefOrder>48</b:RefOrder>
  </b:Source>
  <b:Source>
    <b:Tag>Amand29</b:Tag>
    <b:SourceType>DocumentFromInternetSite</b:SourceType>
    <b:Guid>{05082414-D38D-4A27-895C-7976487A81EC}</b:Guid>
    <b:Title>AWS IoT Analytics.</b:Title>
    <b:Year>n.d.</b:Year>
    <b:Author>
      <b:Author>
        <b:Corporate>Amazon Web Services.</b:Corporate>
      </b:Author>
    </b:Author>
    <b:URL>https://aws.amazon.com/iot-analytics/ </b:URL>
    <b:RefOrder>49</b:RefOrder>
  </b:Source>
  <b:Source>
    <b:Tag>Amand30</b:Tag>
    <b:SourceType>DocumentFromInternetSite</b:SourceType>
    <b:Guid>{61B888FF-7882-4FE5-831C-9699E68A29E1}</b:Guid>
    <b:Title>AWS IoT Button.</b:Title>
    <b:Year>n.d.</b:Year>
    <b:Author>
      <b:Author>
        <b:NameList>
          <b:Person>
            <b:Last>Services</b:Last>
            <b:First>Amazon</b:First>
            <b:Middle>Web</b:Middle>
          </b:Person>
        </b:NameList>
      </b:Author>
    </b:Author>
    <b:URL> https://aws.amazon.com/iot-button/ </b:URL>
    <b:RefOrder>50</b:RefOrder>
  </b:Source>
  <b:Source>
    <b:Tag>Shi16</b:Tag>
    <b:SourceType>JournalArticle</b:SourceType>
    <b:Guid>{1DC7C9A7-6BE0-448E-A20F-316F8EAFA99B}</b:Guid>
    <b:Title>Edge computing: Vision and challenges.</b:Title>
    <b:Year>2016</b:Year>
    <b:Author>
      <b:Author>
        <b:NameList>
          <b:Person>
            <b:Last>Shi</b:Last>
            <b:First>W.,</b:First>
            <b:Middle>Cao, J., Zhang, Q., Li, Y.</b:Middle>
          </b:Person>
          <b:Person>
            <b:Last>Xu</b:Last>
            <b:First>L.</b:First>
          </b:Person>
        </b:NameList>
      </b:Author>
    </b:Author>
    <b:Publisher>IEEE</b:Publisher>
    <b:PeriodicalTitle>IEEE Internet of Things Journal</b:PeriodicalTitle>
    <b:Pages>637-646.</b:Pages>
    <b:Volume>5</b:Volume>
    <b:Issue>3</b:Issue>
    <b:RefOrder>47</b:RefOrder>
  </b:Source>
  <b:Source>
    <b:Tag>Cha21</b:Tag>
    <b:SourceType>BookSection</b:SourceType>
    <b:Guid>{5B7E700A-F484-4086-B4AB-EC89A6351322}</b:Guid>
    <b:Title>5G for Business.</b:Title>
    <b:Year>2021</b:Year>
    <b:Author>
      <b:Author>
        <b:NameList>
          <b:Person>
            <b:Last>Chander</b:Last>
            <b:First>K.</b:First>
          </b:Person>
        </b:NameList>
      </b:Author>
    </b:Author>
    <b:Publisher>Wiley &amp; Sons.</b:Publisher>
    <b:RefOrder>21</b:RefOrder>
  </b:Source>
  <b:Source>
    <b:Tag>NiJ21</b:Tag>
    <b:SourceType>ArticleInAPeriodical</b:SourceType>
    <b:Guid>{6853CA9B-89C1-4419-AA58-79CE99C8D757}</b:Guid>
    <b:Title>A Comprehensive Survey of Industrial Internet of Things: Vision, Integration, and Intelligent Analytics.</b:Title>
    <b:Year>2021</b:Year>
    <b:Author>
      <b:Author>
        <b:NameList>
          <b:Person>
            <b:Last>Ni</b:Last>
            <b:First>J.,</b:First>
            <b:Middle>Jiang</b:Middle>
          </b:Person>
          <b:Person>
            <b:Last>Ren</b:Last>
            <b:First>Z.</b:First>
          </b:Person>
        </b:NameList>
      </b:Author>
    </b:Author>
    <b:Publisher>IEEE</b:Publisher>
    <b:PeriodicalTitle>IEEE Internet of Things Journal</b:PeriodicalTitle>
    <b:Pages>7105-7130</b:Pages>
    <b:Volume>8</b:Volume>
    <b:Issue>9</b:Issue>
    <b:RefOrder>43</b:RefOrder>
  </b:Source>
  <b:Source>
    <b:Tag>Gha15</b:Tag>
    <b:SourceType>Book</b:SourceType>
    <b:Guid>{6C7041B5-C4FD-48CB-A658-A1FB0A83BB27}</b:Guid>
    <b:Title>Disaster Recovery and Business Continuity with AWS.</b:Title>
    <b:Year>2015</b:Year>
    <b:Author>
      <b:Author>
        <b:NameList>
          <b:Person>
            <b:Last>Ghatage</b:Last>
            <b:First>S.</b:First>
          </b:Person>
          <b:Person>
            <b:Last>Padmanabhan</b:Last>
            <b:First>V.</b:First>
          </b:Person>
        </b:NameList>
      </b:Author>
    </b:Author>
    <b:Publisher>Associated Press</b:Publisher>
    <b:RefOrder>14</b:RefOrder>
  </b:Source>
  <b:Source>
    <b:Tag>Amand31</b:Tag>
    <b:SourceType>DocumentFromInternetSite</b:SourceType>
    <b:Guid>{D35B6411-106A-4298-8841-9A0FCF0D9139}</b:Guid>
    <b:Title>AWS IoT Device Management.</b:Title>
    <b:Year>(n.d.</b:Year>
    <b:Author>
      <b:Author>
        <b:Corporate>Amazon Web Services.</b:Corporate>
      </b:Author>
    </b:Author>
    <b:URL> https://aws.amazon.com/iot-device-management/ </b:URL>
    <b:RefOrder>52</b:RefOrder>
  </b:Source>
  <b:Source>
    <b:Tag>Amand32</b:Tag>
    <b:SourceType>DocumentFromInternetSite</b:SourceType>
    <b:Guid>{D6831847-16EF-4725-A28F-E0DBDCF8EE39}</b:Guid>
    <b:Author>
      <b:Author>
        <b:NameList>
          <b:Person>
            <b:Last>Services</b:Last>
            <b:First>Amazon</b:First>
            <b:Middle>Web</b:Middle>
          </b:Person>
        </b:NameList>
      </b:Author>
    </b:Author>
    <b:Title>AWS IoT Device Defender.</b:Title>
    <b:Year>(n.d.</b:Year>
    <b:URL> https://aws.amazon.com/iot-device-defender/ </b:URL>
    <b:RefOrder>51</b:RefOrder>
  </b:Source>
  <b:Source>
    <b:Tag>Ban17</b:Tag>
    <b:SourceType>JournalArticle</b:SourceType>
    <b:Guid>{7A478CBB-21C7-4EF0-A242-1DAF356B7FDC}</b:Guid>
    <b:Author>
      <b:Author>
        <b:NameList>
          <b:Person>
            <b:Last>Banafa</b:Last>
            <b:First>A.</b:First>
          </b:Person>
        </b:NameList>
      </b:Author>
    </b:Author>
    <b:Title>Event-Driven Architectures for IoT: A Survey.</b:Title>
    <b:Year>2017)</b:Year>
    <b:JournalName>IEEE Access</b:JournalName>
    <b:Pages>5574-5582.</b:Pages>
    <b:Volume>5</b:Volume>
    <b:RefOrder>55</b:RefOrder>
  </b:Source>
  <b:Source>
    <b:Tag>Xue16</b:Tag>
    <b:SourceType>JournalArticle</b:SourceType>
    <b:Guid>{3583E7CF-4AED-4198-8E5E-2B1C50E29ACD}</b:Guid>
    <b:Author>
      <b:Author>
        <b:NameList>
          <b:Person>
            <b:Last>Xue</b:Last>
            <b:First>G.,</b:First>
            <b:Middle>et al.</b:Middle>
          </b:Person>
        </b:NameList>
      </b:Author>
    </b:Author>
    <b:Title>IoT-Sim: A Simulator for Analyzing IoT Protocols.</b:Title>
    <b:JournalName>IEEE Internet of Things Journal,</b:JournalName>
    <b:Year>2016</b:Year>
    <b:Pages>1202-1212.</b:Pages>
    <b:Volume>3</b:Volume>
    <b:Issue>6</b:Issue>
    <b:RefOrder>56</b:RefOrder>
  </b:Source>
  <b:Source>
    <b:Tag>LiL20</b:Tag>
    <b:SourceType>JournalArticle</b:SourceType>
    <b:Guid>{5649097D-5A16-4A8C-928C-3651D3FB747D}</b:Guid>
    <b:Author>
      <b:Author>
        <b:NameList>
          <b:Person>
            <b:Last>Li</b:Last>
            <b:First>L.,</b:First>
            <b:Middle>et al.</b:Middle>
          </b:Person>
        </b:NameList>
      </b:Author>
    </b:Author>
    <b:Title> IoT-Enabled Robotic Systems: A Comprehensive Survey.</b:Title>
    <b:JournalName>EEE Internet of Things Journal</b:JournalName>
    <b:Year>2020)</b:Year>
    <b:Pages> 6351-6370. </b:Pages>
    <b:Volume>7</b:Volume>
    <b:Issue>8</b:Issue>
    <b:RefOrder>58</b:RefOrder>
  </b:Source>
  <b:Source>
    <b:Tag>Khu18</b:Tag>
    <b:SourceType>JournalArticle</b:SourceType>
    <b:Guid>{CFD97C4F-22BD-431B-B214-37E49FD80E79}</b:Guid>
    <b:Author>
      <b:Author>
        <b:NameList>
          <b:Person>
            <b:Last>Khusainov</b:Last>
            <b:First>R.,</b:First>
            <b:Middle>et al.</b:Middle>
          </b:Person>
        </b:NameList>
      </b:Author>
    </b:Author>
    <b:Title>A Review on Internet of Things (IoT) Robotics Research: Taxonomy, Classification, and Future Direction.</b:Title>
    <b:JournalName>IEEE Access,</b:JournalName>
    <b:Year>2018</b:Year>
    <b:Pages>11508-11528</b:Pages>
    <b:Volume>6,</b:Volume>
    <b:RefOrder>57</b:RefOrder>
  </b:Source>
  <b:Source>
    <b:Tag>Gan17</b:Tag>
    <b:SourceType>JournalArticle</b:SourceType>
    <b:Guid>{7FCF83D8-CEA6-445C-8BA8-9E83D29C3BF8}</b:Guid>
    <b:Author>
      <b:Author>
        <b:NameList>
          <b:Person>
            <b:Last>Ganz</b:Last>
            <b:First>F.,</b:First>
            <b:Middle>et al.</b:Middle>
          </b:Person>
        </b:NameList>
      </b:Author>
    </b:Author>
    <b:Title>The role of partnerships in the development of the Internet of Things (IoT) ecosystem: A global explorative study.</b:Title>
    <b:JournalName>Technological Forecasting and Social Change</b:JournalName>
    <b:Year>2017</b:Year>
    <b:Pages>341-351.</b:Pages>
    <b:Volume>139</b:Volume>
    <b:RefOrder>59</b:RefOrder>
  </b:Source>
  <b:Source>
    <b:Tag>Jia07</b:Tag>
    <b:SourceType>JournalArticle</b:SourceType>
    <b:Guid>{5C15F231-7B63-43DD-BBEB-E2C09D854AD9}</b:Guid>
    <b:Author>
      <b:Author>
        <b:NameList>
          <b:Person>
            <b:Last>Jia</b:Last>
            <b:First>T.,</b:First>
            <b:Middle>et al.</b:Middle>
          </b:Person>
        </b:NameList>
      </b:Author>
    </b:Author>
    <b:Title> IoT Ecosystem and Platform Development: A Comparative Analysis of Industry Leaders.</b:Title>
    <b:JournalName>IEEE Access</b:JournalName>
    <b:Year>2021</b:Year>
    <b:Pages>30095-30107.</b:Pages>
    <b:Volume>9</b:Volume>
    <b:RefOrder>60</b:RefOrder>
  </b:Source>
  <b:Source>
    <b:Tag>But11</b:Tag>
    <b:SourceType>JournalArticle</b:SourceType>
    <b:Guid>{3B3FC93C-91EE-43AA-9A23-A739816A3946}</b:Guid>
    <b:Author>
      <b:Author>
        <b:NameList>
          <b:Person>
            <b:Last>Buttazzo</b:Last>
            <b:First>G.</b:First>
            <b:Middle>C.</b:Middle>
          </b:Person>
        </b:NameList>
      </b:Author>
    </b:Author>
    <b:Title> Hard real-time computing systems: predictable scheduling algorithms and applications.</b:Title>
    <b:JournalName>Springer Science &amp; Business Media.</b:JournalName>
    <b:Year>2011</b:Year>
    <b:Volume>27</b:Volume>
    <b:RefOrder>61</b:RefOrder>
  </b:Source>
  <b:Source>
    <b:Tag>Bai16</b:Tag>
    <b:SourceType>JournalArticle</b:SourceType>
    <b:Guid>{332F0DE1-BC1B-4898-9465-B0CDE9EF42B1}</b:Guid>
    <b:Author>
      <b:Author>
        <b:NameList>
          <b:Person>
            <b:Last>Bai</b:Last>
            <b:First>X.,</b:First>
            <b:Middle>et al.</b:Middle>
          </b:Person>
        </b:NameList>
      </b:Author>
    </b:Author>
    <b:Title>A survey of real-time operating systems for the Internet of Things.</b:Title>
    <b:JournalName>IEEE Access</b:JournalName>
    <b:Year>2016</b:Year>
    <b:Pages>7677-7690</b:Pages>
    <b:Volume>4</b:Volume>
    <b:RefOrder>62</b:RefOrder>
  </b:Source>
  <b:Source>
    <b:Tag>Hay02</b:Tag>
    <b:SourceType>Book</b:SourceType>
    <b:Guid>{C8888A92-FC8C-4535-825C-2871C2E3B85F}</b:Guid>
    <b:Title>CRC handbook of chemistry and physics.</b:Title>
    <b:Year>2002</b:Year>
    <b:Volume>Haynes, W. M. (2002). CRC handbook of chemistry and physics. CRC press. </b:Volume>
    <b:Author>
      <b:Author>
        <b:NameList>
          <b:Person>
            <b:Last>Haynes</b:Last>
            <b:First>W.</b:First>
            <b:Middle>M.</b:Middle>
          </b:Person>
        </b:NameList>
      </b:Author>
    </b:Author>
    <b:Publisher>CRC Press</b:Publisher>
    <b:RefOrder>63</b:RefOrder>
  </b:Source>
  <b:Source>
    <b:Tag>Ela06</b:Tag>
    <b:SourceType>Book</b:SourceType>
    <b:Guid>{A7D94E13-AC35-42F9-BC44-675EB82FB2F6}</b:Guid>
    <b:Author>
      <b:Author>
        <b:NameList>
          <b:Person>
            <b:Last>Elachi</b:Last>
            <b:First>C.</b:First>
          </b:Person>
        </b:NameList>
      </b:Author>
    </b:Author>
    <b:Title> Introduction to the physics and techniques of remote sensing (Vol. 3)</b:Title>
    <b:Year>2006)</b:Year>
    <b:Publisher>John Wiley &amp; Sons.</b:Publisher>
    <b:RefOrder>64</b:RefOrder>
  </b:Source>
  <b:Source>
    <b:Tag>Kur171</b:Tag>
    <b:SourceType>Book</b:SourceType>
    <b:Guid>{5D0A7E3F-4254-4C8F-B1C6-E0245F295976}</b:Guid>
    <b:Author>
      <b:Author>
        <b:NameList>
          <b:Person>
            <b:Last>Kurose</b:Last>
            <b:First>J.</b:First>
            <b:Middle>F.</b:Middle>
          </b:Person>
          <b:Person>
            <b:Last>Ross</b:Last>
            <b:First>K.</b:First>
            <b:Middle>W.</b:Middle>
          </b:Person>
        </b:NameList>
      </b:Author>
    </b:Author>
    <b:Title>Computer networking: Principles, algorithms, and applications.</b:Title>
    <b:Year>2017</b:Year>
    <b:Publisher>Pearson</b:Publisher>
    <b:RefOrder>65</b:RefOrder>
  </b:Source>
  <b:Source>
    <b:Tag>Ver06</b:Tag>
    <b:SourceType>Book</b:SourceType>
    <b:Guid>{A56222C3-0EFD-4A7C-822F-4F598D4243FE}</b:Guid>
    <b:Author>
      <b:Author>
        <b:NameList>
          <b:Person>
            <b:Last>Verma</b:Last>
            <b:First>D.</b:First>
            <b:Middle>C.</b:Middle>
          </b:Person>
        </b:NameList>
      </b:Author>
    </b:Author>
    <b:Title>Elements of network protocol design.</b:Title>
    <b:Year>2006</b:Year>
    <b:Publisher>John Wiley &amp; Sons. </b:Publisher>
    <b:RefOrder>66</b:RefOrder>
  </b:Source>
</b:Sources>
</file>

<file path=customXml/itemProps1.xml><?xml version="1.0" encoding="utf-8"?>
<ds:datastoreItem xmlns:ds="http://schemas.openxmlformats.org/officeDocument/2006/customXml" ds:itemID="{71D55443-8DA5-4913-986D-5C1C1FA402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755ef0-d54d-479c-ba8d-93637c324c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DCDF141-2FFB-40C9-92EB-4B855847DF0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DF163D-97A0-46B9-B243-E5C1AFDBD592}">
  <ds:schemaRefs>
    <ds:schemaRef ds:uri="http://schemas.microsoft.com/sharepoint/v3/contenttype/forms"/>
  </ds:schemaRefs>
</ds:datastoreItem>
</file>

<file path=customXml/itemProps4.xml><?xml version="1.0" encoding="utf-8"?>
<ds:datastoreItem xmlns:ds="http://schemas.openxmlformats.org/officeDocument/2006/customXml" ds:itemID="{8B1313A9-3998-4FDB-A41A-4A2BDE779B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558</TotalTime>
  <Pages>45</Pages>
  <Words>14657</Words>
  <Characters>83547</Characters>
  <Application>Microsoft Office Word</Application>
  <DocSecurity>0</DocSecurity>
  <Lines>696</Lines>
  <Paragraphs>196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Jain</dc:creator>
  <cp:keywords/>
  <dc:description/>
  <cp:lastModifiedBy>ph@zinnia.holdings</cp:lastModifiedBy>
  <cp:revision>235</cp:revision>
  <dcterms:created xsi:type="dcterms:W3CDTF">2024-04-29T04:31:00Z</dcterms:created>
  <dcterms:modified xsi:type="dcterms:W3CDTF">2024-06-05T21:06:00Z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0x010100E7E763185538CD4C9EC0753E45165FE1</vt:lpwstr>
  </property>
  <property fmtid="{D5CDD505-2E9C-101B-9397-08002B2CF9AE}" pid="3" name="grammarly_documentId">
    <vt:lpwstr>documentId_8241</vt:lpwstr>
  </property>
  <property fmtid="{D5CDD505-2E9C-101B-9397-08002B2CF9AE}" pid="4" name="grammarly_documentContext">
    <vt:lpwstr>{"goals":[],"domain":"general","emotions":[],"dialect":"american"}</vt:lpwstr>
  </property>
</Properties>
</file>