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25066342" w:rsidR="00B72611" w:rsidRPr="00B72611" w:rsidRDefault="00B72611" w:rsidP="007C20BE">
      <w:pPr>
        <w:pStyle w:val="ChapterTitleNumberBPBHEB"/>
      </w:pPr>
      <w:r w:rsidRPr="00B72611">
        <w:t xml:space="preserve">CHAPTER </w:t>
      </w:r>
      <w:commentRangeStart w:id="0"/>
      <w:commentRangeStart w:id="1"/>
      <w:r w:rsidR="002E23DD">
        <w:t>4</w:t>
      </w:r>
      <w:commentRangeEnd w:id="0"/>
      <w:r w:rsidR="00C86207">
        <w:rPr>
          <w:rStyle w:val="CommentReference"/>
          <w:rFonts w:asciiTheme="minorHAnsi" w:eastAsiaTheme="minorHAnsi" w:hAnsiTheme="minorHAnsi" w:cstheme="minorBidi"/>
          <w:bCs w:val="0"/>
          <w:smallCaps w:val="0"/>
          <w:color w:val="auto"/>
        </w:rPr>
        <w:commentReference w:id="0"/>
      </w:r>
      <w:commentRangeEnd w:id="1"/>
      <w:r w:rsidR="004E714B">
        <w:rPr>
          <w:rStyle w:val="CommentReference"/>
          <w:rFonts w:asciiTheme="minorHAnsi" w:eastAsiaTheme="minorHAnsi" w:hAnsiTheme="minorHAnsi" w:cstheme="minorBidi"/>
          <w:bCs w:val="0"/>
          <w:smallCaps w:val="0"/>
          <w:color w:val="auto"/>
        </w:rPr>
        <w:commentReference w:id="1"/>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01738DA4" w:rsidR="00891AB5" w:rsidRDefault="00891AB5" w:rsidP="007C20BE">
      <w:pPr>
        <w:pStyle w:val="NormalBPBHEB"/>
      </w:pPr>
      <w:r>
        <w:t xml:space="preserve">In the first </w:t>
      </w:r>
      <w:r w:rsidR="00D167FC">
        <w:t>module</w:t>
      </w:r>
      <w:r>
        <w:t xml:space="preserve">, </w:t>
      </w:r>
      <w:r w:rsidRPr="00030184">
        <w:rPr>
          <w:i/>
          <w:iCs/>
        </w:rPr>
        <w:t>Networking and Content Delivery</w:t>
      </w:r>
      <w:r>
        <w:t xml:space="preserve">, we will </w:t>
      </w:r>
      <w:r w:rsidR="00082A89">
        <w:t xml:space="preserve">discuss </w:t>
      </w:r>
      <w:r>
        <w:t xml:space="preserve">AWS networking solutions. From the foundational </w:t>
      </w:r>
      <w:r w:rsidRPr="00030184">
        <w:rPr>
          <w:b/>
          <w:bCs/>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30184">
        <w:rPr>
          <w:b/>
          <w:bCs/>
        </w:rPr>
        <w:t>Elastic Load Balancing (ELB)</w:t>
      </w:r>
      <w:r>
        <w:t xml:space="preserve"> will play a pivotal role in ensuring the seamless distribution of traffic, while services like AWS PrivateLink and AWS Direct Connect will connect enterprises securely to the AWS cloud. Together, these services form the constellations of connectivity and content delivery in the AWS universe.</w:t>
      </w:r>
    </w:p>
    <w:p w14:paraId="1602E162" w14:textId="76D8040D"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r w:rsidR="00CA4862">
        <w:t xml:space="preserve"> a</w:t>
      </w:r>
      <w:r>
        <w:t>re exploring IoT for smart cities, industrial automation, or innovative consumer devices, this section will provide you with the knowledge to navigate the IoT galaxy with confidence.</w:t>
      </w:r>
    </w:p>
    <w:p w14:paraId="3763AA11" w14:textId="03B484D2" w:rsidR="006970AF" w:rsidRDefault="00891AB5" w:rsidP="003A35C5">
      <w:pPr>
        <w:pStyle w:val="NormalBPBHEB"/>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w:t>
      </w:r>
      <w:commentRangeStart w:id="2"/>
      <w:commentRangeStart w:id="3"/>
      <w:r>
        <w:t>topics</w:t>
      </w:r>
      <w:commentRangeEnd w:id="2"/>
      <w:r>
        <w:rPr>
          <w:rStyle w:val="CommentReference"/>
          <w:rFonts w:asciiTheme="minorHAnsi" w:eastAsiaTheme="minorHAnsi" w:hAnsiTheme="minorHAnsi" w:cstheme="minorBidi"/>
        </w:rPr>
        <w:commentReference w:id="2"/>
      </w:r>
      <w:commentRangeEnd w:id="3"/>
      <w:r w:rsidR="00F0163F">
        <w:rPr>
          <w:rStyle w:val="CommentReference"/>
          <w:rFonts w:asciiTheme="minorHAnsi" w:eastAsiaTheme="minorHAnsi" w:hAnsiTheme="minorHAnsi" w:cstheme="minorBidi"/>
        </w:rPr>
        <w:commentReference w:id="3"/>
      </w:r>
      <w:r>
        <w:t xml:space="preserve">: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AWS PrivateLink</w:t>
      </w:r>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AWS IoT FleetWise</w:t>
      </w:r>
    </w:p>
    <w:p w14:paraId="3F480BAD" w14:textId="2DF8A406" w:rsidR="00A3115C" w:rsidRDefault="00A3115C" w:rsidP="003E0956">
      <w:pPr>
        <w:pStyle w:val="NormalBPBHEB"/>
        <w:numPr>
          <w:ilvl w:val="1"/>
          <w:numId w:val="38"/>
        </w:numPr>
      </w:pPr>
      <w:r>
        <w:t>AWS IoT SiteWise</w:t>
      </w:r>
    </w:p>
    <w:p w14:paraId="49F4CC6E" w14:textId="38E888F3" w:rsidR="00A3115C" w:rsidRDefault="00A3115C" w:rsidP="003E0956">
      <w:pPr>
        <w:pStyle w:val="NormalBPBHEB"/>
        <w:numPr>
          <w:ilvl w:val="1"/>
          <w:numId w:val="38"/>
        </w:numPr>
      </w:pPr>
      <w:r>
        <w:t>AWS IoT TwinMaker</w:t>
      </w:r>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AWS IoT EduKit</w:t>
      </w:r>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t>AWS IoT RoboRunner</w:t>
      </w:r>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r>
        <w:t>FreeRTOS</w:t>
      </w:r>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commentRangeStart w:id="4"/>
      <w:commentRangeStart w:id="5"/>
      <w:r>
        <w:t>Objectives</w:t>
      </w:r>
      <w:commentRangeEnd w:id="4"/>
      <w:r>
        <w:rPr>
          <w:rStyle w:val="CommentReference"/>
          <w:rFonts w:asciiTheme="minorHAnsi" w:eastAsiaTheme="minorHAnsi" w:hAnsiTheme="minorHAnsi" w:cstheme="minorBidi"/>
          <w:b w:val="0"/>
        </w:rPr>
        <w:commentReference w:id="4"/>
      </w:r>
      <w:commentRangeEnd w:id="5"/>
      <w:r w:rsidR="00070A75">
        <w:rPr>
          <w:rStyle w:val="CommentReference"/>
          <w:rFonts w:asciiTheme="minorHAnsi" w:eastAsiaTheme="minorHAnsi" w:hAnsiTheme="minorHAnsi" w:cstheme="minorBidi"/>
          <w:b w:val="0"/>
        </w:rPr>
        <w:commentReference w:id="5"/>
      </w:r>
      <w:r>
        <w:t xml:space="preserve"> </w:t>
      </w:r>
    </w:p>
    <w:p w14:paraId="3CD7F8A0" w14:textId="77777777" w:rsidR="00C535CA" w:rsidRPr="00C535CA" w:rsidRDefault="00C535CA" w:rsidP="00C535CA">
      <w:pPr>
        <w:pStyle w:val="NormalBPBHEB"/>
      </w:pPr>
      <w:r w:rsidRPr="00C535CA">
        <w:t>In this chapter on Content Delivery Networks (CDNs), readers will gain a comprehensive understanding of how CDNs work and the critical role they play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p>
    <w:p w14:paraId="4469EC0A" w14:textId="77777777" w:rsidR="00C535CA" w:rsidRPr="00C535CA" w:rsidRDefault="00C535CA" w:rsidP="00C535CA">
      <w:pPr>
        <w:pStyle w:val="NormalBPBHEB"/>
        <w:numPr>
          <w:ilvl w:val="0"/>
          <w:numId w:val="39"/>
        </w:numPr>
      </w:pPr>
      <w:r w:rsidRPr="00C535CA">
        <w:rPr>
          <w:b/>
          <w:bCs/>
        </w:rPr>
        <w:t>Understanding CDN Architecture</w:t>
      </w:r>
      <w:r w:rsidRPr="00C535CA">
        <w:t>: Learn the fundamental components and architecture of CDNs, including edge servers, origin servers, and the role of Points of Presence (PoPs).</w:t>
      </w:r>
    </w:p>
    <w:p w14:paraId="2E911446" w14:textId="77777777" w:rsidR="00C535CA" w:rsidRPr="00C535CA" w:rsidRDefault="00C535CA" w:rsidP="00C535CA">
      <w:pPr>
        <w:pStyle w:val="NormalBPBHEB"/>
        <w:numPr>
          <w:ilvl w:val="0"/>
          <w:numId w:val="39"/>
        </w:numPr>
      </w:pPr>
      <w:r w:rsidRPr="00C535CA">
        <w:rPr>
          <w:b/>
          <w:bCs/>
        </w:rPr>
        <w:t>AWS CloudFront</w:t>
      </w:r>
      <w:r w:rsidRPr="00C535CA">
        <w:t>: Explore AWS CloudFront, Amazon's content delivery network service, including its features, configurations, and how to integrate it with other AWS services.</w:t>
      </w:r>
    </w:p>
    <w:p w14:paraId="0EC396B4" w14:textId="77777777" w:rsidR="00C535CA" w:rsidRPr="00C535CA" w:rsidRDefault="00C535CA" w:rsidP="00C535CA">
      <w:pPr>
        <w:pStyle w:val="NormalBPBHEB"/>
        <w:numPr>
          <w:ilvl w:val="0"/>
          <w:numId w:val="39"/>
        </w:numPr>
      </w:pPr>
      <w:r w:rsidRPr="00C535CA">
        <w:rPr>
          <w:b/>
          <w:bCs/>
        </w:rPr>
        <w:t>Performance Optimization</w:t>
      </w:r>
      <w:r w:rsidRPr="00C535CA">
        <w:t>: Discover techniques for optimizing content delivery using CDNs, such as caching strategies, content compression, and efficient routing methods.</w:t>
      </w:r>
    </w:p>
    <w:p w14:paraId="00791FA2" w14:textId="77777777" w:rsidR="00C535CA" w:rsidRPr="00C535CA" w:rsidRDefault="00C535CA" w:rsidP="00C535CA">
      <w:pPr>
        <w:pStyle w:val="NormalBPBHEB"/>
        <w:numPr>
          <w:ilvl w:val="0"/>
          <w:numId w:val="39"/>
        </w:numPr>
      </w:pPr>
      <w:r w:rsidRPr="00C535CA">
        <w:rPr>
          <w:b/>
          <w:bCs/>
        </w:rPr>
        <w:t>Security Enhancements</w:t>
      </w:r>
      <w:r w:rsidRPr="00C535CA">
        <w:t>: Understand the security benefits provided by CDNs, including DDoS protection, SSL/TLS encryption, and access controls to safeguard content and user data.</w:t>
      </w:r>
    </w:p>
    <w:p w14:paraId="41BF2BB8" w14:textId="77777777" w:rsidR="00C535CA" w:rsidRPr="00C535CA" w:rsidRDefault="00C535CA" w:rsidP="00C535CA">
      <w:pPr>
        <w:pStyle w:val="NormalBPBHEB"/>
        <w:numPr>
          <w:ilvl w:val="0"/>
          <w:numId w:val="39"/>
        </w:numPr>
      </w:pPr>
      <w:r w:rsidRPr="00C535CA">
        <w:rPr>
          <w:b/>
          <w:bCs/>
        </w:rPr>
        <w:t>Cost Management</w:t>
      </w:r>
      <w:r w:rsidRPr="00C535CA">
        <w:t>: Learn about the pricing models for CDN services and strategies for managing and optimizing costs effectively.</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7777777" w:rsidR="000952C6" w:rsidRDefault="00A4729F" w:rsidP="00030184">
      <w:pPr>
        <w:pStyle w:val="Heading1BPBHEB"/>
      </w:pPr>
      <w:r w:rsidRPr="00A4729F">
        <w:t>Amazon VPC: Building Secure and Isolated Cloud Networks</w:t>
      </w:r>
    </w:p>
    <w:p w14:paraId="228EAB79" w14:textId="77777777" w:rsidR="00E61C4C" w:rsidRPr="008E7FD5" w:rsidRDefault="00E61C4C" w:rsidP="00E61C4C">
      <w:pPr>
        <w:pStyle w:val="NormalBPBHEB"/>
      </w:pPr>
      <w:r>
        <w:t>In</w:t>
      </w:r>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44047C3" w14:textId="17A7EB4F"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Content>
          <w:r w:rsidR="001B423D">
            <w:rPr>
              <w:b/>
              <w:bCs/>
            </w:rPr>
            <w:fldChar w:fldCharType="begin"/>
          </w:r>
          <w:r w:rsidR="001B423D">
            <w:rPr>
              <w:b/>
              <w:bCs/>
            </w:rPr>
            <w:instrText xml:space="preserve"> CITATION Amand2 \l 1033 </w:instrText>
          </w:r>
          <w:r w:rsidR="001B423D">
            <w:rPr>
              <w:b/>
              <w:bCs/>
            </w:rPr>
            <w:fldChar w:fldCharType="separate"/>
          </w:r>
          <w:r w:rsidR="0043319C">
            <w:rPr>
              <w:b/>
              <w:bCs/>
              <w:noProof/>
            </w:rPr>
            <w:t xml:space="preserve"> </w:t>
          </w:r>
          <w:r w:rsidR="0043319C" w:rsidRPr="0043319C">
            <w:rPr>
              <w:noProof/>
            </w:rPr>
            <w:t>[1]</w:t>
          </w:r>
          <w:r w:rsidR="001B423D">
            <w:rPr>
              <w:b/>
              <w:bCs/>
            </w:rPr>
            <w:fldChar w:fldCharType="end"/>
          </w:r>
        </w:sdtContent>
      </w:sdt>
      <w:r w:rsidRPr="008E7FD5">
        <w:t>, a fundamental service that enables users to create isolated and highly secure virtual networks within the AWS cloud. In this section</w:t>
      </w:r>
      <w:r w:rsidR="005A58D0">
        <w:t xml:space="preserve">, </w:t>
      </w:r>
      <w:r w:rsidRPr="008E7FD5">
        <w:t xml:space="preserve">we will </w:t>
      </w:r>
      <w:r w:rsidR="005A58D0">
        <w:t xml:space="preserve">discuss </w:t>
      </w:r>
      <w:r w:rsidRPr="008E7FD5">
        <w:t>a comprehensive exploration of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357FE2E" w:rsidR="008E7FD5" w:rsidRDefault="008E7FD5" w:rsidP="00030184">
      <w:pPr>
        <w:pStyle w:val="Heading2BPBHEB"/>
      </w:pPr>
      <w:r w:rsidRPr="001F1088">
        <w:t xml:space="preserve">Amazon VPC: An </w:t>
      </w:r>
      <w:r w:rsidR="001B1C8F" w:rsidRPr="001F1088">
        <w:t>in-depth overview</w:t>
      </w:r>
    </w:p>
    <w:p w14:paraId="30B5DA09" w14:textId="56CD8E7B"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access control lists (ACLs),</w:t>
      </w:r>
      <w:r w:rsidRPr="001B1C8F">
        <w:t xml:space="preserve"> security groups, and VPN connections, providing the flexibility to design custom network layouts.</w:t>
      </w:r>
      <w:r w:rsidRPr="008E7FD5">
        <w:t xml:space="preserve"> A key feature is </w:t>
      </w:r>
      <w:r w:rsidR="0097139D">
        <w:t>an</w:t>
      </w:r>
      <w:r w:rsidRPr="008E7FD5">
        <w:t xml:space="preserve"> ability to establish direct connections between the VPC and on-premises data centers, creating hybrid cloud environments that seamlessly extend an organization's network into the AWS cloud.</w:t>
      </w:r>
    </w:p>
    <w:p w14:paraId="766398AF" w14:textId="548BB0E4" w:rsidR="008E7FD5" w:rsidRDefault="008E7FD5" w:rsidP="00030184">
      <w:pPr>
        <w:pStyle w:val="NormalBPBHEB"/>
      </w:pPr>
      <w:r w:rsidRPr="008E7FD5">
        <w:t>Scholarly articles</w:t>
      </w:r>
      <w:sdt>
        <w:sdtPr>
          <w:id w:val="305438422"/>
          <w:citation/>
        </w:sdtPr>
        <w:sdtContent>
          <w:r w:rsidR="00381106">
            <w:fldChar w:fldCharType="begin"/>
          </w:r>
          <w:r w:rsidR="00381106">
            <w:instrText xml:space="preserve"> CITATION LiQ18 \l 1033 </w:instrText>
          </w:r>
          <w:r w:rsidR="00381106">
            <w:fldChar w:fldCharType="separate"/>
          </w:r>
          <w:r w:rsidR="0043319C">
            <w:rPr>
              <w:noProof/>
            </w:rPr>
            <w:t xml:space="preserve"> </w:t>
          </w:r>
          <w:r w:rsidR="0043319C" w:rsidRPr="0043319C">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 xml:space="preserve">Use cases and real-world </w:t>
      </w:r>
      <w:commentRangeStart w:id="6"/>
      <w:commentRangeStart w:id="7"/>
      <w:r w:rsidRPr="001F1088">
        <w:t>applications</w:t>
      </w:r>
      <w:commentRangeEnd w:id="6"/>
      <w:r>
        <w:rPr>
          <w:rStyle w:val="CommentReference"/>
          <w:rFonts w:asciiTheme="minorHAnsi" w:eastAsiaTheme="minorHAnsi" w:hAnsiTheme="minorHAnsi" w:cstheme="minorBidi"/>
          <w:b w:val="0"/>
          <w:color w:val="auto"/>
        </w:rPr>
        <w:commentReference w:id="6"/>
      </w:r>
      <w:commentRangeEnd w:id="7"/>
      <w:r w:rsidR="00B05C68">
        <w:rPr>
          <w:rStyle w:val="CommentReference"/>
          <w:rFonts w:asciiTheme="minorHAnsi" w:eastAsiaTheme="minorHAnsi" w:hAnsiTheme="minorHAnsi" w:cstheme="minorBidi"/>
          <w:b w:val="0"/>
          <w:color w:val="auto"/>
        </w:rPr>
        <w:commentReference w:id="7"/>
      </w:r>
    </w:p>
    <w:p w14:paraId="0BB1749C" w14:textId="751E3BF4" w:rsidR="00D214A9" w:rsidRDefault="00D214A9" w:rsidP="00D214A9">
      <w:pPr>
        <w:pStyle w:val="NormalBPBHEB"/>
      </w:pPr>
      <w:r w:rsidRPr="008E7FD5">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w:t>
      </w:r>
      <w:sdt>
        <w:sdtPr>
          <w:rPr>
            <w:vertAlign w:val="superscript"/>
          </w:rPr>
          <w:id w:val="-460645258"/>
          <w:citation/>
        </w:sdt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43319C">
            <w:rPr>
              <w:noProof/>
              <w:vertAlign w:val="superscript"/>
            </w:rPr>
            <w:t xml:space="preserve"> </w:t>
          </w:r>
          <w:r w:rsidR="0043319C" w:rsidRPr="0043319C">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76CA1C5F" w:rsidR="00343040" w:rsidRPr="00343040" w:rsidRDefault="00343040" w:rsidP="00030184">
      <w:pPr>
        <w:pStyle w:val="Heading2BPBHEB"/>
      </w:pPr>
      <w:r w:rsidRPr="00343040">
        <w:t xml:space="preserve">AWS PrivateLink: Elevating </w:t>
      </w:r>
      <w:r w:rsidR="0058348D" w:rsidRPr="00343040">
        <w:t>network security and simplicity</w:t>
      </w:r>
    </w:p>
    <w:p w14:paraId="298DE519" w14:textId="17B3215A" w:rsidR="00343040" w:rsidRPr="00343040" w:rsidRDefault="00343040" w:rsidP="00030184">
      <w:pPr>
        <w:pStyle w:val="NormalBPBHEB"/>
      </w:pPr>
      <w:r w:rsidRPr="00343040">
        <w:t>As organizations increasingly rely on cloud services for critical operations, ensuring the security and privacy of data in transit becomes paramount. AWS PrivateLink emerges as a foundational solution in this context, empowering organizations to establish private and secure network connections to AWS services. In this section of</w:t>
      </w:r>
      <w:r w:rsidR="00CA4862">
        <w:t xml:space="preserve">, </w:t>
      </w:r>
      <w:r w:rsidRPr="00343040">
        <w:t xml:space="preserve">we </w:t>
      </w:r>
      <w:r w:rsidR="00CA4862">
        <w:t xml:space="preserve">will discuss </w:t>
      </w:r>
      <w:r w:rsidRPr="00343040">
        <w:t>AWS PrivateLink, dissecting its core principles, architectural components, and practical applications. Through the lens of scholarly articles and AWS sources, we explore how AWS PrivateLink elevates network security and simplifies connectivity</w:t>
      </w:r>
      <w:sdt>
        <w:sdtPr>
          <w:id w:val="-421259397"/>
          <w:citation/>
        </w:sdtPr>
        <w:sdtContent>
          <w:r w:rsidR="001E4498">
            <w:fldChar w:fldCharType="begin"/>
          </w:r>
          <w:r w:rsidR="001E4498">
            <w:instrText xml:space="preserve"> CITATION Amand \l 1033 </w:instrText>
          </w:r>
          <w:r w:rsidR="001E4498">
            <w:fldChar w:fldCharType="separate"/>
          </w:r>
          <w:r w:rsidR="0043319C">
            <w:rPr>
              <w:noProof/>
            </w:rPr>
            <w:t xml:space="preserve"> </w:t>
          </w:r>
          <w:r w:rsidR="0043319C" w:rsidRPr="0043319C">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Understanding AWS PrivateLink</w:t>
      </w:r>
    </w:p>
    <w:p w14:paraId="2044C252" w14:textId="23299EBA" w:rsidR="00343040" w:rsidRPr="00343040" w:rsidRDefault="00343040" w:rsidP="00030184">
      <w:pPr>
        <w:pStyle w:val="NormalBPBHEB"/>
      </w:pPr>
      <w:r w:rsidRPr="00343040">
        <w:t xml:space="preserve">AWS PrivateLink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4D36C566" w:rsidR="00343040" w:rsidRDefault="00343040" w:rsidP="00082A89">
      <w:pPr>
        <w:pStyle w:val="NormalBPBHEB"/>
      </w:pPr>
      <w:r w:rsidRPr="00343040">
        <w:t>Scholarly articles</w:t>
      </w:r>
      <w:sdt>
        <w:sdtPr>
          <w:id w:val="836343293"/>
          <w:citation/>
        </w:sdtPr>
        <w:sdtContent>
          <w:r w:rsidR="00D83EBD">
            <w:fldChar w:fldCharType="begin"/>
          </w:r>
          <w:r w:rsidR="00D83EBD">
            <w:instrText xml:space="preserve"> CITATION Los19 \l 1033 </w:instrText>
          </w:r>
          <w:r w:rsidR="00D83EBD">
            <w:fldChar w:fldCharType="separate"/>
          </w:r>
          <w:r w:rsidR="0043319C">
            <w:rPr>
              <w:noProof/>
            </w:rPr>
            <w:t xml:space="preserve"> </w:t>
          </w:r>
          <w:r w:rsidR="0043319C" w:rsidRPr="0043319C">
            <w:rPr>
              <w:noProof/>
            </w:rPr>
            <w:t>[5]</w:t>
          </w:r>
          <w:r w:rsidR="00D83EBD">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1488C44C" w:rsidR="00343040" w:rsidRPr="00343040" w:rsidRDefault="00343040" w:rsidP="00030184">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id w:val="-821029960"/>
          <w:citation/>
        </w:sdtPr>
        <w:sdtContent>
          <w:r w:rsidR="00BC6D55">
            <w:fldChar w:fldCharType="begin"/>
          </w:r>
          <w:r w:rsidR="00BC6D55">
            <w:instrText xml:space="preserve"> CITATION Amand1 \l 1033 </w:instrText>
          </w:r>
          <w:r w:rsidR="00BC6D55">
            <w:fldChar w:fldCharType="separate"/>
          </w:r>
          <w:r w:rsidR="0043319C">
            <w:rPr>
              <w:noProof/>
            </w:rPr>
            <w:t xml:space="preserve"> </w:t>
          </w:r>
          <w:r w:rsidR="0043319C" w:rsidRPr="0043319C">
            <w:rPr>
              <w:noProof/>
            </w:rPr>
            <w:t>[6]</w:t>
          </w:r>
          <w:r w:rsidR="00BC6D55">
            <w:fldChar w:fldCharType="end"/>
          </w:r>
        </w:sdtContent>
      </w:sdt>
      <w:r w:rsidRPr="00343040">
        <w:t>.</w:t>
      </w:r>
    </w:p>
    <w:p w14:paraId="648B6CB4" w14:textId="65F6536E" w:rsidR="00343040" w:rsidRPr="00343040" w:rsidRDefault="00082A89" w:rsidP="00030184">
      <w:pPr>
        <w:pStyle w:val="NormalBPBHEB"/>
      </w:pPr>
      <w:r>
        <w:t xml:space="preserve">In </w:t>
      </w:r>
      <w:r w:rsidR="00343040" w:rsidRPr="00343040">
        <w:t>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3C28BE41" w14:textId="77777777" w:rsidR="00343040" w:rsidRDefault="00343040" w:rsidP="00343040"/>
    <w:p w14:paraId="4A603DD2" w14:textId="77777777" w:rsidR="001F1088" w:rsidRDefault="001F1088" w:rsidP="00030184">
      <w:pPr>
        <w:pStyle w:val="NormalBPBHEB"/>
      </w:pPr>
    </w:p>
    <w:p w14:paraId="23C8D894" w14:textId="4A188CF8" w:rsidR="009A2043" w:rsidRPr="009A2043" w:rsidRDefault="009A2043" w:rsidP="00030184">
      <w:pPr>
        <w:pStyle w:val="Heading1BPBHEB"/>
      </w:pPr>
      <w:r w:rsidRPr="009A2043">
        <w:t xml:space="preserve">AWS App Mesh: Orchestrating </w:t>
      </w:r>
      <w:r w:rsidR="0058348D" w:rsidRPr="009A2043">
        <w:t>microservices at scal</w:t>
      </w:r>
      <w:r w:rsidRPr="009A2043">
        <w:t>e</w:t>
      </w:r>
    </w:p>
    <w:p w14:paraId="6B296C32" w14:textId="682A96D3" w:rsidR="009A2043" w:rsidRPr="009A2043" w:rsidRDefault="009A2043" w:rsidP="00030184">
      <w:pPr>
        <w:pStyle w:val="NormalBPBHEB"/>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Content>
          <w:r w:rsidR="00A055DF">
            <w:fldChar w:fldCharType="begin"/>
          </w:r>
          <w:r w:rsidR="00A055DF">
            <w:instrText xml:space="preserve"> CITATION Amand4 \l 1033 </w:instrText>
          </w:r>
          <w:r w:rsidR="00A055DF">
            <w:fldChar w:fldCharType="separate"/>
          </w:r>
          <w:r w:rsidR="0043319C">
            <w:rPr>
              <w:noProof/>
            </w:rPr>
            <w:t xml:space="preserve"> </w:t>
          </w:r>
          <w:r w:rsidR="0043319C" w:rsidRPr="0043319C">
            <w:rPr>
              <w:noProof/>
            </w:rPr>
            <w:t>[7]</w:t>
          </w:r>
          <w:r w:rsidR="00A055DF">
            <w:fldChar w:fldCharType="end"/>
          </w:r>
        </w:sdtContent>
      </w:sdt>
      <w:r w:rsidRPr="009A2043">
        <w:t>. In this section</w:t>
      </w:r>
      <w:r w:rsidR="0033709D">
        <w:t xml:space="preserve">, </w:t>
      </w:r>
      <w:r w:rsidRPr="009A2043">
        <w:t xml:space="preserve">we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77777777" w:rsidR="009A2043" w:rsidRPr="009A2043" w:rsidRDefault="009A2043" w:rsidP="00AD175C">
      <w:pPr>
        <w:pStyle w:val="NormalBPBHEB"/>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B4F71C1" w:rsidR="009A2043" w:rsidRDefault="009A2043" w:rsidP="006D7BE0">
      <w:pPr>
        <w:pStyle w:val="NormalBPBHEB"/>
      </w:pPr>
      <w:r w:rsidRPr="009A2043">
        <w:t>Scholarly articles</w:t>
      </w:r>
      <w:sdt>
        <w:sdtPr>
          <w:id w:val="1034538076"/>
          <w:citation/>
        </w:sdtPr>
        <w:sdtContent>
          <w:r w:rsidR="00A055DF">
            <w:fldChar w:fldCharType="begin"/>
          </w:r>
          <w:r w:rsidR="00A055DF">
            <w:instrText xml:space="preserve"> CITATION Var20 \l 1033 </w:instrText>
          </w:r>
          <w:r w:rsidR="00A055DF">
            <w:fldChar w:fldCharType="separate"/>
          </w:r>
          <w:r w:rsidR="0043319C">
            <w:rPr>
              <w:noProof/>
            </w:rPr>
            <w:t xml:space="preserve"> </w:t>
          </w:r>
          <w:r w:rsidR="0043319C" w:rsidRPr="0043319C">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6A8AE901" w:rsidR="009A2043" w:rsidRPr="009A2043" w:rsidRDefault="009A2043" w:rsidP="00227913">
      <w:pPr>
        <w:pStyle w:val="NormalBPBHEB"/>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43319C">
            <w:rPr>
              <w:noProof/>
              <w:vertAlign w:val="superscript"/>
            </w:rPr>
            <w:t xml:space="preserve"> </w:t>
          </w:r>
          <w:r w:rsidR="0043319C" w:rsidRPr="0043319C">
            <w:rPr>
              <w:noProof/>
            </w:rPr>
            <w:t>[9]</w:t>
          </w:r>
          <w:r w:rsidR="005E2199">
            <w:rPr>
              <w:vertAlign w:val="superscript"/>
            </w:rPr>
            <w:fldChar w:fldCharType="end"/>
          </w:r>
        </w:sdtContent>
      </w:sdt>
      <w:r w:rsidRPr="009A2043">
        <w:t>.</w:t>
      </w:r>
    </w:p>
    <w:p w14:paraId="2ABABD9F" w14:textId="77777777" w:rsidR="009A2043" w:rsidRPr="009A2043" w:rsidRDefault="009A2043" w:rsidP="00D64605">
      <w:pPr>
        <w:pStyle w:val="NormalBPBHEB"/>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55C6181" w:rsidR="00B16620" w:rsidRPr="00B16620" w:rsidRDefault="00B16620" w:rsidP="00D64605">
      <w:pPr>
        <w:pStyle w:val="Heading1BPBHEB"/>
      </w:pPr>
      <w:r w:rsidRPr="00B16620">
        <w:t xml:space="preserve">AWS Cloud Map: Mapping </w:t>
      </w:r>
      <w:r w:rsidR="0058348D" w:rsidRPr="00B16620">
        <w:t>your way to scalable and resilient ser</w:t>
      </w:r>
      <w:r w:rsidRPr="00B16620">
        <w:t>vices</w:t>
      </w:r>
    </w:p>
    <w:p w14:paraId="0BFAC3F4" w14:textId="57A88D43" w:rsidR="00B16620" w:rsidRDefault="00B16620" w:rsidP="006E23FA">
      <w:pPr>
        <w:pStyle w:val="NormalBPBHEB"/>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w:t>
      </w:r>
      <w:sdt>
        <w:sdtPr>
          <w:id w:val="388542289"/>
          <w:citation/>
        </w:sdtPr>
        <w:sdtContent>
          <w:r w:rsidR="001F4E24">
            <w:fldChar w:fldCharType="begin"/>
          </w:r>
          <w:r w:rsidR="001F4E24">
            <w:instrText xml:space="preserve"> CITATION Amand6 \l 1033 </w:instrText>
          </w:r>
          <w:r w:rsidR="001F4E24">
            <w:fldChar w:fldCharType="separate"/>
          </w:r>
          <w:r w:rsidR="0043319C">
            <w:rPr>
              <w:noProof/>
            </w:rPr>
            <w:t xml:space="preserve"> </w:t>
          </w:r>
          <w:r w:rsidR="0043319C" w:rsidRPr="0043319C">
            <w:rPr>
              <w:noProof/>
            </w:rPr>
            <w:t>[10]</w:t>
          </w:r>
          <w:r w:rsidR="001F4E24">
            <w:fldChar w:fldCharType="end"/>
          </w:r>
        </w:sdtContent>
      </w:sdt>
      <w:r w:rsidRPr="00B16620">
        <w:t xml:space="preserve">, a powerful service that simplifies the management of service discovery across different microservices, allowing them to seamlessly communicate with each other. In this </w:t>
      </w:r>
      <w:r w:rsidR="00D64605" w:rsidRPr="00B16620">
        <w:t>section,</w:t>
      </w:r>
      <w:r w:rsidRPr="00B16620">
        <w:t xml:space="preserve"> we</w:t>
      </w:r>
      <w:r w:rsidR="006E23FA">
        <w:t xml:space="preserve"> wi</w:t>
      </w:r>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77777777" w:rsidR="00B16620" w:rsidRPr="00B16620" w:rsidRDefault="00B16620" w:rsidP="00D64605">
      <w:pPr>
        <w:pStyle w:val="NormalBPBHEB"/>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5790C947" w:rsidR="00B16620" w:rsidRDefault="00B16620" w:rsidP="006E23FA">
      <w:pPr>
        <w:pStyle w:val="NormalBPBHEB"/>
      </w:pPr>
      <w:r w:rsidRPr="00B16620">
        <w:t>Scholarly articles</w:t>
      </w:r>
      <w:sdt>
        <w:sdtPr>
          <w:id w:val="-54774964"/>
          <w:citation/>
        </w:sdtPr>
        <w:sdtContent>
          <w:r w:rsidR="00ED6EBB">
            <w:fldChar w:fldCharType="begin"/>
          </w:r>
          <w:r w:rsidR="00ED6EBB">
            <w:instrText xml:space="preserve"> CITATION Mur20 \l 1033 </w:instrText>
          </w:r>
          <w:r w:rsidR="00ED6EBB">
            <w:fldChar w:fldCharType="separate"/>
          </w:r>
          <w:r w:rsidR="0043319C">
            <w:rPr>
              <w:noProof/>
            </w:rPr>
            <w:t xml:space="preserve"> </w:t>
          </w:r>
          <w:r w:rsidR="0043319C" w:rsidRPr="0043319C">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590ACF7D" w:rsidR="00B16620" w:rsidRPr="00B16620" w:rsidRDefault="00B16620" w:rsidP="00202D56">
      <w:pPr>
        <w:pStyle w:val="NormalBPBHEB"/>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w:t>
      </w:r>
      <w:sdt>
        <w:sdtPr>
          <w:rPr>
            <w:vertAlign w:val="superscript"/>
          </w:rPr>
          <w:id w:val="1490446329"/>
          <w:citation/>
        </w:sdt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43319C">
            <w:rPr>
              <w:noProof/>
              <w:vertAlign w:val="superscript"/>
            </w:rPr>
            <w:t xml:space="preserve"> </w:t>
          </w:r>
          <w:r w:rsidR="0043319C" w:rsidRPr="0043319C">
            <w:rPr>
              <w:noProof/>
            </w:rPr>
            <w:t>[12]</w:t>
          </w:r>
          <w:r w:rsidR="00ED6EBB">
            <w:rPr>
              <w:vertAlign w:val="superscript"/>
            </w:rPr>
            <w:fldChar w:fldCharType="end"/>
          </w:r>
        </w:sdtContent>
      </w:sdt>
      <w:r w:rsidRPr="00B16620">
        <w:t>.</w:t>
      </w:r>
    </w:p>
    <w:p w14:paraId="6D03DE30" w14:textId="77777777" w:rsidR="00B16620" w:rsidRPr="00B16620" w:rsidRDefault="00B16620" w:rsidP="00202D56">
      <w:pPr>
        <w:pStyle w:val="NormalBPBHEB"/>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116F4FB7" w:rsidR="00E2258E" w:rsidRPr="00E2258E" w:rsidRDefault="00E2258E" w:rsidP="00202D56">
      <w:pPr>
        <w:pStyle w:val="Heading1BPBHEB"/>
      </w:pPr>
      <w:r w:rsidRPr="00E2258E">
        <w:t xml:space="preserve">AWS Direct Connect: The </w:t>
      </w:r>
      <w:r w:rsidR="0058348D" w:rsidRPr="00E2258E">
        <w:t xml:space="preserve">dedicated highway </w:t>
      </w:r>
      <w:r w:rsidRPr="00E2258E">
        <w:t>to AWS Cloud</w:t>
      </w:r>
    </w:p>
    <w:p w14:paraId="2FB3F4D3" w14:textId="48443E7D" w:rsidR="00E2258E" w:rsidRDefault="00E2258E" w:rsidP="006E23FA">
      <w:pPr>
        <w:pStyle w:val="NormalBPBHEB"/>
      </w:pPr>
      <w:r w:rsidRPr="00E2258E">
        <w:t>In the ever-expanding universe of cloud computing, organizations seek not only to harness the vast capabilities of the AWS cloud but also to establish secure, dedicated, and high-bandwidth connections. Enter AWS Direct Connect</w:t>
      </w:r>
      <w:sdt>
        <w:sdtPr>
          <w:id w:val="1257674"/>
          <w:citation/>
        </w:sdtPr>
        <w:sdtContent>
          <w:r w:rsidR="008240EC">
            <w:fldChar w:fldCharType="begin"/>
          </w:r>
          <w:r w:rsidR="008240EC">
            <w:instrText xml:space="preserve"> CITATION Amand8 \l 1033 </w:instrText>
          </w:r>
          <w:r w:rsidR="008240EC">
            <w:fldChar w:fldCharType="separate"/>
          </w:r>
          <w:r w:rsidR="0043319C">
            <w:rPr>
              <w:noProof/>
            </w:rPr>
            <w:t xml:space="preserve"> </w:t>
          </w:r>
          <w:r w:rsidR="0043319C" w:rsidRPr="0043319C">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77777777" w:rsidR="00E2258E" w:rsidRPr="00E2258E" w:rsidRDefault="00E2258E" w:rsidP="00887908">
      <w:pPr>
        <w:pStyle w:val="NormalBPBHEB"/>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4DC872AF" w:rsidR="00E2258E" w:rsidRDefault="00E2258E" w:rsidP="00F65C22">
      <w:pPr>
        <w:pStyle w:val="NormalBPBHEB"/>
      </w:pPr>
      <w:r w:rsidRPr="00E2258E">
        <w:t>Scholarly articles</w:t>
      </w:r>
      <w:sdt>
        <w:sdtPr>
          <w:id w:val="1715387977"/>
          <w:citation/>
        </w:sdtPr>
        <w:sdtContent>
          <w:r w:rsidR="009227E9">
            <w:fldChar w:fldCharType="begin"/>
          </w:r>
          <w:r w:rsidR="009227E9">
            <w:instrText xml:space="preserve"> CITATION Gha15 \l 1033 </w:instrText>
          </w:r>
          <w:r w:rsidR="009227E9">
            <w:fldChar w:fldCharType="separate"/>
          </w:r>
          <w:r w:rsidR="0043319C">
            <w:rPr>
              <w:noProof/>
            </w:rPr>
            <w:t xml:space="preserve"> </w:t>
          </w:r>
          <w:r w:rsidR="0043319C" w:rsidRPr="0043319C">
            <w:rPr>
              <w:noProof/>
            </w:rPr>
            <w:t>[14]</w:t>
          </w:r>
          <w:r w:rsidR="009227E9">
            <w:fldChar w:fldCharType="end"/>
          </w:r>
        </w:sdtContent>
      </w:sdt>
      <w:r w:rsidRPr="00E2258E">
        <w:t xml:space="preserve">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44258986" w:rsidR="00E2258E" w:rsidRPr="00E2258E" w:rsidRDefault="00E2258E" w:rsidP="00D506BC">
      <w:pPr>
        <w:pStyle w:val="NormalBPBHEB"/>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w:t>
      </w:r>
    </w:p>
    <w:p w14:paraId="07FBBAEA" w14:textId="77777777" w:rsidR="00E2258E" w:rsidRPr="00E2258E" w:rsidRDefault="00E2258E" w:rsidP="001935D9">
      <w:pPr>
        <w:pStyle w:val="NormalBPBHEB"/>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rsidP="001935D9">
      <w:pPr>
        <w:pStyle w:val="Heading1BPBHEB"/>
      </w:pPr>
      <w:r w:rsidRPr="009F089F">
        <w:br/>
        <w:t xml:space="preserve">AWS Direct Connect: Bridging the </w:t>
      </w:r>
      <w:r w:rsidR="0058348D" w:rsidRPr="009F089F">
        <w:t>gap between on-premises and the c</w:t>
      </w:r>
      <w:r w:rsidRPr="009F089F">
        <w:t>loud</w:t>
      </w:r>
    </w:p>
    <w:p w14:paraId="10877239" w14:textId="1144579B" w:rsidR="009F089F" w:rsidRDefault="009F089F" w:rsidP="006E23FA">
      <w:pPr>
        <w:pStyle w:val="NormalBPBHEB"/>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r w:rsidR="006E23FA">
        <w:t>,</w:t>
      </w:r>
      <w:r w:rsidRPr="009F089F">
        <w:t xml:space="preserve"> we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1D7EA87D" w:rsidR="009F089F" w:rsidRPr="009F089F" w:rsidRDefault="009F089F" w:rsidP="001935D9">
      <w:pPr>
        <w:pStyle w:val="NormalBPBHEB"/>
      </w:pPr>
      <w:r w:rsidRPr="009F089F">
        <w:t>AWS Direct Connect</w:t>
      </w:r>
      <w:sdt>
        <w:sdtPr>
          <w:id w:val="1758401718"/>
          <w:citation/>
        </w:sdtPr>
        <w:sdtContent>
          <w:r w:rsidR="0062689B">
            <w:fldChar w:fldCharType="begin"/>
          </w:r>
          <w:r w:rsidR="0062689B">
            <w:instrText xml:space="preserve"> CITATION Amand10 \l 1033 </w:instrText>
          </w:r>
          <w:r w:rsidR="0062689B">
            <w:fldChar w:fldCharType="separate"/>
          </w:r>
          <w:r w:rsidR="0043319C">
            <w:rPr>
              <w:noProof/>
            </w:rPr>
            <w:t xml:space="preserve"> </w:t>
          </w:r>
          <w:r w:rsidR="0043319C" w:rsidRPr="0043319C">
            <w:rPr>
              <w:noProof/>
            </w:rPr>
            <w:t>[15]</w:t>
          </w:r>
          <w:r w:rsidR="0062689B">
            <w:fldChar w:fldCharType="end"/>
          </w:r>
        </w:sdtContent>
      </w:sdt>
      <w:r w:rsidRPr="009F089F">
        <w:t xml:space="preserve"> is a dedicated network service designed to provide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120B3800" w:rsidR="009F089F" w:rsidRPr="009F089F" w:rsidRDefault="009F089F" w:rsidP="001935D9">
      <w:pPr>
        <w:pStyle w:val="NormalBPBHEB"/>
      </w:pPr>
      <w:r w:rsidRPr="009F089F">
        <w:t>Scholarly articles</w:t>
      </w:r>
      <w:sdt>
        <w:sdtPr>
          <w:id w:val="-925647396"/>
          <w:citation/>
        </w:sdtPr>
        <w:sdtContent>
          <w:r w:rsidR="0032417E">
            <w:fldChar w:fldCharType="begin"/>
          </w:r>
          <w:r w:rsidR="0032417E">
            <w:instrText xml:space="preserve"> CITATION Gha15 \l 1033 </w:instrText>
          </w:r>
          <w:r w:rsidR="0032417E">
            <w:fldChar w:fldCharType="separate"/>
          </w:r>
          <w:r w:rsidR="0043319C">
            <w:rPr>
              <w:noProof/>
            </w:rPr>
            <w:t xml:space="preserve"> </w:t>
          </w:r>
          <w:r w:rsidR="0043319C" w:rsidRPr="0043319C">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Connect's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5447C662" w:rsidR="009F089F" w:rsidRPr="009F089F" w:rsidRDefault="009F089F" w:rsidP="001935D9">
      <w:pPr>
        <w:pStyle w:val="NormalBPBHEB"/>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43319C">
            <w:rPr>
              <w:noProof/>
              <w:vertAlign w:val="superscript"/>
            </w:rPr>
            <w:t xml:space="preserve"> </w:t>
          </w:r>
          <w:r w:rsidR="0043319C" w:rsidRPr="0043319C">
            <w:rPr>
              <w:noProof/>
            </w:rPr>
            <w:t>[16]</w:t>
          </w:r>
          <w:r w:rsidR="00C50962">
            <w:rPr>
              <w:vertAlign w:val="superscript"/>
            </w:rPr>
            <w:fldChar w:fldCharType="end"/>
          </w:r>
        </w:sdtContent>
      </w:sdt>
      <w:r w:rsidRPr="009F089F">
        <w:t>.</w:t>
      </w:r>
    </w:p>
    <w:p w14:paraId="1154C9D1" w14:textId="77777777" w:rsidR="009F089F" w:rsidRPr="009F089F" w:rsidRDefault="009F089F" w:rsidP="001935D9">
      <w:pPr>
        <w:pStyle w:val="NormalBPBHEB"/>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1935D9">
      <w:pPr>
        <w:pStyle w:val="Heading1BPBHEB"/>
      </w:pPr>
      <w:r w:rsidRPr="00875096">
        <w:t>AWS Global Accelerator: Optimizing Global Content Delivery</w:t>
      </w:r>
    </w:p>
    <w:p w14:paraId="2BB42DBD" w14:textId="1F524C75" w:rsidR="00875096" w:rsidRPr="00875096" w:rsidRDefault="00875096" w:rsidP="001935D9">
      <w:pPr>
        <w:pStyle w:val="NormalBPBHEB"/>
      </w:pPr>
      <w:r w:rsidRPr="00875096">
        <w:t>In the era of distributed cloud applications, optimizing the delivery of content and applications to a global audience is a critical challenge that organizations face. AWS Global Accelerator</w:t>
      </w:r>
      <w:sdt>
        <w:sdtPr>
          <w:id w:val="1073850374"/>
          <w:citation/>
        </w:sdtPr>
        <w:sdtContent>
          <w:r w:rsidR="00690B81">
            <w:fldChar w:fldCharType="begin"/>
          </w:r>
          <w:r w:rsidR="00690B81">
            <w:instrText xml:space="preserve"> CITATION Amand12 \l 1033 </w:instrText>
          </w:r>
          <w:r w:rsidR="00690B81">
            <w:fldChar w:fldCharType="separate"/>
          </w:r>
          <w:r w:rsidR="0043319C">
            <w:rPr>
              <w:noProof/>
            </w:rPr>
            <w:t xml:space="preserve"> </w:t>
          </w:r>
          <w:r w:rsidR="0043319C" w:rsidRPr="0043319C">
            <w:rPr>
              <w:noProof/>
            </w:rPr>
            <w:t>[17]</w:t>
          </w:r>
          <w:r w:rsidR="00690B81">
            <w:fldChar w:fldCharType="end"/>
          </w:r>
        </w:sdtContent>
      </w:sdt>
      <w:r w:rsidRPr="00875096">
        <w:t xml:space="preserve"> is a powerful service designed to address this challenge, providing a fully managed global network that enhances the availability and performance of applications. In this section of</w:t>
      </w:r>
      <w:r w:rsidR="003527F0">
        <w:t>,</w:t>
      </w:r>
      <w:r w:rsidRPr="00875096">
        <w:t xml:space="preserve"> we</w:t>
      </w:r>
      <w:r w:rsidR="003527F0">
        <w:t xml:space="preserve"> wi</w:t>
      </w:r>
      <w:r w:rsidRPr="00875096">
        <w:t xml:space="preserve">ll </w:t>
      </w:r>
      <w:r w:rsidR="003527F0">
        <w:t>discuss</w:t>
      </w:r>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1011F5E2"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28C59108" w:rsidR="00875096" w:rsidRPr="00875096" w:rsidRDefault="00875096" w:rsidP="001935D9">
      <w:pPr>
        <w:pStyle w:val="NormalBPBHEB"/>
      </w:pPr>
      <w:r w:rsidRPr="00875096">
        <w:t>Scholarly articles</w:t>
      </w:r>
      <w:sdt>
        <w:sdtPr>
          <w:id w:val="-1522083568"/>
          <w:citation/>
        </w:sdtPr>
        <w:sdtContent>
          <w:r w:rsidR="00690B81">
            <w:fldChar w:fldCharType="begin"/>
          </w:r>
          <w:r w:rsidR="00690B81">
            <w:instrText xml:space="preserve"> CITATION Kap19 \l 1033 </w:instrText>
          </w:r>
          <w:r w:rsidR="00690B81">
            <w:fldChar w:fldCharType="separate"/>
          </w:r>
          <w:r w:rsidR="0043319C">
            <w:rPr>
              <w:noProof/>
            </w:rPr>
            <w:t xml:space="preserve"> </w:t>
          </w:r>
          <w:r w:rsidR="0043319C" w:rsidRPr="0043319C">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r w:rsidRPr="001935D9">
        <w:rPr>
          <w:vertAlign w:val="superscript"/>
        </w:rPr>
        <w:t>[1][2]</w:t>
      </w:r>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0C1554B7" w:rsidR="00875096" w:rsidRPr="00875096" w:rsidRDefault="00875096" w:rsidP="001935D9">
      <w:pPr>
        <w:pStyle w:val="NormalBPBHEB"/>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43319C">
            <w:rPr>
              <w:noProof/>
              <w:vertAlign w:val="superscript"/>
            </w:rPr>
            <w:t xml:space="preserve"> </w:t>
          </w:r>
          <w:r w:rsidR="0043319C" w:rsidRPr="0043319C">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77777777" w:rsidR="00D67ACD" w:rsidRPr="00D67ACD" w:rsidRDefault="00D67ACD" w:rsidP="0002679A">
      <w:pPr>
        <w:pStyle w:val="Heading1BPBHEB"/>
      </w:pPr>
      <w:r w:rsidRPr="00D67ACD">
        <w:br/>
        <w:t>AWS Private 5G: A Revolution in Network Connectivity</w:t>
      </w:r>
    </w:p>
    <w:p w14:paraId="2F9399D0" w14:textId="0C42BE26" w:rsidR="00D67ACD" w:rsidRDefault="00D67ACD" w:rsidP="00F65C22">
      <w:pPr>
        <w:pStyle w:val="NormalBPBHEB"/>
      </w:pPr>
      <w:r w:rsidRPr="00D67ACD">
        <w:t>In an era where network connectivity is a cornerstone of modern business operations, AWS Private 5G</w:t>
      </w:r>
      <w:sdt>
        <w:sdtPr>
          <w:id w:val="1946886768"/>
          <w:citation/>
        </w:sdtPr>
        <w:sdtContent>
          <w:r w:rsidR="00690B81">
            <w:fldChar w:fldCharType="begin"/>
          </w:r>
          <w:r w:rsidR="00690B81">
            <w:instrText xml:space="preserve"> CITATION Amand14 \l 1033 </w:instrText>
          </w:r>
          <w:r w:rsidR="00690B81">
            <w:fldChar w:fldCharType="separate"/>
          </w:r>
          <w:r w:rsidR="0043319C">
            <w:rPr>
              <w:noProof/>
            </w:rPr>
            <w:t xml:space="preserve"> </w:t>
          </w:r>
          <w:r w:rsidR="0043319C" w:rsidRPr="0043319C">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51CA72DA"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370CFADD" w:rsidR="00D67ACD" w:rsidRPr="00D67ACD" w:rsidRDefault="00D67ACD" w:rsidP="0002679A">
      <w:pPr>
        <w:pStyle w:val="NormalBPBHEB"/>
      </w:pPr>
      <w:r w:rsidRPr="00D67ACD">
        <w:t>Scholarly articles</w:t>
      </w:r>
      <w:sdt>
        <w:sdtPr>
          <w:id w:val="-636032188"/>
          <w:citation/>
        </w:sdtPr>
        <w:sdtContent>
          <w:r w:rsidR="00B20CDA">
            <w:fldChar w:fldCharType="begin"/>
          </w:r>
          <w:r w:rsidR="00B20CDA">
            <w:instrText xml:space="preserve"> CITATION Cha21 \l 1033 </w:instrText>
          </w:r>
          <w:r w:rsidR="00B20CDA">
            <w:fldChar w:fldCharType="separate"/>
          </w:r>
          <w:r w:rsidR="0043319C">
            <w:rPr>
              <w:noProof/>
            </w:rPr>
            <w:t xml:space="preserve"> </w:t>
          </w:r>
          <w:r w:rsidR="0043319C" w:rsidRPr="0043319C">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7BF1C663" w:rsidR="00D67ACD" w:rsidRPr="00D67ACD" w:rsidRDefault="00D67ACD" w:rsidP="0002679A">
      <w:pPr>
        <w:pStyle w:val="NormalBPBHEB"/>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43319C">
            <w:rPr>
              <w:noProof/>
              <w:vertAlign w:val="superscript"/>
            </w:rPr>
            <w:t xml:space="preserve"> </w:t>
          </w:r>
          <w:r w:rsidR="0043319C" w:rsidRPr="0043319C">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C703A0">
      <w:pPr>
        <w:pStyle w:val="Heading1BPBHEB"/>
      </w:pPr>
      <w:r w:rsidRPr="00343040">
        <w:t>AWS PrivateLink: Elevating Network Security and Simplicity</w:t>
      </w:r>
    </w:p>
    <w:p w14:paraId="71F527DE" w14:textId="51729A0D" w:rsidR="00343040" w:rsidRPr="00343040" w:rsidRDefault="00343040" w:rsidP="00C703A0">
      <w:pPr>
        <w:pStyle w:val="NormalBPBHEB"/>
      </w:pPr>
      <w:r w:rsidRPr="00343040">
        <w:t>As organizations increasingly rely on cloud services for critical operations, ensuring the security and privacy of data in transit becomes paramount. AWS PrivateLink</w:t>
      </w:r>
      <w:sdt>
        <w:sdtPr>
          <w:id w:val="776599053"/>
          <w:citation/>
        </w:sdtPr>
        <w:sdtContent>
          <w:r w:rsidR="00535D9B">
            <w:fldChar w:fldCharType="begin"/>
          </w:r>
          <w:r w:rsidR="00535D9B">
            <w:instrText xml:space="preserve"> CITATION Amand16 \l 1033 </w:instrText>
          </w:r>
          <w:r w:rsidR="00535D9B">
            <w:fldChar w:fldCharType="separate"/>
          </w:r>
          <w:r w:rsidR="0043319C">
            <w:rPr>
              <w:noProof/>
            </w:rPr>
            <w:t xml:space="preserve"> </w:t>
          </w:r>
          <w:r w:rsidR="0043319C" w:rsidRPr="0043319C">
            <w:rPr>
              <w:noProof/>
            </w:rPr>
            <w:t>[23]</w:t>
          </w:r>
          <w:r w:rsidR="00535D9B">
            <w:fldChar w:fldCharType="end"/>
          </w:r>
        </w:sdtContent>
      </w:sdt>
      <w:r w:rsidRPr="00343040">
        <w:t xml:space="preserve"> emerges as a foundational solution in this context, empowering organizations to establish private and secure network connections to AWS services. In this section of "AWS Cloud Master Class," we delve into AWS PrivateLink, dissecting its core principles, architectural components, and practical applications. Through the lens of scholarly articles and AWS sources, we explore how AWS PrivateLink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Understanding AWS PrivateLink</w:t>
      </w:r>
    </w:p>
    <w:p w14:paraId="6971CEE8" w14:textId="2EF2A50B" w:rsidR="00343040" w:rsidRPr="00343040" w:rsidRDefault="00343040" w:rsidP="00C703A0">
      <w:pPr>
        <w:pStyle w:val="NormalBPBHEB"/>
      </w:pPr>
      <w:r w:rsidRPr="00343040">
        <w:t xml:space="preserve">AWS PrivateLink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75C2BECF" w:rsidR="00343040" w:rsidRDefault="00343040" w:rsidP="006E531C">
      <w:pPr>
        <w:pStyle w:val="NormalBPBHEB"/>
      </w:pPr>
      <w:r w:rsidRPr="00343040">
        <w:t>Scholarly articles</w:t>
      </w:r>
      <w:sdt>
        <w:sdtPr>
          <w:id w:val="765351024"/>
          <w:citation/>
        </w:sdtPr>
        <w:sdtContent>
          <w:r w:rsidR="00535D9B">
            <w:fldChar w:fldCharType="begin"/>
          </w:r>
          <w:r w:rsidR="00535D9B">
            <w:instrText xml:space="preserve"> CITATION Los191 \l 1033 </w:instrText>
          </w:r>
          <w:r w:rsidR="00535D9B">
            <w:fldChar w:fldCharType="separate"/>
          </w:r>
          <w:r w:rsidR="0043319C">
            <w:rPr>
              <w:noProof/>
            </w:rPr>
            <w:t xml:space="preserve"> </w:t>
          </w:r>
          <w:r w:rsidR="0043319C" w:rsidRPr="0043319C">
            <w:rPr>
              <w:noProof/>
            </w:rPr>
            <w:t>[24]</w:t>
          </w:r>
          <w:r w:rsidR="00535D9B">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7E35E468" w:rsidR="00343040" w:rsidRPr="00343040" w:rsidRDefault="00343040" w:rsidP="00182925">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43319C">
            <w:rPr>
              <w:noProof/>
              <w:vertAlign w:val="superscript"/>
            </w:rPr>
            <w:t xml:space="preserve"> </w:t>
          </w:r>
          <w:r w:rsidR="0043319C" w:rsidRPr="0043319C">
            <w:rPr>
              <w:noProof/>
            </w:rPr>
            <w:t>[4]</w:t>
          </w:r>
          <w:r w:rsidR="00DC46C9">
            <w:rPr>
              <w:vertAlign w:val="superscript"/>
            </w:rPr>
            <w:fldChar w:fldCharType="end"/>
          </w:r>
        </w:sdtContent>
      </w:sdt>
      <w:r w:rsidRPr="00343040">
        <w:t>.</w:t>
      </w:r>
    </w:p>
    <w:p w14:paraId="05618873" w14:textId="77777777" w:rsidR="00343040" w:rsidRPr="00343040" w:rsidRDefault="00343040" w:rsidP="00182925">
      <w:pPr>
        <w:pStyle w:val="NormalBPBHEB"/>
      </w:pPr>
      <w:r w:rsidRPr="00343040">
        <w:t>As we delve deeper into 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27E37689" w14:textId="77777777" w:rsidR="0048082C" w:rsidRPr="0048082C" w:rsidRDefault="0048082C" w:rsidP="00182925">
      <w:pPr>
        <w:pStyle w:val="Heading1BPBHEB"/>
      </w:pPr>
      <w:r w:rsidRPr="0048082C">
        <w:br/>
        <w:t>AWS Transit Gateway: Streamlined Network Management for Cloud Scale</w:t>
      </w:r>
    </w:p>
    <w:p w14:paraId="5C474035" w14:textId="57411A29"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Content>
          <w:r w:rsidR="003945AC">
            <w:fldChar w:fldCharType="begin"/>
          </w:r>
          <w:r w:rsidR="003945AC">
            <w:instrText xml:space="preserve"> CITATION Amand18 \l 1033 </w:instrText>
          </w:r>
          <w:r w:rsidR="003945AC">
            <w:fldChar w:fldCharType="separate"/>
          </w:r>
          <w:r w:rsidR="0043319C">
            <w:rPr>
              <w:noProof/>
            </w:rPr>
            <w:t xml:space="preserve"> </w:t>
          </w:r>
          <w:r w:rsidR="0043319C" w:rsidRPr="0043319C">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and on-premises networks through a central hub. In this section</w:t>
      </w:r>
      <w:r w:rsidR="00CA4862">
        <w:t>,</w:t>
      </w:r>
      <w:r w:rsidRPr="0048082C">
        <w:t xml:space="preserve"> 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77777777" w:rsidR="0048082C" w:rsidRPr="0048082C" w:rsidRDefault="0048082C" w:rsidP="00182925">
      <w:pPr>
        <w:pStyle w:val="NormalBPBHEB"/>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51B54753" w:rsidR="0048082C" w:rsidRPr="0048082C" w:rsidRDefault="0048082C" w:rsidP="00182925">
      <w:pPr>
        <w:pStyle w:val="NormalBPBHEB"/>
      </w:pPr>
      <w:r w:rsidRPr="0048082C">
        <w:t>Scholarly articles</w:t>
      </w:r>
      <w:sdt>
        <w:sdtPr>
          <w:id w:val="1358618146"/>
          <w:citation/>
        </w:sdtPr>
        <w:sdtContent>
          <w:r w:rsidR="003945AC">
            <w:fldChar w:fldCharType="begin"/>
          </w:r>
          <w:r w:rsidR="003945AC">
            <w:instrText xml:space="preserve"> CITATION Dos19 \l 1033 </w:instrText>
          </w:r>
          <w:r w:rsidR="003945AC">
            <w:fldChar w:fldCharType="separate"/>
          </w:r>
          <w:r w:rsidR="0043319C">
            <w:rPr>
              <w:noProof/>
            </w:rPr>
            <w:t xml:space="preserve"> </w:t>
          </w:r>
          <w:r w:rsidR="0043319C" w:rsidRPr="0043319C">
            <w:rPr>
              <w:noProof/>
            </w:rPr>
            <w:t>[26]</w:t>
          </w:r>
          <w:r w:rsidR="003945AC">
            <w:fldChar w:fldCharType="end"/>
          </w:r>
        </w:sdtContent>
      </w:sdt>
      <w:r w:rsidRPr="0048082C">
        <w:t xml:space="preserve">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t xml:space="preserve">Use </w:t>
      </w:r>
      <w:r w:rsidR="00665F64" w:rsidRPr="0048082C">
        <w:t>cases and real-world applications</w:t>
      </w:r>
    </w:p>
    <w:p w14:paraId="39427FAE" w14:textId="0C95F96B" w:rsidR="0048082C" w:rsidRPr="0048082C" w:rsidRDefault="0048082C" w:rsidP="00DE33E9">
      <w:pPr>
        <w:pStyle w:val="NormalBPBHEB"/>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w:t>
      </w:r>
      <w:sdt>
        <w:sdtPr>
          <w:rPr>
            <w:vertAlign w:val="superscript"/>
          </w:rPr>
          <w:id w:val="-218287336"/>
          <w:citation/>
        </w:sdt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43319C">
            <w:rPr>
              <w:noProof/>
              <w:vertAlign w:val="superscript"/>
            </w:rPr>
            <w:t xml:space="preserve"> </w:t>
          </w:r>
          <w:r w:rsidR="0043319C" w:rsidRPr="0043319C">
            <w:rPr>
              <w:noProof/>
            </w:rPr>
            <w:t>[27]</w:t>
          </w:r>
          <w:r w:rsidR="00AF22B6">
            <w:rPr>
              <w:vertAlign w:val="superscript"/>
            </w:rPr>
            <w:fldChar w:fldCharType="end"/>
          </w:r>
        </w:sdtContent>
      </w:sdt>
      <w:r w:rsidRPr="0048082C">
        <w:t>.</w:t>
      </w:r>
    </w:p>
    <w:p w14:paraId="4728FFB7" w14:textId="77777777"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DE33E9">
      <w:pPr>
        <w:pStyle w:val="Heading1BPBHEB"/>
      </w:pPr>
      <w:r w:rsidRPr="00C32C38">
        <w:t>AWS Verified Access: Elevating Authentication and Security</w:t>
      </w:r>
    </w:p>
    <w:p w14:paraId="0D768969" w14:textId="7268C6D7"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Content>
          <w:r w:rsidR="00D07B24">
            <w:fldChar w:fldCharType="begin"/>
          </w:r>
          <w:r w:rsidR="00D07B24">
            <w:instrText xml:space="preserve"> CITATION Amand20 \l 1033 </w:instrText>
          </w:r>
          <w:r w:rsidR="00D07B24">
            <w:fldChar w:fldCharType="separate"/>
          </w:r>
          <w:r w:rsidR="0043319C">
            <w:rPr>
              <w:noProof/>
            </w:rPr>
            <w:t xml:space="preserve"> </w:t>
          </w:r>
          <w:r w:rsidR="0043319C" w:rsidRPr="0043319C">
            <w:rPr>
              <w:noProof/>
            </w:rPr>
            <w:t>[28]</w:t>
          </w:r>
          <w:r w:rsidR="00D07B24">
            <w:fldChar w:fldCharType="end"/>
          </w:r>
        </w:sdtContent>
      </w:sdt>
      <w:r w:rsidRPr="00C32C38">
        <w:t xml:space="preserve"> emerges as a vital solution to enhance authentication and bolster security measures. In this section</w:t>
      </w:r>
      <w:r w:rsidR="006D6CC8">
        <w:t>,</w:t>
      </w:r>
      <w:r w:rsidRPr="00C32C38">
        <w:t xml:space="preserve">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77777777"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73CD992D" w:rsidR="00C32C38" w:rsidRDefault="00C32C38" w:rsidP="006D6CC8">
      <w:pPr>
        <w:pStyle w:val="NormalBPBHEB"/>
      </w:pPr>
      <w:r w:rsidRPr="00C32C38">
        <w:t>Scholarly articles</w:t>
      </w:r>
      <w:sdt>
        <w:sdtPr>
          <w:id w:val="1888840013"/>
          <w:citation/>
        </w:sdtPr>
        <w:sdtContent>
          <w:r w:rsidR="00D558F5">
            <w:fldChar w:fldCharType="begin"/>
          </w:r>
          <w:r w:rsidR="00D558F5">
            <w:instrText xml:space="preserve"> CITATION Chu19 \l 1033 </w:instrText>
          </w:r>
          <w:r w:rsidR="00D558F5">
            <w:fldChar w:fldCharType="separate"/>
          </w:r>
          <w:r w:rsidR="0043319C">
            <w:rPr>
              <w:noProof/>
            </w:rPr>
            <w:t xml:space="preserve"> </w:t>
          </w:r>
          <w:r w:rsidR="0043319C" w:rsidRPr="0043319C">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t xml:space="preserve">Use </w:t>
      </w:r>
      <w:r w:rsidR="006D6CC8" w:rsidRPr="00C32C38">
        <w:t>cases and real-world applications</w:t>
      </w:r>
    </w:p>
    <w:p w14:paraId="626E4EBA" w14:textId="20097440" w:rsidR="00C32C38" w:rsidRPr="00C32C38" w:rsidRDefault="00C32C38" w:rsidP="00EB2BB1">
      <w:pPr>
        <w:pStyle w:val="NormalBPBHEB"/>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43319C">
            <w:rPr>
              <w:noProof/>
              <w:vertAlign w:val="superscript"/>
            </w:rPr>
            <w:t xml:space="preserve"> </w:t>
          </w:r>
          <w:r w:rsidR="0043319C" w:rsidRPr="0043319C">
            <w:rPr>
              <w:noProof/>
            </w:rPr>
            <w:t>[30]</w:t>
          </w:r>
          <w:r w:rsidR="00D558F5">
            <w:rPr>
              <w:vertAlign w:val="superscript"/>
            </w:rPr>
            <w:fldChar w:fldCharType="end"/>
          </w:r>
        </w:sdtContent>
      </w:sdt>
      <w:r w:rsidRPr="00C32C38">
        <w:t>.</w:t>
      </w:r>
    </w:p>
    <w:p w14:paraId="3CCF0E10" w14:textId="77777777" w:rsidR="00C32C38" w:rsidRPr="00C32C38" w:rsidRDefault="00C32C38" w:rsidP="00EB2BB1">
      <w:pPr>
        <w:pStyle w:val="NormalBPBHEB"/>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21DD4849"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Content>
          <w:r w:rsidR="003911EC">
            <w:fldChar w:fldCharType="begin"/>
          </w:r>
          <w:r w:rsidR="003911EC">
            <w:instrText xml:space="preserve"> CITATION AWSon \l 1033 </w:instrText>
          </w:r>
          <w:r w:rsidR="003911EC">
            <w:fldChar w:fldCharType="separate"/>
          </w:r>
          <w:r w:rsidR="0043319C">
            <w:rPr>
              <w:noProof/>
            </w:rPr>
            <w:t xml:space="preserve"> </w:t>
          </w:r>
          <w:r w:rsidR="0043319C" w:rsidRPr="0043319C">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AWS Site-to-Site VPN employs industry-standard VPN protocols like IPsec and Border Gateway Protocol (BGP) for creating encrypted tunnels. Organizations can choose between hardware VPN connections or VPN CloudHub to simplify connectivity.</w:t>
      </w:r>
    </w:p>
    <w:p w14:paraId="770BE991" w14:textId="77777777" w:rsidR="00F93381" w:rsidRPr="00F93381" w:rsidRDefault="00F93381" w:rsidP="00F93381">
      <w:pPr>
        <w:pStyle w:val="NormalBPBHEB"/>
        <w:numPr>
          <w:ilvl w:val="0"/>
          <w:numId w:val="40"/>
        </w:numPr>
      </w:pPr>
      <w:r w:rsidRPr="00F93381">
        <w:rPr>
          <w:b/>
          <w:bCs/>
        </w:rPr>
        <w:t>Deployment options</w:t>
      </w:r>
      <w:r w:rsidRPr="00F93381">
        <w:t>: This service supports both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t>Security</w:t>
      </w:r>
      <w:r w:rsidRPr="00F93381">
        <w:t>: Data in transit is protected through encryption, and VPN tunnels are monitored and managed via AWS VPN CloudWatch Logs for enhanced security.</w:t>
      </w:r>
    </w:p>
    <w:p w14:paraId="3609AC0B" w14:textId="77777777"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 facilitating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77777777" w:rsidR="00F93381" w:rsidRPr="00F93381" w:rsidRDefault="00F93381" w:rsidP="00F93381">
      <w:pPr>
        <w:pStyle w:val="NormalBPBHEB"/>
        <w:numPr>
          <w:ilvl w:val="0"/>
          <w:numId w:val="41"/>
        </w:numPr>
      </w:pPr>
      <w:r w:rsidRPr="00F93381">
        <w:rPr>
          <w:b/>
          <w:bCs/>
        </w:rPr>
        <w:t>Architecture</w:t>
      </w:r>
      <w:r w:rsidRPr="00F93381">
        <w:t>: AWS Client VPN allows remote users to securely access AWS and on-premises resources.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18BD4B0B"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Content>
          <w:r w:rsidR="00E17310">
            <w:fldChar w:fldCharType="begin"/>
          </w:r>
          <w:r w:rsidR="00E17310">
            <w:instrText xml:space="preserve"> CITATION AWSnd \l 1033 </w:instrText>
          </w:r>
          <w:r w:rsidR="00E17310">
            <w:fldChar w:fldCharType="separate"/>
          </w:r>
          <w:r w:rsidR="0043319C">
            <w:rPr>
              <w:noProof/>
            </w:rPr>
            <w:t xml:space="preserve"> </w:t>
          </w:r>
          <w:r w:rsidR="0043319C" w:rsidRPr="0043319C">
            <w:rPr>
              <w:noProof/>
            </w:rPr>
            <w:t>[32]</w:t>
          </w:r>
          <w:r w:rsidR="00E17310">
            <w:fldChar w:fldCharType="end"/>
          </w:r>
        </w:sdtContent>
      </w:sdt>
      <w:r w:rsidRPr="00F93381">
        <w:t>.</w:t>
      </w:r>
    </w:p>
    <w:p w14:paraId="39D2D6A1" w14:textId="5EF2DAB8" w:rsidR="00124C99" w:rsidRDefault="00F93381" w:rsidP="00C32C38">
      <w:pPr>
        <w:tabs>
          <w:tab w:val="left" w:pos="2835"/>
        </w:tabs>
        <w:spacing w:after="120" w:line="240" w:lineRule="auto"/>
      </w:pPr>
      <w:r w:rsidRPr="00F93381">
        <w:rPr>
          <w:rFonts w:ascii="Palatino Linotype" w:eastAsia="Palatino Linotype" w:hAnsi="Palatino Linotype" w:cs="Palatino Linotype"/>
        </w:rPr>
        <w:t>In conclusion, AWS VPN is a versatile and scalable solution that plays a pivotal role in securing network communications for organizations utilizing AWS services</w:t>
      </w:r>
      <w:sdt>
        <w:sdtPr>
          <w:id w:val="1280678681"/>
          <w:citation/>
        </w:sdtPr>
        <w:sdtContent>
          <w:r w:rsidR="00A646FF">
            <w:fldChar w:fldCharType="begin"/>
          </w:r>
          <w:r w:rsidR="00A646FF">
            <w:instrText xml:space="preserve"> CITATION Kur17 \l 1033 </w:instrText>
          </w:r>
          <w:r w:rsidR="00A646FF">
            <w:fldChar w:fldCharType="separate"/>
          </w:r>
          <w:r w:rsidR="0043319C">
            <w:rPr>
              <w:noProof/>
            </w:rPr>
            <w:t xml:space="preserve"> </w:t>
          </w:r>
          <w:r w:rsidR="0043319C" w:rsidRPr="0043319C">
            <w:rPr>
              <w:noProof/>
            </w:rPr>
            <w:t>[33]</w:t>
          </w:r>
          <w:r w:rsidR="00A646FF">
            <w:fldChar w:fldCharType="end"/>
          </w:r>
        </w:sdtContent>
      </w:sdt>
      <w:r w:rsidRPr="00F93381">
        <w:rPr>
          <w:rFonts w:ascii="Palatino Linotype" w:eastAsia="Palatino Linotype" w:hAnsi="Palatino Linotype" w:cs="Palatino Linotype"/>
        </w:rPr>
        <w:t>. Whether connecting on-premises data centers, remote offices, or remote users, AWS VPN offers robust encryption, flexibility, and monitoring capabilities to safeguard data and resources. By following best practices and leveraging AWS VPN's features</w:t>
      </w:r>
      <w:sdt>
        <w:sdtPr>
          <w:id w:val="-1553229438"/>
          <w:citation/>
        </w:sdtPr>
        <w:sdtContent>
          <w:r w:rsidR="003050FF">
            <w:fldChar w:fldCharType="begin"/>
          </w:r>
          <w:r w:rsidR="003050FF">
            <w:instrText xml:space="preserve"> CITATION Gha15 \l 1033 </w:instrText>
          </w:r>
          <w:r w:rsidR="003050FF">
            <w:fldChar w:fldCharType="separate"/>
          </w:r>
          <w:r w:rsidR="0043319C">
            <w:rPr>
              <w:noProof/>
            </w:rPr>
            <w:t xml:space="preserve"> </w:t>
          </w:r>
          <w:r w:rsidR="0043319C" w:rsidRPr="0043319C">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2E0F22AD" w:rsidR="009B0965" w:rsidRDefault="009B0965" w:rsidP="00BC3F48">
      <w:pPr>
        <w:pStyle w:val="NormalBPBHEB"/>
      </w:pPr>
      <w:r w:rsidRPr="009B0965">
        <w:t xml:space="preserve">In cloud computing, ensuring the availability, scalability, and reliability of applications is paramount. AWS ELB is a critical service that addresses these needs by distributing incoming traffic across multiple </w:t>
      </w:r>
      <w:r w:rsidRPr="00C900F6">
        <w:rPr>
          <w:b/>
          <w:bCs/>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4901507E"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Content>
          <w:r w:rsidR="00042CB0">
            <w:fldChar w:fldCharType="begin"/>
          </w:r>
          <w:r w:rsidR="00042CB0">
            <w:instrText xml:space="preserve"> CITATION AWSnd1 \l 1033 </w:instrText>
          </w:r>
          <w:r w:rsidR="00042CB0">
            <w:fldChar w:fldCharType="separate"/>
          </w:r>
          <w:r w:rsidR="0043319C">
            <w:rPr>
              <w:noProof/>
            </w:rPr>
            <w:t xml:space="preserve"> </w:t>
          </w:r>
          <w:r w:rsidR="0043319C" w:rsidRPr="0043319C">
            <w:rPr>
              <w:noProof/>
            </w:rPr>
            <w:t>[34]</w:t>
          </w:r>
          <w:r w:rsidR="00042CB0">
            <w:fldChar w:fldCharType="end"/>
          </w:r>
        </w:sdtContent>
      </w:sdt>
      <w:r w:rsidRPr="009B0965">
        <w:t>.</w:t>
      </w:r>
    </w:p>
    <w:p w14:paraId="3AC63A2D" w14:textId="305F2A60"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r w:rsidR="00521CA2">
        <w:t>.</w:t>
      </w:r>
    </w:p>
    <w:p w14:paraId="61B2AA43" w14:textId="0808E92F"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Content>
          <w:r w:rsidR="00385A01">
            <w:rPr>
              <w:b/>
              <w:bCs/>
            </w:rPr>
            <w:fldChar w:fldCharType="begin"/>
          </w:r>
          <w:r w:rsidR="00385A01">
            <w:rPr>
              <w:b/>
              <w:bCs/>
            </w:rPr>
            <w:instrText xml:space="preserve"> CITATION Bon19 \l 1033 </w:instrText>
          </w:r>
          <w:r w:rsidR="00385A01">
            <w:rPr>
              <w:b/>
              <w:bCs/>
            </w:rPr>
            <w:fldChar w:fldCharType="separate"/>
          </w:r>
          <w:r w:rsidR="0043319C">
            <w:rPr>
              <w:b/>
              <w:bCs/>
              <w:noProof/>
            </w:rPr>
            <w:t xml:space="preserve"> </w:t>
          </w:r>
          <w:r w:rsidR="0043319C" w:rsidRPr="0043319C">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77777777" w:rsidR="009B0965" w:rsidRPr="009B0965" w:rsidRDefault="009B0965" w:rsidP="00220DC9">
      <w:pPr>
        <w:pStyle w:val="NormalBPBHEB"/>
        <w:numPr>
          <w:ilvl w:val="0"/>
          <w:numId w:val="21"/>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27DD245D"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balancing capabilities. It operates at both the application and transport layers.</w:t>
      </w:r>
    </w:p>
    <w:p w14:paraId="320D3269" w14:textId="77777777" w:rsidR="009B0965" w:rsidRPr="009B0965" w:rsidRDefault="009B0965" w:rsidP="00220DC9">
      <w:pPr>
        <w:pStyle w:val="NormalBPBHEB"/>
        <w:numPr>
          <w:ilvl w:val="0"/>
          <w:numId w:val="22"/>
        </w:numPr>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752A2C20" w:rsidR="00A95E80" w:rsidRPr="009B0965" w:rsidRDefault="00A95E80" w:rsidP="00C756D6">
      <w:pPr>
        <w:pStyle w:val="NormalBPBHEB"/>
      </w:pPr>
      <w:r>
        <w:t>Following are the key features and use cases</w:t>
      </w:r>
      <w:sdt>
        <w:sdtPr>
          <w:id w:val="-1967272906"/>
          <w:citation/>
        </w:sdtPr>
        <w:sdtContent>
          <w:r w:rsidR="004013B0">
            <w:fldChar w:fldCharType="begin"/>
          </w:r>
          <w:r w:rsidR="004013B0">
            <w:instrText xml:space="preserve"> CITATION LiJ15 \l 1033 </w:instrText>
          </w:r>
          <w:r w:rsidR="004013B0">
            <w:fldChar w:fldCharType="separate"/>
          </w:r>
          <w:r w:rsidR="0043319C">
            <w:rPr>
              <w:noProof/>
            </w:rPr>
            <w:t xml:space="preserve"> </w:t>
          </w:r>
          <w:r w:rsidR="0043319C" w:rsidRPr="0043319C">
            <w:rPr>
              <w:noProof/>
            </w:rPr>
            <w:t>[36]</w:t>
          </w:r>
          <w:r w:rsidR="004013B0">
            <w:fldChar w:fldCharType="end"/>
          </w:r>
        </w:sdtContent>
      </w:sdt>
      <w:r>
        <w:t>:</w:t>
      </w:r>
    </w:p>
    <w:p w14:paraId="0A2A0189" w14:textId="07F04BFF"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C756D6">
      <w:pPr>
        <w:pStyle w:val="NormalBPBHEB"/>
        <w:numPr>
          <w:ilvl w:val="0"/>
          <w:numId w:val="23"/>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77777777" w:rsidR="009B0965" w:rsidRPr="009B0965" w:rsidRDefault="009B0965" w:rsidP="003F1792">
      <w:pPr>
        <w:pStyle w:val="NormalBPBHEB"/>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1DD37930" w14:textId="4B3A7A81" w:rsidR="008B4E82" w:rsidRPr="00C32C38" w:rsidRDefault="00124C99" w:rsidP="00124C99">
      <w:pPr>
        <w:pStyle w:val="ChapterTitleNumberBPBHEB"/>
      </w:pPr>
      <w:commentRangeStart w:id="8"/>
      <w:commentRangeStart w:id="9"/>
      <w:r>
        <w:t>The Internet of Things</w:t>
      </w:r>
      <w:commentRangeEnd w:id="8"/>
      <w:r w:rsidR="00A95E80">
        <w:rPr>
          <w:rStyle w:val="CommentReference"/>
          <w:rFonts w:asciiTheme="minorHAnsi" w:eastAsiaTheme="minorHAnsi" w:hAnsiTheme="minorHAnsi" w:cstheme="minorBidi"/>
          <w:bCs w:val="0"/>
          <w:smallCaps w:val="0"/>
          <w:color w:val="auto"/>
        </w:rPr>
        <w:commentReference w:id="8"/>
      </w:r>
      <w:commentRangeEnd w:id="9"/>
      <w:r w:rsidR="0019632B">
        <w:rPr>
          <w:rStyle w:val="CommentReference"/>
          <w:rFonts w:asciiTheme="minorHAnsi" w:eastAsiaTheme="minorHAnsi" w:hAnsiTheme="minorHAnsi" w:cstheme="minorBidi"/>
          <w:bCs w:val="0"/>
          <w:smallCaps w:val="0"/>
          <w:color w:val="auto"/>
        </w:rPr>
        <w:commentReference w:id="9"/>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3F1792">
      <w:pPr>
        <w:pStyle w:val="Heading1BPBHEB"/>
      </w:pPr>
      <w:r w:rsidRPr="00EF30B3">
        <w:t>AWS IoT Core: Empowering the Internet of Things</w:t>
      </w:r>
    </w:p>
    <w:p w14:paraId="132281E0" w14:textId="21C767CD" w:rsidR="00EF30B3" w:rsidRPr="00EF30B3" w:rsidRDefault="00EF30B3" w:rsidP="003F1792">
      <w:pPr>
        <w:pStyle w:val="NormalBPBHEB"/>
      </w:pPr>
      <w:r w:rsidRPr="00EF30B3">
        <w:t xml:space="preserve">In the rapidly evolving landscape of the </w:t>
      </w:r>
      <w:r w:rsidRPr="006970AF">
        <w:t>IoT</w:t>
      </w:r>
      <w:r w:rsidRPr="00EF30B3">
        <w:t>, the ability to securely connect, manage, and analyze a multitude of devices is paramount. AWS IoT Core</w:t>
      </w:r>
      <w:sdt>
        <w:sdtPr>
          <w:id w:val="-1504735261"/>
          <w:citation/>
        </w:sdtPr>
        <w:sdtContent>
          <w:r w:rsidR="005210BE">
            <w:fldChar w:fldCharType="begin"/>
          </w:r>
          <w:r w:rsidR="005210BE">
            <w:instrText xml:space="preserve"> CITATION Amand22 \l 1033 </w:instrText>
          </w:r>
          <w:r w:rsidR="005210BE">
            <w:fldChar w:fldCharType="separate"/>
          </w:r>
          <w:r w:rsidR="0043319C">
            <w:rPr>
              <w:noProof/>
            </w:rPr>
            <w:t xml:space="preserve"> </w:t>
          </w:r>
          <w:r w:rsidR="0043319C" w:rsidRPr="0043319C">
            <w:rPr>
              <w:noProof/>
            </w:rPr>
            <w:t>[37]</w:t>
          </w:r>
          <w:r w:rsidR="005210BE">
            <w:fldChar w:fldCharType="end"/>
          </w:r>
        </w:sdtContent>
      </w:sdt>
      <w:r w:rsidRPr="00EF30B3">
        <w:t>, a fully managed service by Amazon Web Services, emerges as a central solution to address the complex requirements of IoT deployments. In this section</w:t>
      </w:r>
      <w:r w:rsidR="00A95E80">
        <w:t>,</w:t>
      </w:r>
      <w:r w:rsidRPr="00EF30B3">
        <w:t xml:space="preserve"> we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77777777" w:rsidR="00EF30B3" w:rsidRPr="00EF30B3" w:rsidRDefault="00EF30B3" w:rsidP="003F1792">
      <w:pPr>
        <w:pStyle w:val="NormalBPBHEB"/>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74B7F836"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Content>
          <w:r w:rsidR="00166F71">
            <w:fldChar w:fldCharType="begin"/>
          </w:r>
          <w:r w:rsidR="00166F71">
            <w:instrText xml:space="preserve"> CITATION Sha18 \l 1033 </w:instrText>
          </w:r>
          <w:r w:rsidR="00166F71">
            <w:fldChar w:fldCharType="separate"/>
          </w:r>
          <w:r w:rsidR="0043319C">
            <w:rPr>
              <w:noProof/>
            </w:rPr>
            <w:t xml:space="preserve"> </w:t>
          </w:r>
          <w:r w:rsidR="0043319C" w:rsidRPr="0043319C">
            <w:rPr>
              <w:noProof/>
            </w:rPr>
            <w:t>[38]</w:t>
          </w:r>
          <w:r w:rsidR="00166F71">
            <w:fldChar w:fldCharType="end"/>
          </w:r>
        </w:sdtContent>
      </w:sdt>
      <w:r w:rsidRPr="00EF30B3">
        <w:t xml:space="preserve">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w:t>
      </w:r>
      <w:sdt>
        <w:sdtPr>
          <w:id w:val="1611160976"/>
          <w:citation/>
        </w:sdtPr>
        <w:sdtContent>
          <w:r w:rsidR="002F3BDE">
            <w:fldChar w:fldCharType="begin"/>
          </w:r>
          <w:r w:rsidR="002F3BDE">
            <w:instrText xml:space="preserve"> CITATION Amand23 \l 1033 </w:instrText>
          </w:r>
          <w:r w:rsidR="002F3BDE">
            <w:fldChar w:fldCharType="separate"/>
          </w:r>
          <w:r w:rsidR="0043319C">
            <w:rPr>
              <w:noProof/>
            </w:rPr>
            <w:t xml:space="preserve"> </w:t>
          </w:r>
          <w:r w:rsidR="0043319C" w:rsidRPr="0043319C">
            <w:rPr>
              <w:noProof/>
            </w:rPr>
            <w:t>[39]</w:t>
          </w:r>
          <w:r w:rsidR="002F3BDE">
            <w:fldChar w:fldCharType="end"/>
          </w:r>
        </w:sdtContent>
      </w:sdt>
      <w:r w:rsidRPr="00EF30B3">
        <w:t>.</w:t>
      </w:r>
    </w:p>
    <w:p w14:paraId="080FE969" w14:textId="77777777" w:rsidR="00EF30B3" w:rsidRPr="00EF30B3" w:rsidRDefault="00EF30B3" w:rsidP="003F1792">
      <w:pPr>
        <w:pStyle w:val="NormalBPBHEB"/>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46FD108C" w:rsidR="00A320CA" w:rsidRPr="00A320CA" w:rsidRDefault="00A320CA" w:rsidP="003F1792">
      <w:pPr>
        <w:pStyle w:val="Heading1BPBHEB"/>
      </w:pPr>
      <w:r w:rsidRPr="00A320CA">
        <w:t xml:space="preserve">AWS IoT FleetWise: Fleet Management with </w:t>
      </w:r>
      <w:commentRangeStart w:id="10"/>
      <w:commentRangeStart w:id="11"/>
      <w:r w:rsidRPr="00A320CA">
        <w:t>IoT</w:t>
      </w:r>
      <w:commentRangeEnd w:id="10"/>
      <w:r w:rsidR="00A95E80">
        <w:rPr>
          <w:rStyle w:val="CommentReference"/>
          <w:rFonts w:asciiTheme="minorHAnsi" w:eastAsiaTheme="minorHAnsi" w:hAnsiTheme="minorHAnsi" w:cstheme="minorBidi"/>
          <w:b w:val="0"/>
        </w:rPr>
        <w:commentReference w:id="10"/>
      </w:r>
      <w:commentRangeEnd w:id="11"/>
      <w:r w:rsidR="00E72BD7">
        <w:rPr>
          <w:rStyle w:val="CommentReference"/>
          <w:rFonts w:asciiTheme="minorHAnsi" w:eastAsiaTheme="minorHAnsi" w:hAnsiTheme="minorHAnsi" w:cstheme="minorBidi"/>
          <w:b w:val="0"/>
        </w:rPr>
        <w:commentReference w:id="11"/>
      </w:r>
    </w:p>
    <w:p w14:paraId="42D657E0" w14:textId="67B7FC72" w:rsidR="00A320CA" w:rsidRDefault="00A320CA" w:rsidP="00A95E80">
      <w:pPr>
        <w:pStyle w:val="NormalBPBHEB"/>
      </w:pPr>
      <w:r w:rsidRPr="00A320CA">
        <w:t xml:space="preserve">In the domain of fleet management, where the efficient operation of vehicles and assets is critical, AWS IoT FleetWise emerges as a game-changing solution powered by the IoT. In this section of </w:t>
      </w:r>
      <w:r w:rsidRPr="00DF0BD2">
        <w:rPr>
          <w:i/>
          <w:iCs/>
        </w:rPr>
        <w:t>AWS Cloud Master Class</w:t>
      </w:r>
      <w:r w:rsidRPr="00A320CA">
        <w:t>, we explore AWS IoT FleetWise in-depth, delving into its core functionalities, architectural components, and real-world applications. Leveraging scholarly articles and AWS sources, we uncover how AWS IoT FleetWise is transforming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Understanding AWS IoT FleetWise</w:t>
      </w:r>
    </w:p>
    <w:p w14:paraId="01E31767" w14:textId="38CE1EB5" w:rsidR="00A320CA" w:rsidRPr="00A320CA" w:rsidRDefault="00A320CA" w:rsidP="00DF0BD2">
      <w:pPr>
        <w:pStyle w:val="NormalBPBHEB"/>
      </w:pPr>
      <w:r w:rsidRPr="00A320CA">
        <w:t>AWS IoT FleetWise</w:t>
      </w:r>
      <w:sdt>
        <w:sdtPr>
          <w:id w:val="-816179055"/>
          <w:citation/>
        </w:sdtPr>
        <w:sdtContent>
          <w:r w:rsidR="007C0D11">
            <w:fldChar w:fldCharType="begin"/>
          </w:r>
          <w:r w:rsidR="007C0D11">
            <w:instrText xml:space="preserve"> CITATION Amand24 \l 1033 </w:instrText>
          </w:r>
          <w:r w:rsidR="007C0D11">
            <w:fldChar w:fldCharType="separate"/>
          </w:r>
          <w:r w:rsidR="0043319C">
            <w:rPr>
              <w:noProof/>
            </w:rPr>
            <w:t xml:space="preserve"> </w:t>
          </w:r>
          <w:r w:rsidR="0043319C" w:rsidRPr="0043319C">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FleetWise simplifies the process of collecting and processing data from diverse sources, making it accessible and actionable for fleet managers.</w:t>
      </w:r>
    </w:p>
    <w:p w14:paraId="0005804C" w14:textId="21DD588E" w:rsidR="00A320CA" w:rsidRPr="00A320CA" w:rsidRDefault="00A320CA" w:rsidP="00DF0BD2">
      <w:pPr>
        <w:pStyle w:val="NormalBPBHEB"/>
      </w:pPr>
      <w:r w:rsidRPr="00A320CA">
        <w:t>Scholarly articles</w:t>
      </w:r>
      <w:sdt>
        <w:sdtPr>
          <w:id w:val="1671599812"/>
          <w:citation/>
        </w:sdtPr>
        <w:sdtContent>
          <w:r w:rsidR="007C0D11">
            <w:fldChar w:fldCharType="begin"/>
          </w:r>
          <w:r w:rsidR="007C0D11">
            <w:instrText xml:space="preserve"> CITATION Jas17 \l 1033 </w:instrText>
          </w:r>
          <w:r w:rsidR="007C0D11">
            <w:fldChar w:fldCharType="separate"/>
          </w:r>
          <w:r w:rsidR="0043319C">
            <w:rPr>
              <w:noProof/>
            </w:rPr>
            <w:t xml:space="preserve"> </w:t>
          </w:r>
          <w:r w:rsidR="0043319C" w:rsidRPr="0043319C">
            <w:rPr>
              <w:noProof/>
            </w:rPr>
            <w:t>[41]</w:t>
          </w:r>
          <w:r w:rsidR="007C0D11">
            <w:fldChar w:fldCharType="end"/>
          </w:r>
        </w:sdtContent>
      </w:sdt>
      <w:r w:rsidRPr="00A320CA">
        <w:t xml:space="preserve"> underscore the transformative impact of IoT in the realm of fleet management. Researchers emphasize how AWS IoT FleetWise empowers organizations to unlock the full potential of their fleets, improving operational efficiency and reducing costs. </w:t>
      </w:r>
      <w:r w:rsidR="0060432A">
        <w:t xml:space="preserve">AWS’ </w:t>
      </w:r>
      <w:r w:rsidRPr="00A320CA">
        <w:t>official documentation highlights the versatility of FleetWise,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77777777" w:rsidR="00A320CA" w:rsidRPr="00A320CA" w:rsidRDefault="00A320CA" w:rsidP="00DF0BD2">
      <w:pPr>
        <w:pStyle w:val="NormalBPBHEB"/>
      </w:pPr>
      <w:r w:rsidRPr="00A320CA">
        <w:t xml:space="preserve">AWS IoT FleetWise finds applications across industries where fleet management is a critical component of operations. </w:t>
      </w:r>
      <w:r w:rsidRPr="00A95E80">
        <w:t>Real-world case studies often showcase how FleetWise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FleetWise facilitates route optimization, leading to reduced fuel consumption and improved environmental sustainability.</w:t>
      </w:r>
    </w:p>
    <w:p w14:paraId="0D5EE0B7" w14:textId="12ABB5E5" w:rsidR="00A320CA" w:rsidRPr="00A320CA" w:rsidRDefault="00A95E80" w:rsidP="00DF0BD2">
      <w:pPr>
        <w:pStyle w:val="NormalBPBHEB"/>
      </w:pPr>
      <w:r>
        <w:t xml:space="preserve">In </w:t>
      </w:r>
      <w:r w:rsidR="00A320CA" w:rsidRPr="00A320CA">
        <w:t>this section, we will explore advanced configurations, best practices, and practical implementations that demonstrate how AWS IoT FleetWise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t>AWS IoT SiteWise Operatin</w:t>
      </w:r>
      <w:r w:rsidR="00946AB3">
        <w:t>g</w:t>
      </w:r>
      <w:r w:rsidRPr="001F2E7B">
        <w:t xml:space="preserve"> with IoT </w:t>
      </w:r>
      <w:commentRangeStart w:id="12"/>
      <w:commentRangeStart w:id="13"/>
      <w:r w:rsidRPr="001F2E7B">
        <w:t>Data</w:t>
      </w:r>
      <w:commentRangeEnd w:id="12"/>
      <w:r w:rsidR="00A95E80">
        <w:rPr>
          <w:rStyle w:val="CommentReference"/>
          <w:rFonts w:asciiTheme="minorHAnsi" w:eastAsiaTheme="minorHAnsi" w:hAnsiTheme="minorHAnsi" w:cstheme="minorBidi"/>
          <w:b w:val="0"/>
        </w:rPr>
        <w:commentReference w:id="12"/>
      </w:r>
      <w:commentRangeEnd w:id="13"/>
      <w:r w:rsidR="00A16F1E">
        <w:rPr>
          <w:rStyle w:val="CommentReference"/>
          <w:rFonts w:asciiTheme="minorHAnsi" w:eastAsiaTheme="minorHAnsi" w:hAnsiTheme="minorHAnsi" w:cstheme="minorBidi"/>
          <w:b w:val="0"/>
        </w:rPr>
        <w:commentReference w:id="13"/>
      </w:r>
    </w:p>
    <w:p w14:paraId="35FD5CC2" w14:textId="22DCF726" w:rsidR="001F2E7B" w:rsidRPr="001F2E7B" w:rsidRDefault="001F2E7B" w:rsidP="00DF0BD2">
      <w:pPr>
        <w:pStyle w:val="NormalBPBHEB"/>
      </w:pPr>
      <w:r w:rsidRPr="001F2E7B">
        <w:t>In the realm of industrial operations, the ability to collect, analyze, and act upon data from diverse equipment and devices is essential for improving efficiency and reducing downtime. AWS IoT SiteWise is a powerful service that addresses this need by providing industrial data collection and monitoring capabilities. In this section</w:t>
      </w:r>
      <w:r w:rsidR="006970AF">
        <w:t>,</w:t>
      </w:r>
      <w:r w:rsidRPr="001F2E7B">
        <w:t xml:space="preserve"> we explore AWS IoT SiteWise in-depth, delving into its core features, architectural components, and real-world applications. Leveraging scholarly articles and AWS sources, we uncover how AWS IoT SiteWise is transforming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Understanding AWS IoT SiteWise</w:t>
      </w:r>
    </w:p>
    <w:p w14:paraId="4474ACC8" w14:textId="113726A3" w:rsidR="001F2E7B" w:rsidRPr="001F2E7B" w:rsidRDefault="001F2E7B" w:rsidP="00DF0BD2">
      <w:pPr>
        <w:pStyle w:val="NormalBPBHEB"/>
      </w:pPr>
      <w:r w:rsidRPr="001F2E7B">
        <w:t>AWS IoT SiteWise is a managed service that facilitates the collection, storage, and visualization of industrial data. It serves as a bridge between the physical world of industrial equipment and the digital world of the cloud. IoT SiteWise</w:t>
      </w:r>
      <w:sdt>
        <w:sdtPr>
          <w:id w:val="-1799835874"/>
          <w:citation/>
        </w:sdtPr>
        <w:sdtContent>
          <w:r w:rsidR="008F63CF">
            <w:fldChar w:fldCharType="begin"/>
          </w:r>
          <w:r w:rsidR="008F63CF">
            <w:instrText xml:space="preserve"> CITATION Amand26 \l 1033 </w:instrText>
          </w:r>
          <w:r w:rsidR="008F63CF">
            <w:fldChar w:fldCharType="separate"/>
          </w:r>
          <w:r w:rsidR="0043319C">
            <w:rPr>
              <w:noProof/>
            </w:rPr>
            <w:t xml:space="preserve"> </w:t>
          </w:r>
          <w:r w:rsidR="0043319C" w:rsidRPr="0043319C">
            <w:rPr>
              <w:noProof/>
            </w:rPr>
            <w:t>[42]</w:t>
          </w:r>
          <w:r w:rsidR="008F63CF">
            <w:fldChar w:fldCharType="end"/>
          </w:r>
        </w:sdtContent>
      </w:sdt>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5E7D644E" w:rsidR="001F2E7B" w:rsidRDefault="001F2E7B" w:rsidP="00A95E80">
      <w:pPr>
        <w:pStyle w:val="NormalBPBHEB"/>
      </w:pPr>
      <w:r w:rsidRPr="001F2E7B">
        <w:t>Scholarly articles</w:t>
      </w:r>
      <w:sdt>
        <w:sdtPr>
          <w:id w:val="-735163634"/>
          <w:citation/>
        </w:sdtPr>
        <w:sdtContent>
          <w:r w:rsidR="002A61C6">
            <w:fldChar w:fldCharType="begin"/>
          </w:r>
          <w:r w:rsidR="000C11EE">
            <w:instrText xml:space="preserve">CITATION NiJ21 \l 1033 </w:instrText>
          </w:r>
          <w:r w:rsidR="002A61C6">
            <w:fldChar w:fldCharType="separate"/>
          </w:r>
          <w:r w:rsidR="0043319C">
            <w:rPr>
              <w:noProof/>
            </w:rPr>
            <w:t xml:space="preserve"> </w:t>
          </w:r>
          <w:r w:rsidR="0043319C" w:rsidRPr="0043319C">
            <w:rPr>
              <w:noProof/>
            </w:rPr>
            <w:t>[43]</w:t>
          </w:r>
          <w:r w:rsidR="002A61C6">
            <w:fldChar w:fldCharType="end"/>
          </w:r>
        </w:sdtContent>
      </w:sdt>
      <w:r w:rsidRPr="001F2E7B">
        <w:t xml:space="preserve"> emphasize the significance of IoT-driven insights in industrial operations. Researchers highlight how AWS IoT SiteWise simplifies the process of industrial data collection and provides a unified view of data from various sources. </w:t>
      </w:r>
      <w:r w:rsidR="0060432A">
        <w:t xml:space="preserve">AWS’ </w:t>
      </w:r>
      <w:r w:rsidRPr="001F2E7B">
        <w:t>official documentation underscores the scalability of IoT SiteWise,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AWS IoT SiteWise finds applications across a wide range of industrial sectors. Real-world case studies often illustrate how SiteWise has enabled organizations to improve asset performance, reduce maintenance costs, and enhance operational efficiency. It plays a pivotal role in predictive maintenance, ensuring that equipment issues are identified and addressed before they lead to costly downtime. Additionally, SiteWise supports compliance efforts by providing detailed historical data for auditing and reporting.</w:t>
      </w:r>
    </w:p>
    <w:p w14:paraId="1F652BEB" w14:textId="63ABFB78" w:rsidR="001F2E7B" w:rsidRPr="001F2E7B" w:rsidRDefault="00E22E3D" w:rsidP="00D256B7">
      <w:pPr>
        <w:pStyle w:val="NormalBPBHEB"/>
      </w:pPr>
      <w:r>
        <w:t xml:space="preserve">In </w:t>
      </w:r>
      <w:r w:rsidR="001F2E7B" w:rsidRPr="001F2E7B">
        <w:t>this section, we will explore advanced configurations, best practices, and practical implementations that showcase how AWS IoT SiteWise is reshaping industrial operations, enabling organizations to make data-driven decisions and achieve higher levels of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t>AWS IoT TwinMaker</w:t>
      </w:r>
      <w:r w:rsidR="00ED0A15">
        <w:t xml:space="preserve"> for </w:t>
      </w:r>
      <w:r w:rsidRPr="00234217">
        <w:t>IoT</w:t>
      </w:r>
      <w:r w:rsidR="00ED0A15" w:rsidRPr="00234217" w:rsidDel="00ED0A15">
        <w:t xml:space="preserve"> </w:t>
      </w:r>
      <w:commentRangeStart w:id="14"/>
      <w:commentRangeStart w:id="15"/>
      <w:commentRangeEnd w:id="15"/>
      <w:r w:rsidR="00A6152A">
        <w:rPr>
          <w:rStyle w:val="CommentReference"/>
          <w:rFonts w:asciiTheme="minorHAnsi" w:eastAsiaTheme="minorHAnsi" w:hAnsiTheme="minorHAnsi" w:cstheme="minorBidi"/>
          <w:b w:val="0"/>
        </w:rPr>
        <w:commentReference w:id="15"/>
      </w:r>
      <w:commentRangeEnd w:id="14"/>
      <w:r w:rsidR="00ED0A15">
        <w:rPr>
          <w:rStyle w:val="CommentReference"/>
          <w:rFonts w:asciiTheme="minorHAnsi" w:eastAsiaTheme="minorHAnsi" w:hAnsiTheme="minorHAnsi" w:cstheme="minorBidi"/>
          <w:b w:val="0"/>
        </w:rPr>
        <w:commentReference w:id="14"/>
      </w:r>
    </w:p>
    <w:p w14:paraId="334C20B2" w14:textId="528C5A8B" w:rsidR="00234217" w:rsidRDefault="00234217" w:rsidP="00E22E3D">
      <w:pPr>
        <w:pStyle w:val="NormalBPBHEB"/>
      </w:pPr>
      <w:r w:rsidRPr="00234217">
        <w:t>In the ever-evolving landscape of the IoT, the concept of digital twins has emerged as a transformative technology. AWS IoT TwinMaker</w:t>
      </w:r>
      <w:sdt>
        <w:sdtPr>
          <w:id w:val="1887370947"/>
          <w:citation/>
        </w:sdtPr>
        <w:sdtContent>
          <w:r w:rsidR="005D5900">
            <w:fldChar w:fldCharType="begin"/>
          </w:r>
          <w:r w:rsidR="005D5900">
            <w:instrText xml:space="preserve"> CITATION Amand25 \l 1033 </w:instrText>
          </w:r>
          <w:r w:rsidR="005D5900">
            <w:fldChar w:fldCharType="separate"/>
          </w:r>
          <w:r w:rsidR="0043319C">
            <w:rPr>
              <w:noProof/>
            </w:rPr>
            <w:t xml:space="preserve"> </w:t>
          </w:r>
          <w:r w:rsidR="0043319C" w:rsidRPr="0043319C">
            <w:rPr>
              <w:noProof/>
            </w:rPr>
            <w:t>[44]</w:t>
          </w:r>
          <w:r w:rsidR="005D5900">
            <w:fldChar w:fldCharType="end"/>
          </w:r>
        </w:sdtContent>
      </w:sdt>
      <w:r w:rsidRPr="00234217">
        <w:t xml:space="preserve"> is a powerful service that empowers organizations to create digital twins of physical assets, devices, or systems. This section of </w:t>
      </w:r>
      <w:r w:rsidRPr="00D256B7">
        <w:rPr>
          <w:i/>
          <w:iCs/>
        </w:rPr>
        <w:t>AWS Cloud Master Class</w:t>
      </w:r>
      <w:r w:rsidRPr="00234217">
        <w:t xml:space="preserve"> </w:t>
      </w:r>
      <w:r w:rsidR="00441F70">
        <w:t xml:space="preserve">discussed the </w:t>
      </w:r>
      <w:r w:rsidRPr="00234217">
        <w:t>AWS IoT TwinMaker, exploring its core features, architectural components, and real-world applications. Leveraging scholarly articles and AWS sources, we unveil how AWS IoT TwinMaker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Understanding AWS IoT TwinMaker</w:t>
      </w:r>
    </w:p>
    <w:p w14:paraId="2FF5FDD9" w14:textId="77777777" w:rsidR="00234217" w:rsidRPr="00234217" w:rsidRDefault="00234217" w:rsidP="006D39A1">
      <w:pPr>
        <w:pStyle w:val="NormalBPBHEB"/>
      </w:pPr>
      <w:r w:rsidRPr="00234217">
        <w:t>AWS IoT TwinMaker is a service designed to simplify the creation and management of digital twins. A digital twin is a virtual replica of a physical asset or system that mirrors its real-world counterpart in terms of behavior and attributes. IoT TwinMaker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39690AAF" w:rsidR="00234217" w:rsidRPr="00234217" w:rsidRDefault="00234217" w:rsidP="006D39A1">
      <w:pPr>
        <w:pStyle w:val="NormalBPBHEB"/>
      </w:pPr>
      <w:r w:rsidRPr="00234217">
        <w:t xml:space="preserve">Scholarly articles emphasize the significance of digital twins in the context of IoT. Researchers highlight how AWS IoT TwinMaker democratizes the creation of digital twins, making it accessible to a wide range of industries and use cases. </w:t>
      </w:r>
      <w:r w:rsidR="0060432A">
        <w:t xml:space="preserve">AWS’ </w:t>
      </w:r>
      <w:r w:rsidRPr="00234217">
        <w:t>official documentation underscores the versatility of TwinMaker,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6E450F5E" w:rsidR="00234217" w:rsidRPr="00234217" w:rsidRDefault="00234217" w:rsidP="006D39A1">
      <w:pPr>
        <w:pStyle w:val="NormalBPBHEB"/>
      </w:pPr>
      <w:r w:rsidRPr="00234217">
        <w:t>AWS IoT TwinMaker finds applications across industries where real-time monitoring, analysis, and simulation are crucial. Real-world case studies illustrate how TwinMaker has empowered organizations to improve asset performance, reduce downtime, and enhance decision-making. It plays a pivotal role in predictive maintenance, enabling organizations to proactively address equipment issues. Additionally, TwinMaker supports scenario analysis and what-if simulations, providing a valuable tool for optimizing operations</w:t>
      </w:r>
      <w:sdt>
        <w:sdtPr>
          <w:id w:val="-1839608225"/>
          <w:citation/>
        </w:sdtPr>
        <w:sdtContent>
          <w:r w:rsidR="005D5900">
            <w:fldChar w:fldCharType="begin"/>
          </w:r>
          <w:r w:rsidR="005D5900">
            <w:instrText xml:space="preserve"> CITATION Tao18 \l 1033 </w:instrText>
          </w:r>
          <w:r w:rsidR="005D5900">
            <w:fldChar w:fldCharType="separate"/>
          </w:r>
          <w:r w:rsidR="0043319C">
            <w:rPr>
              <w:noProof/>
            </w:rPr>
            <w:t xml:space="preserve"> </w:t>
          </w:r>
          <w:r w:rsidR="0043319C" w:rsidRPr="0043319C">
            <w:rPr>
              <w:noProof/>
            </w:rPr>
            <w:t>[45]</w:t>
          </w:r>
          <w:r w:rsidR="005D5900">
            <w:fldChar w:fldCharType="end"/>
          </w:r>
        </w:sdtContent>
      </w:sdt>
      <w:r w:rsidRPr="00234217">
        <w:t>.</w:t>
      </w:r>
    </w:p>
    <w:p w14:paraId="5414852A" w14:textId="20CB78B3" w:rsidR="00234217" w:rsidRPr="00234217" w:rsidRDefault="00234217" w:rsidP="006D39A1">
      <w:pPr>
        <w:pStyle w:val="NormalBPBHEB"/>
      </w:pPr>
      <w:r w:rsidRPr="00234217">
        <w:t xml:space="preserve">As we explore this section further, we </w:t>
      </w:r>
      <w:r w:rsidR="00E22E3D">
        <w:t xml:space="preserve">will discuss the </w:t>
      </w:r>
      <w:r w:rsidRPr="00234217">
        <w:t>advanced configurations, best practices, and practical implementations that showcase how AWS IoT TwinMaker is revolutionizing IoT applications. Through digital twins, organizations can achieve operational excellence,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0228D">
      <w:pPr>
        <w:pStyle w:val="Heading1BPBHEB"/>
      </w:pPr>
      <w:r w:rsidRPr="00784487">
        <w:t>AWS IoT Greengrass: Extending Cloud Intelligence to the Edge of IoT</w:t>
      </w:r>
    </w:p>
    <w:p w14:paraId="2F18D72D" w14:textId="2BA3850C"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0F4B436B" w:rsidR="00784487" w:rsidRPr="00784487" w:rsidRDefault="00784487" w:rsidP="0070228D">
      <w:pPr>
        <w:pStyle w:val="NormalBPBHEB"/>
      </w:pPr>
      <w:r w:rsidRPr="00784487">
        <w:t>AWS IoT Greengrass</w:t>
      </w:r>
      <w:sdt>
        <w:sdtPr>
          <w:id w:val="1874105391"/>
          <w:citation/>
        </w:sdtPr>
        <w:sdtContent>
          <w:r w:rsidR="00DE56EA">
            <w:fldChar w:fldCharType="begin"/>
          </w:r>
          <w:r w:rsidR="00DE56EA">
            <w:instrText xml:space="preserve"> CITATION Amand27 \l 1033 </w:instrText>
          </w:r>
          <w:r w:rsidR="00DE56EA">
            <w:fldChar w:fldCharType="separate"/>
          </w:r>
          <w:r w:rsidR="0043319C">
            <w:rPr>
              <w:noProof/>
            </w:rPr>
            <w:t xml:space="preserve"> </w:t>
          </w:r>
          <w:r w:rsidR="0043319C" w:rsidRPr="0043319C">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526D7EB5" w:rsidR="00784487" w:rsidRPr="00784487" w:rsidRDefault="00784487" w:rsidP="0070228D">
      <w:pPr>
        <w:pStyle w:val="NormalBPBHEB"/>
      </w:pPr>
      <w:r w:rsidRPr="00784487">
        <w:t>Scholarly articles</w:t>
      </w:r>
      <w:sdt>
        <w:sdtPr>
          <w:id w:val="-783803259"/>
          <w:citation/>
        </w:sdtPr>
        <w:sdtContent>
          <w:r w:rsidR="00D4132E">
            <w:fldChar w:fldCharType="begin"/>
          </w:r>
          <w:r w:rsidR="00D4132E">
            <w:instrText xml:space="preserve">CITATION Shi16 \l 1033 </w:instrText>
          </w:r>
          <w:r w:rsidR="00D4132E">
            <w:fldChar w:fldCharType="separate"/>
          </w:r>
          <w:r w:rsidR="0043319C">
            <w:rPr>
              <w:noProof/>
            </w:rPr>
            <w:t xml:space="preserve"> </w:t>
          </w:r>
          <w:r w:rsidR="0043319C" w:rsidRPr="0043319C">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70228D">
        <w:rPr>
          <w:vertAlign w:val="superscript"/>
        </w:rPr>
        <w:t>[1][2]</w:t>
      </w:r>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77777777"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0228D">
      <w:pPr>
        <w:pStyle w:val="NormalBPBHEB"/>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t xml:space="preserve">Simplifying </w:t>
      </w:r>
      <w:r w:rsidR="00E22E3D" w:rsidRPr="008663DC">
        <w:t xml:space="preserve">deployment </w:t>
      </w:r>
      <w:r w:rsidRPr="008663DC">
        <w:t>with AWS IoT 1-Click</w:t>
      </w:r>
    </w:p>
    <w:p w14:paraId="2FC007E2" w14:textId="35871BC6" w:rsidR="008663DC" w:rsidRPr="008663DC" w:rsidRDefault="008663DC" w:rsidP="00F46B7E">
      <w:pPr>
        <w:pStyle w:val="NormalBPBHEB"/>
      </w:pPr>
      <w:r w:rsidRPr="008663DC">
        <w:t>In the intricate landscape of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36E5430C" w:rsidR="008663DC" w:rsidRPr="008663DC" w:rsidRDefault="008663DC" w:rsidP="00F46B7E">
      <w:pPr>
        <w:pStyle w:val="NormalBPBHEB"/>
      </w:pPr>
      <w:r w:rsidRPr="008663DC">
        <w:t>AWS IoT 1-Click</w:t>
      </w:r>
      <w:sdt>
        <w:sdtPr>
          <w:id w:val="-2057774298"/>
          <w:citation/>
        </w:sdtPr>
        <w:sdtContent>
          <w:r w:rsidR="00182D8C">
            <w:fldChar w:fldCharType="begin"/>
          </w:r>
          <w:r w:rsidR="00182D8C">
            <w:instrText xml:space="preserve"> CITATION Amand28 \l 1033 </w:instrText>
          </w:r>
          <w:r w:rsidR="00182D8C">
            <w:fldChar w:fldCharType="separate"/>
          </w:r>
          <w:r w:rsidR="0043319C">
            <w:rPr>
              <w:noProof/>
            </w:rPr>
            <w:t xml:space="preserve"> </w:t>
          </w:r>
          <w:r w:rsidR="0043319C" w:rsidRPr="0043319C">
            <w:rPr>
              <w:noProof/>
            </w:rPr>
            <w:t>[48]</w:t>
          </w:r>
          <w:r w:rsidR="00182D8C">
            <w:fldChar w:fldCharType="end"/>
          </w:r>
        </w:sdtContent>
      </w:sdt>
      <w:r w:rsidRPr="008663DC">
        <w:t xml:space="preserve">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1E03CCC6" w:rsidR="008663DC" w:rsidRPr="008663DC" w:rsidRDefault="008663DC" w:rsidP="00F46B7E">
      <w:pPr>
        <w:pStyle w:val="NormalBPBHEB"/>
      </w:pPr>
      <w:r w:rsidRPr="008663DC">
        <w:t>Scholarly articles</w:t>
      </w:r>
      <w:sdt>
        <w:sdtPr>
          <w:id w:val="1314908166"/>
          <w:citation/>
        </w:sdtPr>
        <w:sdtContent>
          <w:r w:rsidR="00181F1A">
            <w:fldChar w:fldCharType="begin"/>
          </w:r>
          <w:r w:rsidR="00D4132E">
            <w:instrText xml:space="preserve">CITATION Shi16 \l 1033 </w:instrText>
          </w:r>
          <w:r w:rsidR="00181F1A">
            <w:fldChar w:fldCharType="separate"/>
          </w:r>
          <w:r w:rsidR="0043319C">
            <w:rPr>
              <w:noProof/>
            </w:rPr>
            <w:t xml:space="preserve"> </w:t>
          </w:r>
          <w:r w:rsidR="0043319C" w:rsidRPr="0043319C">
            <w:rPr>
              <w:noProof/>
            </w:rPr>
            <w:t>[47]</w:t>
          </w:r>
          <w:r w:rsidR="00181F1A">
            <w:fldChar w:fldCharType="end"/>
          </w:r>
        </w:sdtContent>
      </w:sdt>
      <w:r w:rsidRPr="008663DC">
        <w:t xml:space="preserve">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F46B7E">
        <w:rPr>
          <w:vertAlign w:val="superscript"/>
        </w:rPr>
        <w:t>[1][2]</w:t>
      </w:r>
      <w:r w:rsidRPr="008663DC">
        <w:t>.</w:t>
      </w:r>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77777777" w:rsidR="008663DC" w:rsidRPr="008663DC" w:rsidRDefault="008663DC" w:rsidP="00F46B7E">
      <w:pPr>
        <w:pStyle w:val="NormalBPBHEB"/>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1A9B4038" w:rsidR="008663DC" w:rsidRPr="008663DC" w:rsidRDefault="00E22E3D" w:rsidP="00F46B7E">
      <w:pPr>
        <w:pStyle w:val="NormalBPBHEB"/>
      </w:pPr>
      <w:r>
        <w:t xml:space="preserve">In </w:t>
      </w:r>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4115782"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offered by AWS that empowers organizations to collect, process, and analyze IoT data at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582171C7" w:rsidR="009E7959" w:rsidRPr="009E7959" w:rsidRDefault="009E7959" w:rsidP="0030221B">
      <w:pPr>
        <w:pStyle w:val="NormalBPBHEB"/>
      </w:pPr>
      <w:r w:rsidRPr="009E7959">
        <w:t>AWS IoT Analytics</w:t>
      </w:r>
      <w:sdt>
        <w:sdtPr>
          <w:id w:val="-431276268"/>
          <w:citation/>
        </w:sdtPr>
        <w:sdtContent>
          <w:r w:rsidR="00DE56EA">
            <w:fldChar w:fldCharType="begin"/>
          </w:r>
          <w:r w:rsidR="00DE56EA">
            <w:instrText xml:space="preserve"> CITATION Amand29 \l 1033 </w:instrText>
          </w:r>
          <w:r w:rsidR="00DE56EA">
            <w:fldChar w:fldCharType="separate"/>
          </w:r>
          <w:r w:rsidR="0043319C">
            <w:rPr>
              <w:noProof/>
            </w:rPr>
            <w:t xml:space="preserve"> </w:t>
          </w:r>
          <w:r w:rsidR="0043319C" w:rsidRPr="0043319C">
            <w:rPr>
              <w:noProof/>
            </w:rPr>
            <w:t>[49]</w:t>
          </w:r>
          <w:r w:rsidR="00DE56EA">
            <w:fldChar w:fldCharType="end"/>
          </w:r>
        </w:sdtContent>
      </w:sdt>
      <w:r w:rsidRPr="009E7959">
        <w:t xml:space="preserve">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5028C361" w:rsidR="009E7959" w:rsidRDefault="009E7959" w:rsidP="00E22E3D">
      <w:pPr>
        <w:pStyle w:val="NormalBPBHEB"/>
      </w:pPr>
      <w:r w:rsidRPr="009E7959">
        <w:t>Scholarly articles</w:t>
      </w:r>
      <w:sdt>
        <w:sdtPr>
          <w:id w:val="-1835835331"/>
          <w:citation/>
        </w:sdtPr>
        <w:sdtContent>
          <w:r w:rsidR="00352314">
            <w:fldChar w:fldCharType="begin"/>
          </w:r>
          <w:r w:rsidR="00D4132E">
            <w:instrText xml:space="preserve">CITATION Shi16 \l 1033 </w:instrText>
          </w:r>
          <w:r w:rsidR="00352314">
            <w:fldChar w:fldCharType="separate"/>
          </w:r>
          <w:r w:rsidR="0043319C">
            <w:rPr>
              <w:noProof/>
            </w:rPr>
            <w:t xml:space="preserve"> </w:t>
          </w:r>
          <w:r w:rsidR="0043319C" w:rsidRPr="0043319C">
            <w:rPr>
              <w:noProof/>
            </w:rPr>
            <w:t>[47]</w:t>
          </w:r>
          <w:r w:rsidR="00352314">
            <w:fldChar w:fldCharType="end"/>
          </w:r>
        </w:sdtContent>
      </w:sdt>
      <w:r w:rsidRPr="009E7959">
        <w:t xml:space="preserve">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77777777" w:rsidR="009E7959" w:rsidRPr="009E7959" w:rsidRDefault="009E7959" w:rsidP="0030221B">
      <w:pPr>
        <w:pStyle w:val="NormalBPBHEB"/>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3E95DCC6" w14:textId="2F65201B" w:rsidR="00411042" w:rsidRPr="009E7959" w:rsidRDefault="009E7959" w:rsidP="0030221B">
      <w:pPr>
        <w:pStyle w:val="NormalBPBHEB"/>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034D376A" w:rsidR="007F2158" w:rsidRPr="007F2158" w:rsidRDefault="007F2158" w:rsidP="0030221B">
      <w:pPr>
        <w:pStyle w:val="Heading1BPBHEB"/>
      </w:pPr>
      <w:r w:rsidRPr="007F2158">
        <w:t xml:space="preserve">Simplicity </w:t>
      </w:r>
      <w:r w:rsidR="00B01D4C" w:rsidRPr="007F2158">
        <w:t xml:space="preserve">meets </w:t>
      </w:r>
      <w:r w:rsidRPr="007F2158">
        <w:t>IoT: The AWS IoT Button</w:t>
      </w:r>
    </w:p>
    <w:p w14:paraId="66D6697D" w14:textId="4B13DE7A" w:rsidR="007F2158" w:rsidRPr="007F2158" w:rsidRDefault="007F2158" w:rsidP="0030221B">
      <w:pPr>
        <w:pStyle w:val="NormalBPBHEB"/>
      </w:pPr>
      <w:r w:rsidRPr="007F2158">
        <w:t>The IoT has revolutionized the way we interact with devices and gather data. AWS IoT Button, offered by AWS, represents a unique and straightforward approach to IoT deployment. In this section</w:t>
      </w:r>
      <w:r w:rsidR="006970AF">
        <w:t xml:space="preserve">, </w:t>
      </w:r>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FA992DD" w:rsidR="007F2158" w:rsidRPr="007F2158" w:rsidRDefault="007F2158" w:rsidP="009C428C">
      <w:pPr>
        <w:pStyle w:val="NormalBPBHEB"/>
      </w:pPr>
      <w:r w:rsidRPr="007F2158">
        <w:t>AWS IoT Button</w:t>
      </w:r>
      <w:sdt>
        <w:sdtPr>
          <w:id w:val="1314909107"/>
          <w:citation/>
        </w:sdtPr>
        <w:sdtContent>
          <w:r w:rsidR="00411042">
            <w:fldChar w:fldCharType="begin"/>
          </w:r>
          <w:r w:rsidR="00411042">
            <w:instrText xml:space="preserve"> CITATION Amand30 \l 1033 </w:instrText>
          </w:r>
          <w:r w:rsidR="00411042">
            <w:fldChar w:fldCharType="separate"/>
          </w:r>
          <w:r w:rsidR="0043319C">
            <w:rPr>
              <w:noProof/>
            </w:rPr>
            <w:t xml:space="preserve"> </w:t>
          </w:r>
          <w:r w:rsidR="0043319C" w:rsidRPr="0043319C">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CC0CB1E" w:rsidR="007F2158" w:rsidRPr="007F2158" w:rsidRDefault="007F2158" w:rsidP="009C428C">
      <w:pPr>
        <w:pStyle w:val="NormalBPBHEB"/>
      </w:pPr>
      <w:r w:rsidRPr="007F2158">
        <w:t>Scholarly articles</w:t>
      </w:r>
      <w:sdt>
        <w:sdtPr>
          <w:id w:val="-1918395798"/>
          <w:citation/>
        </w:sdtPr>
        <w:sdtContent>
          <w:r w:rsidR="00CC0B38">
            <w:fldChar w:fldCharType="begin"/>
          </w:r>
          <w:r w:rsidR="00D4132E">
            <w:instrText xml:space="preserve">CITATION Shi16 \l 1033 </w:instrText>
          </w:r>
          <w:r w:rsidR="00CC0B38">
            <w:fldChar w:fldCharType="separate"/>
          </w:r>
          <w:r w:rsidR="0043319C">
            <w:rPr>
              <w:noProof/>
            </w:rPr>
            <w:t xml:space="preserve"> </w:t>
          </w:r>
          <w:r w:rsidR="0043319C" w:rsidRPr="0043319C">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72F0797C" w:rsidR="007F2158" w:rsidRPr="007F2158" w:rsidRDefault="007F2158" w:rsidP="009C428C">
      <w:pPr>
        <w:pStyle w:val="NormalBPBHEB"/>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6650F8EB" w:rsidR="007F2158" w:rsidRPr="007F2158" w:rsidRDefault="006970AF" w:rsidP="009C428C">
      <w:pPr>
        <w:pStyle w:val="NormalBPBHEB"/>
      </w:pPr>
      <w:r>
        <w:t>W</w:t>
      </w:r>
      <w:r w:rsidR="007F2158"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7AEF81D9" w:rsidR="005330ED" w:rsidRDefault="005330ED" w:rsidP="00B01D4C">
      <w:pPr>
        <w:pStyle w:val="NormalBPBHEB"/>
      </w:pPr>
      <w:r w:rsidRPr="005330ED">
        <w:t xml:space="preserve">Security is a paramount concern in IoT, where connected devices are vulnerable to a myriad of threats. AWS IoT Device Defender, a service offered by AWS, is designed to address these 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49E0AB5" w:rsidR="005330ED" w:rsidRPr="005330ED" w:rsidRDefault="005330ED" w:rsidP="00134884">
      <w:pPr>
        <w:pStyle w:val="NormalBPBHEB"/>
        <w:shd w:val="clear" w:color="auto" w:fill="auto"/>
      </w:pPr>
      <w:r w:rsidRPr="005330ED">
        <w:t>AWS IoT Device Defender</w:t>
      </w:r>
      <w:sdt>
        <w:sdtPr>
          <w:id w:val="-886173983"/>
          <w:citation/>
        </w:sdtPr>
        <w:sdtContent>
          <w:r w:rsidR="00121D56">
            <w:fldChar w:fldCharType="begin"/>
          </w:r>
          <w:r w:rsidR="00121D56">
            <w:instrText xml:space="preserve"> CITATION Amand32 \l 1033 </w:instrText>
          </w:r>
          <w:r w:rsidR="00121D56">
            <w:fldChar w:fldCharType="separate"/>
          </w:r>
          <w:r w:rsidR="0043319C">
            <w:rPr>
              <w:noProof/>
            </w:rPr>
            <w:t xml:space="preserve"> </w:t>
          </w:r>
          <w:r w:rsidR="0043319C" w:rsidRPr="0043319C">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4A8C68A3" w:rsidR="005330ED" w:rsidRPr="005330ED" w:rsidRDefault="005330ED" w:rsidP="00134884">
      <w:pPr>
        <w:pStyle w:val="NormalBPBHEB"/>
        <w:shd w:val="clear" w:color="auto" w:fill="auto"/>
      </w:pPr>
      <w:r w:rsidRPr="005330ED">
        <w:t>Scholarly articles</w:t>
      </w:r>
      <w:sdt>
        <w:sdtPr>
          <w:id w:val="1953905835"/>
          <w:citation/>
        </w:sdtPr>
        <w:sdtContent>
          <w:r w:rsidR="00741E74">
            <w:fldChar w:fldCharType="begin"/>
          </w:r>
          <w:r w:rsidR="00741E74">
            <w:instrText xml:space="preserve"> CITATION Shi16 \l 1033 </w:instrText>
          </w:r>
          <w:r w:rsidR="00741E74">
            <w:fldChar w:fldCharType="separate"/>
          </w:r>
          <w:r w:rsidR="0043319C">
            <w:rPr>
              <w:noProof/>
            </w:rPr>
            <w:t xml:space="preserve"> </w:t>
          </w:r>
          <w:r w:rsidR="0043319C" w:rsidRPr="0043319C">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134884">
        <w:rPr>
          <w:vertAlign w:val="superscript"/>
        </w:rPr>
        <w:t>[1][2]</w:t>
      </w:r>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77777777" w:rsidR="005330ED" w:rsidRPr="005330ED" w:rsidRDefault="005330ED" w:rsidP="00134884">
      <w:pPr>
        <w:pStyle w:val="NormalBPBHEB"/>
        <w:numPr>
          <w:ilvl w:val="0"/>
          <w:numId w:val="26"/>
        </w:numPr>
      </w:pPr>
      <w:r w:rsidRPr="005330ED">
        <w:t>Continuous auditing of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77777777" w:rsidR="005330ED" w:rsidRPr="005330ED" w:rsidRDefault="005330ED" w:rsidP="002C7777">
      <w:pPr>
        <w:pStyle w:val="NormalBPBHEB"/>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2C7777">
      <w:pPr>
        <w:pStyle w:val="NormalBPBHEB"/>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t xml:space="preserve">AWS IoT </w:t>
      </w:r>
      <w:r w:rsidR="00B01D4C" w:rsidRPr="00BD20C6">
        <w:t>device manag</w:t>
      </w:r>
      <w:r w:rsidRPr="00BD20C6">
        <w:t>ement</w:t>
      </w:r>
      <w:r w:rsidR="009C79AB">
        <w:t xml:space="preserve"> for IoT Fleets</w:t>
      </w:r>
    </w:p>
    <w:p w14:paraId="4B0936C4" w14:textId="11918EED" w:rsidR="00BD20C6" w:rsidRDefault="00BD20C6" w:rsidP="00B01D4C">
      <w:pPr>
        <w:pStyle w:val="NormalBPBHEB"/>
      </w:pPr>
      <w:r w:rsidRPr="00BD20C6">
        <w:t>The management of IoT devices can be a daunting task, especially at scale. AWS IoT Device Management, a service offered by AWS, simplifies this challenge by providing tools and features to efficiently onboard, organize, and monitor IoT devices. In this section</w:t>
      </w:r>
      <w:r w:rsidR="00B01D4C">
        <w:t>,</w:t>
      </w:r>
      <w:r w:rsidRPr="00BD20C6">
        <w:t xml:space="preserve"> we </w:t>
      </w:r>
      <w:r w:rsidR="00B01D4C">
        <w:t xml:space="preserve">will discuss </w:t>
      </w:r>
      <w:r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53CB71D9" w:rsidR="00BD20C6" w:rsidRPr="00BD20C6" w:rsidRDefault="00BD20C6" w:rsidP="00787032">
      <w:pPr>
        <w:pStyle w:val="NormalBPBHEB"/>
      </w:pPr>
      <w:r w:rsidRPr="00BD20C6">
        <w:t>AWS IoT Device Management</w:t>
      </w:r>
      <w:sdt>
        <w:sdtPr>
          <w:id w:val="-1858416804"/>
          <w:citation/>
        </w:sdtPr>
        <w:sdtContent>
          <w:r w:rsidR="00121D56">
            <w:fldChar w:fldCharType="begin"/>
          </w:r>
          <w:r w:rsidR="00121D56">
            <w:instrText xml:space="preserve"> CITATION Amand31 \l 1033 </w:instrText>
          </w:r>
          <w:r w:rsidR="00121D56">
            <w:fldChar w:fldCharType="separate"/>
          </w:r>
          <w:r w:rsidR="0043319C">
            <w:rPr>
              <w:noProof/>
            </w:rPr>
            <w:t xml:space="preserve"> </w:t>
          </w:r>
          <w:r w:rsidR="0043319C" w:rsidRPr="0043319C">
            <w:rPr>
              <w:noProof/>
            </w:rPr>
            <w:t>[52]</w:t>
          </w:r>
          <w:r w:rsidR="00121D56">
            <w:fldChar w:fldCharType="end"/>
          </w:r>
        </w:sdtContent>
      </w:sdt>
      <w:r w:rsidRPr="00BD20C6">
        <w:t xml:space="preserve">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443A0734" w:rsidR="00BD20C6" w:rsidRPr="00BD20C6" w:rsidRDefault="00BD20C6" w:rsidP="00787032">
      <w:pPr>
        <w:pStyle w:val="NormalBPBHEB"/>
      </w:pPr>
      <w:r w:rsidRPr="00B01D4C">
        <w:t>Scholarly articles</w:t>
      </w:r>
      <w:sdt>
        <w:sdtPr>
          <w:id w:val="1671063425"/>
          <w:citation/>
        </w:sdtPr>
        <w:sdtContent>
          <w:r w:rsidR="00655754">
            <w:fldChar w:fldCharType="begin"/>
          </w:r>
          <w:r w:rsidR="00655754">
            <w:instrText xml:space="preserve"> CITATION Shi16 \l 1033 </w:instrText>
          </w:r>
          <w:r w:rsidR="00655754">
            <w:fldChar w:fldCharType="separate"/>
          </w:r>
          <w:r w:rsidR="0043319C">
            <w:rPr>
              <w:noProof/>
            </w:rPr>
            <w:t xml:space="preserve"> </w:t>
          </w:r>
          <w:r w:rsidR="0043319C" w:rsidRPr="0043319C">
            <w:rPr>
              <w:noProof/>
            </w:rPr>
            <w:t>[47]</w:t>
          </w:r>
          <w:r w:rsidR="00655754">
            <w:fldChar w:fldCharType="end"/>
          </w:r>
        </w:sdtContent>
      </w:sdt>
      <w:r w:rsidRPr="00B01D4C">
        <w:t xml:space="preserve">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787032">
        <w:rPr>
          <w:vertAlign w:val="superscript"/>
        </w:rPr>
        <w:t>[1][2]</w:t>
      </w:r>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68E6C0E5" w:rsidR="00BD20C6" w:rsidRPr="00BD20C6" w:rsidRDefault="00BD20C6" w:rsidP="00787032">
      <w:pPr>
        <w:pStyle w:val="NormalBPBHEB"/>
      </w:pPr>
      <w:r w:rsidRPr="00BD20C6">
        <w:t xml:space="preserve">As we explore this section further, we will </w:t>
      </w:r>
      <w:r w:rsidR="00B01D4C">
        <w:t xml:space="preserve">discuss the </w:t>
      </w:r>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4F7C60A4" w:rsidR="00BD4AE9" w:rsidRPr="00BD4AE9" w:rsidRDefault="00BD4AE9" w:rsidP="00787032">
      <w:pPr>
        <w:pStyle w:val="Heading1BPBHEB"/>
      </w:pPr>
      <w:r w:rsidRPr="00BD4AE9">
        <w:t xml:space="preserve">AWS IoT EduKit Empowering </w:t>
      </w:r>
      <w:r w:rsidR="00E7117B">
        <w:t xml:space="preserve">IoT </w:t>
      </w:r>
      <w:r w:rsidRPr="00BD4AE9">
        <w:t>Education</w:t>
      </w:r>
    </w:p>
    <w:p w14:paraId="18F98355" w14:textId="2EB66324" w:rsidR="00BD4AE9" w:rsidRPr="00BD4AE9" w:rsidRDefault="00BD4AE9" w:rsidP="00787032">
      <w:pPr>
        <w:pStyle w:val="NormalBPBHEB"/>
      </w:pPr>
      <w:r w:rsidRPr="00BD4AE9">
        <w:t>Education is at the heart of innovation, and the IoT is one of the most transformative technological advancements of our time. To bridge the gap between IoT technology and education, AWS offers the AWS IoT EduKit. In this section</w:t>
      </w:r>
      <w:r w:rsidR="0025475B">
        <w:t>,</w:t>
      </w:r>
      <w:r w:rsidRPr="00BD4AE9">
        <w:t xml:space="preserve"> we explore the AWS IoT EduKit,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ation with AWS IoT EduKit</w:t>
      </w:r>
    </w:p>
    <w:p w14:paraId="4D1A9A1C" w14:textId="55ADE2C8" w:rsidR="00BD4AE9" w:rsidRPr="00BD4AE9" w:rsidRDefault="00BD4AE9" w:rsidP="00787032">
      <w:pPr>
        <w:pStyle w:val="NormalBPBHEB"/>
      </w:pPr>
      <w:r w:rsidRPr="0025475B">
        <w:t>The AWS IoT EduKit</w:t>
      </w:r>
      <w:sdt>
        <w:sdtPr>
          <w:id w:val="-1521769952"/>
          <w:citation/>
        </w:sdtPr>
        <w:sdtContent>
          <w:r w:rsidR="006F42B5">
            <w:fldChar w:fldCharType="begin"/>
          </w:r>
          <w:r w:rsidR="006F42B5">
            <w:instrText xml:space="preserve"> CITATION AWSnd2 \l 1033 </w:instrText>
          </w:r>
          <w:r w:rsidR="006F42B5">
            <w:fldChar w:fldCharType="separate"/>
          </w:r>
          <w:r w:rsidR="0043319C">
            <w:rPr>
              <w:noProof/>
            </w:rPr>
            <w:t xml:space="preserve"> </w:t>
          </w:r>
          <w:r w:rsidR="0043319C" w:rsidRPr="0043319C">
            <w:rPr>
              <w:noProof/>
            </w:rPr>
            <w:t>[53]</w:t>
          </w:r>
          <w:r w:rsidR="006F42B5">
            <w:fldChar w:fldCharType="end"/>
          </w:r>
        </w:sdtContent>
      </w:sdt>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03C7AC3A" w:rsidR="00BD4AE9" w:rsidRPr="00BD4AE9" w:rsidRDefault="00BD4AE9" w:rsidP="00787032">
      <w:pPr>
        <w:pStyle w:val="NormalBPBHEB"/>
      </w:pPr>
      <w:r w:rsidRPr="00BD4AE9">
        <w:t>Scholarly articles</w:t>
      </w:r>
      <w:sdt>
        <w:sdtPr>
          <w:id w:val="-1606960681"/>
          <w:citation/>
        </w:sdtPr>
        <w:sdtContent>
          <w:r w:rsidR="00060975">
            <w:fldChar w:fldCharType="begin"/>
          </w:r>
          <w:r w:rsidR="00060975">
            <w:instrText xml:space="preserve"> CITATION Vyg78 \l 1033 </w:instrText>
          </w:r>
          <w:r w:rsidR="00060975">
            <w:fldChar w:fldCharType="separate"/>
          </w:r>
          <w:r w:rsidR="0043319C">
            <w:rPr>
              <w:noProof/>
            </w:rPr>
            <w:t xml:space="preserve"> </w:t>
          </w:r>
          <w:r w:rsidR="0043319C" w:rsidRPr="0043319C">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EduKit aligns with these principles by offering a practical platform for IoT education and experimentation </w:t>
      </w:r>
      <w:r w:rsidRPr="00787032">
        <w:rPr>
          <w:vertAlign w:val="superscript"/>
        </w:rPr>
        <w:t>[1][2]</w:t>
      </w:r>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AWS IoT EduKit offers several key features and learning opportunities:</w:t>
      </w:r>
    </w:p>
    <w:p w14:paraId="5D750DB2" w14:textId="31A6BAD2"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Users can connect with the AWS IoT EduKit community, share their projects, and learn from others.</w:t>
      </w:r>
    </w:p>
    <w:p w14:paraId="01E56665" w14:textId="77777777" w:rsidR="00BD4AE9" w:rsidRPr="00BD4AE9" w:rsidRDefault="00BD4AE9" w:rsidP="00787032">
      <w:pPr>
        <w:pStyle w:val="NormalBPBHEB"/>
      </w:pPr>
      <w:r w:rsidRPr="00BD4AE9">
        <w:t>Real-world applications of the AWS IoT EduKit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4B7DF4E6" w:rsidR="00BD4AE9" w:rsidRPr="00BD4AE9" w:rsidRDefault="0025475B" w:rsidP="00787032">
      <w:pPr>
        <w:pStyle w:val="NormalBPBHEB"/>
      </w:pPr>
      <w:r>
        <w:t xml:space="preserve">In </w:t>
      </w:r>
      <w:r w:rsidR="00BD4AE9" w:rsidRPr="00BD4AE9">
        <w:t>this section, we will explore practical implementations, showcase educational success stories, and underline the kit's role in democratizing IoT education. The AWS IoT EduKit empowers learners of all levels to unlock their IoT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5A2B52F0" w:rsidR="00215805" w:rsidRDefault="00215805" w:rsidP="0025475B">
      <w:pPr>
        <w:pStyle w:val="NormalBPBHEB"/>
      </w:pPr>
      <w:r w:rsidRPr="00215805">
        <w:t>In the ever-evolving landscape of the IoT, AWS IoT Events stands as a pivotal service, orchestrating event-driven IoT applications.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47CD81A5"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Content>
          <w:r w:rsidR="009D480C">
            <w:fldChar w:fldCharType="begin"/>
          </w:r>
          <w:r w:rsidR="009D480C">
            <w:instrText xml:space="preserve"> CITATION Ban17 \l 1033 </w:instrText>
          </w:r>
          <w:r w:rsidR="009D480C">
            <w:fldChar w:fldCharType="separate"/>
          </w:r>
          <w:r w:rsidR="0043319C">
            <w:rPr>
              <w:noProof/>
            </w:rPr>
            <w:t xml:space="preserve"> </w:t>
          </w:r>
          <w:r w:rsidR="0043319C" w:rsidRPr="0043319C">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4C4303A0" w:rsidR="00215805" w:rsidRPr="00215805" w:rsidRDefault="00215805" w:rsidP="0012732B">
      <w:pPr>
        <w:pStyle w:val="Heading2BPBHEB"/>
      </w:pPr>
      <w:r w:rsidRPr="00215805">
        <w:t>Insights on Event-Driven IoT</w:t>
      </w:r>
    </w:p>
    <w:p w14:paraId="00963C31" w14:textId="557674C7" w:rsidR="00215805" w:rsidRPr="00215805" w:rsidRDefault="00215805" w:rsidP="0012732B">
      <w:pPr>
        <w:pStyle w:val="NormalBPBHEB"/>
      </w:pPr>
      <w:r w:rsidRPr="00215805">
        <w:t>Scholarly articles</w:t>
      </w:r>
      <w:sdt>
        <w:sdtPr>
          <w:id w:val="1569376914"/>
          <w:citation/>
        </w:sdtPr>
        <w:sdtContent>
          <w:r w:rsidR="00427ADF">
            <w:fldChar w:fldCharType="begin"/>
          </w:r>
          <w:r w:rsidR="00427ADF">
            <w:instrText xml:space="preserve"> CITATION Xue16 \l 1033 </w:instrText>
          </w:r>
          <w:r w:rsidR="00427ADF">
            <w:fldChar w:fldCharType="separate"/>
          </w:r>
          <w:r w:rsidR="0043319C">
            <w:rPr>
              <w:noProof/>
            </w:rPr>
            <w:t xml:space="preserve"> </w:t>
          </w:r>
          <w:r w:rsidR="0043319C" w:rsidRPr="0043319C">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12732B">
        <w:rPr>
          <w:vertAlign w:val="superscript"/>
        </w:rPr>
        <w:t>[1][2]</w:t>
      </w:r>
      <w:r w:rsidRPr="00215805">
        <w:t>.</w:t>
      </w:r>
    </w:p>
    <w:p w14:paraId="1E8FE5BD" w14:textId="77777777"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rsidP="0012732B">
      <w:pPr>
        <w:pStyle w:val="NormalBPBHEB"/>
        <w:numPr>
          <w:ilvl w:val="0"/>
          <w:numId w:val="29"/>
        </w:numPr>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12732B">
      <w:pPr>
        <w:pStyle w:val="Heading1BPBHEB"/>
      </w:pPr>
      <w:r w:rsidRPr="00215805">
        <w:t>AWS IoT RoboRunner: Empowering Robotic Applications with Intelligence</w:t>
      </w:r>
    </w:p>
    <w:p w14:paraId="3D62A1E7" w14:textId="3A7E4637" w:rsidR="00215805" w:rsidRDefault="00215805" w:rsidP="006970AF">
      <w:pPr>
        <w:pStyle w:val="NormalBPBHEB"/>
      </w:pPr>
      <w:r w:rsidRPr="00215805">
        <w:t>In IoT and robotics, AWS IoT RoboRunner emerges as a game-changing service that marries the power of cloud computing with the precision of robotics. This section explores the multifaceted world of AWS IoT RoboRunner,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Unveiling AWS IoT RoboRunner</w:t>
      </w:r>
    </w:p>
    <w:p w14:paraId="29EF41AF" w14:textId="77777777" w:rsidR="00215805" w:rsidRPr="00215805" w:rsidRDefault="00215805" w:rsidP="0012732B">
      <w:pPr>
        <w:pStyle w:val="NormalBPBHEB"/>
      </w:pPr>
      <w:r w:rsidRPr="00215805">
        <w:t>AWS IoT RoboRunner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56103569" w:rsidR="00215805" w:rsidRPr="00215805" w:rsidRDefault="00DF401D" w:rsidP="006B5D86">
      <w:pPr>
        <w:pStyle w:val="NormalBPBHEB"/>
      </w:pPr>
      <w:r>
        <w:t>Research</w:t>
      </w:r>
      <w:r w:rsidR="00215805" w:rsidRPr="00215805">
        <w:t xml:space="preserve"> articles</w:t>
      </w:r>
      <w:sdt>
        <w:sdtPr>
          <w:id w:val="-140428606"/>
          <w:citation/>
        </w:sdtPr>
        <w:sdtContent>
          <w:r w:rsidR="00B32D0C">
            <w:fldChar w:fldCharType="begin"/>
          </w:r>
          <w:r w:rsidR="00B32D0C">
            <w:instrText xml:space="preserve"> CITATION Khu18 \l 1033 </w:instrText>
          </w:r>
          <w:r w:rsidR="00B32D0C">
            <w:fldChar w:fldCharType="separate"/>
          </w:r>
          <w:r w:rsidR="0043319C">
            <w:rPr>
              <w:noProof/>
            </w:rPr>
            <w:t xml:space="preserve"> </w:t>
          </w:r>
          <w:r w:rsidR="0043319C" w:rsidRPr="0043319C">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43319C" w:rsidRPr="0043319C">
            <w:rPr>
              <w:noProof/>
            </w:rPr>
            <w:t>[58]</w:t>
          </w:r>
          <w:r w:rsidR="00427ADF">
            <w:rPr>
              <w:vertAlign w:val="superscript"/>
            </w:rPr>
            <w:fldChar w:fldCharType="end"/>
          </w:r>
        </w:sdtContent>
      </w:sdt>
      <w:r w:rsidR="00215805" w:rsidRPr="00215805">
        <w:t>.</w:t>
      </w:r>
    </w:p>
    <w:p w14:paraId="70793F87" w14:textId="77777777" w:rsidR="00215805" w:rsidRPr="00215805" w:rsidRDefault="00215805" w:rsidP="006B5D86">
      <w:pPr>
        <w:pStyle w:val="NormalBPBHEB"/>
      </w:pPr>
      <w:r w:rsidRPr="00215805">
        <w:t>AWS IoT RoboRunner streamlines the development and deployment of IoT-enabled robotic solutions. It offers tools for managing robot fleets, creating custom robot applications, and integrating with other AWS services, such as AWS Lambda, Amazon SageMaker, and Amazon Polly. This comprehensive suite of capabilities empowers developers to build intelligent robots that can perform a wide range of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AWS IoT RoboRunner boasts several key features and real-world use cases:</w:t>
      </w:r>
    </w:p>
    <w:p w14:paraId="22B8E58D" w14:textId="0CF37860"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Integration with Amazon SageMaker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6B5D86">
      <w:pPr>
        <w:pStyle w:val="NormalBPBHEB"/>
      </w:pPr>
      <w:r w:rsidRPr="00215805">
        <w:t>Real-world applications of AWS IoT RoboRunner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6B5D86">
      <w:pPr>
        <w:pStyle w:val="NormalBPBHEB"/>
      </w:pPr>
      <w:r w:rsidRPr="00215805">
        <w:t>As we explore this section further, we will delve into practical examples and case studies, showcasing how AWS IoT RoboRunner empowers organizations to unlock new possibilities in the world of robotics. With AWS IoT RoboRunner, robotic applications can achieve unprecedented levels of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t>AWS Partner Device Catalog</w:t>
      </w:r>
    </w:p>
    <w:p w14:paraId="10D0CBE9" w14:textId="2EBDD055"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the significance, features, and real-world applications of this service, which plays a pivotal role </w:t>
      </w:r>
      <w:r w:rsidR="00B952C2" w:rsidRPr="00215805">
        <w:t>on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77777777"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rsidP="00EE0AFD">
      <w:pPr>
        <w:pStyle w:val="NormalBPBHEB"/>
      </w:pPr>
    </w:p>
    <w:p w14:paraId="48BF5D6E" w14:textId="110D9025" w:rsidR="00215805" w:rsidRPr="00215805" w:rsidRDefault="00215805" w:rsidP="00EE0AFD">
      <w:pPr>
        <w:pStyle w:val="Heading2BPBHEB"/>
      </w:pPr>
      <w:r w:rsidRPr="00215805">
        <w:t xml:space="preserve">Scholarly </w:t>
      </w:r>
      <w:r w:rsidR="00A6152A" w:rsidRPr="00215805">
        <w:t xml:space="preserve">insights into </w:t>
      </w:r>
      <w:r w:rsidRPr="00215805">
        <w:t xml:space="preserve">IoT </w:t>
      </w:r>
      <w:r w:rsidR="00A6152A" w:rsidRPr="00215805">
        <w:t>ecosystem expansion</w:t>
      </w:r>
    </w:p>
    <w:p w14:paraId="707013DC" w14:textId="00D2CBA5" w:rsidR="00215805" w:rsidRPr="00215805" w:rsidRDefault="00215805" w:rsidP="00EE0AFD">
      <w:pPr>
        <w:pStyle w:val="NormalBPBHEB"/>
      </w:pPr>
      <w:r w:rsidRPr="00215805">
        <w:t>Scholarly articles</w:t>
      </w:r>
      <w:sdt>
        <w:sdtPr>
          <w:id w:val="-1587686942"/>
          <w:citation/>
        </w:sdtPr>
        <w:sdtContent>
          <w:r w:rsidR="00373690">
            <w:fldChar w:fldCharType="begin"/>
          </w:r>
          <w:r w:rsidR="00373690">
            <w:instrText xml:space="preserve"> CITATION Gan17 \l 1033 </w:instrText>
          </w:r>
          <w:r w:rsidR="00373690">
            <w:fldChar w:fldCharType="separate"/>
          </w:r>
          <w:r w:rsidR="0043319C">
            <w:rPr>
              <w:noProof/>
            </w:rPr>
            <w:t xml:space="preserve"> </w:t>
          </w:r>
          <w:r w:rsidR="0043319C" w:rsidRPr="0043319C">
            <w:rPr>
              <w:noProof/>
            </w:rPr>
            <w:t>[59]</w:t>
          </w:r>
          <w:r w:rsidR="00373690">
            <w:fldChar w:fldCharType="end"/>
          </w:r>
        </w:sdtContent>
      </w:sdt>
      <w:r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EE0AFD">
        <w:rPr>
          <w:vertAlign w:val="superscript"/>
        </w:rPr>
        <w:t>[1][2]</w:t>
      </w:r>
      <w:r w:rsidRPr="00215805">
        <w:t>.</w:t>
      </w:r>
    </w:p>
    <w:p w14:paraId="16B6C307" w14:textId="5F177967" w:rsidR="00215805" w:rsidRDefault="00215805" w:rsidP="00A6152A">
      <w:pPr>
        <w:pStyle w:val="NormalBPBHEB"/>
      </w:pPr>
      <w:r w:rsidRPr="00215805">
        <w:t>AWS Partner Device Catalog</w:t>
      </w:r>
      <w:sdt>
        <w:sdtPr>
          <w:id w:val="582427535"/>
          <w:citation/>
        </w:sdtPr>
        <w:sdtContent>
          <w:r w:rsidR="00373690">
            <w:fldChar w:fldCharType="begin"/>
          </w:r>
          <w:r w:rsidR="00373690">
            <w:instrText xml:space="preserve">CITATION Jia07 \l 1033 </w:instrText>
          </w:r>
          <w:r w:rsidR="00373690">
            <w:fldChar w:fldCharType="separate"/>
          </w:r>
          <w:r w:rsidR="0043319C">
            <w:rPr>
              <w:noProof/>
            </w:rPr>
            <w:t xml:space="preserve"> </w:t>
          </w:r>
          <w:r w:rsidR="0043319C" w:rsidRPr="0043319C">
            <w:rPr>
              <w:noProof/>
            </w:rPr>
            <w:t>[60]</w:t>
          </w:r>
          <w:r w:rsidR="00373690">
            <w:fldChar w:fldCharType="end"/>
          </w:r>
        </w:sdtContent>
      </w:sdt>
      <w:r w:rsidRPr="00215805">
        <w:t xml:space="preserve">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B03E30">
      <w:pPr>
        <w:pStyle w:val="NormalBPBHEB"/>
        <w:numPr>
          <w:ilvl w:val="0"/>
          <w:numId w:val="35"/>
        </w:numPr>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77777777" w:rsidR="00215805" w:rsidRPr="00215805" w:rsidRDefault="00215805" w:rsidP="00B03E30">
      <w:pPr>
        <w:pStyle w:val="NormalBPBHEB"/>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B03E30">
      <w:pPr>
        <w:pStyle w:val="NormalBPBHEB"/>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r w:rsidRPr="00215805">
        <w:t>FreeRTOS: Empowering IoT Devices with Real-Time Operating Systems</w:t>
      </w:r>
    </w:p>
    <w:p w14:paraId="01E2E93C" w14:textId="2DE61BF4" w:rsidR="00215805" w:rsidRDefault="00215805" w:rsidP="0079547D">
      <w:pPr>
        <w:pStyle w:val="NormalBPBHEB"/>
      </w:pPr>
      <w:r w:rsidRPr="00215805">
        <w:t xml:space="preserve">In the rapidly expanding landscape of the IoT, where connected devices play a pivotal role, the </w:t>
      </w:r>
      <w:r w:rsidRPr="00B03E30">
        <w:rPr>
          <w:i/>
          <w:iCs/>
        </w:rPr>
        <w:t>FreeRTOS</w:t>
      </w:r>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FreeRTOS,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Introduction to FreeRTOS</w:t>
      </w:r>
    </w:p>
    <w:p w14:paraId="7F619026" w14:textId="77777777" w:rsidR="00215805" w:rsidRPr="00215805" w:rsidRDefault="00215805" w:rsidP="00D44EB7">
      <w:pPr>
        <w:pStyle w:val="NormalBPBHEB"/>
      </w:pPr>
      <w:r w:rsidRPr="00215805">
        <w:t xml:space="preserve">FreeRTOS,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Developed by AWS, FreeRTOS is a testament to the commitment of AWS to support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0C0917B" w:rsidR="00215805" w:rsidRPr="00215805" w:rsidRDefault="00215805" w:rsidP="00D44EB7">
      <w:pPr>
        <w:pStyle w:val="NormalBPBHEB"/>
      </w:pPr>
      <w:r w:rsidRPr="00215805">
        <w:t>Scholarly articles</w:t>
      </w:r>
      <w:sdt>
        <w:sdtPr>
          <w:id w:val="1174692243"/>
          <w:citation/>
        </w:sdtPr>
        <w:sdtContent>
          <w:r w:rsidR="00373690">
            <w:fldChar w:fldCharType="begin"/>
          </w:r>
          <w:r w:rsidR="00373690">
            <w:instrText xml:space="preserve"> CITATION But11 \l 1033 </w:instrText>
          </w:r>
          <w:r w:rsidR="00373690">
            <w:fldChar w:fldCharType="separate"/>
          </w:r>
          <w:r w:rsidR="0043319C">
            <w:rPr>
              <w:noProof/>
            </w:rPr>
            <w:t xml:space="preserve"> </w:t>
          </w:r>
          <w:r w:rsidR="0043319C" w:rsidRPr="0043319C">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FreeRTOS offer a standardized and efficient way to manage tasks, ensure determinism, and optimize resource utilization, ultimately contributing to the success of IoT deployments </w:t>
      </w:r>
      <w:r w:rsidRPr="00D44EB7">
        <w:rPr>
          <w:vertAlign w:val="superscript"/>
        </w:rPr>
        <w:t>[1][2]</w:t>
      </w:r>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r w:rsidRPr="00215805">
        <w:t>FreeRTOS offers several key features and benefits tailored to the IoT landscape:</w:t>
      </w:r>
    </w:p>
    <w:p w14:paraId="2B1381B6" w14:textId="77777777" w:rsidR="00215805" w:rsidRPr="00215805" w:rsidRDefault="00215805" w:rsidP="00D44EB7">
      <w:pPr>
        <w:pStyle w:val="NormalBPBHEB"/>
        <w:numPr>
          <w:ilvl w:val="0"/>
          <w:numId w:val="36"/>
        </w:numPr>
      </w:pPr>
      <w:r w:rsidRPr="00215805">
        <w:rPr>
          <w:b/>
          <w:bCs/>
        </w:rPr>
        <w:t>Portability</w:t>
      </w:r>
      <w:r w:rsidRPr="00215805">
        <w:t>: FreeRTOS supports a wide range of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FreeRTOS is designed to be memory-efficient, 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AWS actively maintains and updates FreeRTOS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9FCF7D" w:rsidR="00215805" w:rsidRPr="00215805" w:rsidRDefault="00215805" w:rsidP="001D5E98">
      <w:pPr>
        <w:pStyle w:val="NormalBPBHEB"/>
      </w:pPr>
      <w:r w:rsidRPr="00215805">
        <w:t>This section will delve into real-world applications</w:t>
      </w:r>
      <w:sdt>
        <w:sdtPr>
          <w:id w:val="-1566866075"/>
          <w:citation/>
        </w:sdtPr>
        <w:sdtContent>
          <w:r w:rsidR="006A682A">
            <w:fldChar w:fldCharType="begin"/>
          </w:r>
          <w:r w:rsidR="006A682A">
            <w:instrText xml:space="preserve"> CITATION Bai16 \l 1033 </w:instrText>
          </w:r>
          <w:r w:rsidR="006A682A">
            <w:fldChar w:fldCharType="separate"/>
          </w:r>
          <w:r w:rsidR="0043319C">
            <w:rPr>
              <w:noProof/>
            </w:rPr>
            <w:t xml:space="preserve"> </w:t>
          </w:r>
          <w:r w:rsidR="0043319C" w:rsidRPr="0043319C">
            <w:rPr>
              <w:noProof/>
            </w:rPr>
            <w:t>[62]</w:t>
          </w:r>
          <w:r w:rsidR="006A682A">
            <w:fldChar w:fldCharType="end"/>
          </w:r>
        </w:sdtContent>
      </w:sdt>
      <w:r w:rsidRPr="00215805">
        <w:t xml:space="preserve"> of FreeRTOS across various industries. For instance, in industrial automation, FreeRTOS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FreeRTOS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7777777" w:rsidR="00215805" w:rsidRDefault="00215805" w:rsidP="001D5E98">
      <w:pPr>
        <w:pStyle w:val="NormalBPBHEB"/>
      </w:pPr>
      <w:r w:rsidRPr="00215805">
        <w:t>Being an AWS product, FreeRTOS seamlessly integrates with AWS IoT Core, enabling IoT developers to build end-to-end solutions with ease. IoT devices running FreeRTOS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r w:rsidR="00672382" w:rsidRPr="00215805">
        <w:t>FreeRTOS</w:t>
      </w:r>
    </w:p>
    <w:p w14:paraId="44170E86" w14:textId="77777777" w:rsidR="00215805" w:rsidRPr="00215805" w:rsidRDefault="00215805" w:rsidP="001D5E98">
      <w:pPr>
        <w:pStyle w:val="NormalBPBHEB"/>
      </w:pPr>
      <w:r w:rsidRPr="00215805">
        <w:t>FreeRTOS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6"/>
      <w:commentRangeStart w:id="17"/>
      <w:r>
        <w:t xml:space="preserve">Satellite </w:t>
      </w:r>
      <w:commentRangeEnd w:id="16"/>
      <w:r w:rsidR="0079547D">
        <w:rPr>
          <w:rStyle w:val="CommentReference"/>
          <w:rFonts w:asciiTheme="minorHAnsi" w:eastAsiaTheme="minorHAnsi" w:hAnsiTheme="minorHAnsi" w:cstheme="minorBidi"/>
          <w:bCs w:val="0"/>
          <w:smallCaps w:val="0"/>
          <w:color w:val="auto"/>
        </w:rPr>
        <w:commentReference w:id="16"/>
      </w:r>
      <w:commentRangeEnd w:id="17"/>
      <w:r w:rsidR="00C654A4">
        <w:rPr>
          <w:rStyle w:val="CommentReference"/>
          <w:rFonts w:asciiTheme="minorHAnsi" w:eastAsiaTheme="minorHAnsi" w:hAnsiTheme="minorHAnsi" w:cstheme="minorBidi"/>
          <w:bCs w:val="0"/>
          <w:smallCaps w:val="0"/>
          <w:color w:val="auto"/>
        </w:rPr>
        <w:commentReference w:id="17"/>
      </w:r>
    </w:p>
    <w:p w14:paraId="7E6B037B" w14:textId="77777777" w:rsidR="0009134B" w:rsidRPr="00215805" w:rsidRDefault="0009134B" w:rsidP="00215805">
      <w:pPr>
        <w:tabs>
          <w:tab w:val="left" w:pos="2835"/>
        </w:tabs>
        <w:spacing w:after="120" w:line="240" w:lineRule="auto"/>
      </w:pPr>
    </w:p>
    <w:p w14:paraId="248044F7" w14:textId="1EABD7CE" w:rsidR="00215805" w:rsidRPr="00215805" w:rsidRDefault="00443C0F" w:rsidP="006D39A1">
      <w:pPr>
        <w:pStyle w:val="Heading1BPBHEB"/>
      </w:pPr>
      <w:r>
        <w:t>S</w:t>
      </w:r>
      <w:r w:rsidRPr="00215805">
        <w:t xml:space="preserve">atellite </w:t>
      </w:r>
      <w:r>
        <w:t>C</w:t>
      </w:r>
      <w:r w:rsidRPr="00215805">
        <w:t>ommunication</w:t>
      </w:r>
      <w:r>
        <w:t xml:space="preserve"> </w:t>
      </w:r>
      <w:r w:rsidR="00870CB0">
        <w:t>with</w:t>
      </w:r>
      <w:r>
        <w:t xml:space="preserve"> </w:t>
      </w:r>
      <w:r w:rsidR="00215805" w:rsidRPr="00215805">
        <w:t>AWS Ground Station</w:t>
      </w:r>
    </w:p>
    <w:p w14:paraId="67E281D5" w14:textId="45CD2DC7" w:rsidR="00215805" w:rsidRPr="00215805" w:rsidRDefault="00215805" w:rsidP="006D39A1">
      <w:pPr>
        <w:pStyle w:val="NormalBPBHEB"/>
      </w:pPr>
      <w:r w:rsidRPr="00215805">
        <w:t>Th</w:t>
      </w:r>
      <w:r w:rsidR="00C3795D">
        <w:t>is</w:t>
      </w:r>
      <w:r w:rsidRPr="00215805">
        <w:t xml:space="preserve"> section explores the innovative solution offered by AWS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18" w:name="_Hlk168498555"/>
      <w:r w:rsidRPr="00215805">
        <w:t xml:space="preserve">AWS </w:t>
      </w:r>
      <w:commentRangeStart w:id="19"/>
      <w:r w:rsidRPr="00215805">
        <w:t>Ground Station</w:t>
      </w:r>
      <w:commentRangeEnd w:id="19"/>
      <w:r w:rsidR="0079547D">
        <w:rPr>
          <w:rStyle w:val="CommentReference"/>
          <w:rFonts w:asciiTheme="minorHAnsi" w:eastAsiaTheme="minorHAnsi" w:hAnsiTheme="minorHAnsi" w:cstheme="minorBidi"/>
          <w:b w:val="0"/>
          <w:color w:val="auto"/>
        </w:rPr>
        <w:commentReference w:id="19"/>
      </w:r>
      <w:bookmarkEnd w:id="18"/>
    </w:p>
    <w:p w14:paraId="2C5CC578" w14:textId="77777777" w:rsidR="00215805" w:rsidRPr="00215805" w:rsidRDefault="00215805" w:rsidP="006D39A1">
      <w:pPr>
        <w:pStyle w:val="NormalBPBHEB"/>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pPr>
    </w:p>
    <w:p w14:paraId="7E1058F1" w14:textId="7483E540" w:rsidR="00215805" w:rsidRPr="00215805" w:rsidRDefault="00215805" w:rsidP="0032633D">
      <w:pPr>
        <w:pStyle w:val="Heading2BPBHEB"/>
      </w:pPr>
      <w:r w:rsidRPr="00215805">
        <w:t xml:space="preserve">Scholarly </w:t>
      </w:r>
      <w:r w:rsidR="0079547D" w:rsidRPr="00215805">
        <w:t>insights into satellite communication</w:t>
      </w:r>
    </w:p>
    <w:p w14:paraId="54311946" w14:textId="7BD38737" w:rsidR="00215805" w:rsidRPr="00215805" w:rsidRDefault="00215805" w:rsidP="0032633D">
      <w:pPr>
        <w:pStyle w:val="NormalBPBHEB"/>
      </w:pPr>
      <w:r w:rsidRPr="00215805">
        <w:t>Scholarly articles</w:t>
      </w:r>
      <w:sdt>
        <w:sdtPr>
          <w:id w:val="-1127390478"/>
          <w:citation/>
        </w:sdtPr>
        <w:sdtContent>
          <w:r w:rsidR="00E73DBD">
            <w:fldChar w:fldCharType="begin"/>
          </w:r>
          <w:r w:rsidR="00E73DBD">
            <w:instrText xml:space="preserve"> CITATION Hay02 \l 1033 </w:instrText>
          </w:r>
          <w:r w:rsidR="00E73DBD">
            <w:fldChar w:fldCharType="separate"/>
          </w:r>
          <w:r w:rsidR="0043319C">
            <w:rPr>
              <w:noProof/>
            </w:rPr>
            <w:t xml:space="preserve"> </w:t>
          </w:r>
          <w:r w:rsidR="0043319C" w:rsidRPr="0043319C">
            <w:rPr>
              <w:noProof/>
            </w:rPr>
            <w:t>[63]</w:t>
          </w:r>
          <w:r w:rsidR="00E73DBD">
            <w:fldChar w:fldCharType="end"/>
          </w:r>
        </w:sdtContent>
      </w:sdt>
      <w:r w:rsidRPr="00215805">
        <w:t xml:space="preserve">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41F6EDBA"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32633D">
      <w:pPr>
        <w:pStyle w:val="NormalBPBHEB"/>
        <w:numPr>
          <w:ilvl w:val="0"/>
          <w:numId w:val="37"/>
        </w:numPr>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32633D">
      <w:pPr>
        <w:pStyle w:val="NormalBPBHEB"/>
        <w:numPr>
          <w:ilvl w:val="0"/>
          <w:numId w:val="37"/>
        </w:numPr>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1E050AAD"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Content>
          <w:r w:rsidR="00E73DBD">
            <w:fldChar w:fldCharType="begin"/>
          </w:r>
          <w:r w:rsidR="00E73DBD">
            <w:instrText xml:space="preserve"> CITATION Ela06 \l 1033 </w:instrText>
          </w:r>
          <w:r w:rsidR="00E73DBD">
            <w:fldChar w:fldCharType="separate"/>
          </w:r>
          <w:r w:rsidR="0043319C">
            <w:rPr>
              <w:noProof/>
            </w:rPr>
            <w:t xml:space="preserve"> </w:t>
          </w:r>
          <w:r w:rsidR="0043319C" w:rsidRPr="0043319C">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17EDEFF3" w:rsidR="00215805" w:rsidRPr="00215805" w:rsidRDefault="00215805" w:rsidP="0032633D">
      <w:pPr>
        <w:pStyle w:val="NormalBPBHEB"/>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76A6833A" w:rsidR="00E73DBD" w:rsidRPr="00215805" w:rsidRDefault="00E73DBD" w:rsidP="002C7777">
      <w:pPr>
        <w:pStyle w:val="Heading2BPBHEB"/>
      </w:pPr>
      <w:r w:rsidRPr="00215805">
        <w:t xml:space="preserve">AWS </w:t>
      </w:r>
      <w:commentRangeStart w:id="20"/>
      <w:r w:rsidRPr="00215805">
        <w:t>Ground Station</w:t>
      </w:r>
      <w:commentRangeEnd w:id="20"/>
      <w:r w:rsidRPr="002C7777">
        <w:commentReference w:id="20"/>
      </w:r>
      <w:r>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6C57A723" w:rsidR="006C64A6" w:rsidRPr="006C64A6" w:rsidRDefault="006C64A6" w:rsidP="004B05D1">
      <w:pPr>
        <w:pStyle w:val="NormalBPBHEB"/>
      </w:pPr>
      <w:r w:rsidRPr="006C64A6">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Content>
          <w:r w:rsidR="005770B2">
            <w:fldChar w:fldCharType="begin"/>
          </w:r>
          <w:r w:rsidR="005770B2">
            <w:instrText xml:space="preserve"> CITATION Kur171 \l 1033 </w:instrText>
          </w:r>
          <w:r w:rsidR="005770B2">
            <w:fldChar w:fldCharType="separate"/>
          </w:r>
          <w:r w:rsidR="0043319C">
            <w:rPr>
              <w:noProof/>
            </w:rPr>
            <w:t xml:space="preserve"> </w:t>
          </w:r>
          <w:r w:rsidR="0043319C" w:rsidRPr="0043319C">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19ABC62F" w:rsidR="006C64A6" w:rsidRPr="006C64A6" w:rsidRDefault="006C64A6" w:rsidP="004B05D1">
      <w:pPr>
        <w:pStyle w:val="NormalBPBHEB"/>
      </w:pPr>
      <w:r w:rsidRPr="006C64A6">
        <w:t xml:space="preserve">In IoT, AWS IoT Core serves as the foundation for secure and scalable IoT applications, and AWS IoT FleetWise, AWS IoT SiteWise, and AWS IoT TwinMaker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28B0F82D"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w:t>
      </w:r>
      <w:sdt>
        <w:sdtPr>
          <w:id w:val="-568884858"/>
          <w:citation/>
        </w:sdtPr>
        <w:sdtContent>
          <w:r w:rsidR="005770B2">
            <w:fldChar w:fldCharType="begin"/>
          </w:r>
          <w:r w:rsidR="005770B2">
            <w:instrText xml:space="preserve"> CITATION Ver06 \l 1033 </w:instrText>
          </w:r>
          <w:r w:rsidR="005770B2">
            <w:fldChar w:fldCharType="separate"/>
          </w:r>
          <w:r w:rsidR="0043319C">
            <w:rPr>
              <w:noProof/>
            </w:rPr>
            <w:t xml:space="preserve"> </w:t>
          </w:r>
          <w:r w:rsidR="0043319C" w:rsidRPr="0043319C">
            <w:rPr>
              <w:noProof/>
            </w:rPr>
            <w:t>[66]</w:t>
          </w:r>
          <w:r w:rsidR="005770B2">
            <w:fldChar w:fldCharType="end"/>
          </w:r>
        </w:sdtContent>
      </w:sdt>
      <w:r w:rsidRPr="006C64A6">
        <w:t>.</w:t>
      </w:r>
    </w:p>
    <w:p w14:paraId="22F0FA8F" w14:textId="4E81E8E8" w:rsidR="006C64A6" w:rsidRPr="006C64A6" w:rsidRDefault="006C64A6" w:rsidP="004B05D1">
      <w:pPr>
        <w:pStyle w:val="NormalBPBHEB"/>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21"/>
      <w:commentRangeStart w:id="22"/>
      <w:r w:rsidRPr="006C64A6">
        <w:t>landscape</w:t>
      </w:r>
      <w:commentRangeEnd w:id="21"/>
      <w:r w:rsidR="00441F70">
        <w:rPr>
          <w:rStyle w:val="CommentReference"/>
          <w:rFonts w:asciiTheme="minorHAnsi" w:eastAsiaTheme="minorHAnsi" w:hAnsiTheme="minorHAnsi" w:cstheme="minorBidi"/>
        </w:rPr>
        <w:commentReference w:id="21"/>
      </w:r>
      <w:commentRangeEnd w:id="22"/>
      <w:r w:rsidR="00176121">
        <w:rPr>
          <w:rStyle w:val="CommentReference"/>
          <w:rFonts w:asciiTheme="minorHAnsi" w:eastAsiaTheme="minorHAnsi" w:hAnsiTheme="minorHAnsi" w:cstheme="minorBidi"/>
        </w:rPr>
        <w:commentReference w:id="22"/>
      </w:r>
      <w:r w:rsidRPr="006C64A6">
        <w:t>.</w:t>
      </w:r>
    </w:p>
    <w:p w14:paraId="661CA41B" w14:textId="77777777" w:rsidR="00BD4DF7" w:rsidRPr="0043319C" w:rsidRDefault="00BD4DF7" w:rsidP="00BD4DF7">
      <w:pPr>
        <w:pStyle w:val="NormalBPBHEB"/>
        <w:rPr>
          <w:b/>
          <w:sz w:val="40"/>
          <w:szCs w:val="40"/>
        </w:rPr>
      </w:pPr>
      <w:r w:rsidRPr="0043319C">
        <w:rPr>
          <w:b/>
          <w:sz w:val="40"/>
          <w:szCs w:val="40"/>
        </w:rPr>
        <w:t>Next Chapter</w:t>
      </w:r>
    </w:p>
    <w:p w14:paraId="7310F627" w14:textId="28B94C6D" w:rsidR="00A35841" w:rsidRDefault="00BD4DF7" w:rsidP="004B05D1">
      <w:pPr>
        <w:pStyle w:val="NormalBPBHEB"/>
      </w:pPr>
      <w:r w:rsidRPr="00BD4DF7">
        <w:t xml:space="preserve">In the next chapter, we will delve into </w:t>
      </w:r>
      <w:r w:rsidRPr="00BD4DF7">
        <w:rPr>
          <w:b/>
          <w:bCs/>
        </w:rPr>
        <w:t>Security, Identity, and Compliance</w:t>
      </w:r>
      <w:r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11C90363" w14:textId="3424EA0D" w:rsidR="006C64A6" w:rsidRPr="006C64A6" w:rsidRDefault="006C64A6" w:rsidP="004B05D1">
      <w:pPr>
        <w:pStyle w:val="NormalBPBHEB"/>
      </w:pPr>
    </w:p>
    <w:p w14:paraId="3F435496" w14:textId="77777777" w:rsidR="008663DC" w:rsidRDefault="008663DC" w:rsidP="00126D33">
      <w:pPr>
        <w:tabs>
          <w:tab w:val="left" w:pos="2835"/>
        </w:tabs>
        <w:spacing w:after="120" w:line="240" w:lineRule="auto"/>
      </w:pPr>
    </w:p>
    <w:sdt>
      <w:sdtPr>
        <w:id w:val="-1789648889"/>
        <w:docPartObj>
          <w:docPartGallery w:val="Bibliographies"/>
          <w:docPartUnique/>
        </w:docPartObj>
      </w:sdtPr>
      <w:sdtEndPr>
        <w:rPr>
          <w:rFonts w:asciiTheme="minorHAnsi" w:eastAsiaTheme="minorHAnsi" w:hAnsiTheme="minorHAnsi" w:cstheme="minorBidi"/>
          <w:color w:val="auto"/>
          <w:sz w:val="22"/>
          <w:szCs w:val="22"/>
        </w:rPr>
      </w:sdtEndPr>
      <w:sdtContent>
        <w:p w14:paraId="11012F15" w14:textId="77777777" w:rsidR="0043319C" w:rsidRDefault="0043319C">
          <w:pPr>
            <w:pStyle w:val="Heading1"/>
            <w:rPr>
              <w:ins w:id="23" w:author="ph@zinnia.holdings" w:date="2024-06-05T17:05:00Z" w16du:dateUtc="2024-06-05T21:05:00Z"/>
            </w:rPr>
          </w:pPr>
        </w:p>
        <w:p w14:paraId="1516D492" w14:textId="77777777" w:rsidR="0043319C" w:rsidRDefault="0043319C">
          <w:pPr>
            <w:rPr>
              <w:ins w:id="24" w:author="ph@zinnia.holdings" w:date="2024-06-05T17:05:00Z" w16du:dateUtc="2024-06-05T21:05:00Z"/>
              <w:rFonts w:asciiTheme="majorHAnsi" w:eastAsiaTheme="majorEastAsia" w:hAnsiTheme="majorHAnsi" w:cstheme="majorBidi"/>
              <w:color w:val="2F5496" w:themeColor="accent1" w:themeShade="BF"/>
              <w:sz w:val="32"/>
              <w:szCs w:val="32"/>
            </w:rPr>
          </w:pPr>
          <w:ins w:id="25" w:author="ph@zinnia.holdings" w:date="2024-06-05T17:05:00Z" w16du:dateUtc="2024-06-05T21:05:00Z">
            <w:r>
              <w:br w:type="page"/>
            </w:r>
          </w:ins>
        </w:p>
        <w:p w14:paraId="75B73EE0" w14:textId="7577EEF3" w:rsidR="00D14504" w:rsidRDefault="00D14504">
          <w:pPr>
            <w:pStyle w:val="Heading1"/>
          </w:pPr>
          <w:r>
            <w:t>References</w:t>
          </w:r>
        </w:p>
        <w:sdt>
          <w:sdtPr>
            <w:id w:val="-573587230"/>
            <w:bibliography/>
          </w:sdtPr>
          <w:sdtContent>
            <w:p w14:paraId="15B4D96A" w14:textId="77777777" w:rsidR="0043319C" w:rsidRDefault="00D14504">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3319C" w14:paraId="2AFB4516" w14:textId="77777777">
                <w:trPr>
                  <w:divId w:val="707947779"/>
                  <w:tblCellSpacing w:w="15" w:type="dxa"/>
                </w:trPr>
                <w:tc>
                  <w:tcPr>
                    <w:tcW w:w="50" w:type="pct"/>
                    <w:hideMark/>
                  </w:tcPr>
                  <w:p w14:paraId="3EE208FA" w14:textId="653DFA36" w:rsidR="0043319C" w:rsidRDefault="0043319C">
                    <w:pPr>
                      <w:pStyle w:val="Bibliography"/>
                      <w:rPr>
                        <w:noProof/>
                        <w:sz w:val="24"/>
                        <w:szCs w:val="24"/>
                      </w:rPr>
                    </w:pPr>
                    <w:r>
                      <w:rPr>
                        <w:noProof/>
                      </w:rPr>
                      <w:t xml:space="preserve">[1] </w:t>
                    </w:r>
                  </w:p>
                </w:tc>
                <w:tc>
                  <w:tcPr>
                    <w:tcW w:w="0" w:type="auto"/>
                    <w:hideMark/>
                  </w:tcPr>
                  <w:p w14:paraId="007F3405" w14:textId="77777777" w:rsidR="0043319C" w:rsidRDefault="0043319C">
                    <w:pPr>
                      <w:pStyle w:val="Bibliography"/>
                      <w:rPr>
                        <w:noProof/>
                      </w:rPr>
                    </w:pPr>
                    <w:r>
                      <w:rPr>
                        <w:noProof/>
                      </w:rPr>
                      <w:t>A. W. Services., "What Is Amazon VPC?," n.d.. [Online]. Available: https://aws.amazon.com/vpc/.</w:t>
                    </w:r>
                  </w:p>
                </w:tc>
              </w:tr>
              <w:tr w:rsidR="0043319C" w14:paraId="6062A2F1" w14:textId="77777777">
                <w:trPr>
                  <w:divId w:val="707947779"/>
                  <w:tblCellSpacing w:w="15" w:type="dxa"/>
                </w:trPr>
                <w:tc>
                  <w:tcPr>
                    <w:tcW w:w="50" w:type="pct"/>
                    <w:hideMark/>
                  </w:tcPr>
                  <w:p w14:paraId="04962959" w14:textId="77777777" w:rsidR="0043319C" w:rsidRDefault="0043319C">
                    <w:pPr>
                      <w:pStyle w:val="Bibliography"/>
                      <w:rPr>
                        <w:noProof/>
                      </w:rPr>
                    </w:pPr>
                    <w:r>
                      <w:rPr>
                        <w:noProof/>
                      </w:rPr>
                      <w:t xml:space="preserve">[2] </w:t>
                    </w:r>
                  </w:p>
                </w:tc>
                <w:tc>
                  <w:tcPr>
                    <w:tcW w:w="0" w:type="auto"/>
                    <w:hideMark/>
                  </w:tcPr>
                  <w:p w14:paraId="0FBCFDD6" w14:textId="77777777" w:rsidR="0043319C" w:rsidRDefault="0043319C">
                    <w:pPr>
                      <w:pStyle w:val="Bibliography"/>
                      <w:rPr>
                        <w:noProof/>
                      </w:rPr>
                    </w:pPr>
                    <w:r>
                      <w:rPr>
                        <w:noProof/>
                      </w:rPr>
                      <w:t>Q. Li and J. Hu, "A Survey of Virtual Network Embedding Algorithms in Cloud Computing.," IEEE, 2018.</w:t>
                    </w:r>
                  </w:p>
                </w:tc>
              </w:tr>
              <w:tr w:rsidR="0043319C" w14:paraId="57FFCC3E" w14:textId="77777777">
                <w:trPr>
                  <w:divId w:val="707947779"/>
                  <w:tblCellSpacing w:w="15" w:type="dxa"/>
                </w:trPr>
                <w:tc>
                  <w:tcPr>
                    <w:tcW w:w="50" w:type="pct"/>
                    <w:hideMark/>
                  </w:tcPr>
                  <w:p w14:paraId="4311CF7B" w14:textId="77777777" w:rsidR="0043319C" w:rsidRDefault="0043319C">
                    <w:pPr>
                      <w:pStyle w:val="Bibliography"/>
                      <w:rPr>
                        <w:noProof/>
                      </w:rPr>
                    </w:pPr>
                    <w:r>
                      <w:rPr>
                        <w:noProof/>
                      </w:rPr>
                      <w:t xml:space="preserve">[3] </w:t>
                    </w:r>
                  </w:p>
                </w:tc>
                <w:tc>
                  <w:tcPr>
                    <w:tcW w:w="0" w:type="auto"/>
                    <w:hideMark/>
                  </w:tcPr>
                  <w:p w14:paraId="1D516E43" w14:textId="77777777" w:rsidR="0043319C" w:rsidRDefault="0043319C">
                    <w:pPr>
                      <w:pStyle w:val="Bibliography"/>
                      <w:rPr>
                        <w:noProof/>
                      </w:rPr>
                    </w:pPr>
                    <w:r>
                      <w:rPr>
                        <w:noProof/>
                      </w:rPr>
                      <w:t>Amazon Web Services., " Amazon VPC Customer Stories.," n.d.. [Online]. Available: https://aws.amazon.com/solutions/case-studies/vpc/.</w:t>
                    </w:r>
                  </w:p>
                </w:tc>
              </w:tr>
              <w:tr w:rsidR="0043319C" w14:paraId="071828CA" w14:textId="77777777">
                <w:trPr>
                  <w:divId w:val="707947779"/>
                  <w:tblCellSpacing w:w="15" w:type="dxa"/>
                </w:trPr>
                <w:tc>
                  <w:tcPr>
                    <w:tcW w:w="50" w:type="pct"/>
                    <w:hideMark/>
                  </w:tcPr>
                  <w:p w14:paraId="0B4B4071" w14:textId="77777777" w:rsidR="0043319C" w:rsidRDefault="0043319C">
                    <w:pPr>
                      <w:pStyle w:val="Bibliography"/>
                      <w:rPr>
                        <w:noProof/>
                      </w:rPr>
                    </w:pPr>
                    <w:r>
                      <w:rPr>
                        <w:noProof/>
                      </w:rPr>
                      <w:t xml:space="preserve">[4] </w:t>
                    </w:r>
                  </w:p>
                </w:tc>
                <w:tc>
                  <w:tcPr>
                    <w:tcW w:w="0" w:type="auto"/>
                    <w:hideMark/>
                  </w:tcPr>
                  <w:p w14:paraId="60F3E153" w14:textId="77777777" w:rsidR="0043319C" w:rsidRDefault="0043319C">
                    <w:pPr>
                      <w:pStyle w:val="Bibliography"/>
                      <w:rPr>
                        <w:noProof/>
                      </w:rPr>
                    </w:pPr>
                    <w:r>
                      <w:rPr>
                        <w:noProof/>
                      </w:rPr>
                      <w:t>Amazon Web Services. , "What Is AWS PrivateLink?," (n.d.. . [Online]. Available: https://aws.amazon.com/privatelink/ .</w:t>
                    </w:r>
                  </w:p>
                </w:tc>
              </w:tr>
              <w:tr w:rsidR="0043319C" w14:paraId="39E71A02" w14:textId="77777777">
                <w:trPr>
                  <w:divId w:val="707947779"/>
                  <w:tblCellSpacing w:w="15" w:type="dxa"/>
                </w:trPr>
                <w:tc>
                  <w:tcPr>
                    <w:tcW w:w="50" w:type="pct"/>
                    <w:hideMark/>
                  </w:tcPr>
                  <w:p w14:paraId="44E1759F" w14:textId="77777777" w:rsidR="0043319C" w:rsidRDefault="0043319C">
                    <w:pPr>
                      <w:pStyle w:val="Bibliography"/>
                      <w:rPr>
                        <w:noProof/>
                      </w:rPr>
                    </w:pPr>
                    <w:r>
                      <w:rPr>
                        <w:noProof/>
                      </w:rPr>
                      <w:t xml:space="preserve">[5] </w:t>
                    </w:r>
                  </w:p>
                </w:tc>
                <w:tc>
                  <w:tcPr>
                    <w:tcW w:w="0" w:type="auto"/>
                    <w:hideMark/>
                  </w:tcPr>
                  <w:p w14:paraId="186A1CFF" w14:textId="77777777" w:rsidR="0043319C" w:rsidRDefault="0043319C">
                    <w:pPr>
                      <w:pStyle w:val="Bibliography"/>
                      <w:rPr>
                        <w:noProof/>
                      </w:rPr>
                    </w:pPr>
                    <w:r>
                      <w:rPr>
                        <w:noProof/>
                      </w:rPr>
                      <w:t xml:space="preserve">D. Loshin, Private Clouds: Selecting the Right Hardware for a Scalable Environment., Associated Press, 2019. </w:t>
                    </w:r>
                  </w:p>
                </w:tc>
              </w:tr>
              <w:tr w:rsidR="0043319C" w14:paraId="425E9CC9" w14:textId="77777777">
                <w:trPr>
                  <w:divId w:val="707947779"/>
                  <w:tblCellSpacing w:w="15" w:type="dxa"/>
                </w:trPr>
                <w:tc>
                  <w:tcPr>
                    <w:tcW w:w="50" w:type="pct"/>
                    <w:hideMark/>
                  </w:tcPr>
                  <w:p w14:paraId="71DDA17B" w14:textId="77777777" w:rsidR="0043319C" w:rsidRDefault="0043319C">
                    <w:pPr>
                      <w:pStyle w:val="Bibliography"/>
                      <w:rPr>
                        <w:noProof/>
                      </w:rPr>
                    </w:pPr>
                    <w:r>
                      <w:rPr>
                        <w:noProof/>
                      </w:rPr>
                      <w:t xml:space="preserve">[6] </w:t>
                    </w:r>
                  </w:p>
                </w:tc>
                <w:tc>
                  <w:tcPr>
                    <w:tcW w:w="0" w:type="auto"/>
                    <w:hideMark/>
                  </w:tcPr>
                  <w:p w14:paraId="5E88D4F5" w14:textId="77777777" w:rsidR="0043319C" w:rsidRDefault="0043319C">
                    <w:pPr>
                      <w:pStyle w:val="Bibliography"/>
                      <w:rPr>
                        <w:noProof/>
                      </w:rPr>
                    </w:pPr>
                    <w:r>
                      <w:rPr>
                        <w:noProof/>
                      </w:rPr>
                      <w:t>Amazon Web Services, "AWS PrivateLink Customer Stories.," n.d.. [Online]. Available: https://aws.amazon.com/privatelink/customer-stories/.</w:t>
                    </w:r>
                  </w:p>
                </w:tc>
              </w:tr>
              <w:tr w:rsidR="0043319C" w14:paraId="31F01950" w14:textId="77777777">
                <w:trPr>
                  <w:divId w:val="707947779"/>
                  <w:tblCellSpacing w:w="15" w:type="dxa"/>
                </w:trPr>
                <w:tc>
                  <w:tcPr>
                    <w:tcW w:w="50" w:type="pct"/>
                    <w:hideMark/>
                  </w:tcPr>
                  <w:p w14:paraId="42B1A66F" w14:textId="77777777" w:rsidR="0043319C" w:rsidRDefault="0043319C">
                    <w:pPr>
                      <w:pStyle w:val="Bibliography"/>
                      <w:rPr>
                        <w:noProof/>
                      </w:rPr>
                    </w:pPr>
                    <w:r>
                      <w:rPr>
                        <w:noProof/>
                      </w:rPr>
                      <w:t xml:space="preserve">[7] </w:t>
                    </w:r>
                  </w:p>
                </w:tc>
                <w:tc>
                  <w:tcPr>
                    <w:tcW w:w="0" w:type="auto"/>
                    <w:hideMark/>
                  </w:tcPr>
                  <w:p w14:paraId="344ABAE1" w14:textId="77777777" w:rsidR="0043319C" w:rsidRDefault="0043319C">
                    <w:pPr>
                      <w:pStyle w:val="Bibliography"/>
                      <w:rPr>
                        <w:noProof/>
                      </w:rPr>
                    </w:pPr>
                    <w:r>
                      <w:rPr>
                        <w:noProof/>
                      </w:rPr>
                      <w:t>Amazon Web Services., "What Is AWS App Mesh?," n.d.. [Online]. Available: https://aws.amazon.com/app-mesh/ .</w:t>
                    </w:r>
                  </w:p>
                </w:tc>
              </w:tr>
              <w:tr w:rsidR="0043319C" w14:paraId="6ACEA1B6" w14:textId="77777777">
                <w:trPr>
                  <w:divId w:val="707947779"/>
                  <w:tblCellSpacing w:w="15" w:type="dxa"/>
                </w:trPr>
                <w:tc>
                  <w:tcPr>
                    <w:tcW w:w="50" w:type="pct"/>
                    <w:hideMark/>
                  </w:tcPr>
                  <w:p w14:paraId="6307E827" w14:textId="77777777" w:rsidR="0043319C" w:rsidRDefault="0043319C">
                    <w:pPr>
                      <w:pStyle w:val="Bibliography"/>
                      <w:rPr>
                        <w:noProof/>
                      </w:rPr>
                    </w:pPr>
                    <w:r>
                      <w:rPr>
                        <w:noProof/>
                      </w:rPr>
                      <w:t xml:space="preserve">[8] </w:t>
                    </w:r>
                  </w:p>
                </w:tc>
                <w:tc>
                  <w:tcPr>
                    <w:tcW w:w="0" w:type="auto"/>
                    <w:hideMark/>
                  </w:tcPr>
                  <w:p w14:paraId="4162150E" w14:textId="77777777" w:rsidR="0043319C" w:rsidRDefault="0043319C">
                    <w:pPr>
                      <w:pStyle w:val="Bibliography"/>
                      <w:rPr>
                        <w:noProof/>
                      </w:rPr>
                    </w:pPr>
                    <w:r>
                      <w:rPr>
                        <w:noProof/>
                      </w:rPr>
                      <w:t xml:space="preserve">B. &amp;. G. P. Varghese, Cloud Native Microservices with AWS: Building, Deploying, and Scaling Microservices in AWS., Packt Publishing Ltd., 2020. </w:t>
                    </w:r>
                  </w:p>
                </w:tc>
              </w:tr>
              <w:tr w:rsidR="0043319C" w14:paraId="36FDAC48" w14:textId="77777777">
                <w:trPr>
                  <w:divId w:val="707947779"/>
                  <w:tblCellSpacing w:w="15" w:type="dxa"/>
                </w:trPr>
                <w:tc>
                  <w:tcPr>
                    <w:tcW w:w="50" w:type="pct"/>
                    <w:hideMark/>
                  </w:tcPr>
                  <w:p w14:paraId="141EA4FA" w14:textId="77777777" w:rsidR="0043319C" w:rsidRDefault="0043319C">
                    <w:pPr>
                      <w:pStyle w:val="Bibliography"/>
                      <w:rPr>
                        <w:noProof/>
                      </w:rPr>
                    </w:pPr>
                    <w:r>
                      <w:rPr>
                        <w:noProof/>
                      </w:rPr>
                      <w:t xml:space="preserve">[9] </w:t>
                    </w:r>
                  </w:p>
                </w:tc>
                <w:tc>
                  <w:tcPr>
                    <w:tcW w:w="0" w:type="auto"/>
                    <w:hideMark/>
                  </w:tcPr>
                  <w:p w14:paraId="76ABC6FC" w14:textId="77777777" w:rsidR="0043319C" w:rsidRDefault="0043319C">
                    <w:pPr>
                      <w:pStyle w:val="Bibliography"/>
                      <w:rPr>
                        <w:noProof/>
                      </w:rPr>
                    </w:pPr>
                    <w:r>
                      <w:rPr>
                        <w:noProof/>
                      </w:rPr>
                      <w:t>Amazon Web Services., "AWS App Mesh Customer Stories.," n.d.. [Online]. Available: https://aws.amazon.com/app-mesh/customer-stories/.</w:t>
                    </w:r>
                  </w:p>
                </w:tc>
              </w:tr>
              <w:tr w:rsidR="0043319C" w14:paraId="0909A955" w14:textId="77777777">
                <w:trPr>
                  <w:divId w:val="707947779"/>
                  <w:tblCellSpacing w:w="15" w:type="dxa"/>
                </w:trPr>
                <w:tc>
                  <w:tcPr>
                    <w:tcW w:w="50" w:type="pct"/>
                    <w:hideMark/>
                  </w:tcPr>
                  <w:p w14:paraId="3CC70E03" w14:textId="77777777" w:rsidR="0043319C" w:rsidRDefault="0043319C">
                    <w:pPr>
                      <w:pStyle w:val="Bibliography"/>
                      <w:rPr>
                        <w:noProof/>
                      </w:rPr>
                    </w:pPr>
                    <w:r>
                      <w:rPr>
                        <w:noProof/>
                      </w:rPr>
                      <w:t xml:space="preserve">[10] </w:t>
                    </w:r>
                  </w:p>
                </w:tc>
                <w:tc>
                  <w:tcPr>
                    <w:tcW w:w="0" w:type="auto"/>
                    <w:hideMark/>
                  </w:tcPr>
                  <w:p w14:paraId="3B716A59" w14:textId="77777777" w:rsidR="0043319C" w:rsidRDefault="0043319C">
                    <w:pPr>
                      <w:pStyle w:val="Bibliography"/>
                      <w:rPr>
                        <w:noProof/>
                      </w:rPr>
                    </w:pPr>
                    <w:r>
                      <w:rPr>
                        <w:noProof/>
                      </w:rPr>
                      <w:t>Amazon Web Services, " What Is AWS Cloud Map?," n.d.. [Online]. Available: https://aws.amazon.com/cloud-map/ .</w:t>
                    </w:r>
                  </w:p>
                </w:tc>
              </w:tr>
              <w:tr w:rsidR="0043319C" w14:paraId="7BA71E88" w14:textId="77777777">
                <w:trPr>
                  <w:divId w:val="707947779"/>
                  <w:tblCellSpacing w:w="15" w:type="dxa"/>
                </w:trPr>
                <w:tc>
                  <w:tcPr>
                    <w:tcW w:w="50" w:type="pct"/>
                    <w:hideMark/>
                  </w:tcPr>
                  <w:p w14:paraId="52B1E2EA" w14:textId="77777777" w:rsidR="0043319C" w:rsidRDefault="0043319C">
                    <w:pPr>
                      <w:pStyle w:val="Bibliography"/>
                      <w:rPr>
                        <w:noProof/>
                      </w:rPr>
                    </w:pPr>
                    <w:r>
                      <w:rPr>
                        <w:noProof/>
                      </w:rPr>
                      <w:t xml:space="preserve">[11] </w:t>
                    </w:r>
                  </w:p>
                </w:tc>
                <w:tc>
                  <w:tcPr>
                    <w:tcW w:w="0" w:type="auto"/>
                    <w:hideMark/>
                  </w:tcPr>
                  <w:p w14:paraId="0D5B1E53" w14:textId="77777777" w:rsidR="0043319C" w:rsidRDefault="0043319C">
                    <w:pPr>
                      <w:pStyle w:val="Bibliography"/>
                      <w:rPr>
                        <w:noProof/>
                      </w:rPr>
                    </w:pPr>
                    <w:r>
                      <w:rPr>
                        <w:noProof/>
                      </w:rPr>
                      <w:t xml:space="preserve">M. Murphy, Microservices on AWS., O'Reilly Media. , 2020. </w:t>
                    </w:r>
                  </w:p>
                </w:tc>
              </w:tr>
              <w:tr w:rsidR="0043319C" w14:paraId="53D77C30" w14:textId="77777777">
                <w:trPr>
                  <w:divId w:val="707947779"/>
                  <w:tblCellSpacing w:w="15" w:type="dxa"/>
                </w:trPr>
                <w:tc>
                  <w:tcPr>
                    <w:tcW w:w="50" w:type="pct"/>
                    <w:hideMark/>
                  </w:tcPr>
                  <w:p w14:paraId="554B3314" w14:textId="77777777" w:rsidR="0043319C" w:rsidRDefault="0043319C">
                    <w:pPr>
                      <w:pStyle w:val="Bibliography"/>
                      <w:rPr>
                        <w:noProof/>
                      </w:rPr>
                    </w:pPr>
                    <w:r>
                      <w:rPr>
                        <w:noProof/>
                      </w:rPr>
                      <w:t xml:space="preserve">[12] </w:t>
                    </w:r>
                  </w:p>
                </w:tc>
                <w:tc>
                  <w:tcPr>
                    <w:tcW w:w="0" w:type="auto"/>
                    <w:hideMark/>
                  </w:tcPr>
                  <w:p w14:paraId="40F360DB" w14:textId="77777777" w:rsidR="0043319C" w:rsidRDefault="0043319C">
                    <w:pPr>
                      <w:pStyle w:val="Bibliography"/>
                      <w:rPr>
                        <w:noProof/>
                      </w:rPr>
                    </w:pPr>
                    <w:r>
                      <w:rPr>
                        <w:noProof/>
                      </w:rPr>
                      <w:t>Amazon Web Services., "AWS Cloud Map Customer Stories," n.d.. [Online]. Available: .https://aws.amazon.com/cloud-map/customer-stories/.</w:t>
                    </w:r>
                  </w:p>
                </w:tc>
              </w:tr>
              <w:tr w:rsidR="0043319C" w14:paraId="6DD90B6E" w14:textId="77777777">
                <w:trPr>
                  <w:divId w:val="707947779"/>
                  <w:tblCellSpacing w:w="15" w:type="dxa"/>
                </w:trPr>
                <w:tc>
                  <w:tcPr>
                    <w:tcW w:w="50" w:type="pct"/>
                    <w:hideMark/>
                  </w:tcPr>
                  <w:p w14:paraId="0CC413FC" w14:textId="77777777" w:rsidR="0043319C" w:rsidRDefault="0043319C">
                    <w:pPr>
                      <w:pStyle w:val="Bibliography"/>
                      <w:rPr>
                        <w:noProof/>
                      </w:rPr>
                    </w:pPr>
                    <w:r>
                      <w:rPr>
                        <w:noProof/>
                      </w:rPr>
                      <w:t xml:space="preserve">[13] </w:t>
                    </w:r>
                  </w:p>
                </w:tc>
                <w:tc>
                  <w:tcPr>
                    <w:tcW w:w="0" w:type="auto"/>
                    <w:hideMark/>
                  </w:tcPr>
                  <w:p w14:paraId="593F5627" w14:textId="77777777" w:rsidR="0043319C" w:rsidRDefault="0043319C">
                    <w:pPr>
                      <w:pStyle w:val="Bibliography"/>
                      <w:rPr>
                        <w:noProof/>
                      </w:rPr>
                    </w:pPr>
                    <w:r>
                      <w:rPr>
                        <w:noProof/>
                      </w:rPr>
                      <w:t>Amazon Web Services, " What Is AWS Direct Connect?," n.d.. [Online]. Available: https://aws.amazon.com/directconnect/ .</w:t>
                    </w:r>
                  </w:p>
                </w:tc>
              </w:tr>
              <w:tr w:rsidR="0043319C" w14:paraId="17AC25DB" w14:textId="77777777">
                <w:trPr>
                  <w:divId w:val="707947779"/>
                  <w:tblCellSpacing w:w="15" w:type="dxa"/>
                </w:trPr>
                <w:tc>
                  <w:tcPr>
                    <w:tcW w:w="50" w:type="pct"/>
                    <w:hideMark/>
                  </w:tcPr>
                  <w:p w14:paraId="3A985F11" w14:textId="77777777" w:rsidR="0043319C" w:rsidRDefault="0043319C">
                    <w:pPr>
                      <w:pStyle w:val="Bibliography"/>
                      <w:rPr>
                        <w:noProof/>
                      </w:rPr>
                    </w:pPr>
                    <w:r>
                      <w:rPr>
                        <w:noProof/>
                      </w:rPr>
                      <w:t xml:space="preserve">[14] </w:t>
                    </w:r>
                  </w:p>
                </w:tc>
                <w:tc>
                  <w:tcPr>
                    <w:tcW w:w="0" w:type="auto"/>
                    <w:hideMark/>
                  </w:tcPr>
                  <w:p w14:paraId="0283DC6E" w14:textId="77777777" w:rsidR="0043319C" w:rsidRDefault="0043319C">
                    <w:pPr>
                      <w:pStyle w:val="Bibliography"/>
                      <w:rPr>
                        <w:noProof/>
                      </w:rPr>
                    </w:pPr>
                    <w:r>
                      <w:rPr>
                        <w:noProof/>
                      </w:rPr>
                      <w:t xml:space="preserve">S. Ghatage and V. Padmanabhan, Disaster Recovery and Business Continuity with AWS., Associated Press, 2015. </w:t>
                    </w:r>
                  </w:p>
                </w:tc>
              </w:tr>
              <w:tr w:rsidR="0043319C" w14:paraId="6D2B4944" w14:textId="77777777">
                <w:trPr>
                  <w:divId w:val="707947779"/>
                  <w:tblCellSpacing w:w="15" w:type="dxa"/>
                </w:trPr>
                <w:tc>
                  <w:tcPr>
                    <w:tcW w:w="50" w:type="pct"/>
                    <w:hideMark/>
                  </w:tcPr>
                  <w:p w14:paraId="4234F763" w14:textId="77777777" w:rsidR="0043319C" w:rsidRDefault="0043319C">
                    <w:pPr>
                      <w:pStyle w:val="Bibliography"/>
                      <w:rPr>
                        <w:noProof/>
                      </w:rPr>
                    </w:pPr>
                    <w:r>
                      <w:rPr>
                        <w:noProof/>
                      </w:rPr>
                      <w:t xml:space="preserve">[15] </w:t>
                    </w:r>
                  </w:p>
                </w:tc>
                <w:tc>
                  <w:tcPr>
                    <w:tcW w:w="0" w:type="auto"/>
                    <w:hideMark/>
                  </w:tcPr>
                  <w:p w14:paraId="05035D9F" w14:textId="77777777" w:rsidR="0043319C" w:rsidRDefault="0043319C">
                    <w:pPr>
                      <w:pStyle w:val="Bibliography"/>
                      <w:rPr>
                        <w:noProof/>
                      </w:rPr>
                    </w:pPr>
                    <w:r>
                      <w:rPr>
                        <w:noProof/>
                      </w:rPr>
                      <w:t>Amazon Web Services., "What Is AWS Direct Connect?," n.d.. [Online]. Available: https://aws.amazon.com/directconnect/ .</w:t>
                    </w:r>
                  </w:p>
                </w:tc>
              </w:tr>
              <w:tr w:rsidR="0043319C" w14:paraId="1A4631CF" w14:textId="77777777">
                <w:trPr>
                  <w:divId w:val="707947779"/>
                  <w:tblCellSpacing w:w="15" w:type="dxa"/>
                </w:trPr>
                <w:tc>
                  <w:tcPr>
                    <w:tcW w:w="50" w:type="pct"/>
                    <w:hideMark/>
                  </w:tcPr>
                  <w:p w14:paraId="30A6B1DC" w14:textId="77777777" w:rsidR="0043319C" w:rsidRDefault="0043319C">
                    <w:pPr>
                      <w:pStyle w:val="Bibliography"/>
                      <w:rPr>
                        <w:noProof/>
                      </w:rPr>
                    </w:pPr>
                    <w:r>
                      <w:rPr>
                        <w:noProof/>
                      </w:rPr>
                      <w:t xml:space="preserve">[16] </w:t>
                    </w:r>
                  </w:p>
                </w:tc>
                <w:tc>
                  <w:tcPr>
                    <w:tcW w:w="0" w:type="auto"/>
                    <w:hideMark/>
                  </w:tcPr>
                  <w:p w14:paraId="06021E04" w14:textId="77777777" w:rsidR="0043319C" w:rsidRDefault="0043319C">
                    <w:pPr>
                      <w:pStyle w:val="Bibliography"/>
                      <w:rPr>
                        <w:noProof/>
                      </w:rPr>
                    </w:pPr>
                    <w:r>
                      <w:rPr>
                        <w:noProof/>
                      </w:rPr>
                      <w:t>Amazon Web Services, "AWS Direct Connect Customer Stories.," n.d.. [Online]. Available: https://aws.amazon.com/directconnect/customer-stories/ .</w:t>
                    </w:r>
                  </w:p>
                </w:tc>
              </w:tr>
              <w:tr w:rsidR="0043319C" w14:paraId="22077736" w14:textId="77777777">
                <w:trPr>
                  <w:divId w:val="707947779"/>
                  <w:tblCellSpacing w:w="15" w:type="dxa"/>
                </w:trPr>
                <w:tc>
                  <w:tcPr>
                    <w:tcW w:w="50" w:type="pct"/>
                    <w:hideMark/>
                  </w:tcPr>
                  <w:p w14:paraId="11F18813" w14:textId="77777777" w:rsidR="0043319C" w:rsidRDefault="0043319C">
                    <w:pPr>
                      <w:pStyle w:val="Bibliography"/>
                      <w:rPr>
                        <w:noProof/>
                      </w:rPr>
                    </w:pPr>
                    <w:r>
                      <w:rPr>
                        <w:noProof/>
                      </w:rPr>
                      <w:t xml:space="preserve">[17] </w:t>
                    </w:r>
                  </w:p>
                </w:tc>
                <w:tc>
                  <w:tcPr>
                    <w:tcW w:w="0" w:type="auto"/>
                    <w:hideMark/>
                  </w:tcPr>
                  <w:p w14:paraId="79FE0B61" w14:textId="77777777" w:rsidR="0043319C" w:rsidRDefault="0043319C">
                    <w:pPr>
                      <w:pStyle w:val="Bibliography"/>
                      <w:rPr>
                        <w:noProof/>
                      </w:rPr>
                    </w:pPr>
                    <w:r>
                      <w:rPr>
                        <w:noProof/>
                      </w:rPr>
                      <w:t>Amazon Web Services, " What Is AWS Global Accelerator?," n.d,. [Online]. Available: https://aws.amazon.com/global-accelerator/ .</w:t>
                    </w:r>
                  </w:p>
                </w:tc>
              </w:tr>
              <w:tr w:rsidR="0043319C" w14:paraId="1BC48910" w14:textId="77777777">
                <w:trPr>
                  <w:divId w:val="707947779"/>
                  <w:tblCellSpacing w:w="15" w:type="dxa"/>
                </w:trPr>
                <w:tc>
                  <w:tcPr>
                    <w:tcW w:w="50" w:type="pct"/>
                    <w:hideMark/>
                  </w:tcPr>
                  <w:p w14:paraId="1375068C" w14:textId="77777777" w:rsidR="0043319C" w:rsidRDefault="0043319C">
                    <w:pPr>
                      <w:pStyle w:val="Bibliography"/>
                      <w:rPr>
                        <w:noProof/>
                      </w:rPr>
                    </w:pPr>
                    <w:r>
                      <w:rPr>
                        <w:noProof/>
                      </w:rPr>
                      <w:t xml:space="preserve">[18] </w:t>
                    </w:r>
                  </w:p>
                </w:tc>
                <w:tc>
                  <w:tcPr>
                    <w:tcW w:w="0" w:type="auto"/>
                    <w:hideMark/>
                  </w:tcPr>
                  <w:p w14:paraId="0B88D79E" w14:textId="77777777" w:rsidR="0043319C" w:rsidRDefault="0043319C">
                    <w:pPr>
                      <w:pStyle w:val="Bibliography"/>
                      <w:rPr>
                        <w:noProof/>
                      </w:rPr>
                    </w:pPr>
                    <w:r>
                      <w:rPr>
                        <w:noProof/>
                      </w:rPr>
                      <w:t xml:space="preserve">A. Kapoor, AWS Networking Cookbook., Packt Publishing Ltd. , 2019. </w:t>
                    </w:r>
                  </w:p>
                </w:tc>
              </w:tr>
              <w:tr w:rsidR="0043319C" w14:paraId="3FE1CAAA" w14:textId="77777777">
                <w:trPr>
                  <w:divId w:val="707947779"/>
                  <w:tblCellSpacing w:w="15" w:type="dxa"/>
                </w:trPr>
                <w:tc>
                  <w:tcPr>
                    <w:tcW w:w="50" w:type="pct"/>
                    <w:hideMark/>
                  </w:tcPr>
                  <w:p w14:paraId="5DCAFB49" w14:textId="77777777" w:rsidR="0043319C" w:rsidRDefault="0043319C">
                    <w:pPr>
                      <w:pStyle w:val="Bibliography"/>
                      <w:rPr>
                        <w:noProof/>
                      </w:rPr>
                    </w:pPr>
                    <w:r>
                      <w:rPr>
                        <w:noProof/>
                      </w:rPr>
                      <w:t xml:space="preserve">[19] </w:t>
                    </w:r>
                  </w:p>
                </w:tc>
                <w:tc>
                  <w:tcPr>
                    <w:tcW w:w="0" w:type="auto"/>
                    <w:hideMark/>
                  </w:tcPr>
                  <w:p w14:paraId="4F16FC81" w14:textId="77777777" w:rsidR="0043319C" w:rsidRDefault="0043319C">
                    <w:pPr>
                      <w:pStyle w:val="Bibliography"/>
                      <w:rPr>
                        <w:noProof/>
                      </w:rPr>
                    </w:pPr>
                    <w:r>
                      <w:rPr>
                        <w:noProof/>
                      </w:rPr>
                      <w:t>Amazon Web Services, "AWS Global Accelerator Customer Stories.," n.d.. [Online]. Available: https://aws.amazon.com/global-accelerator/customer-stories/.</w:t>
                    </w:r>
                  </w:p>
                </w:tc>
              </w:tr>
              <w:tr w:rsidR="0043319C" w14:paraId="004D3C4F" w14:textId="77777777">
                <w:trPr>
                  <w:divId w:val="707947779"/>
                  <w:tblCellSpacing w:w="15" w:type="dxa"/>
                </w:trPr>
                <w:tc>
                  <w:tcPr>
                    <w:tcW w:w="50" w:type="pct"/>
                    <w:hideMark/>
                  </w:tcPr>
                  <w:p w14:paraId="5428A184" w14:textId="77777777" w:rsidR="0043319C" w:rsidRDefault="0043319C">
                    <w:pPr>
                      <w:pStyle w:val="Bibliography"/>
                      <w:rPr>
                        <w:noProof/>
                      </w:rPr>
                    </w:pPr>
                    <w:r>
                      <w:rPr>
                        <w:noProof/>
                      </w:rPr>
                      <w:t xml:space="preserve">[20] </w:t>
                    </w:r>
                  </w:p>
                </w:tc>
                <w:tc>
                  <w:tcPr>
                    <w:tcW w:w="0" w:type="auto"/>
                    <w:hideMark/>
                  </w:tcPr>
                  <w:p w14:paraId="35C922EA" w14:textId="77777777" w:rsidR="0043319C" w:rsidRDefault="0043319C">
                    <w:pPr>
                      <w:pStyle w:val="Bibliography"/>
                      <w:rPr>
                        <w:noProof/>
                      </w:rPr>
                    </w:pPr>
                    <w:r>
                      <w:rPr>
                        <w:noProof/>
                      </w:rPr>
                      <w:t>Amazon Web Services., "What Is AWS Private 5G?," n.d.. [Online]. Available: https://aws.amazon.com/private-5g/ .</w:t>
                    </w:r>
                  </w:p>
                </w:tc>
              </w:tr>
              <w:tr w:rsidR="0043319C" w14:paraId="2858731C" w14:textId="77777777">
                <w:trPr>
                  <w:divId w:val="707947779"/>
                  <w:tblCellSpacing w:w="15" w:type="dxa"/>
                </w:trPr>
                <w:tc>
                  <w:tcPr>
                    <w:tcW w:w="50" w:type="pct"/>
                    <w:hideMark/>
                  </w:tcPr>
                  <w:p w14:paraId="2E0F5940" w14:textId="77777777" w:rsidR="0043319C" w:rsidRDefault="0043319C">
                    <w:pPr>
                      <w:pStyle w:val="Bibliography"/>
                      <w:rPr>
                        <w:noProof/>
                      </w:rPr>
                    </w:pPr>
                    <w:r>
                      <w:rPr>
                        <w:noProof/>
                      </w:rPr>
                      <w:t xml:space="preserve">[21] </w:t>
                    </w:r>
                  </w:p>
                </w:tc>
                <w:tc>
                  <w:tcPr>
                    <w:tcW w:w="0" w:type="auto"/>
                    <w:hideMark/>
                  </w:tcPr>
                  <w:p w14:paraId="1DDFA8B9" w14:textId="77777777" w:rsidR="0043319C" w:rsidRDefault="0043319C">
                    <w:pPr>
                      <w:pStyle w:val="Bibliography"/>
                      <w:rPr>
                        <w:noProof/>
                      </w:rPr>
                    </w:pPr>
                    <w:r>
                      <w:rPr>
                        <w:noProof/>
                      </w:rPr>
                      <w:t xml:space="preserve">K. Chander, "5G for Business.," Wiley &amp; Sons., 2021. </w:t>
                    </w:r>
                  </w:p>
                </w:tc>
              </w:tr>
              <w:tr w:rsidR="0043319C" w14:paraId="560AA6C2" w14:textId="77777777">
                <w:trPr>
                  <w:divId w:val="707947779"/>
                  <w:tblCellSpacing w:w="15" w:type="dxa"/>
                </w:trPr>
                <w:tc>
                  <w:tcPr>
                    <w:tcW w:w="50" w:type="pct"/>
                    <w:hideMark/>
                  </w:tcPr>
                  <w:p w14:paraId="6444D1F6" w14:textId="77777777" w:rsidR="0043319C" w:rsidRDefault="0043319C">
                    <w:pPr>
                      <w:pStyle w:val="Bibliography"/>
                      <w:rPr>
                        <w:noProof/>
                      </w:rPr>
                    </w:pPr>
                    <w:r>
                      <w:rPr>
                        <w:noProof/>
                      </w:rPr>
                      <w:t xml:space="preserve">[22] </w:t>
                    </w:r>
                  </w:p>
                </w:tc>
                <w:tc>
                  <w:tcPr>
                    <w:tcW w:w="0" w:type="auto"/>
                    <w:hideMark/>
                  </w:tcPr>
                  <w:p w14:paraId="3F37AD93" w14:textId="77777777" w:rsidR="0043319C" w:rsidRDefault="0043319C">
                    <w:pPr>
                      <w:pStyle w:val="Bibliography"/>
                      <w:rPr>
                        <w:noProof/>
                      </w:rPr>
                    </w:pPr>
                    <w:r>
                      <w:rPr>
                        <w:noProof/>
                      </w:rPr>
                      <w:t>Amazon Web Services., "AWS Private 5G Customer Stories," n.d.. [Online]. Available: https://aws.amazon.com/private-5g/customer-stories/ .</w:t>
                    </w:r>
                  </w:p>
                </w:tc>
              </w:tr>
              <w:tr w:rsidR="0043319C" w14:paraId="757BDA2A" w14:textId="77777777">
                <w:trPr>
                  <w:divId w:val="707947779"/>
                  <w:tblCellSpacing w:w="15" w:type="dxa"/>
                </w:trPr>
                <w:tc>
                  <w:tcPr>
                    <w:tcW w:w="50" w:type="pct"/>
                    <w:hideMark/>
                  </w:tcPr>
                  <w:p w14:paraId="71AC4FD1" w14:textId="77777777" w:rsidR="0043319C" w:rsidRDefault="0043319C">
                    <w:pPr>
                      <w:pStyle w:val="Bibliography"/>
                      <w:rPr>
                        <w:noProof/>
                      </w:rPr>
                    </w:pPr>
                    <w:r>
                      <w:rPr>
                        <w:noProof/>
                      </w:rPr>
                      <w:t xml:space="preserve">[23] </w:t>
                    </w:r>
                  </w:p>
                </w:tc>
                <w:tc>
                  <w:tcPr>
                    <w:tcW w:w="0" w:type="auto"/>
                    <w:hideMark/>
                  </w:tcPr>
                  <w:p w14:paraId="7A7F01FA" w14:textId="77777777" w:rsidR="0043319C" w:rsidRDefault="0043319C">
                    <w:pPr>
                      <w:pStyle w:val="Bibliography"/>
                      <w:rPr>
                        <w:noProof/>
                      </w:rPr>
                    </w:pPr>
                    <w:r>
                      <w:rPr>
                        <w:noProof/>
                      </w:rPr>
                      <w:t>Amazon Web Services, "What Is AWS PrivateLink?," n.d.. [Online]. Available: https://aws.amazon.com/privatelink/.</w:t>
                    </w:r>
                  </w:p>
                </w:tc>
              </w:tr>
              <w:tr w:rsidR="0043319C" w14:paraId="64EA0A1B" w14:textId="77777777">
                <w:trPr>
                  <w:divId w:val="707947779"/>
                  <w:tblCellSpacing w:w="15" w:type="dxa"/>
                </w:trPr>
                <w:tc>
                  <w:tcPr>
                    <w:tcW w:w="50" w:type="pct"/>
                    <w:hideMark/>
                  </w:tcPr>
                  <w:p w14:paraId="2B6D7153" w14:textId="77777777" w:rsidR="0043319C" w:rsidRDefault="0043319C">
                    <w:pPr>
                      <w:pStyle w:val="Bibliography"/>
                      <w:rPr>
                        <w:noProof/>
                      </w:rPr>
                    </w:pPr>
                    <w:r>
                      <w:rPr>
                        <w:noProof/>
                      </w:rPr>
                      <w:t xml:space="preserve">[24] </w:t>
                    </w:r>
                  </w:p>
                </w:tc>
                <w:tc>
                  <w:tcPr>
                    <w:tcW w:w="0" w:type="auto"/>
                    <w:hideMark/>
                  </w:tcPr>
                  <w:p w14:paraId="20A13E91" w14:textId="77777777" w:rsidR="0043319C" w:rsidRDefault="0043319C">
                    <w:pPr>
                      <w:pStyle w:val="Bibliography"/>
                      <w:rPr>
                        <w:noProof/>
                      </w:rPr>
                    </w:pPr>
                    <w:r>
                      <w:rPr>
                        <w:noProof/>
                      </w:rPr>
                      <w:t xml:space="preserve">D. Loshin, Clouds: Selecting the Right Hardware for a Scalable Environment., Associated Press , 2019. </w:t>
                    </w:r>
                  </w:p>
                </w:tc>
              </w:tr>
              <w:tr w:rsidR="0043319C" w14:paraId="6BFA43C5" w14:textId="77777777">
                <w:trPr>
                  <w:divId w:val="707947779"/>
                  <w:tblCellSpacing w:w="15" w:type="dxa"/>
                </w:trPr>
                <w:tc>
                  <w:tcPr>
                    <w:tcW w:w="50" w:type="pct"/>
                    <w:hideMark/>
                  </w:tcPr>
                  <w:p w14:paraId="019287F4" w14:textId="77777777" w:rsidR="0043319C" w:rsidRDefault="0043319C">
                    <w:pPr>
                      <w:pStyle w:val="Bibliography"/>
                      <w:rPr>
                        <w:noProof/>
                      </w:rPr>
                    </w:pPr>
                    <w:r>
                      <w:rPr>
                        <w:noProof/>
                      </w:rPr>
                      <w:t xml:space="preserve">[25] </w:t>
                    </w:r>
                  </w:p>
                </w:tc>
                <w:tc>
                  <w:tcPr>
                    <w:tcW w:w="0" w:type="auto"/>
                    <w:hideMark/>
                  </w:tcPr>
                  <w:p w14:paraId="6D763C75" w14:textId="77777777" w:rsidR="0043319C" w:rsidRDefault="0043319C">
                    <w:pPr>
                      <w:pStyle w:val="Bibliography"/>
                      <w:rPr>
                        <w:noProof/>
                      </w:rPr>
                    </w:pPr>
                    <w:r>
                      <w:rPr>
                        <w:noProof/>
                      </w:rPr>
                      <w:t>Amazon Web Services, " What Is AWS Transit Gateway?," n.d.. [Online]. Available: https://aws.amazon.com/transit-gateway/.</w:t>
                    </w:r>
                  </w:p>
                </w:tc>
              </w:tr>
              <w:tr w:rsidR="0043319C" w14:paraId="2CB37A4F" w14:textId="77777777">
                <w:trPr>
                  <w:divId w:val="707947779"/>
                  <w:tblCellSpacing w:w="15" w:type="dxa"/>
                </w:trPr>
                <w:tc>
                  <w:tcPr>
                    <w:tcW w:w="50" w:type="pct"/>
                    <w:hideMark/>
                  </w:tcPr>
                  <w:p w14:paraId="7B06DE44" w14:textId="77777777" w:rsidR="0043319C" w:rsidRDefault="0043319C">
                    <w:pPr>
                      <w:pStyle w:val="Bibliography"/>
                      <w:rPr>
                        <w:noProof/>
                      </w:rPr>
                    </w:pPr>
                    <w:r>
                      <w:rPr>
                        <w:noProof/>
                      </w:rPr>
                      <w:t xml:space="preserve">[26] </w:t>
                    </w:r>
                  </w:p>
                </w:tc>
                <w:tc>
                  <w:tcPr>
                    <w:tcW w:w="0" w:type="auto"/>
                    <w:hideMark/>
                  </w:tcPr>
                  <w:p w14:paraId="5189C0BA" w14:textId="77777777" w:rsidR="0043319C" w:rsidRDefault="0043319C">
                    <w:pPr>
                      <w:pStyle w:val="Bibliography"/>
                      <w:rPr>
                        <w:noProof/>
                      </w:rPr>
                    </w:pPr>
                    <w:r>
                      <w:rPr>
                        <w:noProof/>
                      </w:rPr>
                      <w:t xml:space="preserve">D. Doss and A. Wright, Amazon Web Services in Action, Manning Publications. , 2019. </w:t>
                    </w:r>
                  </w:p>
                </w:tc>
              </w:tr>
              <w:tr w:rsidR="0043319C" w14:paraId="11A7652A" w14:textId="77777777">
                <w:trPr>
                  <w:divId w:val="707947779"/>
                  <w:tblCellSpacing w:w="15" w:type="dxa"/>
                </w:trPr>
                <w:tc>
                  <w:tcPr>
                    <w:tcW w:w="50" w:type="pct"/>
                    <w:hideMark/>
                  </w:tcPr>
                  <w:p w14:paraId="7C680143" w14:textId="77777777" w:rsidR="0043319C" w:rsidRDefault="0043319C">
                    <w:pPr>
                      <w:pStyle w:val="Bibliography"/>
                      <w:rPr>
                        <w:noProof/>
                      </w:rPr>
                    </w:pPr>
                    <w:r>
                      <w:rPr>
                        <w:noProof/>
                      </w:rPr>
                      <w:t xml:space="preserve">[27] </w:t>
                    </w:r>
                  </w:p>
                </w:tc>
                <w:tc>
                  <w:tcPr>
                    <w:tcW w:w="0" w:type="auto"/>
                    <w:hideMark/>
                  </w:tcPr>
                  <w:p w14:paraId="3D055C01" w14:textId="77777777" w:rsidR="0043319C" w:rsidRDefault="0043319C">
                    <w:pPr>
                      <w:pStyle w:val="Bibliography"/>
                      <w:rPr>
                        <w:noProof/>
                      </w:rPr>
                    </w:pPr>
                    <w:r>
                      <w:rPr>
                        <w:noProof/>
                      </w:rPr>
                      <w:t>Amazon Web Services., "AWS Transit Gateway Customer Stories.," n.d.. [Online]. Available: https://aws.amazon.com/transit-gateway/customer-stories/.</w:t>
                    </w:r>
                  </w:p>
                </w:tc>
              </w:tr>
              <w:tr w:rsidR="0043319C" w14:paraId="63D1858E" w14:textId="77777777">
                <w:trPr>
                  <w:divId w:val="707947779"/>
                  <w:tblCellSpacing w:w="15" w:type="dxa"/>
                </w:trPr>
                <w:tc>
                  <w:tcPr>
                    <w:tcW w:w="50" w:type="pct"/>
                    <w:hideMark/>
                  </w:tcPr>
                  <w:p w14:paraId="5DE0A4B8" w14:textId="77777777" w:rsidR="0043319C" w:rsidRDefault="0043319C">
                    <w:pPr>
                      <w:pStyle w:val="Bibliography"/>
                      <w:rPr>
                        <w:noProof/>
                      </w:rPr>
                    </w:pPr>
                    <w:r>
                      <w:rPr>
                        <w:noProof/>
                      </w:rPr>
                      <w:t xml:space="preserve">[28] </w:t>
                    </w:r>
                  </w:p>
                </w:tc>
                <w:tc>
                  <w:tcPr>
                    <w:tcW w:w="0" w:type="auto"/>
                    <w:hideMark/>
                  </w:tcPr>
                  <w:p w14:paraId="0E1C03FC" w14:textId="77777777" w:rsidR="0043319C" w:rsidRDefault="0043319C">
                    <w:pPr>
                      <w:pStyle w:val="Bibliography"/>
                      <w:rPr>
                        <w:noProof/>
                      </w:rPr>
                    </w:pPr>
                    <w:r>
                      <w:rPr>
                        <w:noProof/>
                      </w:rPr>
                      <w:t>Amazon Web Services., "AWS Identity and Access Management (IAM) Authentication and Access Control for AWS Services.," n.d.. [Online]. Available: https://aws.amazon.com/iam/features/verified-access/ .</w:t>
                    </w:r>
                  </w:p>
                </w:tc>
              </w:tr>
              <w:tr w:rsidR="0043319C" w14:paraId="627C4ACE" w14:textId="77777777">
                <w:trPr>
                  <w:divId w:val="707947779"/>
                  <w:tblCellSpacing w:w="15" w:type="dxa"/>
                </w:trPr>
                <w:tc>
                  <w:tcPr>
                    <w:tcW w:w="50" w:type="pct"/>
                    <w:hideMark/>
                  </w:tcPr>
                  <w:p w14:paraId="77FD7C76" w14:textId="77777777" w:rsidR="0043319C" w:rsidRDefault="0043319C">
                    <w:pPr>
                      <w:pStyle w:val="Bibliography"/>
                      <w:rPr>
                        <w:noProof/>
                      </w:rPr>
                    </w:pPr>
                    <w:r>
                      <w:rPr>
                        <w:noProof/>
                      </w:rPr>
                      <w:t xml:space="preserve">[29] </w:t>
                    </w:r>
                  </w:p>
                </w:tc>
                <w:tc>
                  <w:tcPr>
                    <w:tcW w:w="0" w:type="auto"/>
                    <w:hideMark/>
                  </w:tcPr>
                  <w:p w14:paraId="529CBFF0" w14:textId="77777777" w:rsidR="0043319C" w:rsidRDefault="0043319C">
                    <w:pPr>
                      <w:pStyle w:val="Bibliography"/>
                      <w:rPr>
                        <w:noProof/>
                      </w:rPr>
                    </w:pPr>
                    <w:r>
                      <w:rPr>
                        <w:noProof/>
                      </w:rPr>
                      <w:t xml:space="preserve">A. Chuvakin and R. Halpert, Amazon Web Services For Dummies., Wiley. &amp; Sons., 2019. </w:t>
                    </w:r>
                  </w:p>
                </w:tc>
              </w:tr>
              <w:tr w:rsidR="0043319C" w14:paraId="6BA3F560" w14:textId="77777777">
                <w:trPr>
                  <w:divId w:val="707947779"/>
                  <w:tblCellSpacing w:w="15" w:type="dxa"/>
                </w:trPr>
                <w:tc>
                  <w:tcPr>
                    <w:tcW w:w="50" w:type="pct"/>
                    <w:hideMark/>
                  </w:tcPr>
                  <w:p w14:paraId="554E9AE6" w14:textId="77777777" w:rsidR="0043319C" w:rsidRDefault="0043319C">
                    <w:pPr>
                      <w:pStyle w:val="Bibliography"/>
                      <w:rPr>
                        <w:noProof/>
                      </w:rPr>
                    </w:pPr>
                    <w:r>
                      <w:rPr>
                        <w:noProof/>
                      </w:rPr>
                      <w:t xml:space="preserve">[30] </w:t>
                    </w:r>
                  </w:p>
                </w:tc>
                <w:tc>
                  <w:tcPr>
                    <w:tcW w:w="0" w:type="auto"/>
                    <w:hideMark/>
                  </w:tcPr>
                  <w:p w14:paraId="43995022" w14:textId="77777777" w:rsidR="0043319C" w:rsidRDefault="0043319C">
                    <w:pPr>
                      <w:pStyle w:val="Bibliography"/>
                      <w:rPr>
                        <w:noProof/>
                      </w:rPr>
                    </w:pPr>
                    <w:r>
                      <w:rPr>
                        <w:noProof/>
                      </w:rPr>
                      <w:t>Amazon Web Services, "AWS Verified Access Customer Stories," n.d.. [Online]. Available: https://aws.amazon.com/verified-access/customer-stories/.</w:t>
                    </w:r>
                  </w:p>
                </w:tc>
              </w:tr>
              <w:tr w:rsidR="0043319C" w14:paraId="7883DBC0" w14:textId="77777777">
                <w:trPr>
                  <w:divId w:val="707947779"/>
                  <w:tblCellSpacing w:w="15" w:type="dxa"/>
                </w:trPr>
                <w:tc>
                  <w:tcPr>
                    <w:tcW w:w="50" w:type="pct"/>
                    <w:hideMark/>
                  </w:tcPr>
                  <w:p w14:paraId="0C095997" w14:textId="77777777" w:rsidR="0043319C" w:rsidRDefault="0043319C">
                    <w:pPr>
                      <w:pStyle w:val="Bibliography"/>
                      <w:rPr>
                        <w:noProof/>
                      </w:rPr>
                    </w:pPr>
                    <w:r>
                      <w:rPr>
                        <w:noProof/>
                      </w:rPr>
                      <w:t xml:space="preserve">[31] </w:t>
                    </w:r>
                  </w:p>
                </w:tc>
                <w:tc>
                  <w:tcPr>
                    <w:tcW w:w="0" w:type="auto"/>
                    <w:hideMark/>
                  </w:tcPr>
                  <w:p w14:paraId="5DBEB71E" w14:textId="77777777" w:rsidR="0043319C" w:rsidRDefault="0043319C">
                    <w:pPr>
                      <w:pStyle w:val="Bibliography"/>
                      <w:rPr>
                        <w:noProof/>
                      </w:rPr>
                    </w:pPr>
                    <w:r>
                      <w:rPr>
                        <w:noProof/>
                      </w:rPr>
                      <w:t>AWS VPN documentation:, "n.d.," AWS VPN documentation. [Online]. Available: https://docs.aws.amazon.com/vpn/.</w:t>
                    </w:r>
                  </w:p>
                </w:tc>
              </w:tr>
              <w:tr w:rsidR="0043319C" w14:paraId="6FDB6BEE" w14:textId="77777777">
                <w:trPr>
                  <w:divId w:val="707947779"/>
                  <w:tblCellSpacing w:w="15" w:type="dxa"/>
                </w:trPr>
                <w:tc>
                  <w:tcPr>
                    <w:tcW w:w="50" w:type="pct"/>
                    <w:hideMark/>
                  </w:tcPr>
                  <w:p w14:paraId="75925D7E" w14:textId="77777777" w:rsidR="0043319C" w:rsidRDefault="0043319C">
                    <w:pPr>
                      <w:pStyle w:val="Bibliography"/>
                      <w:rPr>
                        <w:noProof/>
                      </w:rPr>
                    </w:pPr>
                    <w:r>
                      <w:rPr>
                        <w:noProof/>
                      </w:rPr>
                      <w:t xml:space="preserve">[32] </w:t>
                    </w:r>
                  </w:p>
                </w:tc>
                <w:tc>
                  <w:tcPr>
                    <w:tcW w:w="0" w:type="auto"/>
                    <w:hideMark/>
                  </w:tcPr>
                  <w:p w14:paraId="0B1997A6" w14:textId="77777777" w:rsidR="0043319C" w:rsidRDefault="0043319C">
                    <w:pPr>
                      <w:pStyle w:val="Bibliography"/>
                      <w:rPr>
                        <w:noProof/>
                      </w:rPr>
                    </w:pPr>
                    <w:r>
                      <w:rPr>
                        <w:noProof/>
                      </w:rPr>
                      <w:t>AWS Blogs, "AWS VPN best practices:," n.d.. [Online]. Available: https://aws.amazon.com/blogs/networking-and-content-delivery/aws-vpn-best-practices/.</w:t>
                    </w:r>
                  </w:p>
                </w:tc>
              </w:tr>
              <w:tr w:rsidR="0043319C" w14:paraId="2586BDCE" w14:textId="77777777">
                <w:trPr>
                  <w:divId w:val="707947779"/>
                  <w:tblCellSpacing w:w="15" w:type="dxa"/>
                </w:trPr>
                <w:tc>
                  <w:tcPr>
                    <w:tcW w:w="50" w:type="pct"/>
                    <w:hideMark/>
                  </w:tcPr>
                  <w:p w14:paraId="4FC8853E" w14:textId="77777777" w:rsidR="0043319C" w:rsidRDefault="0043319C">
                    <w:pPr>
                      <w:pStyle w:val="Bibliography"/>
                      <w:rPr>
                        <w:noProof/>
                      </w:rPr>
                    </w:pPr>
                    <w:r>
                      <w:rPr>
                        <w:noProof/>
                      </w:rPr>
                      <w:t xml:space="preserve">[33] </w:t>
                    </w:r>
                  </w:p>
                </w:tc>
                <w:tc>
                  <w:tcPr>
                    <w:tcW w:w="0" w:type="auto"/>
                    <w:hideMark/>
                  </w:tcPr>
                  <w:p w14:paraId="5AAC780F"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0B16D3E9" w14:textId="77777777">
                <w:trPr>
                  <w:divId w:val="707947779"/>
                  <w:tblCellSpacing w:w="15" w:type="dxa"/>
                </w:trPr>
                <w:tc>
                  <w:tcPr>
                    <w:tcW w:w="50" w:type="pct"/>
                    <w:hideMark/>
                  </w:tcPr>
                  <w:p w14:paraId="3D2C3FF5" w14:textId="77777777" w:rsidR="0043319C" w:rsidRDefault="0043319C">
                    <w:pPr>
                      <w:pStyle w:val="Bibliography"/>
                      <w:rPr>
                        <w:noProof/>
                      </w:rPr>
                    </w:pPr>
                    <w:r>
                      <w:rPr>
                        <w:noProof/>
                      </w:rPr>
                      <w:t xml:space="preserve">[34] </w:t>
                    </w:r>
                  </w:p>
                </w:tc>
                <w:tc>
                  <w:tcPr>
                    <w:tcW w:w="0" w:type="auto"/>
                    <w:hideMark/>
                  </w:tcPr>
                  <w:p w14:paraId="659E75B7" w14:textId="77777777" w:rsidR="0043319C" w:rsidRDefault="0043319C">
                    <w:pPr>
                      <w:pStyle w:val="Bibliography"/>
                      <w:rPr>
                        <w:noProof/>
                      </w:rPr>
                    </w:pPr>
                    <w:r>
                      <w:rPr>
                        <w:noProof/>
                      </w:rPr>
                      <w:t>AWS Elastic Documentation: , "AWS Elastic Load Balancing Documentation:," n.d,. [Online]. Available: https://aws.amazon.com/elasticloadbalancing/.</w:t>
                    </w:r>
                  </w:p>
                </w:tc>
              </w:tr>
              <w:tr w:rsidR="0043319C" w14:paraId="2401D245" w14:textId="77777777">
                <w:trPr>
                  <w:divId w:val="707947779"/>
                  <w:tblCellSpacing w:w="15" w:type="dxa"/>
                </w:trPr>
                <w:tc>
                  <w:tcPr>
                    <w:tcW w:w="50" w:type="pct"/>
                    <w:hideMark/>
                  </w:tcPr>
                  <w:p w14:paraId="05CC50BD" w14:textId="77777777" w:rsidR="0043319C" w:rsidRDefault="0043319C">
                    <w:pPr>
                      <w:pStyle w:val="Bibliography"/>
                      <w:rPr>
                        <w:noProof/>
                      </w:rPr>
                    </w:pPr>
                    <w:r>
                      <w:rPr>
                        <w:noProof/>
                      </w:rPr>
                      <w:t xml:space="preserve">[35] </w:t>
                    </w:r>
                  </w:p>
                </w:tc>
                <w:tc>
                  <w:tcPr>
                    <w:tcW w:w="0" w:type="auto"/>
                    <w:hideMark/>
                  </w:tcPr>
                  <w:p w14:paraId="0A4213E4" w14:textId="77777777" w:rsidR="0043319C" w:rsidRDefault="0043319C">
                    <w:pPr>
                      <w:pStyle w:val="Bibliography"/>
                      <w:rPr>
                        <w:noProof/>
                      </w:rPr>
                    </w:pPr>
                    <w:r>
                      <w:rPr>
                        <w:noProof/>
                      </w:rPr>
                      <w:t xml:space="preserve">L. M. Bonfim, L. A. L. Silva and M. Dias, "Load Balancing as a Service: A Survey," </w:t>
                    </w:r>
                    <w:r>
                      <w:rPr>
                        <w:i/>
                        <w:iCs/>
                        <w:noProof/>
                      </w:rPr>
                      <w:t xml:space="preserve">IEEE Transactions on Services Computing, </w:t>
                    </w:r>
                    <w:r>
                      <w:rPr>
                        <w:noProof/>
                      </w:rPr>
                      <w:t xml:space="preserve">vol. 14, no. 3, pp. 700-716., 2019. </w:t>
                    </w:r>
                  </w:p>
                </w:tc>
              </w:tr>
              <w:tr w:rsidR="0043319C" w14:paraId="6E373959" w14:textId="77777777">
                <w:trPr>
                  <w:divId w:val="707947779"/>
                  <w:tblCellSpacing w:w="15" w:type="dxa"/>
                </w:trPr>
                <w:tc>
                  <w:tcPr>
                    <w:tcW w:w="50" w:type="pct"/>
                    <w:hideMark/>
                  </w:tcPr>
                  <w:p w14:paraId="74EC5CA2" w14:textId="77777777" w:rsidR="0043319C" w:rsidRDefault="0043319C">
                    <w:pPr>
                      <w:pStyle w:val="Bibliography"/>
                      <w:rPr>
                        <w:noProof/>
                      </w:rPr>
                    </w:pPr>
                    <w:r>
                      <w:rPr>
                        <w:noProof/>
                      </w:rPr>
                      <w:t xml:space="preserve">[36] </w:t>
                    </w:r>
                  </w:p>
                </w:tc>
                <w:tc>
                  <w:tcPr>
                    <w:tcW w:w="0" w:type="auto"/>
                    <w:hideMark/>
                  </w:tcPr>
                  <w:p w14:paraId="2AAA9C34" w14:textId="77777777" w:rsidR="0043319C" w:rsidRDefault="0043319C">
                    <w:pPr>
                      <w:pStyle w:val="Bibliography"/>
                      <w:rPr>
                        <w:noProof/>
                      </w:rPr>
                    </w:pPr>
                    <w:r>
                      <w:rPr>
                        <w:noProof/>
                      </w:rPr>
                      <w:t xml:space="preserve">J. Li and H. Wu, "A Highly Efficient Elastic Load Balancing Algorithm for Cloud.," in </w:t>
                    </w:r>
                    <w:r>
                      <w:rPr>
                        <w:i/>
                        <w:iCs/>
                        <w:noProof/>
                      </w:rPr>
                      <w:t>2015 IEEE/ACM 8th International Conference on Utility and Cloud Computing</w:t>
                    </w:r>
                    <w:r>
                      <w:rPr>
                        <w:noProof/>
                      </w:rPr>
                      <w:t xml:space="preserve">, 2015. </w:t>
                    </w:r>
                  </w:p>
                </w:tc>
              </w:tr>
              <w:tr w:rsidR="0043319C" w14:paraId="7D78E7BA" w14:textId="77777777">
                <w:trPr>
                  <w:divId w:val="707947779"/>
                  <w:tblCellSpacing w:w="15" w:type="dxa"/>
                </w:trPr>
                <w:tc>
                  <w:tcPr>
                    <w:tcW w:w="50" w:type="pct"/>
                    <w:hideMark/>
                  </w:tcPr>
                  <w:p w14:paraId="57A00FF4" w14:textId="77777777" w:rsidR="0043319C" w:rsidRDefault="0043319C">
                    <w:pPr>
                      <w:pStyle w:val="Bibliography"/>
                      <w:rPr>
                        <w:noProof/>
                      </w:rPr>
                    </w:pPr>
                    <w:r>
                      <w:rPr>
                        <w:noProof/>
                      </w:rPr>
                      <w:t xml:space="preserve">[37] </w:t>
                    </w:r>
                  </w:p>
                </w:tc>
                <w:tc>
                  <w:tcPr>
                    <w:tcW w:w="0" w:type="auto"/>
                    <w:hideMark/>
                  </w:tcPr>
                  <w:p w14:paraId="3290F0F6" w14:textId="77777777" w:rsidR="0043319C" w:rsidRDefault="0043319C">
                    <w:pPr>
                      <w:pStyle w:val="Bibliography"/>
                      <w:rPr>
                        <w:noProof/>
                      </w:rPr>
                    </w:pPr>
                    <w:r>
                      <w:rPr>
                        <w:noProof/>
                      </w:rPr>
                      <w:t>Amazon Web Services., "AWS IoT Core.," n.d.. [Online]. Available: https://aws.amazon.com/iot-core/ .</w:t>
                    </w:r>
                  </w:p>
                </w:tc>
              </w:tr>
              <w:tr w:rsidR="0043319C" w14:paraId="61F338EC" w14:textId="77777777">
                <w:trPr>
                  <w:divId w:val="707947779"/>
                  <w:tblCellSpacing w:w="15" w:type="dxa"/>
                </w:trPr>
                <w:tc>
                  <w:tcPr>
                    <w:tcW w:w="50" w:type="pct"/>
                    <w:hideMark/>
                  </w:tcPr>
                  <w:p w14:paraId="225ECD06" w14:textId="77777777" w:rsidR="0043319C" w:rsidRDefault="0043319C">
                    <w:pPr>
                      <w:pStyle w:val="Bibliography"/>
                      <w:rPr>
                        <w:noProof/>
                      </w:rPr>
                    </w:pPr>
                    <w:r>
                      <w:rPr>
                        <w:noProof/>
                      </w:rPr>
                      <w:t xml:space="preserve">[38] </w:t>
                    </w:r>
                  </w:p>
                </w:tc>
                <w:tc>
                  <w:tcPr>
                    <w:tcW w:w="0" w:type="auto"/>
                    <w:hideMark/>
                  </w:tcPr>
                  <w:p w14:paraId="29EC1BCC" w14:textId="77777777" w:rsidR="0043319C" w:rsidRDefault="0043319C">
                    <w:pPr>
                      <w:pStyle w:val="Bibliography"/>
                      <w:rPr>
                        <w:noProof/>
                      </w:rPr>
                    </w:pPr>
                    <w:r>
                      <w:rPr>
                        <w:noProof/>
                      </w:rPr>
                      <w:t xml:space="preserve">A. Sharma and M. Ganesh, Internet of Things for Architects: Architecting IoT solutions by implementing sensors, communication infrastructure, edge computing, analytics, and security., Packt Publishing. , 2018. </w:t>
                    </w:r>
                  </w:p>
                </w:tc>
              </w:tr>
              <w:tr w:rsidR="0043319C" w14:paraId="6737C4DF" w14:textId="77777777">
                <w:trPr>
                  <w:divId w:val="707947779"/>
                  <w:tblCellSpacing w:w="15" w:type="dxa"/>
                </w:trPr>
                <w:tc>
                  <w:tcPr>
                    <w:tcW w:w="50" w:type="pct"/>
                    <w:hideMark/>
                  </w:tcPr>
                  <w:p w14:paraId="4ADBB171" w14:textId="77777777" w:rsidR="0043319C" w:rsidRDefault="0043319C">
                    <w:pPr>
                      <w:pStyle w:val="Bibliography"/>
                      <w:rPr>
                        <w:noProof/>
                      </w:rPr>
                    </w:pPr>
                    <w:r>
                      <w:rPr>
                        <w:noProof/>
                      </w:rPr>
                      <w:t xml:space="preserve">[39] </w:t>
                    </w:r>
                  </w:p>
                </w:tc>
                <w:tc>
                  <w:tcPr>
                    <w:tcW w:w="0" w:type="auto"/>
                    <w:hideMark/>
                  </w:tcPr>
                  <w:p w14:paraId="6933119E" w14:textId="77777777" w:rsidR="0043319C" w:rsidRDefault="0043319C">
                    <w:pPr>
                      <w:pStyle w:val="Bibliography"/>
                      <w:rPr>
                        <w:noProof/>
                      </w:rPr>
                    </w:pPr>
                    <w:r>
                      <w:rPr>
                        <w:noProof/>
                      </w:rPr>
                      <w:t>Amazon Web Services, "AWS IoT Core Customer Stories," (n.d.. [Online]. Available: https://aws.amazon.com/iot-core/customer-stories/.</w:t>
                    </w:r>
                  </w:p>
                </w:tc>
              </w:tr>
              <w:tr w:rsidR="0043319C" w14:paraId="2587F5CF" w14:textId="77777777">
                <w:trPr>
                  <w:divId w:val="707947779"/>
                  <w:tblCellSpacing w:w="15" w:type="dxa"/>
                </w:trPr>
                <w:tc>
                  <w:tcPr>
                    <w:tcW w:w="50" w:type="pct"/>
                    <w:hideMark/>
                  </w:tcPr>
                  <w:p w14:paraId="61887D1F" w14:textId="77777777" w:rsidR="0043319C" w:rsidRDefault="0043319C">
                    <w:pPr>
                      <w:pStyle w:val="Bibliography"/>
                      <w:rPr>
                        <w:noProof/>
                      </w:rPr>
                    </w:pPr>
                    <w:r>
                      <w:rPr>
                        <w:noProof/>
                      </w:rPr>
                      <w:t xml:space="preserve">[40] </w:t>
                    </w:r>
                  </w:p>
                </w:tc>
                <w:tc>
                  <w:tcPr>
                    <w:tcW w:w="0" w:type="auto"/>
                    <w:hideMark/>
                  </w:tcPr>
                  <w:p w14:paraId="4C34ED7F" w14:textId="77777777" w:rsidR="0043319C" w:rsidRDefault="0043319C">
                    <w:pPr>
                      <w:pStyle w:val="Bibliography"/>
                      <w:rPr>
                        <w:noProof/>
                      </w:rPr>
                    </w:pPr>
                    <w:r>
                      <w:rPr>
                        <w:noProof/>
                      </w:rPr>
                      <w:t>Amazon Web Services, " AWS IoT FleetWise.," n.d.. [Online]. Available: https://aws.amazon.com/iot-fleetwise/.</w:t>
                    </w:r>
                  </w:p>
                </w:tc>
              </w:tr>
              <w:tr w:rsidR="0043319C" w14:paraId="7E64D47D" w14:textId="77777777">
                <w:trPr>
                  <w:divId w:val="707947779"/>
                  <w:tblCellSpacing w:w="15" w:type="dxa"/>
                </w:trPr>
                <w:tc>
                  <w:tcPr>
                    <w:tcW w:w="50" w:type="pct"/>
                    <w:hideMark/>
                  </w:tcPr>
                  <w:p w14:paraId="6BEDC36A" w14:textId="77777777" w:rsidR="0043319C" w:rsidRDefault="0043319C">
                    <w:pPr>
                      <w:pStyle w:val="Bibliography"/>
                      <w:rPr>
                        <w:noProof/>
                      </w:rPr>
                    </w:pPr>
                    <w:r>
                      <w:rPr>
                        <w:noProof/>
                      </w:rPr>
                      <w:t xml:space="preserve">[41] </w:t>
                    </w:r>
                  </w:p>
                </w:tc>
                <w:tc>
                  <w:tcPr>
                    <w:tcW w:w="0" w:type="auto"/>
                    <w:hideMark/>
                  </w:tcPr>
                  <w:p w14:paraId="1B6EA2B6" w14:textId="77777777" w:rsidR="0043319C" w:rsidRDefault="0043319C">
                    <w:pPr>
                      <w:pStyle w:val="Bibliography"/>
                      <w:rPr>
                        <w:noProof/>
                      </w:rPr>
                    </w:pPr>
                    <w:r>
                      <w:rPr>
                        <w:noProof/>
                      </w:rPr>
                      <w:t xml:space="preserve">R. Jasek and R. Kokoczka, "The Internet of Things in the Modern Business Environment.," </w:t>
                    </w:r>
                    <w:r>
                      <w:rPr>
                        <w:i/>
                        <w:iCs/>
                        <w:noProof/>
                      </w:rPr>
                      <w:t xml:space="preserve">Internet of Things. IoT Infrastructures, </w:t>
                    </w:r>
                    <w:r>
                      <w:rPr>
                        <w:noProof/>
                      </w:rPr>
                      <w:t xml:space="preserve">pp. 103-120, 2017. </w:t>
                    </w:r>
                  </w:p>
                </w:tc>
              </w:tr>
              <w:tr w:rsidR="0043319C" w14:paraId="41559FD2" w14:textId="77777777">
                <w:trPr>
                  <w:divId w:val="707947779"/>
                  <w:tblCellSpacing w:w="15" w:type="dxa"/>
                </w:trPr>
                <w:tc>
                  <w:tcPr>
                    <w:tcW w:w="50" w:type="pct"/>
                    <w:hideMark/>
                  </w:tcPr>
                  <w:p w14:paraId="7D38BE56" w14:textId="77777777" w:rsidR="0043319C" w:rsidRDefault="0043319C">
                    <w:pPr>
                      <w:pStyle w:val="Bibliography"/>
                      <w:rPr>
                        <w:noProof/>
                      </w:rPr>
                    </w:pPr>
                    <w:r>
                      <w:rPr>
                        <w:noProof/>
                      </w:rPr>
                      <w:t xml:space="preserve">[42] </w:t>
                    </w:r>
                  </w:p>
                </w:tc>
                <w:tc>
                  <w:tcPr>
                    <w:tcW w:w="0" w:type="auto"/>
                    <w:hideMark/>
                  </w:tcPr>
                  <w:p w14:paraId="04EADE0F" w14:textId="77777777" w:rsidR="0043319C" w:rsidRDefault="0043319C">
                    <w:pPr>
                      <w:pStyle w:val="Bibliography"/>
                      <w:rPr>
                        <w:noProof/>
                      </w:rPr>
                    </w:pPr>
                    <w:r>
                      <w:rPr>
                        <w:noProof/>
                      </w:rPr>
                      <w:t>Amazon Web Services, "AWS IoT SiteWise.," n.d.. [Online]. Available: https://aws.amazon.com/iot-sitewise/.</w:t>
                    </w:r>
                  </w:p>
                </w:tc>
              </w:tr>
              <w:tr w:rsidR="0043319C" w14:paraId="531632E2" w14:textId="77777777">
                <w:trPr>
                  <w:divId w:val="707947779"/>
                  <w:tblCellSpacing w:w="15" w:type="dxa"/>
                </w:trPr>
                <w:tc>
                  <w:tcPr>
                    <w:tcW w:w="50" w:type="pct"/>
                    <w:hideMark/>
                  </w:tcPr>
                  <w:p w14:paraId="0CE101E0" w14:textId="77777777" w:rsidR="0043319C" w:rsidRDefault="0043319C">
                    <w:pPr>
                      <w:pStyle w:val="Bibliography"/>
                      <w:rPr>
                        <w:noProof/>
                      </w:rPr>
                    </w:pPr>
                    <w:r>
                      <w:rPr>
                        <w:noProof/>
                      </w:rPr>
                      <w:t xml:space="preserve">[43] </w:t>
                    </w:r>
                  </w:p>
                </w:tc>
                <w:tc>
                  <w:tcPr>
                    <w:tcW w:w="0" w:type="auto"/>
                    <w:hideMark/>
                  </w:tcPr>
                  <w:p w14:paraId="2F11A5E6" w14:textId="77777777" w:rsidR="0043319C" w:rsidRDefault="0043319C">
                    <w:pPr>
                      <w:pStyle w:val="Bibliography"/>
                      <w:rPr>
                        <w:noProof/>
                      </w:rPr>
                    </w:pPr>
                    <w:r>
                      <w:rPr>
                        <w:noProof/>
                      </w:rPr>
                      <w:t xml:space="preserve">J. J. Ni and Z. Ren, "A Comprehensive Survey of Industrial Internet of Things: Vision, Integration, and Intelligent Analytics.," </w:t>
                    </w:r>
                    <w:r>
                      <w:rPr>
                        <w:i/>
                        <w:iCs/>
                        <w:noProof/>
                      </w:rPr>
                      <w:t xml:space="preserve">IEEE Internet of Things Journal, </w:t>
                    </w:r>
                    <w:r>
                      <w:rPr>
                        <w:noProof/>
                      </w:rPr>
                      <w:t xml:space="preserve">vol. 8, no. 9, pp. 7105-7130, 2021. </w:t>
                    </w:r>
                  </w:p>
                </w:tc>
              </w:tr>
              <w:tr w:rsidR="0043319C" w14:paraId="2405959A" w14:textId="77777777">
                <w:trPr>
                  <w:divId w:val="707947779"/>
                  <w:tblCellSpacing w:w="15" w:type="dxa"/>
                </w:trPr>
                <w:tc>
                  <w:tcPr>
                    <w:tcW w:w="50" w:type="pct"/>
                    <w:hideMark/>
                  </w:tcPr>
                  <w:p w14:paraId="15AAE923" w14:textId="77777777" w:rsidR="0043319C" w:rsidRDefault="0043319C">
                    <w:pPr>
                      <w:pStyle w:val="Bibliography"/>
                      <w:rPr>
                        <w:noProof/>
                      </w:rPr>
                    </w:pPr>
                    <w:r>
                      <w:rPr>
                        <w:noProof/>
                      </w:rPr>
                      <w:t xml:space="preserve">[44] </w:t>
                    </w:r>
                  </w:p>
                </w:tc>
                <w:tc>
                  <w:tcPr>
                    <w:tcW w:w="0" w:type="auto"/>
                    <w:hideMark/>
                  </w:tcPr>
                  <w:p w14:paraId="58BE9FCE" w14:textId="77777777" w:rsidR="0043319C" w:rsidRDefault="0043319C">
                    <w:pPr>
                      <w:pStyle w:val="Bibliography"/>
                      <w:rPr>
                        <w:noProof/>
                      </w:rPr>
                    </w:pPr>
                    <w:r>
                      <w:rPr>
                        <w:noProof/>
                      </w:rPr>
                      <w:t>Amazon Web Services, "AWS IoT TwinMaker.," n.d.. [Online]. Available: https://aws.amazon.com/iot-twinmaker/ .</w:t>
                    </w:r>
                  </w:p>
                </w:tc>
              </w:tr>
              <w:tr w:rsidR="0043319C" w14:paraId="53A33423" w14:textId="77777777">
                <w:trPr>
                  <w:divId w:val="707947779"/>
                  <w:tblCellSpacing w:w="15" w:type="dxa"/>
                </w:trPr>
                <w:tc>
                  <w:tcPr>
                    <w:tcW w:w="50" w:type="pct"/>
                    <w:hideMark/>
                  </w:tcPr>
                  <w:p w14:paraId="054900C7" w14:textId="77777777" w:rsidR="0043319C" w:rsidRDefault="0043319C">
                    <w:pPr>
                      <w:pStyle w:val="Bibliography"/>
                      <w:rPr>
                        <w:noProof/>
                      </w:rPr>
                    </w:pPr>
                    <w:r>
                      <w:rPr>
                        <w:noProof/>
                      </w:rPr>
                      <w:t xml:space="preserve">[45] </w:t>
                    </w:r>
                  </w:p>
                </w:tc>
                <w:tc>
                  <w:tcPr>
                    <w:tcW w:w="0" w:type="auto"/>
                    <w:hideMark/>
                  </w:tcPr>
                  <w:p w14:paraId="5CAF7EE0" w14:textId="77777777" w:rsidR="0043319C" w:rsidRDefault="0043319C">
                    <w:pPr>
                      <w:pStyle w:val="Bibliography"/>
                      <w:rPr>
                        <w:noProof/>
                      </w:rPr>
                    </w:pPr>
                    <w:r>
                      <w:rPr>
                        <w:noProof/>
                      </w:rPr>
                      <w:t xml:space="preserve">F. Tao, H. L. A. Zhang and A. Y. Nee, "Digital twin in industry: State-of-the-art," </w:t>
                    </w:r>
                    <w:r>
                      <w:rPr>
                        <w:i/>
                        <w:iCs/>
                        <w:noProof/>
                      </w:rPr>
                      <w:t xml:space="preserve">IEEE Transactions on Industrial Informatics, </w:t>
                    </w:r>
                    <w:r>
                      <w:rPr>
                        <w:noProof/>
                      </w:rPr>
                      <w:t xml:space="preserve">vol. 4, pp. 2405-2415., 2018. </w:t>
                    </w:r>
                  </w:p>
                </w:tc>
              </w:tr>
              <w:tr w:rsidR="0043319C" w14:paraId="1BC56196" w14:textId="77777777">
                <w:trPr>
                  <w:divId w:val="707947779"/>
                  <w:tblCellSpacing w:w="15" w:type="dxa"/>
                </w:trPr>
                <w:tc>
                  <w:tcPr>
                    <w:tcW w:w="50" w:type="pct"/>
                    <w:hideMark/>
                  </w:tcPr>
                  <w:p w14:paraId="3713F79C" w14:textId="77777777" w:rsidR="0043319C" w:rsidRDefault="0043319C">
                    <w:pPr>
                      <w:pStyle w:val="Bibliography"/>
                      <w:rPr>
                        <w:noProof/>
                      </w:rPr>
                    </w:pPr>
                    <w:r>
                      <w:rPr>
                        <w:noProof/>
                      </w:rPr>
                      <w:t xml:space="preserve">[46] </w:t>
                    </w:r>
                  </w:p>
                </w:tc>
                <w:tc>
                  <w:tcPr>
                    <w:tcW w:w="0" w:type="auto"/>
                    <w:hideMark/>
                  </w:tcPr>
                  <w:p w14:paraId="140EEDCC" w14:textId="77777777" w:rsidR="0043319C" w:rsidRDefault="0043319C">
                    <w:pPr>
                      <w:pStyle w:val="Bibliography"/>
                      <w:rPr>
                        <w:noProof/>
                      </w:rPr>
                    </w:pPr>
                    <w:r>
                      <w:rPr>
                        <w:noProof/>
                      </w:rPr>
                      <w:t>A. W. Services, "AWS IoT Greengrass.," n.d.. [Online]. Available: https://aws.amazon.com/greengrass/ .</w:t>
                    </w:r>
                  </w:p>
                </w:tc>
              </w:tr>
              <w:tr w:rsidR="0043319C" w14:paraId="147BCCB8" w14:textId="77777777">
                <w:trPr>
                  <w:divId w:val="707947779"/>
                  <w:tblCellSpacing w:w="15" w:type="dxa"/>
                </w:trPr>
                <w:tc>
                  <w:tcPr>
                    <w:tcW w:w="50" w:type="pct"/>
                    <w:hideMark/>
                  </w:tcPr>
                  <w:p w14:paraId="7E3D6CFD" w14:textId="77777777" w:rsidR="0043319C" w:rsidRDefault="0043319C">
                    <w:pPr>
                      <w:pStyle w:val="Bibliography"/>
                      <w:rPr>
                        <w:noProof/>
                      </w:rPr>
                    </w:pPr>
                    <w:r>
                      <w:rPr>
                        <w:noProof/>
                      </w:rPr>
                      <w:t xml:space="preserve">[47] </w:t>
                    </w:r>
                  </w:p>
                </w:tc>
                <w:tc>
                  <w:tcPr>
                    <w:tcW w:w="0" w:type="auto"/>
                    <w:hideMark/>
                  </w:tcPr>
                  <w:p w14:paraId="158B1A47" w14:textId="77777777" w:rsidR="0043319C" w:rsidRDefault="0043319C">
                    <w:pPr>
                      <w:pStyle w:val="Bibliography"/>
                      <w:rPr>
                        <w:noProof/>
                      </w:rPr>
                    </w:pPr>
                    <w:r>
                      <w:rPr>
                        <w:noProof/>
                      </w:rPr>
                      <w:t xml:space="preserve">W. C. J. Z. Q. L. Y. Shi and L. Xu, "Edge computing: Vision and challenges.," vol. 5, no. 3, pp. 637-646., 2016. </w:t>
                    </w:r>
                  </w:p>
                </w:tc>
              </w:tr>
              <w:tr w:rsidR="0043319C" w14:paraId="296B7B5A" w14:textId="77777777">
                <w:trPr>
                  <w:divId w:val="707947779"/>
                  <w:tblCellSpacing w:w="15" w:type="dxa"/>
                </w:trPr>
                <w:tc>
                  <w:tcPr>
                    <w:tcW w:w="50" w:type="pct"/>
                    <w:hideMark/>
                  </w:tcPr>
                  <w:p w14:paraId="6C6967C9" w14:textId="77777777" w:rsidR="0043319C" w:rsidRDefault="0043319C">
                    <w:pPr>
                      <w:pStyle w:val="Bibliography"/>
                      <w:rPr>
                        <w:noProof/>
                      </w:rPr>
                    </w:pPr>
                    <w:r>
                      <w:rPr>
                        <w:noProof/>
                      </w:rPr>
                      <w:t xml:space="preserve">[48] </w:t>
                    </w:r>
                  </w:p>
                </w:tc>
                <w:tc>
                  <w:tcPr>
                    <w:tcW w:w="0" w:type="auto"/>
                    <w:hideMark/>
                  </w:tcPr>
                  <w:p w14:paraId="22BF8C06" w14:textId="77777777" w:rsidR="0043319C" w:rsidRDefault="0043319C">
                    <w:pPr>
                      <w:pStyle w:val="Bibliography"/>
                      <w:rPr>
                        <w:noProof/>
                      </w:rPr>
                    </w:pPr>
                    <w:r>
                      <w:rPr>
                        <w:noProof/>
                      </w:rPr>
                      <w:t>Amazon Web Services., " AWS IoT 1-Click.," n.d.. [Online]. Available: https://aws.amazon.com/iot-1-click/ .</w:t>
                    </w:r>
                  </w:p>
                </w:tc>
              </w:tr>
              <w:tr w:rsidR="0043319C" w14:paraId="6D51974A" w14:textId="77777777">
                <w:trPr>
                  <w:divId w:val="707947779"/>
                  <w:tblCellSpacing w:w="15" w:type="dxa"/>
                </w:trPr>
                <w:tc>
                  <w:tcPr>
                    <w:tcW w:w="50" w:type="pct"/>
                    <w:hideMark/>
                  </w:tcPr>
                  <w:p w14:paraId="1B67F5E0" w14:textId="77777777" w:rsidR="0043319C" w:rsidRDefault="0043319C">
                    <w:pPr>
                      <w:pStyle w:val="Bibliography"/>
                      <w:rPr>
                        <w:noProof/>
                      </w:rPr>
                    </w:pPr>
                    <w:r>
                      <w:rPr>
                        <w:noProof/>
                      </w:rPr>
                      <w:t xml:space="preserve">[49] </w:t>
                    </w:r>
                  </w:p>
                </w:tc>
                <w:tc>
                  <w:tcPr>
                    <w:tcW w:w="0" w:type="auto"/>
                    <w:hideMark/>
                  </w:tcPr>
                  <w:p w14:paraId="7E506578" w14:textId="77777777" w:rsidR="0043319C" w:rsidRDefault="0043319C">
                    <w:pPr>
                      <w:pStyle w:val="Bibliography"/>
                      <w:rPr>
                        <w:noProof/>
                      </w:rPr>
                    </w:pPr>
                    <w:r>
                      <w:rPr>
                        <w:noProof/>
                      </w:rPr>
                      <w:t>Amazon Web Services., "AWS IoT Analytics.," n.d.. [Online]. Available: https://aws.amazon.com/iot-analytics/ .</w:t>
                    </w:r>
                  </w:p>
                </w:tc>
              </w:tr>
              <w:tr w:rsidR="0043319C" w14:paraId="115DF157" w14:textId="77777777">
                <w:trPr>
                  <w:divId w:val="707947779"/>
                  <w:tblCellSpacing w:w="15" w:type="dxa"/>
                </w:trPr>
                <w:tc>
                  <w:tcPr>
                    <w:tcW w:w="50" w:type="pct"/>
                    <w:hideMark/>
                  </w:tcPr>
                  <w:p w14:paraId="6E25E4E5" w14:textId="77777777" w:rsidR="0043319C" w:rsidRDefault="0043319C">
                    <w:pPr>
                      <w:pStyle w:val="Bibliography"/>
                      <w:rPr>
                        <w:noProof/>
                      </w:rPr>
                    </w:pPr>
                    <w:r>
                      <w:rPr>
                        <w:noProof/>
                      </w:rPr>
                      <w:t xml:space="preserve">[50] </w:t>
                    </w:r>
                  </w:p>
                </w:tc>
                <w:tc>
                  <w:tcPr>
                    <w:tcW w:w="0" w:type="auto"/>
                    <w:hideMark/>
                  </w:tcPr>
                  <w:p w14:paraId="3ECB1E80" w14:textId="77777777" w:rsidR="0043319C" w:rsidRDefault="0043319C">
                    <w:pPr>
                      <w:pStyle w:val="Bibliography"/>
                      <w:rPr>
                        <w:noProof/>
                      </w:rPr>
                    </w:pPr>
                    <w:r>
                      <w:rPr>
                        <w:noProof/>
                      </w:rPr>
                      <w:t>A. W. Services, "AWS IoT Button.," n.d.. [Online]. Available: https://aws.amazon.com/iot-button/ .</w:t>
                    </w:r>
                  </w:p>
                </w:tc>
              </w:tr>
              <w:tr w:rsidR="0043319C" w14:paraId="18D8636A" w14:textId="77777777">
                <w:trPr>
                  <w:divId w:val="707947779"/>
                  <w:tblCellSpacing w:w="15" w:type="dxa"/>
                </w:trPr>
                <w:tc>
                  <w:tcPr>
                    <w:tcW w:w="50" w:type="pct"/>
                    <w:hideMark/>
                  </w:tcPr>
                  <w:p w14:paraId="5C004C1A" w14:textId="77777777" w:rsidR="0043319C" w:rsidRDefault="0043319C">
                    <w:pPr>
                      <w:pStyle w:val="Bibliography"/>
                      <w:rPr>
                        <w:noProof/>
                      </w:rPr>
                    </w:pPr>
                    <w:r>
                      <w:rPr>
                        <w:noProof/>
                      </w:rPr>
                      <w:t xml:space="preserve">[51] </w:t>
                    </w:r>
                  </w:p>
                </w:tc>
                <w:tc>
                  <w:tcPr>
                    <w:tcW w:w="0" w:type="auto"/>
                    <w:hideMark/>
                  </w:tcPr>
                  <w:p w14:paraId="127475D0" w14:textId="77777777" w:rsidR="0043319C" w:rsidRDefault="0043319C">
                    <w:pPr>
                      <w:pStyle w:val="Bibliography"/>
                      <w:rPr>
                        <w:noProof/>
                      </w:rPr>
                    </w:pPr>
                    <w:r>
                      <w:rPr>
                        <w:noProof/>
                      </w:rPr>
                      <w:t>A. W. Services, "AWS IoT Device Defender.," (n.d.. [Online]. Available: https://aws.amazon.com/iot-device-defender/ .</w:t>
                    </w:r>
                  </w:p>
                </w:tc>
              </w:tr>
              <w:tr w:rsidR="0043319C" w14:paraId="121704EC" w14:textId="77777777">
                <w:trPr>
                  <w:divId w:val="707947779"/>
                  <w:tblCellSpacing w:w="15" w:type="dxa"/>
                </w:trPr>
                <w:tc>
                  <w:tcPr>
                    <w:tcW w:w="50" w:type="pct"/>
                    <w:hideMark/>
                  </w:tcPr>
                  <w:p w14:paraId="406A8B7C" w14:textId="77777777" w:rsidR="0043319C" w:rsidRDefault="0043319C">
                    <w:pPr>
                      <w:pStyle w:val="Bibliography"/>
                      <w:rPr>
                        <w:noProof/>
                      </w:rPr>
                    </w:pPr>
                    <w:r>
                      <w:rPr>
                        <w:noProof/>
                      </w:rPr>
                      <w:t xml:space="preserve">[52] </w:t>
                    </w:r>
                  </w:p>
                </w:tc>
                <w:tc>
                  <w:tcPr>
                    <w:tcW w:w="0" w:type="auto"/>
                    <w:hideMark/>
                  </w:tcPr>
                  <w:p w14:paraId="5275F3CE" w14:textId="77777777" w:rsidR="0043319C" w:rsidRDefault="0043319C">
                    <w:pPr>
                      <w:pStyle w:val="Bibliography"/>
                      <w:rPr>
                        <w:noProof/>
                      </w:rPr>
                    </w:pPr>
                    <w:r>
                      <w:rPr>
                        <w:noProof/>
                      </w:rPr>
                      <w:t>Amazon Web Services., "AWS IoT Device Management.," (n.d.. [Online]. Available: https://aws.amazon.com/iot-device-management/ .</w:t>
                    </w:r>
                  </w:p>
                </w:tc>
              </w:tr>
              <w:tr w:rsidR="0043319C" w14:paraId="66D4502C" w14:textId="77777777">
                <w:trPr>
                  <w:divId w:val="707947779"/>
                  <w:tblCellSpacing w:w="15" w:type="dxa"/>
                </w:trPr>
                <w:tc>
                  <w:tcPr>
                    <w:tcW w:w="50" w:type="pct"/>
                    <w:hideMark/>
                  </w:tcPr>
                  <w:p w14:paraId="18249878" w14:textId="77777777" w:rsidR="0043319C" w:rsidRDefault="0043319C">
                    <w:pPr>
                      <w:pStyle w:val="Bibliography"/>
                      <w:rPr>
                        <w:noProof/>
                      </w:rPr>
                    </w:pPr>
                    <w:r>
                      <w:rPr>
                        <w:noProof/>
                      </w:rPr>
                      <w:t xml:space="preserve">[53] </w:t>
                    </w:r>
                  </w:p>
                </w:tc>
                <w:tc>
                  <w:tcPr>
                    <w:tcW w:w="0" w:type="auto"/>
                    <w:hideMark/>
                  </w:tcPr>
                  <w:p w14:paraId="4EF9F90D" w14:textId="77777777" w:rsidR="0043319C" w:rsidRDefault="0043319C">
                    <w:pPr>
                      <w:pStyle w:val="Bibliography"/>
                      <w:rPr>
                        <w:noProof/>
                      </w:rPr>
                    </w:pPr>
                    <w:r>
                      <w:rPr>
                        <w:noProof/>
                      </w:rPr>
                      <w:t>AWS Educate., " AWS IoT EduKit.," n.d.. [Online]. Available: https://aws.amazon.com/education/awseducate/iot-edukit/ .</w:t>
                    </w:r>
                  </w:p>
                </w:tc>
              </w:tr>
              <w:tr w:rsidR="0043319C" w14:paraId="785C1AF3" w14:textId="77777777">
                <w:trPr>
                  <w:divId w:val="707947779"/>
                  <w:tblCellSpacing w:w="15" w:type="dxa"/>
                </w:trPr>
                <w:tc>
                  <w:tcPr>
                    <w:tcW w:w="50" w:type="pct"/>
                    <w:hideMark/>
                  </w:tcPr>
                  <w:p w14:paraId="7A1489C3" w14:textId="77777777" w:rsidR="0043319C" w:rsidRDefault="0043319C">
                    <w:pPr>
                      <w:pStyle w:val="Bibliography"/>
                      <w:rPr>
                        <w:noProof/>
                      </w:rPr>
                    </w:pPr>
                    <w:r>
                      <w:rPr>
                        <w:noProof/>
                      </w:rPr>
                      <w:t xml:space="preserve">[54] </w:t>
                    </w:r>
                  </w:p>
                </w:tc>
                <w:tc>
                  <w:tcPr>
                    <w:tcW w:w="0" w:type="auto"/>
                    <w:hideMark/>
                  </w:tcPr>
                  <w:p w14:paraId="00F5FF9F" w14:textId="77777777" w:rsidR="0043319C" w:rsidRDefault="0043319C">
                    <w:pPr>
                      <w:pStyle w:val="Bibliography"/>
                      <w:rPr>
                        <w:noProof/>
                      </w:rPr>
                    </w:pPr>
                    <w:r>
                      <w:rPr>
                        <w:noProof/>
                      </w:rPr>
                      <w:t xml:space="preserve">L. S. Vygotsky, Mind in Society: The Development of Higher Psychological Processes., Harvard University Press., 1978. </w:t>
                    </w:r>
                  </w:p>
                </w:tc>
              </w:tr>
              <w:tr w:rsidR="0043319C" w14:paraId="3E2B7983" w14:textId="77777777">
                <w:trPr>
                  <w:divId w:val="707947779"/>
                  <w:tblCellSpacing w:w="15" w:type="dxa"/>
                </w:trPr>
                <w:tc>
                  <w:tcPr>
                    <w:tcW w:w="50" w:type="pct"/>
                    <w:hideMark/>
                  </w:tcPr>
                  <w:p w14:paraId="0082D238" w14:textId="77777777" w:rsidR="0043319C" w:rsidRDefault="0043319C">
                    <w:pPr>
                      <w:pStyle w:val="Bibliography"/>
                      <w:rPr>
                        <w:noProof/>
                      </w:rPr>
                    </w:pPr>
                    <w:r>
                      <w:rPr>
                        <w:noProof/>
                      </w:rPr>
                      <w:t xml:space="preserve">[55] </w:t>
                    </w:r>
                  </w:p>
                </w:tc>
                <w:tc>
                  <w:tcPr>
                    <w:tcW w:w="0" w:type="auto"/>
                    <w:hideMark/>
                  </w:tcPr>
                  <w:p w14:paraId="35C7699D" w14:textId="77777777" w:rsidR="0043319C" w:rsidRDefault="0043319C">
                    <w:pPr>
                      <w:pStyle w:val="Bibliography"/>
                      <w:rPr>
                        <w:noProof/>
                      </w:rPr>
                    </w:pPr>
                    <w:r>
                      <w:rPr>
                        <w:noProof/>
                      </w:rPr>
                      <w:t xml:space="preserve">A. Banafa, "Event-Driven Architectures for IoT: A Survey.," </w:t>
                    </w:r>
                    <w:r>
                      <w:rPr>
                        <w:i/>
                        <w:iCs/>
                        <w:noProof/>
                      </w:rPr>
                      <w:t xml:space="preserve">IEEE Access, </w:t>
                    </w:r>
                    <w:r>
                      <w:rPr>
                        <w:noProof/>
                      </w:rPr>
                      <w:t xml:space="preserve">vol. 5, pp. 5574-5582., 2017). </w:t>
                    </w:r>
                  </w:p>
                </w:tc>
              </w:tr>
              <w:tr w:rsidR="0043319C" w14:paraId="2D2370CB" w14:textId="77777777">
                <w:trPr>
                  <w:divId w:val="707947779"/>
                  <w:tblCellSpacing w:w="15" w:type="dxa"/>
                </w:trPr>
                <w:tc>
                  <w:tcPr>
                    <w:tcW w:w="50" w:type="pct"/>
                    <w:hideMark/>
                  </w:tcPr>
                  <w:p w14:paraId="24E174DA" w14:textId="77777777" w:rsidR="0043319C" w:rsidRDefault="0043319C">
                    <w:pPr>
                      <w:pStyle w:val="Bibliography"/>
                      <w:rPr>
                        <w:noProof/>
                      </w:rPr>
                    </w:pPr>
                    <w:r>
                      <w:rPr>
                        <w:noProof/>
                      </w:rPr>
                      <w:t xml:space="preserve">[56] </w:t>
                    </w:r>
                  </w:p>
                </w:tc>
                <w:tc>
                  <w:tcPr>
                    <w:tcW w:w="0" w:type="auto"/>
                    <w:hideMark/>
                  </w:tcPr>
                  <w:p w14:paraId="784C9600" w14:textId="77777777" w:rsidR="0043319C" w:rsidRDefault="0043319C">
                    <w:pPr>
                      <w:pStyle w:val="Bibliography"/>
                      <w:rPr>
                        <w:noProof/>
                      </w:rPr>
                    </w:pPr>
                    <w:r>
                      <w:rPr>
                        <w:noProof/>
                      </w:rPr>
                      <w:t xml:space="preserve">G. e. a. Xue, "IoT-Sim: A Simulator for Analyzing IoT Protocols.," </w:t>
                    </w:r>
                    <w:r>
                      <w:rPr>
                        <w:i/>
                        <w:iCs/>
                        <w:noProof/>
                      </w:rPr>
                      <w:t xml:space="preserve">IEEE Internet of Things Journal,, </w:t>
                    </w:r>
                    <w:r>
                      <w:rPr>
                        <w:noProof/>
                      </w:rPr>
                      <w:t xml:space="preserve">vol. 3, no. 6, pp. 1202-1212., 2016. </w:t>
                    </w:r>
                  </w:p>
                </w:tc>
              </w:tr>
              <w:tr w:rsidR="0043319C" w14:paraId="18F73E53" w14:textId="77777777">
                <w:trPr>
                  <w:divId w:val="707947779"/>
                  <w:tblCellSpacing w:w="15" w:type="dxa"/>
                </w:trPr>
                <w:tc>
                  <w:tcPr>
                    <w:tcW w:w="50" w:type="pct"/>
                    <w:hideMark/>
                  </w:tcPr>
                  <w:p w14:paraId="43AAD9B6" w14:textId="77777777" w:rsidR="0043319C" w:rsidRDefault="0043319C">
                    <w:pPr>
                      <w:pStyle w:val="Bibliography"/>
                      <w:rPr>
                        <w:noProof/>
                      </w:rPr>
                    </w:pPr>
                    <w:r>
                      <w:rPr>
                        <w:noProof/>
                      </w:rPr>
                      <w:t xml:space="preserve">[57] </w:t>
                    </w:r>
                  </w:p>
                </w:tc>
                <w:tc>
                  <w:tcPr>
                    <w:tcW w:w="0" w:type="auto"/>
                    <w:hideMark/>
                  </w:tcPr>
                  <w:p w14:paraId="0C6EFD47" w14:textId="77777777" w:rsidR="0043319C" w:rsidRDefault="0043319C">
                    <w:pPr>
                      <w:pStyle w:val="Bibliography"/>
                      <w:rPr>
                        <w:noProof/>
                      </w:rPr>
                    </w:pPr>
                    <w:r>
                      <w:rPr>
                        <w:noProof/>
                      </w:rPr>
                      <w:t xml:space="preserve">R. e. a. Khusainov, "A Review on Internet of Things (IoT) Robotics Research: Taxonomy, Classification, and Future Direction.," </w:t>
                    </w:r>
                    <w:r>
                      <w:rPr>
                        <w:i/>
                        <w:iCs/>
                        <w:noProof/>
                      </w:rPr>
                      <w:t xml:space="preserve">IEEE Access,, </w:t>
                    </w:r>
                    <w:r>
                      <w:rPr>
                        <w:noProof/>
                      </w:rPr>
                      <w:t xml:space="preserve">Vols. 6,, pp. 11508-11528, 2018. </w:t>
                    </w:r>
                  </w:p>
                </w:tc>
              </w:tr>
              <w:tr w:rsidR="0043319C" w14:paraId="5C563FAD" w14:textId="77777777">
                <w:trPr>
                  <w:divId w:val="707947779"/>
                  <w:tblCellSpacing w:w="15" w:type="dxa"/>
                </w:trPr>
                <w:tc>
                  <w:tcPr>
                    <w:tcW w:w="50" w:type="pct"/>
                    <w:hideMark/>
                  </w:tcPr>
                  <w:p w14:paraId="601EAC19" w14:textId="77777777" w:rsidR="0043319C" w:rsidRDefault="0043319C">
                    <w:pPr>
                      <w:pStyle w:val="Bibliography"/>
                      <w:rPr>
                        <w:noProof/>
                      </w:rPr>
                    </w:pPr>
                    <w:r>
                      <w:rPr>
                        <w:noProof/>
                      </w:rPr>
                      <w:t xml:space="preserve">[58] </w:t>
                    </w:r>
                  </w:p>
                </w:tc>
                <w:tc>
                  <w:tcPr>
                    <w:tcW w:w="0" w:type="auto"/>
                    <w:hideMark/>
                  </w:tcPr>
                  <w:p w14:paraId="13BD32E5" w14:textId="77777777" w:rsidR="0043319C" w:rsidRDefault="0043319C">
                    <w:pPr>
                      <w:pStyle w:val="Bibliography"/>
                      <w:rPr>
                        <w:noProof/>
                      </w:rPr>
                    </w:pPr>
                    <w:r>
                      <w:rPr>
                        <w:noProof/>
                      </w:rPr>
                      <w:t xml:space="preserve">L. e. a. Li, " IoT-Enabled Robotic Systems: A Comprehensive Survey.," </w:t>
                    </w:r>
                    <w:r>
                      <w:rPr>
                        <w:i/>
                        <w:iCs/>
                        <w:noProof/>
                      </w:rPr>
                      <w:t xml:space="preserve">EEE Internet of Things Journal, </w:t>
                    </w:r>
                    <w:r>
                      <w:rPr>
                        <w:noProof/>
                      </w:rPr>
                      <w:t xml:space="preserve">vol. 7, no. 8, pp. 6351-6370. , 2020). </w:t>
                    </w:r>
                  </w:p>
                </w:tc>
              </w:tr>
              <w:tr w:rsidR="0043319C" w14:paraId="5FEDDAF7" w14:textId="77777777">
                <w:trPr>
                  <w:divId w:val="707947779"/>
                  <w:tblCellSpacing w:w="15" w:type="dxa"/>
                </w:trPr>
                <w:tc>
                  <w:tcPr>
                    <w:tcW w:w="50" w:type="pct"/>
                    <w:hideMark/>
                  </w:tcPr>
                  <w:p w14:paraId="73D5AA6F" w14:textId="77777777" w:rsidR="0043319C" w:rsidRDefault="0043319C">
                    <w:pPr>
                      <w:pStyle w:val="Bibliography"/>
                      <w:rPr>
                        <w:noProof/>
                      </w:rPr>
                    </w:pPr>
                    <w:r>
                      <w:rPr>
                        <w:noProof/>
                      </w:rPr>
                      <w:t xml:space="preserve">[59] </w:t>
                    </w:r>
                  </w:p>
                </w:tc>
                <w:tc>
                  <w:tcPr>
                    <w:tcW w:w="0" w:type="auto"/>
                    <w:hideMark/>
                  </w:tcPr>
                  <w:p w14:paraId="66F85550" w14:textId="77777777" w:rsidR="0043319C" w:rsidRDefault="0043319C">
                    <w:pPr>
                      <w:pStyle w:val="Bibliography"/>
                      <w:rPr>
                        <w:noProof/>
                      </w:rPr>
                    </w:pPr>
                    <w:r>
                      <w:rPr>
                        <w:noProof/>
                      </w:rPr>
                      <w:t xml:space="preserve">F. e. a. Ganz, "The role of partnerships in the development of the Internet of Things (IoT) ecosystem: A global explorative study.," </w:t>
                    </w:r>
                    <w:r>
                      <w:rPr>
                        <w:i/>
                        <w:iCs/>
                        <w:noProof/>
                      </w:rPr>
                      <w:t xml:space="preserve">Technological Forecasting and Social Change, </w:t>
                    </w:r>
                    <w:r>
                      <w:rPr>
                        <w:noProof/>
                      </w:rPr>
                      <w:t xml:space="preserve">vol. 139, pp. 341-351., 2017. </w:t>
                    </w:r>
                  </w:p>
                </w:tc>
              </w:tr>
              <w:tr w:rsidR="0043319C" w14:paraId="5C65EA01" w14:textId="77777777">
                <w:trPr>
                  <w:divId w:val="707947779"/>
                  <w:tblCellSpacing w:w="15" w:type="dxa"/>
                </w:trPr>
                <w:tc>
                  <w:tcPr>
                    <w:tcW w:w="50" w:type="pct"/>
                    <w:hideMark/>
                  </w:tcPr>
                  <w:p w14:paraId="42F62E11" w14:textId="77777777" w:rsidR="0043319C" w:rsidRDefault="0043319C">
                    <w:pPr>
                      <w:pStyle w:val="Bibliography"/>
                      <w:rPr>
                        <w:noProof/>
                      </w:rPr>
                    </w:pPr>
                    <w:r>
                      <w:rPr>
                        <w:noProof/>
                      </w:rPr>
                      <w:t xml:space="preserve">[60] </w:t>
                    </w:r>
                  </w:p>
                </w:tc>
                <w:tc>
                  <w:tcPr>
                    <w:tcW w:w="0" w:type="auto"/>
                    <w:hideMark/>
                  </w:tcPr>
                  <w:p w14:paraId="79521112" w14:textId="77777777" w:rsidR="0043319C" w:rsidRDefault="0043319C">
                    <w:pPr>
                      <w:pStyle w:val="Bibliography"/>
                      <w:rPr>
                        <w:noProof/>
                      </w:rPr>
                    </w:pPr>
                    <w:r>
                      <w:rPr>
                        <w:noProof/>
                      </w:rPr>
                      <w:t xml:space="preserve">T. e. a. Jia, " IoT Ecosystem and Platform Development: A Comparative Analysis of Industry Leaders.," </w:t>
                    </w:r>
                    <w:r>
                      <w:rPr>
                        <w:i/>
                        <w:iCs/>
                        <w:noProof/>
                      </w:rPr>
                      <w:t xml:space="preserve">IEEE Access, </w:t>
                    </w:r>
                    <w:r>
                      <w:rPr>
                        <w:noProof/>
                      </w:rPr>
                      <w:t xml:space="preserve">vol. 9, pp. 30095-30107., 2021. </w:t>
                    </w:r>
                  </w:p>
                </w:tc>
              </w:tr>
              <w:tr w:rsidR="0043319C" w14:paraId="5067F617" w14:textId="77777777">
                <w:trPr>
                  <w:divId w:val="707947779"/>
                  <w:tblCellSpacing w:w="15" w:type="dxa"/>
                </w:trPr>
                <w:tc>
                  <w:tcPr>
                    <w:tcW w:w="50" w:type="pct"/>
                    <w:hideMark/>
                  </w:tcPr>
                  <w:p w14:paraId="4CCF1BFA" w14:textId="77777777" w:rsidR="0043319C" w:rsidRDefault="0043319C">
                    <w:pPr>
                      <w:pStyle w:val="Bibliography"/>
                      <w:rPr>
                        <w:noProof/>
                      </w:rPr>
                    </w:pPr>
                    <w:r>
                      <w:rPr>
                        <w:noProof/>
                      </w:rPr>
                      <w:t xml:space="preserve">[61] </w:t>
                    </w:r>
                  </w:p>
                </w:tc>
                <w:tc>
                  <w:tcPr>
                    <w:tcW w:w="0" w:type="auto"/>
                    <w:hideMark/>
                  </w:tcPr>
                  <w:p w14:paraId="40712A13" w14:textId="77777777" w:rsidR="0043319C" w:rsidRDefault="0043319C">
                    <w:pPr>
                      <w:pStyle w:val="Bibliography"/>
                      <w:rPr>
                        <w:noProof/>
                      </w:rPr>
                    </w:pPr>
                    <w:r>
                      <w:rPr>
                        <w:noProof/>
                      </w:rPr>
                      <w:t xml:space="preserve">G. C. Buttazzo, " Hard real-time computing systems: predictable scheduling algorithms and applications.," </w:t>
                    </w:r>
                    <w:r>
                      <w:rPr>
                        <w:i/>
                        <w:iCs/>
                        <w:noProof/>
                      </w:rPr>
                      <w:t xml:space="preserve">Springer Science &amp; Business Media., </w:t>
                    </w:r>
                    <w:r>
                      <w:rPr>
                        <w:noProof/>
                      </w:rPr>
                      <w:t xml:space="preserve">vol. 27, 2011. </w:t>
                    </w:r>
                  </w:p>
                </w:tc>
              </w:tr>
              <w:tr w:rsidR="0043319C" w14:paraId="7B6116F5" w14:textId="77777777">
                <w:trPr>
                  <w:divId w:val="707947779"/>
                  <w:tblCellSpacing w:w="15" w:type="dxa"/>
                </w:trPr>
                <w:tc>
                  <w:tcPr>
                    <w:tcW w:w="50" w:type="pct"/>
                    <w:hideMark/>
                  </w:tcPr>
                  <w:p w14:paraId="3F58AC5E" w14:textId="77777777" w:rsidR="0043319C" w:rsidRDefault="0043319C">
                    <w:pPr>
                      <w:pStyle w:val="Bibliography"/>
                      <w:rPr>
                        <w:noProof/>
                      </w:rPr>
                    </w:pPr>
                    <w:r>
                      <w:rPr>
                        <w:noProof/>
                      </w:rPr>
                      <w:t xml:space="preserve">[62] </w:t>
                    </w:r>
                  </w:p>
                </w:tc>
                <w:tc>
                  <w:tcPr>
                    <w:tcW w:w="0" w:type="auto"/>
                    <w:hideMark/>
                  </w:tcPr>
                  <w:p w14:paraId="47D96E16" w14:textId="77777777" w:rsidR="0043319C" w:rsidRDefault="0043319C">
                    <w:pPr>
                      <w:pStyle w:val="Bibliography"/>
                      <w:rPr>
                        <w:noProof/>
                      </w:rPr>
                    </w:pPr>
                    <w:r>
                      <w:rPr>
                        <w:noProof/>
                      </w:rPr>
                      <w:t xml:space="preserve">X. e. a. Bai, "A survey of real-time operating systems for the Internet of Things.," </w:t>
                    </w:r>
                    <w:r>
                      <w:rPr>
                        <w:i/>
                        <w:iCs/>
                        <w:noProof/>
                      </w:rPr>
                      <w:t xml:space="preserve">IEEE Access, </w:t>
                    </w:r>
                    <w:r>
                      <w:rPr>
                        <w:noProof/>
                      </w:rPr>
                      <w:t xml:space="preserve">vol. 4, pp. 7677-7690, 2016. </w:t>
                    </w:r>
                  </w:p>
                </w:tc>
              </w:tr>
              <w:tr w:rsidR="0043319C" w14:paraId="3302B174" w14:textId="77777777">
                <w:trPr>
                  <w:divId w:val="707947779"/>
                  <w:tblCellSpacing w:w="15" w:type="dxa"/>
                </w:trPr>
                <w:tc>
                  <w:tcPr>
                    <w:tcW w:w="50" w:type="pct"/>
                    <w:hideMark/>
                  </w:tcPr>
                  <w:p w14:paraId="56BAB475" w14:textId="77777777" w:rsidR="0043319C" w:rsidRDefault="0043319C">
                    <w:pPr>
                      <w:pStyle w:val="Bibliography"/>
                      <w:rPr>
                        <w:noProof/>
                      </w:rPr>
                    </w:pPr>
                    <w:r>
                      <w:rPr>
                        <w:noProof/>
                      </w:rPr>
                      <w:t xml:space="preserve">[63] </w:t>
                    </w:r>
                  </w:p>
                </w:tc>
                <w:tc>
                  <w:tcPr>
                    <w:tcW w:w="0" w:type="auto"/>
                    <w:hideMark/>
                  </w:tcPr>
                  <w:p w14:paraId="53A9C54B" w14:textId="77777777" w:rsidR="0043319C" w:rsidRDefault="0043319C">
                    <w:pPr>
                      <w:pStyle w:val="Bibliography"/>
                      <w:rPr>
                        <w:noProof/>
                      </w:rPr>
                    </w:pPr>
                    <w:r>
                      <w:rPr>
                        <w:noProof/>
                      </w:rPr>
                      <w:t xml:space="preserve">W. M. Haynes, CRC handbook of chemistry and physics., Vols. Haynes, W. M. (2002). CRC handbook of chemistry and physics. CRC press. , CRC Press, 2002. </w:t>
                    </w:r>
                  </w:p>
                </w:tc>
              </w:tr>
              <w:tr w:rsidR="0043319C" w14:paraId="16F0DD61" w14:textId="77777777">
                <w:trPr>
                  <w:divId w:val="707947779"/>
                  <w:tblCellSpacing w:w="15" w:type="dxa"/>
                </w:trPr>
                <w:tc>
                  <w:tcPr>
                    <w:tcW w:w="50" w:type="pct"/>
                    <w:hideMark/>
                  </w:tcPr>
                  <w:p w14:paraId="095E7581" w14:textId="77777777" w:rsidR="0043319C" w:rsidRDefault="0043319C">
                    <w:pPr>
                      <w:pStyle w:val="Bibliography"/>
                      <w:rPr>
                        <w:noProof/>
                      </w:rPr>
                    </w:pPr>
                    <w:r>
                      <w:rPr>
                        <w:noProof/>
                      </w:rPr>
                      <w:t xml:space="preserve">[64] </w:t>
                    </w:r>
                  </w:p>
                </w:tc>
                <w:tc>
                  <w:tcPr>
                    <w:tcW w:w="0" w:type="auto"/>
                    <w:hideMark/>
                  </w:tcPr>
                  <w:p w14:paraId="07CE787C" w14:textId="77777777" w:rsidR="0043319C" w:rsidRDefault="0043319C">
                    <w:pPr>
                      <w:pStyle w:val="Bibliography"/>
                      <w:rPr>
                        <w:noProof/>
                      </w:rPr>
                    </w:pPr>
                    <w:r>
                      <w:rPr>
                        <w:noProof/>
                      </w:rPr>
                      <w:t xml:space="preserve">C. Elachi, Introduction to the physics and techniques of remote sensing (Vol. 3), John Wiley &amp; Sons., 2006). </w:t>
                    </w:r>
                  </w:p>
                </w:tc>
              </w:tr>
              <w:tr w:rsidR="0043319C" w14:paraId="443725B4" w14:textId="77777777">
                <w:trPr>
                  <w:divId w:val="707947779"/>
                  <w:tblCellSpacing w:w="15" w:type="dxa"/>
                </w:trPr>
                <w:tc>
                  <w:tcPr>
                    <w:tcW w:w="50" w:type="pct"/>
                    <w:hideMark/>
                  </w:tcPr>
                  <w:p w14:paraId="31698BC9" w14:textId="77777777" w:rsidR="0043319C" w:rsidRDefault="0043319C">
                    <w:pPr>
                      <w:pStyle w:val="Bibliography"/>
                      <w:rPr>
                        <w:noProof/>
                      </w:rPr>
                    </w:pPr>
                    <w:r>
                      <w:rPr>
                        <w:noProof/>
                      </w:rPr>
                      <w:t xml:space="preserve">[65] </w:t>
                    </w:r>
                  </w:p>
                </w:tc>
                <w:tc>
                  <w:tcPr>
                    <w:tcW w:w="0" w:type="auto"/>
                    <w:hideMark/>
                  </w:tcPr>
                  <w:p w14:paraId="392464AD"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5BFC4ED8" w14:textId="77777777">
                <w:trPr>
                  <w:divId w:val="707947779"/>
                  <w:tblCellSpacing w:w="15" w:type="dxa"/>
                </w:trPr>
                <w:tc>
                  <w:tcPr>
                    <w:tcW w:w="50" w:type="pct"/>
                    <w:hideMark/>
                  </w:tcPr>
                  <w:p w14:paraId="12AE309A" w14:textId="77777777" w:rsidR="0043319C" w:rsidRDefault="0043319C">
                    <w:pPr>
                      <w:pStyle w:val="Bibliography"/>
                      <w:rPr>
                        <w:noProof/>
                      </w:rPr>
                    </w:pPr>
                    <w:r>
                      <w:rPr>
                        <w:noProof/>
                      </w:rPr>
                      <w:t xml:space="preserve">[66] </w:t>
                    </w:r>
                  </w:p>
                </w:tc>
                <w:tc>
                  <w:tcPr>
                    <w:tcW w:w="0" w:type="auto"/>
                    <w:hideMark/>
                  </w:tcPr>
                  <w:p w14:paraId="3F8B3EFD" w14:textId="77777777" w:rsidR="0043319C" w:rsidRDefault="0043319C">
                    <w:pPr>
                      <w:pStyle w:val="Bibliography"/>
                      <w:rPr>
                        <w:noProof/>
                      </w:rPr>
                    </w:pPr>
                    <w:r>
                      <w:rPr>
                        <w:noProof/>
                      </w:rPr>
                      <w:t xml:space="preserve">D. C. Verma, Elements of network protocol design., John Wiley &amp; Sons. , 2006. </w:t>
                    </w:r>
                  </w:p>
                </w:tc>
              </w:tr>
            </w:tbl>
            <w:p w14:paraId="796993A0" w14:textId="77777777" w:rsidR="0043319C" w:rsidRDefault="0043319C">
              <w:pPr>
                <w:divId w:val="707947779"/>
                <w:rPr>
                  <w:rFonts w:eastAsia="Times New Roman"/>
                  <w:noProof/>
                </w:rPr>
              </w:pPr>
            </w:p>
            <w:p w14:paraId="11F40260" w14:textId="79C18EC8" w:rsidR="00D14504" w:rsidRDefault="00D14504">
              <w:r>
                <w:rPr>
                  <w:b/>
                  <w:bCs/>
                  <w:noProof/>
                </w:rPr>
                <w:fldChar w:fldCharType="end"/>
              </w:r>
            </w:p>
          </w:sdtContent>
        </w:sdt>
      </w:sdtContent>
    </w:sdt>
    <w:p w14:paraId="43BAD5DE" w14:textId="77777777" w:rsidR="008663DC" w:rsidRPr="0094412E" w:rsidRDefault="008663DC" w:rsidP="00126D33">
      <w:pPr>
        <w:tabs>
          <w:tab w:val="left" w:pos="2835"/>
        </w:tabs>
        <w:spacing w:after="120" w:line="240" w:lineRule="auto"/>
      </w:pPr>
    </w:p>
    <w:sectPr w:rsidR="008663DC"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1" w:author="Paulo H. Leocadio" w:date="2024-06-05T11:01:00Z" w:initials="PHML">
    <w:p w14:paraId="094DF9F5" w14:textId="77777777" w:rsidR="004E714B" w:rsidRDefault="004E714B" w:rsidP="004E714B">
      <w:pPr>
        <w:pStyle w:val="CommentText"/>
      </w:pPr>
      <w:r>
        <w:rPr>
          <w:rStyle w:val="CommentReference"/>
        </w:rPr>
        <w:annotationRef/>
      </w:r>
      <w:r>
        <w:t>Thank you, this is helpful. Also, about the references, shall we change all chapters? The original instruction was to use the footnotes.</w:t>
      </w:r>
    </w:p>
    <w:p w14:paraId="1727B5D1" w14:textId="77777777" w:rsidR="004E714B" w:rsidRDefault="004E714B" w:rsidP="004E714B">
      <w:pPr>
        <w:pStyle w:val="CommentText"/>
      </w:pPr>
      <w:r>
        <w:t>The use of Publishing company names is a serious academic standard, can you please triple check whether we should do it?</w:t>
      </w:r>
    </w:p>
  </w:comment>
  <w:comment w:id="2" w:author="Suman Deshwal" w:date="2024-05-02T10:32:00Z" w:initials="SD">
    <w:p w14:paraId="674ECCE7" w14:textId="32B36E62"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3" w:author="ph@zinnia.holdings" w:date="2024-06-05T12:09:00Z" w:initials="p">
    <w:p w14:paraId="2D850D1D" w14:textId="77777777" w:rsidR="00F0163F" w:rsidRDefault="00F0163F" w:rsidP="00F0163F">
      <w:pPr>
        <w:pStyle w:val="CommentText"/>
      </w:pPr>
      <w:r>
        <w:rPr>
          <w:rStyle w:val="CommentReference"/>
        </w:rPr>
        <w:annotationRef/>
      </w:r>
      <w:r>
        <w:t>Done, please double cjeck</w:t>
      </w:r>
    </w:p>
  </w:comment>
  <w:comment w:id="4" w:author="Suman Deshwal" w:date="2024-04-09T10:02:00Z" w:initials="SD">
    <w:p w14:paraId="304334C0" w14:textId="20667D64" w:rsidR="00C86207" w:rsidRDefault="00C86207" w:rsidP="00C86207">
      <w:r>
        <w:rPr>
          <w:rStyle w:val="CommentReference"/>
        </w:rPr>
        <w:annotationRef/>
      </w:r>
      <w:r>
        <w:rPr>
          <w:color w:val="000000"/>
        </w:rPr>
        <w:t>please add here what skills the readers will learn after going through the chapter</w:t>
      </w:r>
    </w:p>
  </w:comment>
  <w:comment w:id="5" w:author="ph@zinnia.holdings" w:date="2024-06-05T12:55:00Z" w:initials="p">
    <w:p w14:paraId="7429F27E" w14:textId="77777777" w:rsidR="00070A75" w:rsidRDefault="00070A75" w:rsidP="00070A75">
      <w:pPr>
        <w:pStyle w:val="CommentText"/>
      </w:pPr>
      <w:r>
        <w:rPr>
          <w:rStyle w:val="CommentReference"/>
        </w:rPr>
        <w:annotationRef/>
      </w:r>
      <w:r>
        <w:t>Done please review</w:t>
      </w:r>
    </w:p>
  </w:comment>
  <w:comment w:id="6" w:author="Suman Deshwal" w:date="2024-04-20T14:47:00Z" w:initials="SD">
    <w:p w14:paraId="0BF32068" w14:textId="5B6013E4" w:rsidR="00D214A9" w:rsidRDefault="00D214A9" w:rsidP="00D214A9">
      <w:r>
        <w:rPr>
          <w:rStyle w:val="CommentReference"/>
        </w:rPr>
        <w:annotationRef/>
      </w:r>
      <w:r>
        <w:rPr>
          <w:sz w:val="20"/>
          <w:szCs w:val="20"/>
        </w:rPr>
        <w:t xml:space="preserve">this heading is repeated, please consider deleting it. </w:t>
      </w:r>
    </w:p>
  </w:comment>
  <w:comment w:id="7" w:author="Paulo H. Leocadio" w:date="2024-06-05T11:19:00Z" w:initials="PHML">
    <w:p w14:paraId="06DCF0A7" w14:textId="77777777" w:rsidR="00B05C68" w:rsidRDefault="00B05C68" w:rsidP="00B05C68">
      <w:pPr>
        <w:pStyle w:val="CommentText"/>
      </w:pPr>
      <w:r>
        <w:rPr>
          <w:rStyle w:val="CommentReference"/>
        </w:rPr>
        <w:annotationRef/>
      </w:r>
      <w:r>
        <w:t>OK, I had it added in the wrong section, moved to right spot</w:t>
      </w:r>
    </w:p>
  </w:comment>
  <w:comment w:id="8" w:author="Suman Deshwal" w:date="2024-04-20T16:27:00Z" w:initials="SD">
    <w:p w14:paraId="4C53E935" w14:textId="3C92F0CD" w:rsidR="00A95E80" w:rsidRDefault="00A95E80" w:rsidP="00A95E80">
      <w:r>
        <w:rPr>
          <w:rStyle w:val="CommentReference"/>
        </w:rPr>
        <w:annotationRef/>
      </w:r>
      <w:r>
        <w:rPr>
          <w:color w:val="000000"/>
          <w:sz w:val="20"/>
          <w:szCs w:val="20"/>
        </w:rPr>
        <w:t>please confirm if we can delete this heading.</w:t>
      </w:r>
    </w:p>
  </w:comment>
  <w:comment w:id="9" w:author="ph@zinnia.holdings" w:date="2024-06-05T14:08:00Z" w:initials="p">
    <w:p w14:paraId="0A68421C" w14:textId="77777777" w:rsidR="0019632B" w:rsidRDefault="0019632B" w:rsidP="0019632B">
      <w:pPr>
        <w:pStyle w:val="CommentText"/>
      </w:pPr>
      <w:r>
        <w:rPr>
          <w:rStyle w:val="CommentReference"/>
        </w:rPr>
        <w:annotationRef/>
      </w:r>
      <w:r>
        <w:t>Long story short: during content and outline review, the publishers asked to merge chapter and topics.</w:t>
      </w:r>
    </w:p>
    <w:p w14:paraId="2E4381DD" w14:textId="77777777" w:rsidR="0019632B" w:rsidRDefault="0019632B" w:rsidP="0019632B">
      <w:pPr>
        <w:pStyle w:val="CommentText"/>
      </w:pPr>
      <w:r>
        <w:t>For all chapters that include more than one  “sub-chapter’ I am using the Title Heading to separate the topics, they are usually not a natural flow from what comes before.</w:t>
      </w:r>
    </w:p>
  </w:comment>
  <w:comment w:id="10" w:author="Suman Deshwal" w:date="2024-04-20T16:30:00Z" w:initials="SD">
    <w:p w14:paraId="031E3C7C" w14:textId="60CA70AA" w:rsidR="00A95E80" w:rsidRDefault="00A95E80" w:rsidP="00A95E80">
      <w:r>
        <w:rPr>
          <w:rStyle w:val="CommentReference"/>
        </w:rPr>
        <w:annotationRef/>
      </w:r>
      <w:r>
        <w:rPr>
          <w:color w:val="000000"/>
          <w:sz w:val="20"/>
          <w:szCs w:val="20"/>
        </w:rPr>
        <w:t>please shorten the heading.</w:t>
      </w:r>
    </w:p>
  </w:comment>
  <w:comment w:id="11" w:author="ph@zinnia.holdings" w:date="2024-06-05T14:09:00Z" w:initials="p">
    <w:p w14:paraId="1273050B" w14:textId="77777777" w:rsidR="00E72BD7" w:rsidRDefault="00E72BD7" w:rsidP="00E72BD7">
      <w:pPr>
        <w:pStyle w:val="CommentText"/>
      </w:pPr>
      <w:r>
        <w:rPr>
          <w:rStyle w:val="CommentReference"/>
        </w:rPr>
        <w:annotationRef/>
      </w:r>
      <w:r>
        <w:t>done</w:t>
      </w:r>
    </w:p>
  </w:comment>
  <w:comment w:id="12" w:author="Suman Deshwal" w:date="2024-04-20T16:32:00Z" w:initials="SD">
    <w:p w14:paraId="750EDB80" w14:textId="5EB62694" w:rsidR="00A95E80" w:rsidRDefault="00A95E80" w:rsidP="00A95E80">
      <w:r>
        <w:rPr>
          <w:rStyle w:val="CommentReference"/>
        </w:rPr>
        <w:annotationRef/>
      </w:r>
      <w:r>
        <w:rPr>
          <w:color w:val="000000"/>
          <w:sz w:val="20"/>
          <w:szCs w:val="20"/>
        </w:rPr>
        <w:t xml:space="preserve">please consider shortening the heading </w:t>
      </w:r>
    </w:p>
  </w:comment>
  <w:comment w:id="13" w:author="ph@zinnia.holdings" w:date="2024-06-05T14:19:00Z" w:initials="p">
    <w:p w14:paraId="3C083306" w14:textId="77777777" w:rsidR="00A16F1E" w:rsidRDefault="00A16F1E" w:rsidP="00A16F1E">
      <w:pPr>
        <w:pStyle w:val="CommentText"/>
      </w:pPr>
      <w:r>
        <w:rPr>
          <w:rStyle w:val="CommentReference"/>
        </w:rPr>
        <w:annotationRef/>
      </w:r>
      <w:r>
        <w:t>done</w:t>
      </w:r>
    </w:p>
  </w:comment>
  <w:comment w:id="15" w:author="Suman Deshwal" w:date="2024-05-02T10:45:00Z" w:initials="SD">
    <w:p w14:paraId="022A494D" w14:textId="7151C9EE" w:rsidR="00A6152A" w:rsidRDefault="00A6152A" w:rsidP="00A6152A">
      <w:r>
        <w:rPr>
          <w:rStyle w:val="CommentReference"/>
        </w:rPr>
        <w:annotationRef/>
      </w:r>
      <w:r>
        <w:rPr>
          <w:color w:val="000000"/>
          <w:sz w:val="20"/>
          <w:szCs w:val="20"/>
        </w:rPr>
        <w:t>please shorten this heading and consider removing the colon from the heading.</w:t>
      </w:r>
    </w:p>
  </w:comment>
  <w:comment w:id="14" w:author="ph@zinnia.holdings" w:date="2024-06-05T14:19:00Z" w:initials="p">
    <w:p w14:paraId="781669A0" w14:textId="77777777" w:rsidR="00ED0A15" w:rsidRDefault="00ED0A15" w:rsidP="00ED0A15">
      <w:pPr>
        <w:pStyle w:val="CommentText"/>
      </w:pPr>
      <w:r>
        <w:rPr>
          <w:rStyle w:val="CommentReference"/>
        </w:rPr>
        <w:annotationRef/>
      </w:r>
      <w:r>
        <w:t>done</w:t>
      </w:r>
    </w:p>
  </w:comment>
  <w:comment w:id="16"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7" w:author="ph@zinnia.holdings" w:date="2024-06-05T14:47:00Z" w:initials="p">
    <w:p w14:paraId="7EBA89B4" w14:textId="77777777" w:rsidR="00C654A4" w:rsidRDefault="00C654A4" w:rsidP="00C654A4">
      <w:pPr>
        <w:pStyle w:val="CommentText"/>
      </w:pPr>
      <w:r>
        <w:rPr>
          <w:rStyle w:val="CommentReference"/>
        </w:rPr>
        <w:annotationRef/>
      </w:r>
      <w:r>
        <w:t>Please see the other comment about merged chapters.</w:t>
      </w:r>
    </w:p>
  </w:comment>
  <w:comment w:id="19" w:author="Suman Deshwal" w:date="2024-05-02T10:59:00Z" w:initials="SD">
    <w:p w14:paraId="1086BDF8" w14:textId="1244E04D" w:rsidR="0079547D" w:rsidRDefault="0079547D" w:rsidP="0079547D">
      <w:r>
        <w:rPr>
          <w:rStyle w:val="CommentReference"/>
        </w:rPr>
        <w:annotationRef/>
      </w:r>
      <w:r>
        <w:rPr>
          <w:color w:val="000000"/>
          <w:sz w:val="20"/>
          <w:szCs w:val="20"/>
        </w:rPr>
        <w:t>please confirm the casing and maintain it throughout the chapter.</w:t>
      </w:r>
    </w:p>
  </w:comment>
  <w:comment w:id="20" w:author="Suman Deshwal" w:date="2024-05-02T10:59:00Z" w:initials="SD">
    <w:p w14:paraId="743F4133" w14:textId="77777777" w:rsidR="00E73DBD" w:rsidRDefault="00E73DBD" w:rsidP="00E73DBD">
      <w:r>
        <w:rPr>
          <w:rStyle w:val="CommentReference"/>
        </w:rPr>
        <w:annotationRef/>
      </w:r>
      <w:r>
        <w:rPr>
          <w:color w:val="000000"/>
          <w:sz w:val="20"/>
          <w:szCs w:val="20"/>
        </w:rPr>
        <w:t>please confirm the casing and maintain it throughout the chapter.</w:t>
      </w:r>
    </w:p>
  </w:comment>
  <w:comment w:id="21" w:author="Suman Deshwal" w:date="2024-05-02T11:58:00Z" w:initials="SD">
    <w:p w14:paraId="6D40914C" w14:textId="77777777" w:rsidR="00176121" w:rsidRDefault="00441F70" w:rsidP="00176121">
      <w:pPr>
        <w:pStyle w:val="CommentText"/>
      </w:pPr>
      <w:r>
        <w:rPr>
          <w:rStyle w:val="CommentReference"/>
        </w:rPr>
        <w:annotationRef/>
      </w:r>
      <w:r w:rsidR="00176121">
        <w:rPr>
          <w:color w:val="000000"/>
        </w:rPr>
        <w:t>please add what the readers will learn in the next chapter.</w:t>
      </w:r>
    </w:p>
  </w:comment>
  <w:comment w:id="22" w:author="ph@zinnia.holdings" w:date="2024-06-05T16:59:00Z" w:initials="p">
    <w:p w14:paraId="05965F8B" w14:textId="77777777" w:rsidR="00176121" w:rsidRDefault="00176121" w:rsidP="001761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56CC54" w15:done="0"/>
  <w15:commentEx w15:paraId="1727B5D1" w15:paraIdParent="2056CC54" w15:done="0"/>
  <w15:commentEx w15:paraId="5B91A49D" w15:done="1"/>
  <w15:commentEx w15:paraId="2D850D1D" w15:paraIdParent="5B91A49D" w15:done="1"/>
  <w15:commentEx w15:paraId="304334C0" w15:done="1"/>
  <w15:commentEx w15:paraId="7429F27E" w15:paraIdParent="304334C0" w15:done="1"/>
  <w15:commentEx w15:paraId="0BF32068" w15:done="1"/>
  <w15:commentEx w15:paraId="06DCF0A7" w15:paraIdParent="0BF32068" w15:done="1"/>
  <w15:commentEx w15:paraId="4C53E935" w15:done="1"/>
  <w15:commentEx w15:paraId="2E4381DD" w15:paraIdParent="4C53E935" w15:done="1"/>
  <w15:commentEx w15:paraId="031E3C7C" w15:done="1"/>
  <w15:commentEx w15:paraId="1273050B" w15:paraIdParent="031E3C7C" w15:done="1"/>
  <w15:commentEx w15:paraId="750EDB80" w15:done="1"/>
  <w15:commentEx w15:paraId="3C083306" w15:paraIdParent="750EDB80" w15:done="1"/>
  <w15:commentEx w15:paraId="022A494D" w15:done="1"/>
  <w15:commentEx w15:paraId="781669A0" w15:paraIdParent="022A494D" w15:done="1"/>
  <w15:commentEx w15:paraId="10921586" w15:done="1"/>
  <w15:commentEx w15:paraId="7EBA89B4" w15:paraIdParent="10921586" w15:done="1"/>
  <w15:commentEx w15:paraId="1086BDF8" w15:done="1"/>
  <w15:commentEx w15:paraId="743F4133" w15:done="1"/>
  <w15:commentEx w15:paraId="6D40914C" w15:done="1"/>
  <w15:commentEx w15:paraId="05965F8B" w15:paraIdParent="6D409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B2CDC4" w16cex:dateUtc="2024-05-02T05:02:00Z"/>
  <w16cex:commentExtensible w16cex:durableId="763C4F7B" w16cex:dateUtc="2024-06-05T15:01:00Z"/>
  <w16cex:commentExtensible w16cex:durableId="533A42A1" w16cex:dateUtc="2024-05-02T05:02:00Z"/>
  <w16cex:commentExtensible w16cex:durableId="43D316F6" w16cex:dateUtc="2024-06-05T16:09:00Z"/>
  <w16cex:commentExtensible w16cex:durableId="53826CA9" w16cex:dateUtc="2024-04-09T04:32:00Z"/>
  <w16cex:commentExtensible w16cex:durableId="66FA0FA3" w16cex:dateUtc="2024-06-05T16:55:00Z"/>
  <w16cex:commentExtensible w16cex:durableId="2CD028EA" w16cex:dateUtc="2024-04-20T09:17:00Z"/>
  <w16cex:commentExtensible w16cex:durableId="2147B657" w16cex:dateUtc="2024-06-05T15:19:00Z"/>
  <w16cex:commentExtensible w16cex:durableId="5A57A915" w16cex:dateUtc="2024-04-20T10:57:00Z"/>
  <w16cex:commentExtensible w16cex:durableId="22E2BF9D" w16cex:dateUtc="2024-06-05T18:08:00Z"/>
  <w16cex:commentExtensible w16cex:durableId="0B450FD9" w16cex:dateUtc="2024-04-20T11:00:00Z"/>
  <w16cex:commentExtensible w16cex:durableId="3443E02B" w16cex:dateUtc="2024-06-05T18:09:00Z"/>
  <w16cex:commentExtensible w16cex:durableId="7FAF2E77" w16cex:dateUtc="2024-04-20T11:02:00Z"/>
  <w16cex:commentExtensible w16cex:durableId="4D09AFEA" w16cex:dateUtc="2024-06-05T18:19:00Z"/>
  <w16cex:commentExtensible w16cex:durableId="53905869" w16cex:dateUtc="2024-05-02T05:15:00Z"/>
  <w16cex:commentExtensible w16cex:durableId="16325D03" w16cex:dateUtc="2024-06-05T18:19:00Z"/>
  <w16cex:commentExtensible w16cex:durableId="7D385B4E" w16cex:dateUtc="2024-05-02T05:27:00Z"/>
  <w16cex:commentExtensible w16cex:durableId="71509AC6" w16cex:dateUtc="2024-06-05T18:47:00Z"/>
  <w16cex:commentExtensible w16cex:durableId="286845E9" w16cex:dateUtc="2024-05-02T05:29:00Z"/>
  <w16cex:commentExtensible w16cex:durableId="53D38D4F" w16cex:dateUtc="2024-05-02T05:29:00Z"/>
  <w16cex:commentExtensible w16cex:durableId="5F4C7F90" w16cex:dateUtc="2024-05-02T06:28:00Z"/>
  <w16cex:commentExtensible w16cex:durableId="4278DEAC" w16cex:dateUtc="2024-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56CC54" w16cid:durableId="12B2CDC4"/>
  <w16cid:commentId w16cid:paraId="1727B5D1" w16cid:durableId="763C4F7B"/>
  <w16cid:commentId w16cid:paraId="5B91A49D" w16cid:durableId="533A42A1"/>
  <w16cid:commentId w16cid:paraId="2D850D1D" w16cid:durableId="43D316F6"/>
  <w16cid:commentId w16cid:paraId="304334C0" w16cid:durableId="53826CA9"/>
  <w16cid:commentId w16cid:paraId="7429F27E" w16cid:durableId="66FA0FA3"/>
  <w16cid:commentId w16cid:paraId="0BF32068" w16cid:durableId="2CD028EA"/>
  <w16cid:commentId w16cid:paraId="06DCF0A7" w16cid:durableId="2147B657"/>
  <w16cid:commentId w16cid:paraId="4C53E935" w16cid:durableId="5A57A915"/>
  <w16cid:commentId w16cid:paraId="2E4381DD" w16cid:durableId="22E2BF9D"/>
  <w16cid:commentId w16cid:paraId="031E3C7C" w16cid:durableId="0B450FD9"/>
  <w16cid:commentId w16cid:paraId="1273050B" w16cid:durableId="3443E02B"/>
  <w16cid:commentId w16cid:paraId="750EDB80" w16cid:durableId="7FAF2E77"/>
  <w16cid:commentId w16cid:paraId="3C083306" w16cid:durableId="4D09AFEA"/>
  <w16cid:commentId w16cid:paraId="022A494D" w16cid:durableId="53905869"/>
  <w16cid:commentId w16cid:paraId="781669A0" w16cid:durableId="16325D03"/>
  <w16cid:commentId w16cid:paraId="10921586" w16cid:durableId="7D385B4E"/>
  <w16cid:commentId w16cid:paraId="7EBA89B4" w16cid:durableId="71509AC6"/>
  <w16cid:commentId w16cid:paraId="1086BDF8" w16cid:durableId="286845E9"/>
  <w16cid:commentId w16cid:paraId="743F4133" w16cid:durableId="53D38D4F"/>
  <w16cid:commentId w16cid:paraId="6D40914C" w16cid:durableId="5F4C7F90"/>
  <w16cid:commentId w16cid:paraId="05965F8B" w16cid:durableId="4278D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62A4" w14:textId="77777777" w:rsidR="00970DF3" w:rsidRDefault="00970DF3" w:rsidP="005935FF">
      <w:pPr>
        <w:spacing w:after="0" w:line="240" w:lineRule="auto"/>
      </w:pPr>
      <w:r>
        <w:separator/>
      </w:r>
    </w:p>
  </w:endnote>
  <w:endnote w:type="continuationSeparator" w:id="0">
    <w:p w14:paraId="55167E7E" w14:textId="77777777" w:rsidR="00970DF3" w:rsidRDefault="00970DF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1879" w14:textId="77777777" w:rsidR="00970DF3" w:rsidRDefault="00970DF3" w:rsidP="005935FF">
      <w:pPr>
        <w:spacing w:after="0" w:line="240" w:lineRule="auto"/>
      </w:pPr>
      <w:r>
        <w:separator/>
      </w:r>
    </w:p>
  </w:footnote>
  <w:footnote w:type="continuationSeparator" w:id="0">
    <w:p w14:paraId="688CE831" w14:textId="77777777" w:rsidR="00970DF3" w:rsidRDefault="00970DF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aulo H. Leocadio">
    <w15:presenceInfo w15:providerId="AD" w15:userId="S::ph@zinnia.holdings::c7eb2302-6bd0-4ff6-8528-d743652cfad7"/>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24DA9"/>
    <w:rsid w:val="0002679A"/>
    <w:rsid w:val="00030184"/>
    <w:rsid w:val="00040F9B"/>
    <w:rsid w:val="00041B02"/>
    <w:rsid w:val="00042CB0"/>
    <w:rsid w:val="00050DF6"/>
    <w:rsid w:val="00060975"/>
    <w:rsid w:val="00070A75"/>
    <w:rsid w:val="00082A89"/>
    <w:rsid w:val="0008383D"/>
    <w:rsid w:val="00086F89"/>
    <w:rsid w:val="0009134B"/>
    <w:rsid w:val="00092774"/>
    <w:rsid w:val="00092DF5"/>
    <w:rsid w:val="000952C6"/>
    <w:rsid w:val="000B16E6"/>
    <w:rsid w:val="000C11EE"/>
    <w:rsid w:val="000E16E4"/>
    <w:rsid w:val="000F0517"/>
    <w:rsid w:val="00105910"/>
    <w:rsid w:val="00111CDE"/>
    <w:rsid w:val="00121D56"/>
    <w:rsid w:val="00122B66"/>
    <w:rsid w:val="00124C99"/>
    <w:rsid w:val="00126D33"/>
    <w:rsid w:val="0012732B"/>
    <w:rsid w:val="001323CD"/>
    <w:rsid w:val="00134884"/>
    <w:rsid w:val="00143CEC"/>
    <w:rsid w:val="0014634F"/>
    <w:rsid w:val="00151414"/>
    <w:rsid w:val="00163004"/>
    <w:rsid w:val="00166F71"/>
    <w:rsid w:val="00176121"/>
    <w:rsid w:val="001767F8"/>
    <w:rsid w:val="00181F1A"/>
    <w:rsid w:val="00182817"/>
    <w:rsid w:val="00182925"/>
    <w:rsid w:val="00182D8C"/>
    <w:rsid w:val="0018730A"/>
    <w:rsid w:val="001935D9"/>
    <w:rsid w:val="00193A14"/>
    <w:rsid w:val="0019632B"/>
    <w:rsid w:val="001B1C8F"/>
    <w:rsid w:val="001B423D"/>
    <w:rsid w:val="001D5E98"/>
    <w:rsid w:val="001E4498"/>
    <w:rsid w:val="001F1088"/>
    <w:rsid w:val="001F2E7B"/>
    <w:rsid w:val="001F4E24"/>
    <w:rsid w:val="00202D56"/>
    <w:rsid w:val="00213570"/>
    <w:rsid w:val="00213DAD"/>
    <w:rsid w:val="002157B9"/>
    <w:rsid w:val="00215805"/>
    <w:rsid w:val="00220DC9"/>
    <w:rsid w:val="00227913"/>
    <w:rsid w:val="00234217"/>
    <w:rsid w:val="0025475B"/>
    <w:rsid w:val="00263DCE"/>
    <w:rsid w:val="00274AD0"/>
    <w:rsid w:val="00277DB2"/>
    <w:rsid w:val="002A61C6"/>
    <w:rsid w:val="002B5FA4"/>
    <w:rsid w:val="002C7777"/>
    <w:rsid w:val="002D25E9"/>
    <w:rsid w:val="002E184E"/>
    <w:rsid w:val="002E23DD"/>
    <w:rsid w:val="002F3BDE"/>
    <w:rsid w:val="0030221B"/>
    <w:rsid w:val="00303A1B"/>
    <w:rsid w:val="003050FF"/>
    <w:rsid w:val="00306D8A"/>
    <w:rsid w:val="00323FF7"/>
    <w:rsid w:val="0032417E"/>
    <w:rsid w:val="0032633D"/>
    <w:rsid w:val="0033709D"/>
    <w:rsid w:val="00343040"/>
    <w:rsid w:val="003470F0"/>
    <w:rsid w:val="00352314"/>
    <w:rsid w:val="0035255B"/>
    <w:rsid w:val="003527F0"/>
    <w:rsid w:val="00354DA1"/>
    <w:rsid w:val="00355001"/>
    <w:rsid w:val="00366D11"/>
    <w:rsid w:val="00373690"/>
    <w:rsid w:val="00377952"/>
    <w:rsid w:val="00381106"/>
    <w:rsid w:val="00385A01"/>
    <w:rsid w:val="003911EC"/>
    <w:rsid w:val="00392B8B"/>
    <w:rsid w:val="003945AC"/>
    <w:rsid w:val="003A02E5"/>
    <w:rsid w:val="003A0C8E"/>
    <w:rsid w:val="003A2DF4"/>
    <w:rsid w:val="003A35C5"/>
    <w:rsid w:val="003C5344"/>
    <w:rsid w:val="003C635C"/>
    <w:rsid w:val="003D3AF0"/>
    <w:rsid w:val="003D5947"/>
    <w:rsid w:val="003E0201"/>
    <w:rsid w:val="003E0956"/>
    <w:rsid w:val="003E1E4A"/>
    <w:rsid w:val="003F1792"/>
    <w:rsid w:val="003F5CE2"/>
    <w:rsid w:val="004013B0"/>
    <w:rsid w:val="00404B62"/>
    <w:rsid w:val="00411042"/>
    <w:rsid w:val="00424371"/>
    <w:rsid w:val="00427ADF"/>
    <w:rsid w:val="0043319C"/>
    <w:rsid w:val="0043708B"/>
    <w:rsid w:val="00441F70"/>
    <w:rsid w:val="004433F7"/>
    <w:rsid w:val="00443C0F"/>
    <w:rsid w:val="00443C1A"/>
    <w:rsid w:val="0044444F"/>
    <w:rsid w:val="004535F2"/>
    <w:rsid w:val="00465582"/>
    <w:rsid w:val="004708D6"/>
    <w:rsid w:val="004722F2"/>
    <w:rsid w:val="00473252"/>
    <w:rsid w:val="0048082C"/>
    <w:rsid w:val="00481029"/>
    <w:rsid w:val="004B05D1"/>
    <w:rsid w:val="004C1E3E"/>
    <w:rsid w:val="004C50C8"/>
    <w:rsid w:val="004E025D"/>
    <w:rsid w:val="004E714B"/>
    <w:rsid w:val="005067D6"/>
    <w:rsid w:val="00511BFE"/>
    <w:rsid w:val="005210BE"/>
    <w:rsid w:val="00521CA2"/>
    <w:rsid w:val="005276EE"/>
    <w:rsid w:val="005330ED"/>
    <w:rsid w:val="00535D9B"/>
    <w:rsid w:val="0055204C"/>
    <w:rsid w:val="00562135"/>
    <w:rsid w:val="005770B2"/>
    <w:rsid w:val="0058348D"/>
    <w:rsid w:val="00587ECB"/>
    <w:rsid w:val="00587FA5"/>
    <w:rsid w:val="005935FF"/>
    <w:rsid w:val="00596FF8"/>
    <w:rsid w:val="00597796"/>
    <w:rsid w:val="005A0C9D"/>
    <w:rsid w:val="005A58D0"/>
    <w:rsid w:val="005B4DBD"/>
    <w:rsid w:val="005C6B91"/>
    <w:rsid w:val="005D5900"/>
    <w:rsid w:val="005E2199"/>
    <w:rsid w:val="0060432A"/>
    <w:rsid w:val="0060471B"/>
    <w:rsid w:val="00617A8A"/>
    <w:rsid w:val="0062689B"/>
    <w:rsid w:val="00627293"/>
    <w:rsid w:val="006369C7"/>
    <w:rsid w:val="00655754"/>
    <w:rsid w:val="00665F64"/>
    <w:rsid w:val="00670E05"/>
    <w:rsid w:val="00672382"/>
    <w:rsid w:val="006757C2"/>
    <w:rsid w:val="00684BC9"/>
    <w:rsid w:val="00690B81"/>
    <w:rsid w:val="006912BA"/>
    <w:rsid w:val="006970AF"/>
    <w:rsid w:val="006A36BF"/>
    <w:rsid w:val="006A682A"/>
    <w:rsid w:val="006B4861"/>
    <w:rsid w:val="006B5D86"/>
    <w:rsid w:val="006B6950"/>
    <w:rsid w:val="006C2641"/>
    <w:rsid w:val="006C64A6"/>
    <w:rsid w:val="006D39A1"/>
    <w:rsid w:val="006D6CC8"/>
    <w:rsid w:val="006D7BE0"/>
    <w:rsid w:val="006E23FA"/>
    <w:rsid w:val="006E2B21"/>
    <w:rsid w:val="006E531C"/>
    <w:rsid w:val="006F42B5"/>
    <w:rsid w:val="00701B84"/>
    <w:rsid w:val="0070228D"/>
    <w:rsid w:val="00713397"/>
    <w:rsid w:val="00725109"/>
    <w:rsid w:val="00730650"/>
    <w:rsid w:val="0073576E"/>
    <w:rsid w:val="007405FF"/>
    <w:rsid w:val="00741E74"/>
    <w:rsid w:val="007431BF"/>
    <w:rsid w:val="00746B28"/>
    <w:rsid w:val="00772D11"/>
    <w:rsid w:val="00783B16"/>
    <w:rsid w:val="00784487"/>
    <w:rsid w:val="00787032"/>
    <w:rsid w:val="0079547D"/>
    <w:rsid w:val="007A407E"/>
    <w:rsid w:val="007C0D11"/>
    <w:rsid w:val="007C20BE"/>
    <w:rsid w:val="007E55B2"/>
    <w:rsid w:val="007E6124"/>
    <w:rsid w:val="007F0586"/>
    <w:rsid w:val="007F2158"/>
    <w:rsid w:val="00800BCF"/>
    <w:rsid w:val="00814128"/>
    <w:rsid w:val="008240EC"/>
    <w:rsid w:val="00827940"/>
    <w:rsid w:val="008375ED"/>
    <w:rsid w:val="008425A5"/>
    <w:rsid w:val="008454D2"/>
    <w:rsid w:val="0084784E"/>
    <w:rsid w:val="00861A05"/>
    <w:rsid w:val="008663DC"/>
    <w:rsid w:val="00870CB0"/>
    <w:rsid w:val="00875096"/>
    <w:rsid w:val="00887908"/>
    <w:rsid w:val="00891AB5"/>
    <w:rsid w:val="00897A3C"/>
    <w:rsid w:val="008B4E82"/>
    <w:rsid w:val="008E2CB5"/>
    <w:rsid w:val="008E7FD5"/>
    <w:rsid w:val="008F63CF"/>
    <w:rsid w:val="008F6622"/>
    <w:rsid w:val="00903003"/>
    <w:rsid w:val="009227E9"/>
    <w:rsid w:val="00935D20"/>
    <w:rsid w:val="00943B27"/>
    <w:rsid w:val="0094412E"/>
    <w:rsid w:val="00946AB3"/>
    <w:rsid w:val="00970DF3"/>
    <w:rsid w:val="0097139D"/>
    <w:rsid w:val="0098051A"/>
    <w:rsid w:val="009818C5"/>
    <w:rsid w:val="00983CA5"/>
    <w:rsid w:val="00997944"/>
    <w:rsid w:val="009A07D3"/>
    <w:rsid w:val="009A2043"/>
    <w:rsid w:val="009B0965"/>
    <w:rsid w:val="009C077A"/>
    <w:rsid w:val="009C428C"/>
    <w:rsid w:val="009C79AB"/>
    <w:rsid w:val="009D480C"/>
    <w:rsid w:val="009D7132"/>
    <w:rsid w:val="009E00F0"/>
    <w:rsid w:val="009E7959"/>
    <w:rsid w:val="009F089F"/>
    <w:rsid w:val="00A039EA"/>
    <w:rsid w:val="00A0503C"/>
    <w:rsid w:val="00A055DF"/>
    <w:rsid w:val="00A15294"/>
    <w:rsid w:val="00A16F1E"/>
    <w:rsid w:val="00A304F6"/>
    <w:rsid w:val="00A3115C"/>
    <w:rsid w:val="00A320CA"/>
    <w:rsid w:val="00A35841"/>
    <w:rsid w:val="00A4729F"/>
    <w:rsid w:val="00A51B6E"/>
    <w:rsid w:val="00A6152A"/>
    <w:rsid w:val="00A646FF"/>
    <w:rsid w:val="00A7162B"/>
    <w:rsid w:val="00A764F1"/>
    <w:rsid w:val="00A95E80"/>
    <w:rsid w:val="00AC1A71"/>
    <w:rsid w:val="00AC4F4A"/>
    <w:rsid w:val="00AD175C"/>
    <w:rsid w:val="00AD6DC4"/>
    <w:rsid w:val="00AE5E23"/>
    <w:rsid w:val="00AF22B6"/>
    <w:rsid w:val="00AF7A87"/>
    <w:rsid w:val="00B01D4C"/>
    <w:rsid w:val="00B03E30"/>
    <w:rsid w:val="00B05C68"/>
    <w:rsid w:val="00B114E1"/>
    <w:rsid w:val="00B16620"/>
    <w:rsid w:val="00B20CDA"/>
    <w:rsid w:val="00B32D0C"/>
    <w:rsid w:val="00B50A80"/>
    <w:rsid w:val="00B5145F"/>
    <w:rsid w:val="00B52727"/>
    <w:rsid w:val="00B545DC"/>
    <w:rsid w:val="00B57C4F"/>
    <w:rsid w:val="00B619EB"/>
    <w:rsid w:val="00B71E25"/>
    <w:rsid w:val="00B72611"/>
    <w:rsid w:val="00B75083"/>
    <w:rsid w:val="00B8704D"/>
    <w:rsid w:val="00B87B51"/>
    <w:rsid w:val="00B92FB5"/>
    <w:rsid w:val="00B952C2"/>
    <w:rsid w:val="00BA1E81"/>
    <w:rsid w:val="00BA5D70"/>
    <w:rsid w:val="00BC21DA"/>
    <w:rsid w:val="00BC3F48"/>
    <w:rsid w:val="00BC4A13"/>
    <w:rsid w:val="00BC5BCB"/>
    <w:rsid w:val="00BC6D55"/>
    <w:rsid w:val="00BD20C6"/>
    <w:rsid w:val="00BD4AE9"/>
    <w:rsid w:val="00BD4DF7"/>
    <w:rsid w:val="00BD6F1A"/>
    <w:rsid w:val="00BF2981"/>
    <w:rsid w:val="00BF7BCF"/>
    <w:rsid w:val="00C01AC3"/>
    <w:rsid w:val="00C02B59"/>
    <w:rsid w:val="00C0428F"/>
    <w:rsid w:val="00C1691C"/>
    <w:rsid w:val="00C32C38"/>
    <w:rsid w:val="00C34D1A"/>
    <w:rsid w:val="00C357AA"/>
    <w:rsid w:val="00C3795D"/>
    <w:rsid w:val="00C50962"/>
    <w:rsid w:val="00C535CA"/>
    <w:rsid w:val="00C54281"/>
    <w:rsid w:val="00C64065"/>
    <w:rsid w:val="00C654A4"/>
    <w:rsid w:val="00C703A0"/>
    <w:rsid w:val="00C712DA"/>
    <w:rsid w:val="00C756D6"/>
    <w:rsid w:val="00C768B5"/>
    <w:rsid w:val="00C86207"/>
    <w:rsid w:val="00C900F6"/>
    <w:rsid w:val="00CA4862"/>
    <w:rsid w:val="00CA7FF9"/>
    <w:rsid w:val="00CC0B38"/>
    <w:rsid w:val="00CC60A1"/>
    <w:rsid w:val="00CD0904"/>
    <w:rsid w:val="00D07B24"/>
    <w:rsid w:val="00D12E19"/>
    <w:rsid w:val="00D14504"/>
    <w:rsid w:val="00D158E9"/>
    <w:rsid w:val="00D167FC"/>
    <w:rsid w:val="00D214A9"/>
    <w:rsid w:val="00D23471"/>
    <w:rsid w:val="00D256B7"/>
    <w:rsid w:val="00D40F96"/>
    <w:rsid w:val="00D4132E"/>
    <w:rsid w:val="00D44EB7"/>
    <w:rsid w:val="00D506BC"/>
    <w:rsid w:val="00D51F86"/>
    <w:rsid w:val="00D53D59"/>
    <w:rsid w:val="00D558F5"/>
    <w:rsid w:val="00D64605"/>
    <w:rsid w:val="00D657FA"/>
    <w:rsid w:val="00D67ACD"/>
    <w:rsid w:val="00D83EBD"/>
    <w:rsid w:val="00D90E3D"/>
    <w:rsid w:val="00D95512"/>
    <w:rsid w:val="00DC204F"/>
    <w:rsid w:val="00DC2316"/>
    <w:rsid w:val="00DC46C9"/>
    <w:rsid w:val="00DE0FA0"/>
    <w:rsid w:val="00DE2E44"/>
    <w:rsid w:val="00DE33E9"/>
    <w:rsid w:val="00DE56EA"/>
    <w:rsid w:val="00DE7D74"/>
    <w:rsid w:val="00DF0BD2"/>
    <w:rsid w:val="00DF401D"/>
    <w:rsid w:val="00DF570B"/>
    <w:rsid w:val="00DF6BC6"/>
    <w:rsid w:val="00E01774"/>
    <w:rsid w:val="00E022FC"/>
    <w:rsid w:val="00E053B1"/>
    <w:rsid w:val="00E17310"/>
    <w:rsid w:val="00E2258E"/>
    <w:rsid w:val="00E22E3D"/>
    <w:rsid w:val="00E23A1B"/>
    <w:rsid w:val="00E36C7C"/>
    <w:rsid w:val="00E552C3"/>
    <w:rsid w:val="00E61C4C"/>
    <w:rsid w:val="00E66A5D"/>
    <w:rsid w:val="00E7117B"/>
    <w:rsid w:val="00E71B9C"/>
    <w:rsid w:val="00E72BD7"/>
    <w:rsid w:val="00E73DBD"/>
    <w:rsid w:val="00E84B90"/>
    <w:rsid w:val="00E97D96"/>
    <w:rsid w:val="00EA0F17"/>
    <w:rsid w:val="00EA0FD9"/>
    <w:rsid w:val="00EA1A33"/>
    <w:rsid w:val="00EB2BB1"/>
    <w:rsid w:val="00EC0E59"/>
    <w:rsid w:val="00EC1FA2"/>
    <w:rsid w:val="00EC342B"/>
    <w:rsid w:val="00EC6BE6"/>
    <w:rsid w:val="00ED0A15"/>
    <w:rsid w:val="00ED6EBB"/>
    <w:rsid w:val="00EE0AFD"/>
    <w:rsid w:val="00EE5B43"/>
    <w:rsid w:val="00EF30B3"/>
    <w:rsid w:val="00EF3BE6"/>
    <w:rsid w:val="00F01478"/>
    <w:rsid w:val="00F0163F"/>
    <w:rsid w:val="00F04546"/>
    <w:rsid w:val="00F101B6"/>
    <w:rsid w:val="00F23B2D"/>
    <w:rsid w:val="00F25EEA"/>
    <w:rsid w:val="00F26327"/>
    <w:rsid w:val="00F462C7"/>
    <w:rsid w:val="00F46B7E"/>
    <w:rsid w:val="00F50835"/>
    <w:rsid w:val="00F544D2"/>
    <w:rsid w:val="00F65C22"/>
    <w:rsid w:val="00F7350A"/>
    <w:rsid w:val="00F747C6"/>
    <w:rsid w:val="00F759AE"/>
    <w:rsid w:val="00F832F0"/>
    <w:rsid w:val="00F84362"/>
    <w:rsid w:val="00F854AE"/>
    <w:rsid w:val="00F9006E"/>
    <w:rsid w:val="00F93381"/>
    <w:rsid w:val="00FA7638"/>
    <w:rsid w:val="00FC39E4"/>
    <w:rsid w:val="00FD42EF"/>
    <w:rsid w:val="00FE1508"/>
    <w:rsid w:val="00FE68AC"/>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Props1.xml><?xml version="1.0" encoding="utf-8"?>
<ds:datastoreItem xmlns:ds="http://schemas.openxmlformats.org/officeDocument/2006/customXml" ds:itemID="{562521F8-2FE5-4600-8214-9C8B7E1E544C}"/>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45</Pages>
  <Words>14657</Words>
  <Characters>83547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ph@zinnia.holdings</cp:lastModifiedBy>
  <cp:revision>235</cp:revision>
  <dcterms:created xsi:type="dcterms:W3CDTF">2024-04-29T04:31:00Z</dcterms:created>
  <dcterms:modified xsi:type="dcterms:W3CDTF">2024-06-05T21:06:00Z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y fmtid="{D5CDD505-2E9C-101B-9397-08002B2CF9AE}" pid="5" name="Order">
    <vt:r8>1901100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