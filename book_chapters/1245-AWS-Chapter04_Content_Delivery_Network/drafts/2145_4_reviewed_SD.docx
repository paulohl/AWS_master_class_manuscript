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25066342" w:rsidR="00B72611" w:rsidRPr="00B72611" w:rsidRDefault="00B72611">
      <w:pPr>
        <w:pStyle w:val="ChapterTitleNumberBPBHEB"/>
        <w:pPrChange w:id="0" w:author="Suman Deshwal" w:date="2024-04-20T14:26:00Z">
          <w:pPr>
            <w:tabs>
              <w:tab w:val="left" w:pos="2835"/>
            </w:tabs>
            <w:spacing w:after="0" w:line="240" w:lineRule="auto"/>
            <w:jc w:val="right"/>
          </w:pPr>
        </w:pPrChange>
      </w:pPr>
      <w:r w:rsidRPr="00B72611">
        <w:t xml:space="preserve">CHAPTER </w:t>
      </w:r>
      <w:commentRangeStart w:id="1"/>
      <w:r w:rsidR="002E23DD">
        <w:t>4</w:t>
      </w:r>
      <w:commentRangeEnd w:id="1"/>
      <w:r w:rsidR="00C86207">
        <w:rPr>
          <w:rStyle w:val="CommentReference"/>
          <w:rFonts w:asciiTheme="minorHAnsi" w:eastAsiaTheme="minorHAnsi" w:hAnsiTheme="minorHAnsi" w:cstheme="minorBidi"/>
          <w:bCs w:val="0"/>
          <w:smallCaps w:val="0"/>
          <w:color w:val="auto"/>
        </w:rPr>
        <w:commentReference w:id="1"/>
      </w:r>
      <w:r w:rsidRPr="00B72611">
        <w:t xml:space="preserve"> </w:t>
      </w:r>
    </w:p>
    <w:p w14:paraId="56473417" w14:textId="2000034A" w:rsidR="00DE2E44" w:rsidDel="001B1C8F" w:rsidRDefault="002E23DD">
      <w:pPr>
        <w:pStyle w:val="ChapterTitleBPBHEB"/>
        <w:rPr>
          <w:del w:id="2" w:author="Suman Deshwal" w:date="2024-04-20T14:28:00Z"/>
        </w:rPr>
        <w:pPrChange w:id="3" w:author="Suman Deshwal" w:date="2024-04-20T14:26:00Z">
          <w:pPr>
            <w:tabs>
              <w:tab w:val="left" w:pos="2835"/>
            </w:tabs>
            <w:spacing w:after="0" w:line="240" w:lineRule="auto"/>
            <w:jc w:val="right"/>
          </w:pPr>
        </w:pPrChange>
      </w:pPr>
      <w:r>
        <w:t xml:space="preserve">Content Delivery Network </w:t>
      </w:r>
      <w:del w:id="4" w:author="Suman Deshwal" w:date="2024-04-20T14:28:00Z">
        <w:r w:rsidDel="001B1C8F">
          <w:delText>(including IoT and Satellite)</w:delText>
        </w:r>
      </w:del>
    </w:p>
    <w:p w14:paraId="3E737AF9" w14:textId="77777777" w:rsidR="00DE2E44" w:rsidRDefault="00DE2E44">
      <w:pPr>
        <w:pStyle w:val="ChapterTitleBPBHEB"/>
        <w:pPrChange w:id="5" w:author="Suman Deshwal" w:date="2024-04-20T14:28:00Z">
          <w:pPr>
            <w:pStyle w:val="Heading2BPBHEB"/>
          </w:pPr>
        </w:pPrChange>
      </w:pPr>
    </w:p>
    <w:p w14:paraId="0A9E777F" w14:textId="77777777" w:rsidR="0008383D" w:rsidRDefault="0008383D" w:rsidP="00F747C6">
      <w:pPr>
        <w:pStyle w:val="NormalBPBHEB"/>
        <w:pPrChange w:id="6" w:author="Suman Deshwal" w:date="2024-05-06T16:17:00Z">
          <w:pPr>
            <w:pStyle w:val="Heading2BPBHEB"/>
          </w:pPr>
        </w:pPrChange>
      </w:pPr>
    </w:p>
    <w:p w14:paraId="49A80BB7" w14:textId="0C0148BF" w:rsidR="0008383D" w:rsidRDefault="006970AF">
      <w:pPr>
        <w:pStyle w:val="Heading1BPBHEB"/>
        <w:pPrChange w:id="7" w:author="Suman Deshwal" w:date="2024-04-29T11:14:00Z">
          <w:pPr>
            <w:pStyle w:val="Heading2BPBHEB"/>
          </w:pPr>
        </w:pPrChange>
      </w:pPr>
      <w:ins w:id="8" w:author="Suman Deshwal" w:date="2024-04-29T11:14:00Z">
        <w:r>
          <w:t>Introduction</w:t>
        </w:r>
      </w:ins>
    </w:p>
    <w:p w14:paraId="17AC986E" w14:textId="5F513179" w:rsidR="005C6B91" w:rsidRPr="00891AB5" w:rsidDel="006970AF" w:rsidRDefault="005C6B91" w:rsidP="00891AB5">
      <w:pPr>
        <w:rPr>
          <w:del w:id="9" w:author="Suman Deshwal" w:date="2024-04-29T11:14:00Z"/>
          <w:rFonts w:eastAsiaTheme="majorEastAsia" w:cstheme="majorBidi"/>
          <w:sz w:val="36"/>
          <w:szCs w:val="26"/>
        </w:rPr>
      </w:pPr>
      <w:del w:id="10" w:author="Suman Deshwal" w:date="2024-04-29T11:14:00Z">
        <w:r w:rsidRPr="00891AB5" w:rsidDel="006970AF">
          <w:rPr>
            <w:rFonts w:eastAsiaTheme="majorEastAsia" w:cstheme="majorBidi"/>
            <w:sz w:val="36"/>
            <w:szCs w:val="26"/>
          </w:rPr>
          <w:delText>Navigating the AWS Cloud Galaxy: Networking, IoT, and Satellite</w:delText>
        </w:r>
      </w:del>
    </w:p>
    <w:p w14:paraId="4F0E20BA" w14:textId="3627BDB6" w:rsidR="00891AB5" w:rsidDel="006970AF" w:rsidRDefault="00891AB5">
      <w:pPr>
        <w:pStyle w:val="NormalBPBHEB"/>
        <w:rPr>
          <w:del w:id="11" w:author="Suman Deshwal" w:date="2024-04-29T11:15:00Z"/>
        </w:rPr>
        <w:pPrChange w:id="12" w:author="Suman Deshwal" w:date="2024-04-20T14:34:00Z">
          <w:pPr>
            <w:tabs>
              <w:tab w:val="left" w:pos="2835"/>
            </w:tabs>
            <w:spacing w:after="120" w:line="240" w:lineRule="auto"/>
          </w:pPr>
        </w:pPrChange>
      </w:pPr>
      <w:del w:id="13" w:author="Suman Deshwal" w:date="2024-04-29T11:14:00Z">
        <w:r w:rsidDel="006970AF">
          <w:delText xml:space="preserve">Welcome to Chapter 4 of "AWS Cloud Master Class." </w:delText>
        </w:r>
      </w:del>
      <w:r>
        <w:t xml:space="preserve">In this chapter, we will </w:t>
      </w:r>
      <w:del w:id="14" w:author="Suman Deshwal" w:date="2024-04-29T11:15:00Z">
        <w:r w:rsidDel="006970AF">
          <w:delText>embark on a journey through</w:delText>
        </w:r>
      </w:del>
      <w:ins w:id="15" w:author="Suman Deshwal" w:date="2024-04-29T11:15:00Z">
        <w:r w:rsidR="006970AF">
          <w:t>discuss</w:t>
        </w:r>
      </w:ins>
      <w:r>
        <w:t xml:space="preserve"> the cosmos of AWS networking, explore the far-reaching realm of the </w:t>
      </w:r>
      <w:r w:rsidRPr="00082A89">
        <w:rPr>
          <w:b/>
          <w:bCs/>
          <w:rPrChange w:id="16" w:author="Suman Deshwal" w:date="2024-04-20T14:34:00Z">
            <w:rPr/>
          </w:rPrChange>
        </w:rPr>
        <w:t>Internet of Things (IoT)</w:t>
      </w:r>
      <w:r>
        <w:t>, and touch upon the celestial presence of AWS Satellite services. These domains are the backbone of modern cloud computing, enabling organizations to connect, communicate, and even reach for the stars in their digital endeavors.</w:t>
      </w:r>
    </w:p>
    <w:p w14:paraId="6C0A4DA5" w14:textId="77777777" w:rsidR="00891AB5" w:rsidRDefault="00891AB5">
      <w:pPr>
        <w:pStyle w:val="NormalBPBHEB"/>
        <w:pPrChange w:id="17" w:author="Suman Deshwal" w:date="2024-04-29T11:15:00Z">
          <w:pPr>
            <w:tabs>
              <w:tab w:val="left" w:pos="2835"/>
            </w:tabs>
            <w:spacing w:after="120" w:line="240" w:lineRule="auto"/>
          </w:pPr>
        </w:pPrChange>
      </w:pPr>
    </w:p>
    <w:p w14:paraId="6251971E" w14:textId="05B5848F" w:rsidR="00891AB5" w:rsidDel="00082A89" w:rsidRDefault="00891AB5">
      <w:pPr>
        <w:pStyle w:val="NormalBPBHEB"/>
        <w:rPr>
          <w:del w:id="18" w:author="Suman Deshwal" w:date="2024-04-20T14:35:00Z"/>
        </w:rPr>
        <w:pPrChange w:id="19" w:author="Suman Deshwal" w:date="2024-04-20T14:34:00Z">
          <w:pPr>
            <w:tabs>
              <w:tab w:val="left" w:pos="2835"/>
            </w:tabs>
            <w:spacing w:after="120" w:line="240" w:lineRule="auto"/>
          </w:pPr>
        </w:pPrChange>
      </w:pPr>
      <w:r>
        <w:t xml:space="preserve">In the first </w:t>
      </w:r>
      <w:r w:rsidR="00D167FC">
        <w:t>module</w:t>
      </w:r>
      <w:r>
        <w:t xml:space="preserve">, </w:t>
      </w:r>
      <w:del w:id="20" w:author="Suman Deshwal" w:date="2024-04-20T14:35:00Z">
        <w:r w:rsidDel="00082A89">
          <w:delText>"</w:delText>
        </w:r>
      </w:del>
      <w:r w:rsidRPr="00082A89">
        <w:rPr>
          <w:i/>
          <w:iCs/>
          <w:rPrChange w:id="21" w:author="Suman Deshwal" w:date="2024-04-20T14:35:00Z">
            <w:rPr/>
          </w:rPrChange>
        </w:rPr>
        <w:t>Networking and Content Delivery</w:t>
      </w:r>
      <w:r>
        <w:t>,</w:t>
      </w:r>
      <w:del w:id="22" w:author="Suman Deshwal" w:date="2024-04-20T14:35:00Z">
        <w:r w:rsidDel="00082A89">
          <w:delText>"</w:delText>
        </w:r>
      </w:del>
      <w:r>
        <w:t xml:space="preserve"> we will </w:t>
      </w:r>
      <w:ins w:id="23" w:author="Suman Deshwal" w:date="2024-04-20T14:35:00Z">
        <w:r w:rsidR="00082A89">
          <w:t xml:space="preserve">discuss </w:t>
        </w:r>
      </w:ins>
      <w:del w:id="24" w:author="Suman Deshwal" w:date="2024-04-20T14:35:00Z">
        <w:r w:rsidDel="00082A89">
          <w:delText xml:space="preserve">delve into the heart of </w:delText>
        </w:r>
      </w:del>
      <w:r>
        <w:t xml:space="preserve">AWS networking solutions. From the foundational </w:t>
      </w:r>
      <w:r w:rsidRPr="00082A89">
        <w:rPr>
          <w:b/>
          <w:bCs/>
          <w:rPrChange w:id="25" w:author="Suman Deshwal" w:date="2024-04-20T14:35:00Z">
            <w:rPr/>
          </w:rPrChange>
        </w:rPr>
        <w:t>Amazon Virtual Private Cloud (Amazon VPC)</w:t>
      </w:r>
      <w:r>
        <w:t xml:space="preserve"> to the advanced networking capabilities offered by AWS Global Accelerator and AWS Transit Gateway, we will traverse a galaxy of services that empower organizations to build secure, highly available, and globally distributed applications. </w:t>
      </w:r>
      <w:r w:rsidRPr="00082A89">
        <w:rPr>
          <w:b/>
          <w:bCs/>
          <w:rPrChange w:id="26" w:author="Suman Deshwal" w:date="2024-04-20T14:35:00Z">
            <w:rPr/>
          </w:rPrChange>
        </w:rPr>
        <w:t>Elastic Load Balancing (ELB)</w:t>
      </w:r>
      <w:r>
        <w:t xml:space="preserve"> will play a pivotal role in ensuring the seamless distribution of traffic, while services like AWS </w:t>
      </w:r>
      <w:proofErr w:type="spellStart"/>
      <w:r>
        <w:t>PrivateLink</w:t>
      </w:r>
      <w:proofErr w:type="spellEnd"/>
      <w:r>
        <w:t xml:space="preserve"> and AWS Direct Connect will connect enterprises securely to the AWS cloud. Together, these services form the constellations of connectivity and content delivery in the AWS universe.</w:t>
      </w:r>
    </w:p>
    <w:p w14:paraId="6F1F548E" w14:textId="77777777" w:rsidR="00891AB5" w:rsidRDefault="00891AB5">
      <w:pPr>
        <w:pStyle w:val="NormalBPBHEB"/>
        <w:pPrChange w:id="27" w:author="Suman Deshwal" w:date="2024-04-20T14:35:00Z">
          <w:pPr>
            <w:tabs>
              <w:tab w:val="left" w:pos="2835"/>
            </w:tabs>
            <w:spacing w:after="120" w:line="240" w:lineRule="auto"/>
          </w:pPr>
        </w:pPrChange>
      </w:pPr>
    </w:p>
    <w:p w14:paraId="1FFBB2B1" w14:textId="3FE37E12" w:rsidR="00891AB5" w:rsidDel="00082A89" w:rsidRDefault="00891AB5">
      <w:pPr>
        <w:pStyle w:val="NormalBPBHEB"/>
        <w:rPr>
          <w:del w:id="28" w:author="Suman Deshwal" w:date="2024-04-20T14:35:00Z"/>
        </w:rPr>
        <w:pPrChange w:id="29" w:author="Suman Deshwal" w:date="2024-04-20T14:35:00Z">
          <w:pPr>
            <w:tabs>
              <w:tab w:val="left" w:pos="2835"/>
            </w:tabs>
            <w:spacing w:after="120" w:line="240" w:lineRule="auto"/>
          </w:pPr>
        </w:pPrChange>
      </w:pPr>
      <w:r>
        <w:t xml:space="preserve">The second </w:t>
      </w:r>
      <w:r w:rsidR="00D167FC">
        <w:t>module</w:t>
      </w:r>
      <w:r>
        <w:t xml:space="preserve">, </w:t>
      </w:r>
      <w:del w:id="30" w:author="Suman Deshwal" w:date="2024-04-20T14:35:00Z">
        <w:r w:rsidDel="00082A89">
          <w:delText>"</w:delText>
        </w:r>
      </w:del>
      <w:r w:rsidRPr="00082A89">
        <w:rPr>
          <w:i/>
          <w:iCs/>
          <w:rPrChange w:id="31" w:author="Suman Deshwal" w:date="2024-04-20T14:35:00Z">
            <w:rPr/>
          </w:rPrChange>
        </w:rPr>
        <w:t>Internet of Things</w:t>
      </w:r>
      <w:r>
        <w:t>,</w:t>
      </w:r>
      <w:del w:id="32" w:author="Suman Deshwal" w:date="2024-04-20T14:35:00Z">
        <w:r w:rsidDel="00082A89">
          <w:delText>"</w:delText>
        </w:r>
      </w:del>
      <w:r>
        <w:t xml:space="preserve"> will introduce us to the IoT cosmos, where connected devices and data-driven insights converge. AWS IoT Core will be our guiding star, providing a secure and scalable platform for connecting, managing, and analyzing IoT 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w:t>
      </w:r>
      <w:ins w:id="33" w:author="Suman Deshwal" w:date="2024-05-04T11:16:00Z">
        <w:r w:rsidR="00CA4862">
          <w:t xml:space="preserve"> a</w:t>
        </w:r>
      </w:ins>
      <w:del w:id="34" w:author="Suman Deshwal" w:date="2024-05-04T11:16:00Z">
        <w:r w:rsidDel="00CA4862">
          <w:delText>'</w:delText>
        </w:r>
      </w:del>
      <w:r>
        <w:t>re exploring IoT for smart cities, industrial automation, or innovative consumer devices, this section will provide you with the knowledge to navigate the IoT galaxy with confidence.</w:t>
      </w:r>
    </w:p>
    <w:p w14:paraId="1602E162" w14:textId="77777777" w:rsidR="00891AB5" w:rsidRDefault="00891AB5">
      <w:pPr>
        <w:pStyle w:val="NormalBPBHEB"/>
        <w:pPrChange w:id="35" w:author="Suman Deshwal" w:date="2024-04-20T14:35:00Z">
          <w:pPr>
            <w:tabs>
              <w:tab w:val="left" w:pos="2835"/>
            </w:tabs>
            <w:spacing w:after="120" w:line="240" w:lineRule="auto"/>
          </w:pPr>
        </w:pPrChange>
      </w:pPr>
    </w:p>
    <w:p w14:paraId="078D1F1B" w14:textId="30620C93" w:rsidR="00891AB5" w:rsidDel="00082A89" w:rsidRDefault="00891AB5">
      <w:pPr>
        <w:pStyle w:val="NormalBPBHEB"/>
        <w:rPr>
          <w:del w:id="36" w:author="Suman Deshwal" w:date="2024-04-20T14:35:00Z"/>
        </w:rPr>
        <w:pPrChange w:id="37" w:author="Suman Deshwal" w:date="2024-04-20T14:35:00Z">
          <w:pPr>
            <w:tabs>
              <w:tab w:val="left" w:pos="2835"/>
            </w:tabs>
            <w:spacing w:after="120" w:line="240" w:lineRule="auto"/>
          </w:pPr>
        </w:pPrChange>
      </w:pPr>
      <w:r>
        <w:t xml:space="preserve">In the final </w:t>
      </w:r>
      <w:r w:rsidR="00D167FC">
        <w:t>module</w:t>
      </w:r>
      <w:r>
        <w:t xml:space="preserve">, "Satellite," we will transcend Earth's atmosphere to uncover the groundbreaking capabilities of AWS Satellite services. AWS Ground Station will allow us to connect with satellites in orbit, offering unprecedented access to space data. As we reach for </w:t>
      </w:r>
      <w:r>
        <w:lastRenderedPageBreak/>
        <w:t>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4BEF129E" w14:textId="77777777" w:rsidR="00891AB5" w:rsidRDefault="00891AB5">
      <w:pPr>
        <w:pStyle w:val="NormalBPBHEB"/>
        <w:pPrChange w:id="38" w:author="Suman Deshwal" w:date="2024-04-20T14:35:00Z">
          <w:pPr>
            <w:tabs>
              <w:tab w:val="left" w:pos="2835"/>
            </w:tabs>
            <w:spacing w:after="120" w:line="240" w:lineRule="auto"/>
          </w:pPr>
        </w:pPrChange>
      </w:pPr>
    </w:p>
    <w:p w14:paraId="52264235" w14:textId="3C67AFCA" w:rsidR="00891AB5" w:rsidRDefault="00891AB5">
      <w:pPr>
        <w:pStyle w:val="NormalBPBHEB"/>
        <w:pPrChange w:id="39" w:author="Suman Deshwal" w:date="2024-04-20T14:35:00Z">
          <w:pPr>
            <w:tabs>
              <w:tab w:val="left" w:pos="2835"/>
            </w:tabs>
            <w:spacing w:after="120" w:line="240" w:lineRule="auto"/>
          </w:pPr>
        </w:pPrChange>
      </w:pPr>
      <w:commentRangeStart w:id="40"/>
      <w:r>
        <w:t>Join us on this cosmic journey through AWS networking, IoT, and satellite services, where the possibilities are as limitless as the universe itself.</w:t>
      </w:r>
      <w:commentRangeEnd w:id="40"/>
      <w:r w:rsidR="00C86207">
        <w:rPr>
          <w:rStyle w:val="CommentReference"/>
          <w:rFonts w:asciiTheme="minorHAnsi" w:eastAsiaTheme="minorHAnsi" w:hAnsiTheme="minorHAnsi" w:cstheme="minorBidi"/>
        </w:rPr>
        <w:commentReference w:id="40"/>
      </w:r>
    </w:p>
    <w:p w14:paraId="1F462856" w14:textId="77777777" w:rsidR="003A02E5" w:rsidDel="006970AF" w:rsidRDefault="003A02E5">
      <w:pPr>
        <w:pStyle w:val="NormalBPBHEB"/>
        <w:rPr>
          <w:del w:id="41" w:author="Suman Deshwal" w:date="2024-04-20T14:36:00Z"/>
        </w:rPr>
      </w:pPr>
    </w:p>
    <w:p w14:paraId="3763AA11" w14:textId="77777777" w:rsidR="006970AF" w:rsidRDefault="006970AF" w:rsidP="00891AB5">
      <w:pPr>
        <w:tabs>
          <w:tab w:val="left" w:pos="2835"/>
        </w:tabs>
        <w:spacing w:after="120" w:line="240" w:lineRule="auto"/>
        <w:rPr>
          <w:ins w:id="42" w:author="Suman Deshwal" w:date="2024-04-29T11:15:00Z"/>
        </w:rPr>
      </w:pPr>
    </w:p>
    <w:p w14:paraId="37BB36F1" w14:textId="77777777" w:rsidR="00C86207" w:rsidRDefault="00C86207" w:rsidP="00C86207">
      <w:pPr>
        <w:pStyle w:val="Heading1BPBHEB"/>
        <w:rPr>
          <w:ins w:id="43" w:author="Suman Deshwal" w:date="2024-05-02T10:31:00Z"/>
        </w:rPr>
      </w:pPr>
      <w:ins w:id="44" w:author="Suman Deshwal" w:date="2024-05-02T10:31:00Z">
        <w:r>
          <w:t xml:space="preserve">Structure </w:t>
        </w:r>
      </w:ins>
    </w:p>
    <w:p w14:paraId="24379AA3" w14:textId="77777777" w:rsidR="00C86207" w:rsidRDefault="00C86207" w:rsidP="00C86207">
      <w:pPr>
        <w:pStyle w:val="NormalBPBHEB"/>
        <w:rPr>
          <w:ins w:id="45" w:author="Suman Deshwal" w:date="2024-05-02T10:31:00Z"/>
        </w:rPr>
      </w:pPr>
      <w:ins w:id="46" w:author="Suman Deshwal" w:date="2024-05-02T10:31:00Z">
        <w:r>
          <w:t xml:space="preserve">In this chapter, we will go through the following </w:t>
        </w:r>
        <w:commentRangeStart w:id="47"/>
        <w:r>
          <w:t>topics</w:t>
        </w:r>
      </w:ins>
      <w:commentRangeEnd w:id="47"/>
      <w:ins w:id="48" w:author="Suman Deshwal" w:date="2024-05-02T10:32:00Z">
        <w:r>
          <w:rPr>
            <w:rStyle w:val="CommentReference"/>
            <w:rFonts w:asciiTheme="minorHAnsi" w:eastAsiaTheme="minorHAnsi" w:hAnsiTheme="minorHAnsi" w:cstheme="minorBidi"/>
          </w:rPr>
          <w:commentReference w:id="47"/>
        </w:r>
      </w:ins>
      <w:ins w:id="49" w:author="Suman Deshwal" w:date="2024-05-02T10:31:00Z">
        <w:r>
          <w:t xml:space="preserve">: </w:t>
        </w:r>
      </w:ins>
    </w:p>
    <w:p w14:paraId="043425F3" w14:textId="77777777" w:rsidR="00C86207" w:rsidRDefault="00C86207" w:rsidP="00C86207">
      <w:pPr>
        <w:pStyle w:val="NormalBPBHEB"/>
        <w:rPr>
          <w:ins w:id="50" w:author="Suman Deshwal" w:date="2024-05-02T10:31:00Z"/>
        </w:rPr>
      </w:pPr>
    </w:p>
    <w:p w14:paraId="5FA0A0BC" w14:textId="77777777" w:rsidR="00C86207" w:rsidRDefault="00C86207" w:rsidP="00C86207">
      <w:pPr>
        <w:pStyle w:val="Heading1BPBHEB"/>
        <w:rPr>
          <w:ins w:id="51" w:author="Suman Deshwal" w:date="2024-05-02T10:31:00Z"/>
        </w:rPr>
      </w:pPr>
      <w:commentRangeStart w:id="52"/>
      <w:ins w:id="53" w:author="Suman Deshwal" w:date="2024-05-02T10:31:00Z">
        <w:r>
          <w:t>Objectives</w:t>
        </w:r>
        <w:commentRangeEnd w:id="52"/>
        <w:r>
          <w:rPr>
            <w:rStyle w:val="CommentReference"/>
            <w:rFonts w:asciiTheme="minorHAnsi" w:eastAsiaTheme="minorHAnsi" w:hAnsiTheme="minorHAnsi" w:cstheme="minorBidi"/>
            <w:b w:val="0"/>
          </w:rPr>
          <w:commentReference w:id="52"/>
        </w:r>
        <w:r>
          <w:t xml:space="preserve"> </w:t>
        </w:r>
      </w:ins>
    </w:p>
    <w:p w14:paraId="72D0B971" w14:textId="77777777" w:rsidR="003A02E5" w:rsidDel="00082A89" w:rsidRDefault="003A02E5" w:rsidP="00891AB5">
      <w:pPr>
        <w:tabs>
          <w:tab w:val="left" w:pos="2835"/>
        </w:tabs>
        <w:spacing w:after="120" w:line="240" w:lineRule="auto"/>
        <w:rPr>
          <w:del w:id="54" w:author="Suman Deshwal" w:date="2024-04-20T14:36:00Z"/>
        </w:rPr>
      </w:pPr>
    </w:p>
    <w:p w14:paraId="2ACCF009" w14:textId="77777777" w:rsidR="003A02E5" w:rsidDel="00082A89" w:rsidRDefault="003A02E5" w:rsidP="00891AB5">
      <w:pPr>
        <w:tabs>
          <w:tab w:val="left" w:pos="2835"/>
        </w:tabs>
        <w:spacing w:after="120" w:line="240" w:lineRule="auto"/>
        <w:rPr>
          <w:del w:id="55" w:author="Suman Deshwal" w:date="2024-04-20T14:36:00Z"/>
        </w:rPr>
      </w:pPr>
    </w:p>
    <w:p w14:paraId="01266EE5" w14:textId="77777777" w:rsidR="003A02E5" w:rsidDel="00082A89" w:rsidRDefault="003A02E5" w:rsidP="00891AB5">
      <w:pPr>
        <w:tabs>
          <w:tab w:val="left" w:pos="2835"/>
        </w:tabs>
        <w:spacing w:after="120" w:line="240" w:lineRule="auto"/>
        <w:rPr>
          <w:del w:id="56" w:author="Suman Deshwal" w:date="2024-04-20T14:36:00Z"/>
        </w:rPr>
      </w:pPr>
    </w:p>
    <w:p w14:paraId="4C217BB8" w14:textId="77777777" w:rsidR="003A02E5" w:rsidDel="00082A89" w:rsidRDefault="003A02E5" w:rsidP="00891AB5">
      <w:pPr>
        <w:tabs>
          <w:tab w:val="left" w:pos="2835"/>
        </w:tabs>
        <w:spacing w:after="120" w:line="240" w:lineRule="auto"/>
        <w:rPr>
          <w:del w:id="57" w:author="Suman Deshwal" w:date="2024-04-20T14:36:00Z"/>
        </w:rPr>
      </w:pPr>
    </w:p>
    <w:p w14:paraId="3CE28FA4" w14:textId="77777777" w:rsidR="003A02E5" w:rsidDel="00082A89" w:rsidRDefault="003A02E5" w:rsidP="00891AB5">
      <w:pPr>
        <w:tabs>
          <w:tab w:val="left" w:pos="2835"/>
        </w:tabs>
        <w:spacing w:after="120" w:line="240" w:lineRule="auto"/>
        <w:rPr>
          <w:del w:id="58" w:author="Suman Deshwal" w:date="2024-04-20T14:36:00Z"/>
        </w:rPr>
      </w:pPr>
    </w:p>
    <w:p w14:paraId="49612EA5" w14:textId="77777777" w:rsidR="003A02E5" w:rsidDel="00082A89" w:rsidRDefault="003A02E5" w:rsidP="00891AB5">
      <w:pPr>
        <w:tabs>
          <w:tab w:val="left" w:pos="2835"/>
        </w:tabs>
        <w:spacing w:after="120" w:line="240" w:lineRule="auto"/>
        <w:rPr>
          <w:del w:id="59" w:author="Suman Deshwal" w:date="2024-04-20T14:36:00Z"/>
        </w:rPr>
      </w:pPr>
    </w:p>
    <w:p w14:paraId="3A818858" w14:textId="77777777" w:rsidR="003A02E5" w:rsidDel="00082A89" w:rsidRDefault="003A02E5" w:rsidP="00891AB5">
      <w:pPr>
        <w:tabs>
          <w:tab w:val="left" w:pos="2835"/>
        </w:tabs>
        <w:spacing w:after="120" w:line="240" w:lineRule="auto"/>
        <w:rPr>
          <w:del w:id="60" w:author="Suman Deshwal" w:date="2024-04-20T14:36:00Z"/>
        </w:rPr>
      </w:pPr>
    </w:p>
    <w:p w14:paraId="5B26D774" w14:textId="77777777" w:rsidR="003A02E5" w:rsidDel="00082A89" w:rsidRDefault="003A02E5" w:rsidP="00891AB5">
      <w:pPr>
        <w:tabs>
          <w:tab w:val="left" w:pos="2835"/>
        </w:tabs>
        <w:spacing w:after="120" w:line="240" w:lineRule="auto"/>
        <w:rPr>
          <w:del w:id="61" w:author="Suman Deshwal" w:date="2024-04-20T14:36:00Z"/>
        </w:rPr>
      </w:pPr>
    </w:p>
    <w:p w14:paraId="1D0C401C" w14:textId="77777777" w:rsidR="003A02E5" w:rsidDel="00082A89" w:rsidRDefault="003A02E5" w:rsidP="00891AB5">
      <w:pPr>
        <w:tabs>
          <w:tab w:val="left" w:pos="2835"/>
        </w:tabs>
        <w:spacing w:after="120" w:line="240" w:lineRule="auto"/>
        <w:rPr>
          <w:del w:id="62" w:author="Suman Deshwal" w:date="2024-04-20T14:36:00Z"/>
        </w:rPr>
      </w:pPr>
    </w:p>
    <w:p w14:paraId="10DC6CAA" w14:textId="77777777" w:rsidR="003A02E5" w:rsidDel="00082A89" w:rsidRDefault="003A02E5" w:rsidP="00891AB5">
      <w:pPr>
        <w:tabs>
          <w:tab w:val="left" w:pos="2835"/>
        </w:tabs>
        <w:spacing w:after="120" w:line="240" w:lineRule="auto"/>
        <w:rPr>
          <w:del w:id="63" w:author="Suman Deshwal" w:date="2024-04-20T14:36:00Z"/>
        </w:rPr>
      </w:pPr>
    </w:p>
    <w:p w14:paraId="2EB6FCBF" w14:textId="77777777" w:rsidR="003A02E5" w:rsidRDefault="003A02E5">
      <w:pPr>
        <w:pStyle w:val="NormalBPBHEB"/>
        <w:pPrChange w:id="64" w:author="Suman Deshwal" w:date="2024-04-20T14:36:00Z">
          <w:pPr>
            <w:tabs>
              <w:tab w:val="left" w:pos="2835"/>
            </w:tabs>
            <w:spacing w:after="120" w:line="240" w:lineRule="auto"/>
          </w:pPr>
        </w:pPrChange>
      </w:pPr>
    </w:p>
    <w:p w14:paraId="41C5D091" w14:textId="5B8DAE54" w:rsidR="00772D11" w:rsidDel="001B1C8F" w:rsidRDefault="00772D11" w:rsidP="00772D11">
      <w:pPr>
        <w:pStyle w:val="ChapterTitleNumberBPBHEB"/>
        <w:rPr>
          <w:del w:id="65" w:author="Suman Deshwal" w:date="2024-04-20T14:32:00Z"/>
        </w:rPr>
      </w:pPr>
      <w:del w:id="66" w:author="Suman Deshwal" w:date="2024-04-20T14:32:00Z">
        <w:r w:rsidRPr="00772D11" w:rsidDel="001B1C8F">
          <w:delText>Networking and Content Delivery</w:delText>
        </w:r>
      </w:del>
    </w:p>
    <w:p w14:paraId="169E7681" w14:textId="77777777" w:rsidR="000952C6" w:rsidRDefault="00A4729F">
      <w:pPr>
        <w:pStyle w:val="Heading1BPBHEB"/>
        <w:pPrChange w:id="67" w:author="Suman Deshwal" w:date="2024-04-20T14:34:00Z">
          <w:pPr>
            <w:tabs>
              <w:tab w:val="left" w:pos="2835"/>
            </w:tabs>
            <w:spacing w:after="120" w:line="240" w:lineRule="auto"/>
          </w:pPr>
        </w:pPrChange>
      </w:pPr>
      <w:r w:rsidRPr="00A4729F">
        <w:t>Amazon VPC: Building Secure and Isolated Cloud Networks</w:t>
      </w:r>
    </w:p>
    <w:p w14:paraId="644047C3" w14:textId="2088F7A2" w:rsidR="008E7FD5" w:rsidRDefault="008E7FD5" w:rsidP="001B1C8F">
      <w:pPr>
        <w:pStyle w:val="NormalBPBHEB"/>
        <w:rPr>
          <w:ins w:id="68" w:author="Suman Deshwal" w:date="2024-04-20T14:33:00Z"/>
        </w:rPr>
      </w:pPr>
      <w:r w:rsidRPr="008E7FD5">
        <w:t xml:space="preserve">In the vast realm of </w:t>
      </w:r>
      <w:r w:rsidRPr="001B1C8F">
        <w:rPr>
          <w:b/>
          <w:bCs/>
          <w:rPrChange w:id="69" w:author="Suman Deshwal" w:date="2024-04-20T14:33:00Z">
            <w:rPr/>
          </w:rPrChange>
        </w:rPr>
        <w:t>Amazon Web Services (AWS)</w:t>
      </w:r>
      <w:r w:rsidRPr="008E7FD5">
        <w:t xml:space="preserve">, networking forms the foundation upon which organizations construct their digital infrastructures. At the heart of AWS networking lies </w:t>
      </w:r>
      <w:r w:rsidRPr="001B1C8F">
        <w:rPr>
          <w:b/>
          <w:bCs/>
          <w:rPrChange w:id="70" w:author="Suman Deshwal" w:date="2024-04-20T14:33:00Z">
            <w:rPr/>
          </w:rPrChange>
        </w:rPr>
        <w:t>Amazon Virtual Private Cloud (Amazon VPC)</w:t>
      </w:r>
      <w:r w:rsidRPr="008E7FD5">
        <w:t>, a fundamental service that enables users to create isolated and highly secure virtual networks within the AWS cloud. In this section</w:t>
      </w:r>
      <w:ins w:id="71" w:author="Suman Deshwal" w:date="2024-05-06T16:07:00Z">
        <w:r w:rsidR="005A58D0">
          <w:t xml:space="preserve">, </w:t>
        </w:r>
      </w:ins>
      <w:del w:id="72" w:author="Suman Deshwal" w:date="2024-05-06T16:07:00Z">
        <w:r w:rsidRPr="008E7FD5" w:rsidDel="005A58D0">
          <w:delText xml:space="preserve"> of "AWS Cloud Master Class," </w:delText>
        </w:r>
      </w:del>
      <w:r w:rsidRPr="008E7FD5">
        <w:t xml:space="preserve">we will </w:t>
      </w:r>
      <w:ins w:id="73" w:author="Suman Deshwal" w:date="2024-05-06T16:08:00Z">
        <w:r w:rsidR="005A58D0">
          <w:t xml:space="preserve">discuss </w:t>
        </w:r>
      </w:ins>
      <w:del w:id="74" w:author="Suman Deshwal" w:date="2024-05-06T16:07:00Z">
        <w:r w:rsidRPr="008E7FD5" w:rsidDel="005A58D0">
          <w:delText xml:space="preserve">embark on </w:delText>
        </w:r>
      </w:del>
      <w:r w:rsidRPr="008E7FD5">
        <w:t>a comprehensive exploration of Amazon VPC, uncovering its core principles, architecture, and real-world applications, substantiated by scholarly articles and AWS sources.</w:t>
      </w:r>
    </w:p>
    <w:p w14:paraId="46860C93" w14:textId="77777777" w:rsidR="001B1C8F" w:rsidRDefault="001B1C8F">
      <w:pPr>
        <w:pStyle w:val="NormalBPBHEB"/>
        <w:pPrChange w:id="75" w:author="Suman Deshwal" w:date="2024-04-20T14:32:00Z">
          <w:pPr>
            <w:tabs>
              <w:tab w:val="left" w:pos="2835"/>
            </w:tabs>
            <w:spacing w:after="120" w:line="240" w:lineRule="auto"/>
          </w:pPr>
        </w:pPrChange>
      </w:pPr>
    </w:p>
    <w:p w14:paraId="69A03A42" w14:textId="2357FE2E" w:rsidR="008E7FD5" w:rsidRDefault="008E7FD5">
      <w:pPr>
        <w:pStyle w:val="Heading2BPBHEB"/>
        <w:pPrChange w:id="76" w:author="Suman Deshwal" w:date="2024-04-20T14:33:00Z">
          <w:pPr>
            <w:pStyle w:val="Heading2"/>
          </w:pPr>
        </w:pPrChange>
      </w:pPr>
      <w:r w:rsidRPr="001F1088">
        <w:t xml:space="preserve">Amazon VPC: An </w:t>
      </w:r>
      <w:r w:rsidR="001B1C8F" w:rsidRPr="001F1088">
        <w:t>in-depth overview</w:t>
      </w:r>
    </w:p>
    <w:p w14:paraId="553892C6" w14:textId="7EF46020" w:rsidR="008E7FD5" w:rsidDel="001B1C8F" w:rsidRDefault="008E7FD5">
      <w:pPr>
        <w:pStyle w:val="NormalBPBHEB"/>
        <w:rPr>
          <w:del w:id="77" w:author="Suman Deshwal" w:date="2024-04-20T14:33:00Z"/>
        </w:rPr>
        <w:pPrChange w:id="78" w:author="Suman Deshwal" w:date="2024-04-20T14:33:00Z">
          <w:pPr>
            <w:pStyle w:val="Heading2"/>
          </w:pPr>
        </w:pPrChange>
      </w:pPr>
      <w:r w:rsidRPr="008E7FD5">
        <w:t>Amazon VPC allows users to carve out logically isolated sections of the AWS cloud, where they can deploy resources such as Amazon EC2 instances, RDS databases, and Lambda functions</w:t>
      </w:r>
      <w:del w:id="79" w:author="Suman Deshwal" w:date="2024-05-06T15:03:00Z">
        <w:r w:rsidRPr="008E7FD5" w:rsidDel="0097139D">
          <w:delText>,</w:delText>
        </w:r>
      </w:del>
      <w:r w:rsidRPr="008E7FD5">
        <w:t xml:space="preserve"> while maintaining control over network topology and security. </w:t>
      </w:r>
      <w:r w:rsidRPr="001B1C8F">
        <w:t xml:space="preserve">The architecture of an Amazon VPC consists of a combination of subnets, route tables, network </w:t>
      </w:r>
      <w:r w:rsidRPr="00082A89">
        <w:rPr>
          <w:b/>
          <w:bCs/>
          <w:rPrChange w:id="80" w:author="Suman Deshwal" w:date="2024-04-20T14:34:00Z">
            <w:rPr/>
          </w:rPrChange>
        </w:rPr>
        <w:t>access control lists (ACLs),</w:t>
      </w:r>
      <w:r w:rsidRPr="001B1C8F">
        <w:t xml:space="preserve"> security groups, and VPN connections, providing the flexibility to design custom network layouts.</w:t>
      </w:r>
      <w:r w:rsidRPr="008E7FD5">
        <w:t xml:space="preserve"> A key feature is </w:t>
      </w:r>
      <w:del w:id="81" w:author="Suman Deshwal" w:date="2024-05-06T15:03:00Z">
        <w:r w:rsidRPr="008E7FD5" w:rsidDel="0097139D">
          <w:delText>the</w:delText>
        </w:r>
      </w:del>
      <w:ins w:id="82" w:author="Suman Deshwal" w:date="2024-05-06T15:03:00Z">
        <w:r w:rsidR="0097139D">
          <w:t>an</w:t>
        </w:r>
      </w:ins>
      <w:r w:rsidRPr="008E7FD5">
        <w:t xml:space="preserve"> ability to establish direct connections between the VPC and on-premises data centers, creating hybrid cloud environments that seamlessly extend an organization's network into the AWS cloud.</w:t>
      </w:r>
    </w:p>
    <w:p w14:paraId="30B5DA09" w14:textId="77777777" w:rsidR="000952C6" w:rsidRPr="000952C6" w:rsidRDefault="000952C6">
      <w:pPr>
        <w:pStyle w:val="NormalBPBHEB"/>
        <w:pPrChange w:id="83" w:author="Suman Deshwal" w:date="2024-04-20T14:33:00Z">
          <w:pPr/>
        </w:pPrChange>
      </w:pPr>
    </w:p>
    <w:p w14:paraId="766398AF" w14:textId="7338BC60" w:rsidR="008E7FD5" w:rsidRDefault="008E7FD5">
      <w:pPr>
        <w:pStyle w:val="NormalBPBHEB"/>
        <w:pPrChange w:id="84" w:author="Suman Deshwal" w:date="2024-04-20T14:33:00Z">
          <w:pPr>
            <w:pStyle w:val="Heading2"/>
          </w:pPr>
        </w:pPrChange>
      </w:pPr>
      <w:r w:rsidRPr="008E7FD5">
        <w:lastRenderedPageBreak/>
        <w:t xml:space="preserve">Scholarly articles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t xml:space="preserve">AWS’ </w:t>
      </w:r>
      <w:r w:rsidRPr="008E7FD5">
        <w:t xml:space="preserve">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 </w:t>
      </w:r>
      <w:r w:rsidRPr="00082A89">
        <w:rPr>
          <w:vertAlign w:val="superscript"/>
          <w:rPrChange w:id="85" w:author="Suman Deshwal" w:date="2024-04-20T14:36:00Z">
            <w:rPr>
              <w:rFonts w:eastAsiaTheme="minorHAnsi"/>
            </w:rPr>
          </w:rPrChange>
        </w:rPr>
        <w:t>[1][2]</w:t>
      </w:r>
      <w:r w:rsidRPr="008E7FD5">
        <w:t>.</w:t>
      </w:r>
    </w:p>
    <w:p w14:paraId="1C583756" w14:textId="77777777" w:rsidR="00343040" w:rsidRDefault="00343040">
      <w:pPr>
        <w:pStyle w:val="NormalBPBHEB"/>
        <w:pPrChange w:id="86" w:author="Suman Deshwal" w:date="2024-04-20T14:40:00Z">
          <w:pPr/>
        </w:pPrChange>
      </w:pPr>
    </w:p>
    <w:p w14:paraId="48EC3A85" w14:textId="76CA1C5F" w:rsidR="00343040" w:rsidRPr="00343040" w:rsidRDefault="00343040">
      <w:pPr>
        <w:pStyle w:val="Heading2BPBHEB"/>
        <w:pPrChange w:id="87" w:author="Suman Deshwal" w:date="2024-04-20T14:36:00Z">
          <w:pPr/>
        </w:pPrChange>
      </w:pPr>
      <w:r w:rsidRPr="00343040">
        <w:t xml:space="preserve">AWS </w:t>
      </w:r>
      <w:proofErr w:type="spellStart"/>
      <w:r w:rsidRPr="00343040">
        <w:t>PrivateLink</w:t>
      </w:r>
      <w:proofErr w:type="spellEnd"/>
      <w:r w:rsidRPr="00343040">
        <w:t xml:space="preserve">: Elevating </w:t>
      </w:r>
      <w:r w:rsidR="0058348D" w:rsidRPr="00343040">
        <w:t>network security and simplicity</w:t>
      </w:r>
    </w:p>
    <w:p w14:paraId="298DE519" w14:textId="3EFE20DC" w:rsidR="00343040" w:rsidRPr="00343040" w:rsidRDefault="00343040">
      <w:pPr>
        <w:pStyle w:val="NormalBPBHEB"/>
        <w:pPrChange w:id="88" w:author="Suman Deshwal" w:date="2024-04-20T14:36:00Z">
          <w:pPr/>
        </w:pPrChange>
      </w:pPr>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w:t>
      </w:r>
      <w:ins w:id="89" w:author="Suman Deshwal" w:date="2024-05-04T11:17:00Z">
        <w:r w:rsidR="00CA4862">
          <w:t xml:space="preserve">, </w:t>
        </w:r>
      </w:ins>
      <w:del w:id="90" w:author="Suman Deshwal" w:date="2024-05-04T11:17:00Z">
        <w:r w:rsidRPr="00343040" w:rsidDel="00CA4862">
          <w:delText xml:space="preserve"> "AWS Cloud Master Class," </w:delText>
        </w:r>
      </w:del>
      <w:r w:rsidRPr="00343040">
        <w:t xml:space="preserve">we </w:t>
      </w:r>
      <w:ins w:id="91" w:author="Suman Deshwal" w:date="2024-05-04T11:17:00Z">
        <w:r w:rsidR="00CA4862">
          <w:t xml:space="preserve">will discuss </w:t>
        </w:r>
      </w:ins>
      <w:del w:id="92" w:author="Suman Deshwal" w:date="2024-05-04T11:17:00Z">
        <w:r w:rsidRPr="00343040" w:rsidDel="00CA4862">
          <w:delText xml:space="preserve">delve into </w:delText>
        </w:r>
      </w:del>
      <w:r w:rsidRPr="00343040">
        <w:t xml:space="preserve">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282B2521" w14:textId="77777777" w:rsidR="00082A89" w:rsidRDefault="00082A89">
      <w:pPr>
        <w:pStyle w:val="NormalBPBHEB"/>
        <w:rPr>
          <w:ins w:id="93" w:author="Suman Deshwal" w:date="2024-04-20T14:37:00Z"/>
        </w:rPr>
        <w:pPrChange w:id="94" w:author="Suman Deshwal" w:date="2024-05-04T11:18:00Z">
          <w:pPr/>
        </w:pPrChange>
      </w:pPr>
    </w:p>
    <w:p w14:paraId="439AAF52" w14:textId="1B97C346" w:rsidR="00343040" w:rsidRPr="00343040" w:rsidRDefault="00343040">
      <w:pPr>
        <w:pStyle w:val="Heading2BPBHEB"/>
        <w:pPrChange w:id="95" w:author="Suman Deshwal" w:date="2024-04-20T14:37:00Z">
          <w:pPr/>
        </w:pPrChange>
      </w:pPr>
      <w:r w:rsidRPr="00343040">
        <w:t xml:space="preserve">Understanding AWS </w:t>
      </w:r>
      <w:proofErr w:type="spellStart"/>
      <w:r w:rsidRPr="00343040">
        <w:t>PrivateLink</w:t>
      </w:r>
      <w:proofErr w:type="spellEnd"/>
    </w:p>
    <w:p w14:paraId="2044C252" w14:textId="520D26BB" w:rsidR="00343040" w:rsidRPr="00343040" w:rsidRDefault="00343040" w:rsidP="00C357AA">
      <w:pPr>
        <w:pStyle w:val="NormalBPBHEB"/>
        <w:pPrChange w:id="96" w:author="Suman Deshwal" w:date="2024-05-06T16:22:00Z">
          <w:pPr/>
        </w:pPrChange>
      </w:pPr>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w:t>
      </w:r>
      <w:del w:id="97" w:author="Suman Deshwal" w:date="2024-05-04T10:50:00Z">
        <w:r w:rsidRPr="006D7BE0" w:rsidDel="006D7BE0">
          <w:rPr>
            <w:b/>
            <w:bCs/>
            <w:rPrChange w:id="98" w:author="Suman Deshwal" w:date="2024-05-04T10:50:00Z">
              <w:rPr/>
            </w:rPrChange>
          </w:rPr>
          <w:delText>VPC (</w:delText>
        </w:r>
      </w:del>
      <w:r w:rsidRPr="006D7BE0">
        <w:rPr>
          <w:b/>
          <w:bCs/>
          <w:rPrChange w:id="99" w:author="Suman Deshwal" w:date="2024-05-04T10:50:00Z">
            <w:rPr/>
          </w:rPrChange>
        </w:rPr>
        <w:t>Virtual Private Cloud</w:t>
      </w:r>
      <w:ins w:id="100" w:author="Suman Deshwal" w:date="2024-05-04T10:50:00Z">
        <w:r w:rsidR="006D7BE0" w:rsidRPr="006D7BE0">
          <w:rPr>
            <w:b/>
            <w:bCs/>
            <w:rPrChange w:id="101" w:author="Suman Deshwal" w:date="2024-05-04T10:50:00Z">
              <w:rPr/>
            </w:rPrChange>
          </w:rPr>
          <w:t xml:space="preserve"> (VPC</w:t>
        </w:r>
      </w:ins>
      <w:r w:rsidRPr="006D7BE0">
        <w:rPr>
          <w:b/>
          <w:bCs/>
          <w:rPrChange w:id="102" w:author="Suman Deshwal" w:date="2024-05-04T10:50:00Z">
            <w:rPr/>
          </w:rPrChange>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2220AE9F" w:rsidR="00343040" w:rsidRDefault="00343040" w:rsidP="00082A89">
      <w:pPr>
        <w:pStyle w:val="NormalBPBHEB"/>
        <w:rPr>
          <w:ins w:id="103" w:author="Suman Deshwal" w:date="2024-04-20T14:42:00Z"/>
        </w:rPr>
      </w:pPr>
      <w:r w:rsidRPr="00343040">
        <w:t xml:space="preserve">Scholarly articles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 </w:t>
      </w:r>
      <w:r w:rsidRPr="00082A89">
        <w:rPr>
          <w:vertAlign w:val="superscript"/>
          <w:rPrChange w:id="104" w:author="Suman Deshwal" w:date="2024-04-20T14:42:00Z">
            <w:rPr/>
          </w:rPrChange>
        </w:rPr>
        <w:t>[1][2]</w:t>
      </w:r>
      <w:r w:rsidRPr="00343040">
        <w:t>.</w:t>
      </w:r>
    </w:p>
    <w:p w14:paraId="2A49DEEF" w14:textId="77777777" w:rsidR="00082A89" w:rsidRPr="00343040" w:rsidRDefault="00082A89">
      <w:pPr>
        <w:pStyle w:val="NormalBPBHEB"/>
        <w:pPrChange w:id="105" w:author="Suman Deshwal" w:date="2024-04-20T14:37:00Z">
          <w:pPr/>
        </w:pPrChange>
      </w:pPr>
    </w:p>
    <w:p w14:paraId="00A4553B" w14:textId="2A06B880" w:rsidR="00343040" w:rsidRPr="00343040" w:rsidRDefault="00343040">
      <w:pPr>
        <w:pStyle w:val="Heading2BPBHEB"/>
        <w:pPrChange w:id="106" w:author="Suman Deshwal" w:date="2024-04-20T14:42:00Z">
          <w:pPr/>
        </w:pPrChange>
      </w:pPr>
      <w:r w:rsidRPr="00343040">
        <w:t xml:space="preserve">Use </w:t>
      </w:r>
      <w:r w:rsidR="00082A89" w:rsidRPr="00343040">
        <w:t xml:space="preserve">cases and real-world </w:t>
      </w:r>
      <w:proofErr w:type="gramStart"/>
      <w:r w:rsidR="00082A89" w:rsidRPr="00343040">
        <w:t>applications</w:t>
      </w:r>
      <w:proofErr w:type="gramEnd"/>
    </w:p>
    <w:p w14:paraId="3B667460" w14:textId="77777777" w:rsidR="00343040" w:rsidRPr="00343040" w:rsidRDefault="00343040">
      <w:pPr>
        <w:pStyle w:val="NormalBPBHEB"/>
        <w:pPrChange w:id="107" w:author="Suman Deshwal" w:date="2024-04-20T14:43:00Z">
          <w:pPr/>
        </w:pPrChange>
      </w:pPr>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w:t>
      </w:r>
      <w:r w:rsidRPr="00343040">
        <w:lastRenderedPageBreak/>
        <w:t xml:space="preserve">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 </w:t>
      </w:r>
      <w:r w:rsidRPr="00082A89">
        <w:rPr>
          <w:vertAlign w:val="superscript"/>
          <w:rPrChange w:id="108" w:author="Suman Deshwal" w:date="2024-04-20T14:44:00Z">
            <w:rPr/>
          </w:rPrChange>
        </w:rPr>
        <w:t>[3]</w:t>
      </w:r>
      <w:r w:rsidRPr="00343040">
        <w:t>.</w:t>
      </w:r>
    </w:p>
    <w:p w14:paraId="648B6CB4" w14:textId="251216F5" w:rsidR="00343040" w:rsidRPr="00343040" w:rsidRDefault="00082A89">
      <w:pPr>
        <w:pStyle w:val="NormalBPBHEB"/>
        <w:pPrChange w:id="109" w:author="Suman Deshwal" w:date="2024-04-20T14:44:00Z">
          <w:pPr/>
        </w:pPrChange>
      </w:pPr>
      <w:ins w:id="110" w:author="Suman Deshwal" w:date="2024-04-20T14:44:00Z">
        <w:r>
          <w:t xml:space="preserve">In </w:t>
        </w:r>
      </w:ins>
      <w:del w:id="111" w:author="Suman Deshwal" w:date="2024-04-20T14:44:00Z">
        <w:r w:rsidR="00343040" w:rsidRPr="00343040" w:rsidDel="00082A89">
          <w:delText xml:space="preserve">As we delve deeper into </w:delText>
        </w:r>
      </w:del>
      <w:r w:rsidR="00343040" w:rsidRPr="00343040">
        <w:t xml:space="preserve">this section, we will explore advanced configurations, best practices, and practical implementations that demonstrate how AWS </w:t>
      </w:r>
      <w:proofErr w:type="spellStart"/>
      <w:r w:rsidR="00343040" w:rsidRPr="00343040">
        <w:t>PrivateLink</w:t>
      </w:r>
      <w:proofErr w:type="spellEnd"/>
      <w:r w:rsidR="00343040" w:rsidRPr="00343040">
        <w:t xml:space="preserve"> can bolster network security and simplify connectivity, providing organizations with a robust foundation for their cloud operations.</w:t>
      </w:r>
    </w:p>
    <w:p w14:paraId="7028A73F" w14:textId="77777777" w:rsidR="00343040" w:rsidRPr="00354DA1" w:rsidRDefault="00343040">
      <w:pPr>
        <w:pStyle w:val="NormalBPBHEB"/>
        <w:rPr>
          <w:rStyle w:val="LinkBPBHEBChar"/>
          <w:rPrChange w:id="112" w:author="Suman Deshwal" w:date="2024-05-02T11:51:00Z">
            <w:rPr/>
          </w:rPrChange>
        </w:rPr>
        <w:pPrChange w:id="113" w:author="Suman Deshwal" w:date="2024-04-20T14:49:00Z">
          <w:pPr/>
        </w:pPrChange>
      </w:pPr>
      <w:commentRangeStart w:id="114"/>
      <w:r w:rsidRPr="00343040">
        <w:t xml:space="preserve">[1] Amazon Web Services. (n.d.). What Is AWS </w:t>
      </w:r>
      <w:proofErr w:type="spellStart"/>
      <w:r w:rsidRPr="00343040">
        <w:t>PrivateLink</w:t>
      </w:r>
      <w:proofErr w:type="spellEnd"/>
      <w:r w:rsidRPr="00343040">
        <w:t xml:space="preserve">? </w:t>
      </w:r>
      <w:r w:rsidRPr="00354DA1">
        <w:rPr>
          <w:rStyle w:val="LinkBPBHEBChar"/>
          <w:rPrChange w:id="115" w:author="Suman Deshwal" w:date="2024-05-02T11:51:00Z">
            <w:rPr/>
          </w:rPrChange>
        </w:rPr>
        <w:fldChar w:fldCharType="begin"/>
      </w:r>
      <w:r w:rsidRPr="00354DA1">
        <w:rPr>
          <w:rStyle w:val="LinkBPBHEBChar"/>
          <w:rPrChange w:id="116" w:author="Suman Deshwal" w:date="2024-05-02T11:51:00Z">
            <w:rPr/>
          </w:rPrChange>
        </w:rPr>
        <w:instrText>HYPERLINK "https://aws.amazon.com/privatelink/" \t "_new"</w:instrText>
      </w:r>
      <w:r w:rsidRPr="0097139D">
        <w:rPr>
          <w:rStyle w:val="LinkBPBHEBChar"/>
        </w:rPr>
      </w:r>
      <w:r w:rsidRPr="00354DA1">
        <w:rPr>
          <w:rStyle w:val="LinkBPBHEBChar"/>
          <w:rPrChange w:id="117" w:author="Suman Deshwal" w:date="2024-05-02T11:51:00Z">
            <w:rPr>
              <w:rStyle w:val="Hyperlink"/>
            </w:rPr>
          </w:rPrChange>
        </w:rPr>
        <w:fldChar w:fldCharType="separate"/>
      </w:r>
      <w:r w:rsidRPr="00354DA1">
        <w:rPr>
          <w:rStyle w:val="LinkBPBHEBChar"/>
          <w:rPrChange w:id="118" w:author="Suman Deshwal" w:date="2024-05-02T11:51:00Z">
            <w:rPr>
              <w:rStyle w:val="Hyperlink"/>
            </w:rPr>
          </w:rPrChange>
        </w:rPr>
        <w:t>https://aws.amazon.com/privatelink/</w:t>
      </w:r>
      <w:r w:rsidRPr="00354DA1">
        <w:rPr>
          <w:rStyle w:val="LinkBPBHEBChar"/>
          <w:rPrChange w:id="119" w:author="Suman Deshwal" w:date="2024-05-02T11:51:00Z">
            <w:rPr>
              <w:rStyle w:val="Hyperlink"/>
            </w:rPr>
          </w:rPrChange>
        </w:rPr>
        <w:fldChar w:fldCharType="end"/>
      </w:r>
      <w:r w:rsidRPr="00354DA1">
        <w:rPr>
          <w:rStyle w:val="LinkBPBHEBChar"/>
          <w:rPrChange w:id="120" w:author="Suman Deshwal" w:date="2024-05-02T11:51:00Z">
            <w:rPr/>
          </w:rPrChange>
        </w:rPr>
        <w:t xml:space="preserve"> </w:t>
      </w:r>
    </w:p>
    <w:p w14:paraId="6F0BDFF3" w14:textId="77777777" w:rsidR="00343040" w:rsidRDefault="00343040">
      <w:pPr>
        <w:pStyle w:val="NormalBPBHEB"/>
        <w:pPrChange w:id="121" w:author="Suman Deshwal" w:date="2024-04-20T14:49:00Z">
          <w:pPr/>
        </w:pPrChange>
      </w:pPr>
      <w:r w:rsidRPr="00343040">
        <w:t xml:space="preserve">[2] </w:t>
      </w:r>
      <w:proofErr w:type="spellStart"/>
      <w:r w:rsidRPr="00343040">
        <w:t>Loshin</w:t>
      </w:r>
      <w:proofErr w:type="spellEnd"/>
      <w:r w:rsidRPr="00343040">
        <w:t xml:space="preserve">, D. (2019). Private Clouds: Selecting the Right Hardware for a Scalable Environment. </w:t>
      </w:r>
      <w:proofErr w:type="spellStart"/>
      <w:r w:rsidRPr="00343040">
        <w:t>Apress</w:t>
      </w:r>
      <w:proofErr w:type="spellEnd"/>
      <w:r w:rsidRPr="00343040">
        <w:t xml:space="preserve">. </w:t>
      </w:r>
    </w:p>
    <w:p w14:paraId="53D614EC" w14:textId="62A5005D" w:rsidR="00343040" w:rsidRPr="00354DA1" w:rsidRDefault="00343040">
      <w:pPr>
        <w:pStyle w:val="NormalBPBHEB"/>
        <w:rPr>
          <w:rStyle w:val="LinkBPBHEBChar"/>
          <w:rPrChange w:id="122" w:author="Suman Deshwal" w:date="2024-05-02T11:51:00Z">
            <w:rPr/>
          </w:rPrChange>
        </w:rPr>
        <w:pPrChange w:id="123" w:author="Suman Deshwal" w:date="2024-04-20T14:49:00Z">
          <w:pPr/>
        </w:pPrChange>
      </w:pPr>
      <w:r w:rsidRPr="00343040">
        <w:t xml:space="preserve">[3] Amazon Web Services. (n.d.). AWS </w:t>
      </w:r>
      <w:proofErr w:type="spellStart"/>
      <w:r w:rsidRPr="00343040">
        <w:t>PrivateLink</w:t>
      </w:r>
      <w:proofErr w:type="spellEnd"/>
      <w:r w:rsidRPr="00343040">
        <w:t xml:space="preserve"> Customer Stories. </w:t>
      </w:r>
      <w:r w:rsidRPr="00354DA1">
        <w:rPr>
          <w:rStyle w:val="LinkBPBHEBChar"/>
          <w:rPrChange w:id="124" w:author="Suman Deshwal" w:date="2024-05-02T11:51:00Z">
            <w:rPr/>
          </w:rPrChange>
        </w:rPr>
        <w:fldChar w:fldCharType="begin"/>
      </w:r>
      <w:r w:rsidRPr="00354DA1">
        <w:rPr>
          <w:rStyle w:val="LinkBPBHEBChar"/>
          <w:rPrChange w:id="125" w:author="Suman Deshwal" w:date="2024-05-02T11:51:00Z">
            <w:rPr/>
          </w:rPrChange>
        </w:rPr>
        <w:instrText>HYPERLINK "https://aws.amazon.com/privatelink/customer-stories/" \t "_new"</w:instrText>
      </w:r>
      <w:r w:rsidRPr="0097139D">
        <w:rPr>
          <w:rStyle w:val="LinkBPBHEBChar"/>
        </w:rPr>
      </w:r>
      <w:r w:rsidRPr="00354DA1">
        <w:rPr>
          <w:rStyle w:val="LinkBPBHEBChar"/>
          <w:rPrChange w:id="126" w:author="Suman Deshwal" w:date="2024-05-02T11:51:00Z">
            <w:rPr>
              <w:rStyle w:val="Hyperlink"/>
            </w:rPr>
          </w:rPrChange>
        </w:rPr>
        <w:fldChar w:fldCharType="separate"/>
      </w:r>
      <w:r w:rsidRPr="00354DA1">
        <w:rPr>
          <w:rStyle w:val="LinkBPBHEBChar"/>
          <w:rPrChange w:id="127" w:author="Suman Deshwal" w:date="2024-05-02T11:51:00Z">
            <w:rPr>
              <w:rStyle w:val="Hyperlink"/>
            </w:rPr>
          </w:rPrChange>
        </w:rPr>
        <w:t>https://aws.amazon.com/privatelink/customer-stories/</w:t>
      </w:r>
      <w:r w:rsidRPr="00354DA1">
        <w:rPr>
          <w:rStyle w:val="LinkBPBHEBChar"/>
          <w:rPrChange w:id="128" w:author="Suman Deshwal" w:date="2024-05-02T11:51:00Z">
            <w:rPr>
              <w:rStyle w:val="Hyperlink"/>
            </w:rPr>
          </w:rPrChange>
        </w:rPr>
        <w:fldChar w:fldCharType="end"/>
      </w:r>
      <w:commentRangeEnd w:id="114"/>
      <w:r w:rsidR="0033709D" w:rsidRPr="00354DA1">
        <w:rPr>
          <w:rStyle w:val="LinkBPBHEBChar"/>
          <w:rPrChange w:id="129" w:author="Suman Deshwal" w:date="2024-05-02T11:51:00Z">
            <w:rPr>
              <w:rStyle w:val="CommentReference"/>
            </w:rPr>
          </w:rPrChange>
        </w:rPr>
        <w:commentReference w:id="114"/>
      </w:r>
    </w:p>
    <w:p w14:paraId="2A7672F1" w14:textId="77777777" w:rsidR="00343040" w:rsidDel="0058348D" w:rsidRDefault="00343040" w:rsidP="00343040">
      <w:pPr>
        <w:rPr>
          <w:del w:id="130" w:author="Suman Deshwal" w:date="2024-05-04T11:12:00Z"/>
        </w:rPr>
      </w:pPr>
    </w:p>
    <w:p w14:paraId="12F641D6" w14:textId="77777777" w:rsidR="00343040" w:rsidDel="0058348D" w:rsidRDefault="00343040" w:rsidP="00343040">
      <w:pPr>
        <w:rPr>
          <w:del w:id="131" w:author="Suman Deshwal" w:date="2024-05-04T11:12:00Z"/>
        </w:rPr>
      </w:pPr>
    </w:p>
    <w:p w14:paraId="53006C94" w14:textId="77777777" w:rsidR="00343040" w:rsidRDefault="00343040">
      <w:pPr>
        <w:pStyle w:val="NormalBPBHEB"/>
        <w:pPrChange w:id="132" w:author="Suman Deshwal" w:date="2024-05-04T11:12:00Z">
          <w:pPr/>
        </w:pPrChange>
      </w:pPr>
    </w:p>
    <w:p w14:paraId="3C28BE41" w14:textId="77777777" w:rsidR="00343040" w:rsidRDefault="00343040" w:rsidP="00343040"/>
    <w:p w14:paraId="2ADB189D" w14:textId="313ABA5B" w:rsidR="008E7FD5" w:rsidRPr="001F1088" w:rsidRDefault="008E7FD5">
      <w:pPr>
        <w:pStyle w:val="Heading2BPBHEB"/>
        <w:pPrChange w:id="133" w:author="Suman Deshwal" w:date="2024-04-20T14:46:00Z">
          <w:pPr>
            <w:pStyle w:val="Heading2"/>
          </w:pPr>
        </w:pPrChange>
      </w:pPr>
      <w:r w:rsidRPr="001F1088">
        <w:t xml:space="preserve">Use </w:t>
      </w:r>
      <w:r w:rsidR="0033709D" w:rsidRPr="001F1088">
        <w:t xml:space="preserve">cases and real-world </w:t>
      </w:r>
      <w:commentRangeStart w:id="134"/>
      <w:r w:rsidR="0033709D" w:rsidRPr="001F1088">
        <w:t>applications</w:t>
      </w:r>
      <w:commentRangeEnd w:id="134"/>
      <w:r w:rsidR="0033709D">
        <w:rPr>
          <w:rStyle w:val="CommentReference"/>
          <w:rFonts w:asciiTheme="minorHAnsi" w:eastAsiaTheme="minorHAnsi" w:hAnsiTheme="minorHAnsi" w:cstheme="minorBidi"/>
          <w:b w:val="0"/>
          <w:color w:val="auto"/>
        </w:rPr>
        <w:commentReference w:id="134"/>
      </w:r>
    </w:p>
    <w:p w14:paraId="2C9F7855" w14:textId="77777777" w:rsidR="008E7FD5" w:rsidRDefault="008E7FD5">
      <w:pPr>
        <w:pStyle w:val="NormalBPBHEB"/>
        <w:pPrChange w:id="135" w:author="Suman Deshwal" w:date="2024-04-20T14:46:00Z">
          <w:pPr>
            <w:pStyle w:val="Heading2"/>
          </w:pPr>
        </w:pPrChange>
      </w:pPr>
      <w:r w:rsidRPr="008E7FD5">
        <w:t xml:space="preserve">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 </w:t>
      </w:r>
      <w:r w:rsidRPr="0033709D">
        <w:rPr>
          <w:vertAlign w:val="superscript"/>
          <w:rPrChange w:id="136" w:author="Suman Deshwal" w:date="2024-04-20T14:47:00Z">
            <w:rPr>
              <w:rFonts w:eastAsiaTheme="minorHAnsi"/>
            </w:rPr>
          </w:rPrChange>
        </w:rPr>
        <w:t>[3]</w:t>
      </w:r>
      <w:r w:rsidRPr="008E7FD5">
        <w:t>.</w:t>
      </w:r>
    </w:p>
    <w:p w14:paraId="7CD82473" w14:textId="77777777" w:rsidR="008E7FD5" w:rsidRPr="008E7FD5" w:rsidRDefault="008E7FD5">
      <w:pPr>
        <w:pStyle w:val="NormalBPBHEB"/>
        <w:pPrChange w:id="137" w:author="Suman Deshwal" w:date="2024-04-20T14:51:00Z">
          <w:pPr>
            <w:pStyle w:val="Heading2"/>
          </w:pPr>
        </w:pPrChange>
      </w:pPr>
    </w:p>
    <w:p w14:paraId="0AFB4C3D" w14:textId="6D7BDEA3" w:rsidR="008E7FD5" w:rsidRPr="008E7FD5" w:rsidRDefault="008E7FD5">
      <w:pPr>
        <w:pStyle w:val="NormalBPBHEB"/>
        <w:pPrChange w:id="138" w:author="Suman Deshwal" w:date="2024-04-20T14:46:00Z">
          <w:pPr>
            <w:pStyle w:val="Heading2"/>
          </w:pPr>
        </w:pPrChange>
      </w:pPr>
      <w:del w:id="139" w:author="Suman Deshwal" w:date="2024-04-20T14:47:00Z">
        <w:r w:rsidRPr="008E7FD5" w:rsidDel="0033709D">
          <w:delText>As we delve deeper into</w:delText>
        </w:r>
      </w:del>
      <w:ins w:id="140" w:author="Suman Deshwal" w:date="2024-04-20T14:47:00Z">
        <w:r w:rsidR="0033709D">
          <w:t>In</w:t>
        </w:r>
      </w:ins>
      <w:r w:rsidRPr="008E7FD5">
        <w:t xml:space="preserve"> this section, we will explore advanced Amazon VPC configurations, security best practices, and case studies that demonstrate how organizations have harnessed the power of Amazon VPC to architect scalable, secure, and highly available cloud networks.</w:t>
      </w:r>
    </w:p>
    <w:p w14:paraId="65A86865" w14:textId="77777777" w:rsidR="008E7FD5" w:rsidRPr="008E7FD5" w:rsidRDefault="008E7FD5">
      <w:pPr>
        <w:pStyle w:val="NormalBPBHEB"/>
        <w:pPrChange w:id="141" w:author="Suman Deshwal" w:date="2024-04-20T14:51:00Z">
          <w:pPr>
            <w:pStyle w:val="Heading2"/>
          </w:pPr>
        </w:pPrChange>
      </w:pPr>
    </w:p>
    <w:p w14:paraId="08B9D94A" w14:textId="77777777" w:rsidR="008E7FD5" w:rsidRPr="008E7FD5" w:rsidRDefault="008E7FD5">
      <w:pPr>
        <w:pStyle w:val="NormalBPBHEB"/>
        <w:pPrChange w:id="142" w:author="Suman Deshwal" w:date="2024-04-20T14:49:00Z">
          <w:pPr>
            <w:pStyle w:val="Heading2"/>
          </w:pPr>
        </w:pPrChange>
      </w:pPr>
      <w:commentRangeStart w:id="143"/>
      <w:r w:rsidRPr="008E7FD5">
        <w:t>[1] Amazon Web Services. (n.d.). What Is Amazon VPC? https://aws.amazon.com/vpc/</w:t>
      </w:r>
    </w:p>
    <w:p w14:paraId="5CD1A341" w14:textId="77777777" w:rsidR="008E7FD5" w:rsidRPr="008E7FD5" w:rsidRDefault="008E7FD5">
      <w:pPr>
        <w:pStyle w:val="NormalBPBHEB"/>
        <w:pPrChange w:id="144" w:author="Suman Deshwal" w:date="2024-04-20T14:49:00Z">
          <w:pPr>
            <w:pStyle w:val="Heading2"/>
          </w:pPr>
        </w:pPrChange>
      </w:pPr>
      <w:r w:rsidRPr="008E7FD5">
        <w:t>[2] Li, Q., &amp; Hu, J. (2018). A Survey of Virtual Network Embedding Algorithms in Cloud Computing. IEEE Access, 6, 46423-46441.</w:t>
      </w:r>
    </w:p>
    <w:p w14:paraId="5AD85349" w14:textId="0C3D9A42" w:rsidR="008E7FD5" w:rsidRPr="00354DA1" w:rsidRDefault="008E7FD5">
      <w:pPr>
        <w:pStyle w:val="NormalBPBHEB"/>
        <w:rPr>
          <w:rStyle w:val="LinkBPBHEBChar"/>
          <w:rPrChange w:id="145" w:author="Suman Deshwal" w:date="2024-05-02T11:51:00Z">
            <w:rPr/>
          </w:rPrChange>
        </w:rPr>
        <w:pPrChange w:id="146" w:author="Suman Deshwal" w:date="2024-04-20T14:49:00Z">
          <w:pPr>
            <w:pStyle w:val="Heading2"/>
          </w:pPr>
        </w:pPrChange>
      </w:pPr>
      <w:r w:rsidRPr="008E7FD5">
        <w:t xml:space="preserve">[3] Amazon Web Services. (n.d.). Amazon VPC Customer Stories. </w:t>
      </w:r>
      <w:r w:rsidRPr="00354DA1">
        <w:rPr>
          <w:rStyle w:val="LinkBPBHEBChar"/>
          <w:rPrChange w:id="147" w:author="Suman Deshwal" w:date="2024-05-02T11:51:00Z">
            <w:rPr>
              <w:rFonts w:eastAsia="Palatino Linotype" w:cs="Palatino Linotype"/>
              <w:color w:val="auto"/>
            </w:rPr>
          </w:rPrChange>
        </w:rPr>
        <w:fldChar w:fldCharType="begin"/>
      </w:r>
      <w:r w:rsidRPr="00354DA1">
        <w:rPr>
          <w:rStyle w:val="LinkBPBHEBChar"/>
          <w:rPrChange w:id="148" w:author="Suman Deshwal" w:date="2024-05-02T11:51:00Z">
            <w:rPr/>
          </w:rPrChange>
        </w:rPr>
        <w:instrText>HYPERLINK "https://aws.amazon.com/solutions/case-studies/vpc/"</w:instrText>
      </w:r>
      <w:r w:rsidRPr="0097139D">
        <w:rPr>
          <w:rStyle w:val="LinkBPBHEBChar"/>
        </w:rPr>
      </w:r>
      <w:r w:rsidRPr="00354DA1">
        <w:rPr>
          <w:rStyle w:val="LinkBPBHEBChar"/>
          <w:rPrChange w:id="149" w:author="Suman Deshwal" w:date="2024-05-02T11:51:00Z">
            <w:rPr>
              <w:rStyle w:val="Hyperlink"/>
              <w:rFonts w:eastAsiaTheme="minorHAnsi" w:cstheme="minorBidi"/>
            </w:rPr>
          </w:rPrChange>
        </w:rPr>
        <w:fldChar w:fldCharType="separate"/>
      </w:r>
      <w:r w:rsidRPr="00354DA1">
        <w:rPr>
          <w:rStyle w:val="LinkBPBHEBChar"/>
          <w:rPrChange w:id="150" w:author="Suman Deshwal" w:date="2024-05-02T11:51:00Z">
            <w:rPr>
              <w:rStyle w:val="Hyperlink"/>
              <w:rFonts w:eastAsiaTheme="minorHAnsi" w:cstheme="minorBidi"/>
            </w:rPr>
          </w:rPrChange>
        </w:rPr>
        <w:t>https://aws.amazon.com/solutions/case-studies/vpc/</w:t>
      </w:r>
      <w:r w:rsidRPr="00354DA1">
        <w:rPr>
          <w:rStyle w:val="LinkBPBHEBChar"/>
          <w:rPrChange w:id="151" w:author="Suman Deshwal" w:date="2024-05-02T11:51:00Z">
            <w:rPr>
              <w:rStyle w:val="Hyperlink"/>
              <w:rFonts w:eastAsiaTheme="minorHAnsi" w:cstheme="minorBidi"/>
            </w:rPr>
          </w:rPrChange>
        </w:rPr>
        <w:fldChar w:fldCharType="end"/>
      </w:r>
      <w:commentRangeEnd w:id="143"/>
      <w:r w:rsidR="0033709D" w:rsidRPr="00354DA1">
        <w:rPr>
          <w:rStyle w:val="LinkBPBHEBChar"/>
          <w:rPrChange w:id="152" w:author="Suman Deshwal" w:date="2024-05-02T11:51:00Z">
            <w:rPr>
              <w:rStyle w:val="CommentReference"/>
              <w:rFonts w:asciiTheme="minorHAnsi" w:eastAsiaTheme="minorHAnsi" w:hAnsiTheme="minorHAnsi" w:cstheme="minorBidi"/>
            </w:rPr>
          </w:rPrChange>
        </w:rPr>
        <w:commentReference w:id="143"/>
      </w:r>
    </w:p>
    <w:p w14:paraId="47BFE2F8" w14:textId="77777777" w:rsidR="001F1088" w:rsidDel="0033709D" w:rsidRDefault="001F1088">
      <w:pPr>
        <w:pStyle w:val="NormalBPBHEB"/>
        <w:rPr>
          <w:del w:id="153" w:author="Suman Deshwal" w:date="2024-04-20T14:52:00Z"/>
        </w:rPr>
        <w:pPrChange w:id="154" w:author="Suman Deshwal" w:date="2024-04-20T14:52:00Z">
          <w:pPr>
            <w:pStyle w:val="Heading2"/>
          </w:pPr>
        </w:pPrChange>
      </w:pPr>
    </w:p>
    <w:p w14:paraId="4A603DD2" w14:textId="77777777" w:rsidR="001F1088" w:rsidRDefault="001F1088">
      <w:pPr>
        <w:pStyle w:val="NormalBPBHEB"/>
        <w:pPrChange w:id="155" w:author="Suman Deshwal" w:date="2024-04-20T14:52:00Z">
          <w:pPr>
            <w:tabs>
              <w:tab w:val="left" w:pos="2835"/>
            </w:tabs>
            <w:spacing w:after="120" w:line="240" w:lineRule="auto"/>
          </w:pPr>
        </w:pPrChange>
      </w:pPr>
    </w:p>
    <w:p w14:paraId="23C8D894" w14:textId="4A188CF8" w:rsidR="009A2043" w:rsidRPr="009A2043" w:rsidRDefault="009A2043">
      <w:pPr>
        <w:pStyle w:val="Heading1BPBHEB"/>
        <w:pPrChange w:id="156" w:author="Suman Deshwal" w:date="2024-04-20T14:51:00Z">
          <w:pPr>
            <w:tabs>
              <w:tab w:val="left" w:pos="2835"/>
            </w:tabs>
            <w:spacing w:after="120" w:line="240" w:lineRule="auto"/>
          </w:pPr>
        </w:pPrChange>
      </w:pPr>
      <w:r w:rsidRPr="009A2043">
        <w:t xml:space="preserve">AWS App Mesh: Orchestrating </w:t>
      </w:r>
      <w:r w:rsidR="0058348D" w:rsidRPr="009A2043">
        <w:t>microservices at scal</w:t>
      </w:r>
      <w:r w:rsidRPr="009A2043">
        <w:t>e</w:t>
      </w:r>
    </w:p>
    <w:p w14:paraId="6B296C32" w14:textId="2BF38452" w:rsidR="009A2043" w:rsidRPr="009A2043" w:rsidRDefault="009A2043">
      <w:pPr>
        <w:pStyle w:val="NormalBPBHEB"/>
        <w:pPrChange w:id="157" w:author="Suman Deshwal" w:date="2024-04-20T14:50:00Z">
          <w:pPr>
            <w:tabs>
              <w:tab w:val="left" w:pos="2835"/>
            </w:tabs>
            <w:spacing w:after="120" w:line="240" w:lineRule="auto"/>
          </w:pPr>
        </w:pPrChange>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 In this section</w:t>
      </w:r>
      <w:ins w:id="158" w:author="Suman Deshwal" w:date="2024-04-20T14:52:00Z">
        <w:r w:rsidR="0033709D">
          <w:t xml:space="preserve">, </w:t>
        </w:r>
      </w:ins>
      <w:del w:id="159" w:author="Suman Deshwal" w:date="2024-04-20T14:52:00Z">
        <w:r w:rsidRPr="009A2043" w:rsidDel="0033709D">
          <w:delText xml:space="preserve"> of "AWS Cloud Master Class," </w:delText>
        </w:r>
      </w:del>
      <w:r w:rsidRPr="009A2043">
        <w:t xml:space="preserve">we will </w:t>
      </w:r>
      <w:ins w:id="160" w:author="Suman Deshwal" w:date="2024-04-20T14:52:00Z">
        <w:r w:rsidR="0033709D">
          <w:t xml:space="preserve">discuss the </w:t>
        </w:r>
      </w:ins>
      <w:del w:id="161" w:author="Suman Deshwal" w:date="2024-04-20T14:52:00Z">
        <w:r w:rsidRPr="009A2043" w:rsidDel="0033709D">
          <w:delText xml:space="preserve">dive into the realm of </w:delText>
        </w:r>
      </w:del>
      <w:r w:rsidRPr="009A2043">
        <w:t>AWS App Mesh, exploring its core principles, architecture, and real-world applications, substantiated by scholarly articles and AWS sources.</w:t>
      </w:r>
    </w:p>
    <w:p w14:paraId="27CBA103" w14:textId="77777777" w:rsidR="0033709D" w:rsidRDefault="0033709D" w:rsidP="009A2043">
      <w:pPr>
        <w:pStyle w:val="Heading2"/>
        <w:rPr>
          <w:ins w:id="162" w:author="Suman Deshwal" w:date="2024-04-20T14:52:00Z"/>
        </w:rPr>
      </w:pPr>
    </w:p>
    <w:p w14:paraId="2F28B07A" w14:textId="3EB102F7" w:rsidR="009A2043" w:rsidRPr="009A2043" w:rsidRDefault="009A2043">
      <w:pPr>
        <w:pStyle w:val="Heading2BPBHEB"/>
        <w:pPrChange w:id="163" w:author="Suman Deshwal" w:date="2024-04-20T14:52:00Z">
          <w:pPr>
            <w:pStyle w:val="Heading2"/>
          </w:pPr>
        </w:pPrChange>
      </w:pPr>
      <w:r w:rsidRPr="009A2043">
        <w:t>Understanding AWS App Mesh</w:t>
      </w:r>
    </w:p>
    <w:p w14:paraId="47070AF7" w14:textId="77777777" w:rsidR="009A2043" w:rsidRPr="009A2043" w:rsidRDefault="009A2043">
      <w:pPr>
        <w:pStyle w:val="NormalBPBHEB"/>
        <w:pPrChange w:id="164" w:author="Suman Deshwal" w:date="2024-04-20T14:53:00Z">
          <w:pPr>
            <w:tabs>
              <w:tab w:val="left" w:pos="2835"/>
            </w:tabs>
            <w:spacing w:after="120" w:line="240" w:lineRule="auto"/>
          </w:pPr>
        </w:pPrChange>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1640042" w:rsidR="009A2043" w:rsidRDefault="009A2043" w:rsidP="006D7BE0">
      <w:pPr>
        <w:pStyle w:val="NormalBPBHEB"/>
        <w:rPr>
          <w:ins w:id="165" w:author="Suman Deshwal" w:date="2024-04-20T14:54:00Z"/>
        </w:rPr>
      </w:pPr>
      <w:r w:rsidRPr="009A2043">
        <w:t xml:space="preserve">Scholarly articles often emphasize the significance of service mesh solutions like AWS App Mesh in modern microservices-based architectures. Researchers highlight the benefits of centralized control and visibility in microservices communication, which contribute to improved reliability and observability. </w:t>
      </w:r>
      <w:r w:rsidR="0060432A">
        <w:t xml:space="preserve">AWS’ </w:t>
      </w:r>
      <w:r w:rsidRPr="009A2043">
        <w:t xml:space="preserve">own documentation underscores how AWS App Mesh integrates with various AWS services and showcases its role in ensuring end-to-end security, including encryption and access control </w:t>
      </w:r>
      <w:r w:rsidRPr="0033709D">
        <w:rPr>
          <w:vertAlign w:val="superscript"/>
          <w:rPrChange w:id="166" w:author="Suman Deshwal" w:date="2024-04-20T14:54:00Z">
            <w:rPr/>
          </w:rPrChange>
        </w:rPr>
        <w:t>[1][2]</w:t>
      </w:r>
      <w:r w:rsidRPr="009A2043">
        <w:t>.</w:t>
      </w:r>
    </w:p>
    <w:p w14:paraId="485DB7A6" w14:textId="77777777" w:rsidR="0033709D" w:rsidRPr="009A2043" w:rsidRDefault="0033709D">
      <w:pPr>
        <w:pStyle w:val="NormalBPBHEB"/>
        <w:pPrChange w:id="167" w:author="Suman Deshwal" w:date="2024-04-20T14:54:00Z">
          <w:pPr>
            <w:tabs>
              <w:tab w:val="left" w:pos="2835"/>
            </w:tabs>
            <w:spacing w:after="120" w:line="240" w:lineRule="auto"/>
          </w:pPr>
        </w:pPrChange>
      </w:pPr>
    </w:p>
    <w:p w14:paraId="51F95E90" w14:textId="7810CA01" w:rsidR="009A2043" w:rsidRPr="009A2043" w:rsidRDefault="009A2043">
      <w:pPr>
        <w:pStyle w:val="Heading2BPBHEB"/>
        <w:pPrChange w:id="168" w:author="Suman Deshwal" w:date="2024-04-20T14:54:00Z">
          <w:pPr>
            <w:pStyle w:val="Heading2"/>
          </w:pPr>
        </w:pPrChange>
      </w:pPr>
      <w:r w:rsidRPr="009A2043">
        <w:t xml:space="preserve">Use </w:t>
      </w:r>
      <w:r w:rsidR="0033709D" w:rsidRPr="009A2043">
        <w:t xml:space="preserve">cases and real-world </w:t>
      </w:r>
      <w:proofErr w:type="gramStart"/>
      <w:r w:rsidR="0033709D" w:rsidRPr="009A2043">
        <w:t>applications</w:t>
      </w:r>
      <w:proofErr w:type="gramEnd"/>
    </w:p>
    <w:p w14:paraId="66AD8B02" w14:textId="77777777" w:rsidR="009A2043" w:rsidRPr="009A2043" w:rsidRDefault="009A2043">
      <w:pPr>
        <w:pStyle w:val="NormalBPBHEB"/>
        <w:pPrChange w:id="169" w:author="Suman Deshwal" w:date="2024-04-20T14:54:00Z">
          <w:pPr>
            <w:tabs>
              <w:tab w:val="left" w:pos="2835"/>
            </w:tabs>
            <w:spacing w:after="120" w:line="240" w:lineRule="auto"/>
          </w:pPr>
        </w:pPrChange>
      </w:pPr>
      <w:r w:rsidRPr="009A2043">
        <w:t xml:space="preserve">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 </w:t>
      </w:r>
      <w:r w:rsidRPr="006E23FA">
        <w:rPr>
          <w:vertAlign w:val="superscript"/>
          <w:rPrChange w:id="170" w:author="Suman Deshwal" w:date="2024-04-20T14:54:00Z">
            <w:rPr/>
          </w:rPrChange>
        </w:rPr>
        <w:t>[3]</w:t>
      </w:r>
      <w:r w:rsidRPr="009A2043">
        <w:t>.</w:t>
      </w:r>
    </w:p>
    <w:p w14:paraId="2ABABD9F" w14:textId="77777777" w:rsidR="009A2043" w:rsidRPr="009A2043" w:rsidRDefault="009A2043">
      <w:pPr>
        <w:pStyle w:val="NormalBPBHEB"/>
        <w:pPrChange w:id="171" w:author="Suman Deshwal" w:date="2024-04-20T14:54:00Z">
          <w:pPr>
            <w:tabs>
              <w:tab w:val="left" w:pos="2835"/>
            </w:tabs>
            <w:spacing w:after="120" w:line="240" w:lineRule="auto"/>
          </w:pPr>
        </w:pPrChange>
      </w:pPr>
      <w:r w:rsidRPr="009A2043">
        <w:lastRenderedPageBreak/>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709189F8" w14:textId="77777777" w:rsidR="009A2043" w:rsidRPr="00354DA1" w:rsidRDefault="009A2043">
      <w:pPr>
        <w:pStyle w:val="NormalBPBHEB"/>
        <w:rPr>
          <w:rStyle w:val="LinkBPBHEBChar"/>
          <w:rPrChange w:id="172" w:author="Suman Deshwal" w:date="2024-05-02T11:47:00Z">
            <w:rPr/>
          </w:rPrChange>
        </w:rPr>
        <w:pPrChange w:id="173" w:author="Suman Deshwal" w:date="2024-04-20T14:54:00Z">
          <w:pPr>
            <w:tabs>
              <w:tab w:val="left" w:pos="2835"/>
            </w:tabs>
            <w:spacing w:after="120" w:line="240" w:lineRule="auto"/>
          </w:pPr>
        </w:pPrChange>
      </w:pPr>
      <w:commentRangeStart w:id="174"/>
      <w:r w:rsidRPr="009A2043">
        <w:t xml:space="preserve">[1] Amazon Web Services. (n.d.). What Is AWS App Mesh? </w:t>
      </w:r>
      <w:r w:rsidRPr="00354DA1">
        <w:rPr>
          <w:rStyle w:val="LinkBPBHEBChar"/>
          <w:rPrChange w:id="175" w:author="Suman Deshwal" w:date="2024-05-02T11:47:00Z">
            <w:rPr/>
          </w:rPrChange>
        </w:rPr>
        <w:fldChar w:fldCharType="begin"/>
      </w:r>
      <w:r w:rsidRPr="00354DA1">
        <w:rPr>
          <w:rStyle w:val="LinkBPBHEBChar"/>
          <w:rPrChange w:id="176" w:author="Suman Deshwal" w:date="2024-05-02T11:47:00Z">
            <w:rPr/>
          </w:rPrChange>
        </w:rPr>
        <w:instrText>HYPERLINK "https://aws.amazon.com/app-mesh/" \t "_new"</w:instrText>
      </w:r>
      <w:r w:rsidRPr="0097139D">
        <w:rPr>
          <w:rStyle w:val="LinkBPBHEBChar"/>
        </w:rPr>
      </w:r>
      <w:r w:rsidRPr="00354DA1">
        <w:rPr>
          <w:rStyle w:val="LinkBPBHEBChar"/>
          <w:rPrChange w:id="177" w:author="Suman Deshwal" w:date="2024-05-02T11:47:00Z">
            <w:rPr>
              <w:rStyle w:val="Hyperlink"/>
            </w:rPr>
          </w:rPrChange>
        </w:rPr>
        <w:fldChar w:fldCharType="separate"/>
      </w:r>
      <w:r w:rsidRPr="00354DA1">
        <w:rPr>
          <w:rStyle w:val="LinkBPBHEBChar"/>
          <w:rPrChange w:id="178" w:author="Suman Deshwal" w:date="2024-05-02T11:47:00Z">
            <w:rPr>
              <w:rStyle w:val="Hyperlink"/>
            </w:rPr>
          </w:rPrChange>
        </w:rPr>
        <w:t>https://aws.amazon.com/app-mesh/</w:t>
      </w:r>
      <w:r w:rsidRPr="00354DA1">
        <w:rPr>
          <w:rStyle w:val="LinkBPBHEBChar"/>
          <w:rPrChange w:id="179" w:author="Suman Deshwal" w:date="2024-05-02T11:47:00Z">
            <w:rPr>
              <w:rStyle w:val="Hyperlink"/>
            </w:rPr>
          </w:rPrChange>
        </w:rPr>
        <w:fldChar w:fldCharType="end"/>
      </w:r>
      <w:r w:rsidRPr="00354DA1">
        <w:rPr>
          <w:rStyle w:val="LinkBPBHEBChar"/>
          <w:rPrChange w:id="180" w:author="Suman Deshwal" w:date="2024-05-02T11:47:00Z">
            <w:rPr/>
          </w:rPrChange>
        </w:rPr>
        <w:t xml:space="preserve"> </w:t>
      </w:r>
    </w:p>
    <w:p w14:paraId="7598DABC" w14:textId="77777777" w:rsidR="009A2043" w:rsidRDefault="009A2043">
      <w:pPr>
        <w:pStyle w:val="NormalBPBHEB"/>
        <w:pPrChange w:id="181" w:author="Suman Deshwal" w:date="2024-04-20T14:54:00Z">
          <w:pPr>
            <w:tabs>
              <w:tab w:val="left" w:pos="2835"/>
            </w:tabs>
            <w:spacing w:after="120" w:line="240" w:lineRule="auto"/>
          </w:pPr>
        </w:pPrChange>
      </w:pPr>
      <w:r w:rsidRPr="009A2043">
        <w:t xml:space="preserve">[2] Varghese, B., &amp; Gope, P. (2020). Cloud Native Microservices with AWS: Building, Deploying, and Scaling Microservices in AWS. </w:t>
      </w:r>
      <w:commentRangeStart w:id="182"/>
      <w:proofErr w:type="spellStart"/>
      <w:r w:rsidRPr="009A2043">
        <w:t>Packt</w:t>
      </w:r>
      <w:proofErr w:type="spellEnd"/>
      <w:r w:rsidRPr="009A2043">
        <w:t xml:space="preserve"> Publishing Ltd</w:t>
      </w:r>
      <w:commentRangeEnd w:id="182"/>
      <w:r w:rsidR="006757C2">
        <w:rPr>
          <w:rStyle w:val="CommentReference"/>
          <w:rFonts w:asciiTheme="minorHAnsi" w:eastAsiaTheme="minorHAnsi" w:hAnsiTheme="minorHAnsi" w:cstheme="minorBidi"/>
        </w:rPr>
        <w:commentReference w:id="182"/>
      </w:r>
      <w:r w:rsidRPr="009A2043">
        <w:t xml:space="preserve">. </w:t>
      </w:r>
    </w:p>
    <w:p w14:paraId="590933D5" w14:textId="1A66D227" w:rsidR="009A2043" w:rsidRPr="00354DA1" w:rsidRDefault="009A2043">
      <w:pPr>
        <w:pStyle w:val="NormalBPBHEB"/>
        <w:rPr>
          <w:rStyle w:val="LinkBPBHEBChar"/>
          <w:rPrChange w:id="183" w:author="Suman Deshwal" w:date="2024-05-02T11:47:00Z">
            <w:rPr/>
          </w:rPrChange>
        </w:rPr>
        <w:pPrChange w:id="184" w:author="Suman Deshwal" w:date="2024-04-20T14:54:00Z">
          <w:pPr>
            <w:tabs>
              <w:tab w:val="left" w:pos="2835"/>
            </w:tabs>
            <w:spacing w:after="120" w:line="240" w:lineRule="auto"/>
          </w:pPr>
        </w:pPrChange>
      </w:pPr>
      <w:r w:rsidRPr="009A2043">
        <w:t xml:space="preserve">[3] Amazon Web Services. (n.d.). AWS App Mesh Customer Stories. </w:t>
      </w:r>
      <w:r w:rsidRPr="00354DA1">
        <w:rPr>
          <w:rStyle w:val="LinkBPBHEBChar"/>
          <w:rPrChange w:id="185" w:author="Suman Deshwal" w:date="2024-05-02T11:47:00Z">
            <w:rPr/>
          </w:rPrChange>
        </w:rPr>
        <w:fldChar w:fldCharType="begin"/>
      </w:r>
      <w:r w:rsidRPr="00354DA1">
        <w:rPr>
          <w:rStyle w:val="LinkBPBHEBChar"/>
          <w:rPrChange w:id="186" w:author="Suman Deshwal" w:date="2024-05-02T11:47:00Z">
            <w:rPr/>
          </w:rPrChange>
        </w:rPr>
        <w:instrText>HYPERLINK "https://aws.amazon.com/app-mesh/customer-stories/" \t "_new"</w:instrText>
      </w:r>
      <w:r w:rsidRPr="0097139D">
        <w:rPr>
          <w:rStyle w:val="LinkBPBHEBChar"/>
        </w:rPr>
      </w:r>
      <w:r w:rsidRPr="00354DA1">
        <w:rPr>
          <w:rStyle w:val="LinkBPBHEBChar"/>
          <w:rPrChange w:id="187" w:author="Suman Deshwal" w:date="2024-05-02T11:47:00Z">
            <w:rPr>
              <w:rStyle w:val="Hyperlink"/>
            </w:rPr>
          </w:rPrChange>
        </w:rPr>
        <w:fldChar w:fldCharType="separate"/>
      </w:r>
      <w:r w:rsidRPr="00354DA1">
        <w:rPr>
          <w:rStyle w:val="LinkBPBHEBChar"/>
          <w:rPrChange w:id="188" w:author="Suman Deshwal" w:date="2024-05-02T11:47:00Z">
            <w:rPr>
              <w:rStyle w:val="Hyperlink"/>
            </w:rPr>
          </w:rPrChange>
        </w:rPr>
        <w:t>https://aws.amazon.com/app-mesh/customer-stories/</w:t>
      </w:r>
      <w:r w:rsidRPr="00354DA1">
        <w:rPr>
          <w:rStyle w:val="LinkBPBHEBChar"/>
          <w:rPrChange w:id="189" w:author="Suman Deshwal" w:date="2024-05-02T11:47:00Z">
            <w:rPr>
              <w:rStyle w:val="Hyperlink"/>
            </w:rPr>
          </w:rPrChange>
        </w:rPr>
        <w:fldChar w:fldCharType="end"/>
      </w:r>
      <w:commentRangeEnd w:id="174"/>
      <w:r w:rsidR="006E23FA" w:rsidRPr="00354DA1">
        <w:rPr>
          <w:rStyle w:val="LinkBPBHEBChar"/>
          <w:rPrChange w:id="190" w:author="Suman Deshwal" w:date="2024-05-02T11:47:00Z">
            <w:rPr>
              <w:rStyle w:val="CommentReference"/>
            </w:rPr>
          </w:rPrChange>
        </w:rPr>
        <w:commentReference w:id="174"/>
      </w:r>
    </w:p>
    <w:p w14:paraId="01E56134" w14:textId="77777777" w:rsidR="001F1088" w:rsidRDefault="001F1088">
      <w:pPr>
        <w:pStyle w:val="NormalBPBHEB"/>
        <w:pPrChange w:id="191" w:author="Suman Deshwal" w:date="2024-04-20T14:54:00Z">
          <w:pPr>
            <w:tabs>
              <w:tab w:val="left" w:pos="2835"/>
            </w:tabs>
            <w:spacing w:after="120" w:line="240" w:lineRule="auto"/>
          </w:pPr>
        </w:pPrChange>
      </w:pPr>
    </w:p>
    <w:p w14:paraId="5A265795" w14:textId="455C6181" w:rsidR="00B16620" w:rsidRPr="00B16620" w:rsidRDefault="00B16620">
      <w:pPr>
        <w:pStyle w:val="Heading1BPBHEB"/>
        <w:pPrChange w:id="192" w:author="Suman Deshwal" w:date="2024-04-20T14:55:00Z">
          <w:pPr>
            <w:tabs>
              <w:tab w:val="left" w:pos="2835"/>
            </w:tabs>
            <w:spacing w:after="120" w:line="240" w:lineRule="auto"/>
          </w:pPr>
        </w:pPrChange>
      </w:pPr>
      <w:r w:rsidRPr="00B16620">
        <w:t xml:space="preserve">AWS Cloud Map: Mapping </w:t>
      </w:r>
      <w:r w:rsidR="0058348D" w:rsidRPr="00B16620">
        <w:t xml:space="preserve">your way to scalable and resilient </w:t>
      </w:r>
      <w:proofErr w:type="gramStart"/>
      <w:r w:rsidR="0058348D" w:rsidRPr="00B16620">
        <w:t>ser</w:t>
      </w:r>
      <w:r w:rsidRPr="00B16620">
        <w:t>vices</w:t>
      </w:r>
      <w:proofErr w:type="gramEnd"/>
    </w:p>
    <w:p w14:paraId="0BFAC3F4" w14:textId="0E1F8677" w:rsidR="00B16620" w:rsidRDefault="00B16620" w:rsidP="006E23FA">
      <w:pPr>
        <w:pStyle w:val="NormalBPBHEB"/>
        <w:rPr>
          <w:ins w:id="193" w:author="Suman Deshwal" w:date="2024-04-20T14:56:00Z"/>
        </w:rPr>
      </w:pPr>
      <w:r w:rsidRPr="00B16620">
        <w:t xml:space="preserve">In the vast expanse of </w:t>
      </w:r>
      <w:r w:rsidR="0060432A">
        <w:t xml:space="preserve">AWS’ </w:t>
      </w:r>
      <w:r w:rsidRPr="00B16620">
        <w:t xml:space="preserve">cloud offerings, efficient service discovery and management play a critical role in ensuring the scalability, reliability, and availability of modern applications. Enter AWS Cloud Map, a powerful service that simplifies the management of service discovery across different microservices, allowing them to seamlessly communicate with each other. In this section </w:t>
      </w:r>
      <w:del w:id="194" w:author="Suman Deshwal" w:date="2024-04-20T14:56:00Z">
        <w:r w:rsidRPr="00B16620" w:rsidDel="006E23FA">
          <w:delText>of "AWS Cloud Master Class</w:delText>
        </w:r>
      </w:del>
      <w:ins w:id="195" w:author="Suman Deshwal" w:date="2024-04-20T14:56:00Z">
        <w:r w:rsidR="006E23FA">
          <w:t>,</w:t>
        </w:r>
      </w:ins>
      <w:del w:id="196" w:author="Suman Deshwal" w:date="2024-04-20T14:56:00Z">
        <w:r w:rsidRPr="00B16620" w:rsidDel="006E23FA">
          <w:delText>,"</w:delText>
        </w:r>
      </w:del>
      <w:r w:rsidRPr="00B16620">
        <w:t xml:space="preserve"> we</w:t>
      </w:r>
      <w:ins w:id="197" w:author="Suman Deshwal" w:date="2024-04-20T14:56:00Z">
        <w:r w:rsidR="006E23FA">
          <w:t xml:space="preserve"> wi</w:t>
        </w:r>
      </w:ins>
      <w:del w:id="198" w:author="Suman Deshwal" w:date="2024-04-20T14:56:00Z">
        <w:r w:rsidRPr="00B16620" w:rsidDel="006E23FA">
          <w:delText>'</w:delText>
        </w:r>
      </w:del>
      <w:r w:rsidRPr="00B16620">
        <w:t>ll navigate through the intricacies of AWS Cloud Map, unveiling its core principles, architecture, and practical applications, supported by scholarly articles and AWS sources.</w:t>
      </w:r>
    </w:p>
    <w:p w14:paraId="34D5DF9C" w14:textId="77777777" w:rsidR="006E23FA" w:rsidRPr="00B16620" w:rsidRDefault="006E23FA">
      <w:pPr>
        <w:pStyle w:val="NormalBPBHEB"/>
        <w:pPrChange w:id="199" w:author="Suman Deshwal" w:date="2024-04-20T14:56:00Z">
          <w:pPr>
            <w:tabs>
              <w:tab w:val="left" w:pos="2835"/>
            </w:tabs>
            <w:spacing w:after="120" w:line="240" w:lineRule="auto"/>
          </w:pPr>
        </w:pPrChange>
      </w:pPr>
    </w:p>
    <w:p w14:paraId="2E3C0C6F" w14:textId="77777777" w:rsidR="00B16620" w:rsidRPr="00B16620" w:rsidRDefault="00B16620">
      <w:pPr>
        <w:pStyle w:val="Heading2BPBHEB"/>
        <w:pPrChange w:id="200" w:author="Suman Deshwal" w:date="2024-04-20T14:57:00Z">
          <w:pPr>
            <w:pStyle w:val="Heading2"/>
          </w:pPr>
        </w:pPrChange>
      </w:pPr>
      <w:r w:rsidRPr="00B16620">
        <w:t>Understanding AWS Cloud Map</w:t>
      </w:r>
    </w:p>
    <w:p w14:paraId="50B5B8EB" w14:textId="77777777" w:rsidR="00B16620" w:rsidRPr="00B16620" w:rsidRDefault="00B16620">
      <w:pPr>
        <w:pStyle w:val="NormalBPBHEB"/>
        <w:pPrChange w:id="201" w:author="Suman Deshwal" w:date="2024-04-20T14:57:00Z">
          <w:pPr>
            <w:tabs>
              <w:tab w:val="left" w:pos="2835"/>
            </w:tabs>
            <w:spacing w:after="120" w:line="240" w:lineRule="auto"/>
          </w:pPr>
        </w:pPrChange>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66201281" w:rsidR="00B16620" w:rsidRDefault="00B16620" w:rsidP="006E23FA">
      <w:pPr>
        <w:pStyle w:val="NormalBPBHEB"/>
        <w:rPr>
          <w:ins w:id="202" w:author="Suman Deshwal" w:date="2024-04-20T14:59:00Z"/>
        </w:rPr>
      </w:pPr>
      <w:r w:rsidRPr="00B16620">
        <w:t xml:space="preserve">Scholarly articles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 xml:space="preserve">own documentation highlights the integration of AWS Cloud Map with various AWS services, </w:t>
      </w:r>
      <w:r w:rsidRPr="00B16620">
        <w:lastRenderedPageBreak/>
        <w:t xml:space="preserve">such as Amazon ECS, Amazon EKS, and Amazon Route 53, showcasing its role in building scalable and resilient cloud-native applications </w:t>
      </w:r>
      <w:r w:rsidRPr="006E23FA">
        <w:rPr>
          <w:vertAlign w:val="superscript"/>
          <w:rPrChange w:id="203" w:author="Suman Deshwal" w:date="2024-04-20T14:59:00Z">
            <w:rPr/>
          </w:rPrChange>
        </w:rPr>
        <w:t>[1][2]</w:t>
      </w:r>
      <w:r w:rsidRPr="00B16620">
        <w:t>.</w:t>
      </w:r>
    </w:p>
    <w:p w14:paraId="3E214065" w14:textId="77777777" w:rsidR="006E23FA" w:rsidRPr="00B16620" w:rsidRDefault="006E23FA">
      <w:pPr>
        <w:pStyle w:val="NormalBPBHEB"/>
        <w:pPrChange w:id="204" w:author="Suman Deshwal" w:date="2024-04-20T14:57:00Z">
          <w:pPr>
            <w:tabs>
              <w:tab w:val="left" w:pos="2835"/>
            </w:tabs>
            <w:spacing w:after="120" w:line="240" w:lineRule="auto"/>
          </w:pPr>
        </w:pPrChange>
      </w:pPr>
    </w:p>
    <w:p w14:paraId="6DD5CB71" w14:textId="78192A23" w:rsidR="00B16620" w:rsidRPr="00B16620" w:rsidRDefault="00B16620">
      <w:pPr>
        <w:pStyle w:val="Heading2BPBHEB"/>
        <w:pPrChange w:id="205" w:author="Suman Deshwal" w:date="2024-04-20T14:59:00Z">
          <w:pPr>
            <w:pStyle w:val="Heading2"/>
          </w:pPr>
        </w:pPrChange>
      </w:pPr>
      <w:r w:rsidRPr="00B16620">
        <w:t xml:space="preserve">Use </w:t>
      </w:r>
      <w:r w:rsidR="006E23FA" w:rsidRPr="00B16620">
        <w:t xml:space="preserve">cases and real-world </w:t>
      </w:r>
      <w:proofErr w:type="gramStart"/>
      <w:r w:rsidR="006E23FA" w:rsidRPr="00B16620">
        <w:t>applicat</w:t>
      </w:r>
      <w:r w:rsidRPr="00B16620">
        <w:t>ions</w:t>
      </w:r>
      <w:proofErr w:type="gramEnd"/>
    </w:p>
    <w:p w14:paraId="3DEA9FDE" w14:textId="77777777" w:rsidR="00B16620" w:rsidRPr="00B16620" w:rsidRDefault="00B16620">
      <w:pPr>
        <w:pStyle w:val="NormalBPBHEB"/>
        <w:pPrChange w:id="206" w:author="Suman Deshwal" w:date="2024-04-20T14:59:00Z">
          <w:pPr>
            <w:tabs>
              <w:tab w:val="left" w:pos="2835"/>
            </w:tabs>
            <w:spacing w:after="120" w:line="240" w:lineRule="auto"/>
          </w:pPr>
        </w:pPrChange>
      </w:pPr>
      <w:r w:rsidRPr="00B16620">
        <w:t xml:space="preserve">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 </w:t>
      </w:r>
      <w:r w:rsidRPr="006E23FA">
        <w:rPr>
          <w:vertAlign w:val="superscript"/>
          <w:rPrChange w:id="207" w:author="Suman Deshwal" w:date="2024-04-20T14:59:00Z">
            <w:rPr/>
          </w:rPrChange>
        </w:rPr>
        <w:t>[3]</w:t>
      </w:r>
      <w:r w:rsidRPr="00B16620">
        <w:t>.</w:t>
      </w:r>
    </w:p>
    <w:p w14:paraId="6D03DE30" w14:textId="77777777" w:rsidR="00B16620" w:rsidRPr="00B16620" w:rsidRDefault="00B16620">
      <w:pPr>
        <w:pStyle w:val="NormalBPBHEB"/>
        <w:pPrChange w:id="208" w:author="Suman Deshwal" w:date="2024-04-20T14:59:00Z">
          <w:pPr>
            <w:tabs>
              <w:tab w:val="left" w:pos="2835"/>
            </w:tabs>
            <w:spacing w:after="120" w:line="240" w:lineRule="auto"/>
          </w:pPr>
        </w:pPrChange>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448ED3EF" w14:textId="77777777" w:rsidR="00B16620" w:rsidRDefault="00B16620">
      <w:pPr>
        <w:pStyle w:val="NormalBPBHEB"/>
        <w:pPrChange w:id="209" w:author="Suman Deshwal" w:date="2024-05-02T11:47:00Z">
          <w:pPr>
            <w:tabs>
              <w:tab w:val="left" w:pos="2835"/>
            </w:tabs>
            <w:spacing w:after="120" w:line="240" w:lineRule="auto"/>
          </w:pPr>
        </w:pPrChange>
      </w:pPr>
      <w:commentRangeStart w:id="210"/>
      <w:r w:rsidRPr="00B16620">
        <w:t xml:space="preserve">[1] Amazon Web Services. (n.d.). What Is AWS Cloud Map? </w:t>
      </w:r>
      <w:r w:rsidRPr="00354DA1">
        <w:rPr>
          <w:rStyle w:val="LinkBPBHEBChar"/>
          <w:rPrChange w:id="211" w:author="Suman Deshwal" w:date="2024-05-02T11:47:00Z">
            <w:rPr/>
          </w:rPrChange>
        </w:rPr>
        <w:fldChar w:fldCharType="begin"/>
      </w:r>
      <w:r w:rsidRPr="00354DA1">
        <w:rPr>
          <w:rStyle w:val="LinkBPBHEBChar"/>
          <w:rPrChange w:id="212" w:author="Suman Deshwal" w:date="2024-05-02T11:47:00Z">
            <w:rPr/>
          </w:rPrChange>
        </w:rPr>
        <w:instrText>HYPERLINK "https://aws.amazon.com/cloud-map/" \t "_new"</w:instrText>
      </w:r>
      <w:r w:rsidRPr="0097139D">
        <w:rPr>
          <w:rStyle w:val="LinkBPBHEBChar"/>
        </w:rPr>
      </w:r>
      <w:r w:rsidRPr="00354DA1">
        <w:rPr>
          <w:rStyle w:val="LinkBPBHEBChar"/>
          <w:rPrChange w:id="213" w:author="Suman Deshwal" w:date="2024-05-02T11:47:00Z">
            <w:rPr>
              <w:rStyle w:val="Hyperlink"/>
            </w:rPr>
          </w:rPrChange>
        </w:rPr>
        <w:fldChar w:fldCharType="separate"/>
      </w:r>
      <w:r w:rsidRPr="00354DA1">
        <w:rPr>
          <w:rStyle w:val="LinkBPBHEBChar"/>
          <w:rPrChange w:id="214" w:author="Suman Deshwal" w:date="2024-05-02T11:47:00Z">
            <w:rPr>
              <w:rStyle w:val="Hyperlink"/>
            </w:rPr>
          </w:rPrChange>
        </w:rPr>
        <w:t>https://aws.amazon.com/cloud-map/</w:t>
      </w:r>
      <w:r w:rsidRPr="00354DA1">
        <w:rPr>
          <w:rStyle w:val="LinkBPBHEBChar"/>
          <w:rPrChange w:id="215" w:author="Suman Deshwal" w:date="2024-05-02T11:47:00Z">
            <w:rPr>
              <w:rStyle w:val="Hyperlink"/>
            </w:rPr>
          </w:rPrChange>
        </w:rPr>
        <w:fldChar w:fldCharType="end"/>
      </w:r>
      <w:r w:rsidRPr="00354DA1">
        <w:rPr>
          <w:rStyle w:val="LinkBPBHEBChar"/>
          <w:rPrChange w:id="216" w:author="Suman Deshwal" w:date="2024-05-02T11:47:00Z">
            <w:rPr/>
          </w:rPrChange>
        </w:rPr>
        <w:t xml:space="preserve"> </w:t>
      </w:r>
    </w:p>
    <w:p w14:paraId="68599429" w14:textId="77777777" w:rsidR="00B16620" w:rsidRDefault="00B16620">
      <w:pPr>
        <w:pStyle w:val="NormalBPBHEB"/>
        <w:pPrChange w:id="217" w:author="Suman Deshwal" w:date="2024-05-02T11:47:00Z">
          <w:pPr>
            <w:tabs>
              <w:tab w:val="left" w:pos="2835"/>
            </w:tabs>
            <w:spacing w:after="120" w:line="240" w:lineRule="auto"/>
          </w:pPr>
        </w:pPrChange>
      </w:pPr>
      <w:r w:rsidRPr="00B16620">
        <w:t xml:space="preserve">[2] Murphy, M. (2020). Microservices on AWS. O'Reilly Media. </w:t>
      </w:r>
    </w:p>
    <w:p w14:paraId="486FCFC6" w14:textId="36655423" w:rsidR="00B16620" w:rsidRPr="00354DA1" w:rsidRDefault="00B16620">
      <w:pPr>
        <w:pStyle w:val="NormalBPBHEB"/>
        <w:rPr>
          <w:rStyle w:val="LinkBPBHEBChar"/>
          <w:rPrChange w:id="218" w:author="Suman Deshwal" w:date="2024-05-02T11:47:00Z">
            <w:rPr/>
          </w:rPrChange>
        </w:rPr>
        <w:pPrChange w:id="219" w:author="Suman Deshwal" w:date="2024-05-02T11:47:00Z">
          <w:pPr>
            <w:tabs>
              <w:tab w:val="left" w:pos="2835"/>
            </w:tabs>
            <w:spacing w:after="120" w:line="240" w:lineRule="auto"/>
          </w:pPr>
        </w:pPrChange>
      </w:pPr>
      <w:r w:rsidRPr="00B16620">
        <w:t xml:space="preserve">[3] Amazon Web Services. (n.d.). AWS Cloud Map Customer Stories. </w:t>
      </w:r>
      <w:r w:rsidRPr="00354DA1">
        <w:rPr>
          <w:rStyle w:val="LinkBPBHEBChar"/>
          <w:rPrChange w:id="220" w:author="Suman Deshwal" w:date="2024-05-02T11:47:00Z">
            <w:rPr/>
          </w:rPrChange>
        </w:rPr>
        <w:fldChar w:fldCharType="begin"/>
      </w:r>
      <w:r w:rsidRPr="00354DA1">
        <w:rPr>
          <w:rStyle w:val="LinkBPBHEBChar"/>
          <w:rPrChange w:id="221" w:author="Suman Deshwal" w:date="2024-05-02T11:47:00Z">
            <w:rPr/>
          </w:rPrChange>
        </w:rPr>
        <w:instrText>HYPERLINK "https://aws.amazon.com/cloud-map/customer-stories/" \t "_new"</w:instrText>
      </w:r>
      <w:r w:rsidRPr="0097139D">
        <w:rPr>
          <w:rStyle w:val="LinkBPBHEBChar"/>
        </w:rPr>
      </w:r>
      <w:r w:rsidRPr="00354DA1">
        <w:rPr>
          <w:rStyle w:val="LinkBPBHEBChar"/>
          <w:rPrChange w:id="222" w:author="Suman Deshwal" w:date="2024-05-02T11:47:00Z">
            <w:rPr>
              <w:rStyle w:val="Hyperlink"/>
            </w:rPr>
          </w:rPrChange>
        </w:rPr>
        <w:fldChar w:fldCharType="separate"/>
      </w:r>
      <w:r w:rsidRPr="00354DA1">
        <w:rPr>
          <w:rStyle w:val="LinkBPBHEBChar"/>
          <w:rPrChange w:id="223" w:author="Suman Deshwal" w:date="2024-05-02T11:47:00Z">
            <w:rPr>
              <w:rStyle w:val="Hyperlink"/>
            </w:rPr>
          </w:rPrChange>
        </w:rPr>
        <w:t>https://aws.amazon.com/cloud-map/customer-stories/</w:t>
      </w:r>
      <w:r w:rsidRPr="00354DA1">
        <w:rPr>
          <w:rStyle w:val="LinkBPBHEBChar"/>
          <w:rPrChange w:id="224" w:author="Suman Deshwal" w:date="2024-05-02T11:47:00Z">
            <w:rPr>
              <w:rStyle w:val="Hyperlink"/>
            </w:rPr>
          </w:rPrChange>
        </w:rPr>
        <w:fldChar w:fldCharType="end"/>
      </w:r>
      <w:commentRangeEnd w:id="210"/>
      <w:r w:rsidR="006E23FA" w:rsidRPr="00354DA1">
        <w:rPr>
          <w:rStyle w:val="LinkBPBHEBChar"/>
          <w:rPrChange w:id="225" w:author="Suman Deshwal" w:date="2024-05-02T11:47:00Z">
            <w:rPr>
              <w:rStyle w:val="CommentReference"/>
            </w:rPr>
          </w:rPrChange>
        </w:rPr>
        <w:commentReference w:id="210"/>
      </w:r>
    </w:p>
    <w:p w14:paraId="32B462C7" w14:textId="77777777" w:rsidR="001F1088" w:rsidRDefault="001F1088">
      <w:pPr>
        <w:pStyle w:val="NormalBPBHEB"/>
        <w:pPrChange w:id="226" w:author="Suman Deshwal" w:date="2024-05-02T11:47:00Z">
          <w:pPr>
            <w:tabs>
              <w:tab w:val="left" w:pos="2835"/>
            </w:tabs>
            <w:spacing w:after="120" w:line="240" w:lineRule="auto"/>
          </w:pPr>
        </w:pPrChange>
      </w:pPr>
    </w:p>
    <w:p w14:paraId="0B329CBF" w14:textId="116F4FB7" w:rsidR="00E2258E" w:rsidRPr="00E2258E" w:rsidRDefault="00E2258E">
      <w:pPr>
        <w:pStyle w:val="Heading1BPBHEB"/>
        <w:pPrChange w:id="227" w:author="Suman Deshwal" w:date="2024-04-20T15:00:00Z">
          <w:pPr>
            <w:tabs>
              <w:tab w:val="left" w:pos="2835"/>
            </w:tabs>
            <w:spacing w:after="120" w:line="240" w:lineRule="auto"/>
          </w:pPr>
        </w:pPrChange>
      </w:pPr>
      <w:r w:rsidRPr="00E2258E">
        <w:t xml:space="preserve">AWS Direct Connect: The </w:t>
      </w:r>
      <w:r w:rsidR="0058348D" w:rsidRPr="00E2258E">
        <w:t xml:space="preserve">dedicated highway </w:t>
      </w:r>
      <w:r w:rsidRPr="00E2258E">
        <w:t>to AWS Cloud</w:t>
      </w:r>
    </w:p>
    <w:p w14:paraId="2FB3F4D3" w14:textId="5A093B8B" w:rsidR="00E2258E" w:rsidRDefault="00E2258E" w:rsidP="006E23FA">
      <w:pPr>
        <w:pStyle w:val="NormalBPBHEB"/>
        <w:rPr>
          <w:ins w:id="228" w:author="Suman Deshwal" w:date="2024-04-20T15:01:00Z"/>
        </w:rPr>
      </w:pPr>
      <w:r w:rsidRPr="00E2258E">
        <w:t>In the ever-expanding universe of cloud computing, organizations seek not only to harness the vast capabilities of the AWS cloud but also to establish secure, dedicated, and high-bandwidth connections. Enter AWS Direct Connect, a crucial service that provides a dedicated network link between an organization's on-premises data center and the AWS cloud. In this section</w:t>
      </w:r>
      <w:ins w:id="229" w:author="Suman Deshwal" w:date="2024-04-20T15:00:00Z">
        <w:r w:rsidR="006E23FA">
          <w:t>,</w:t>
        </w:r>
      </w:ins>
      <w:r w:rsidRPr="00E2258E">
        <w:t xml:space="preserve"> </w:t>
      </w:r>
      <w:del w:id="230" w:author="Suman Deshwal" w:date="2024-04-20T15:00:00Z">
        <w:r w:rsidRPr="00E2258E" w:rsidDel="006E23FA">
          <w:delText xml:space="preserve">of "AWS Cloud Master Class," </w:delText>
        </w:r>
      </w:del>
      <w:r w:rsidRPr="00E2258E">
        <w:t>we will navigate through the intricate landscape of AWS Direct Connect, uncovering its core principles, architecture, and practical applications, bolstered by scholarly articles and AWS sources.</w:t>
      </w:r>
    </w:p>
    <w:p w14:paraId="76C53E05" w14:textId="77777777" w:rsidR="006E23FA" w:rsidRPr="00E2258E" w:rsidRDefault="006E23FA">
      <w:pPr>
        <w:pStyle w:val="NormalBPBHEB"/>
        <w:pPrChange w:id="231" w:author="Suman Deshwal" w:date="2024-04-20T15:00:00Z">
          <w:pPr>
            <w:tabs>
              <w:tab w:val="left" w:pos="2835"/>
            </w:tabs>
            <w:spacing w:after="120" w:line="240" w:lineRule="auto"/>
          </w:pPr>
        </w:pPrChange>
      </w:pPr>
    </w:p>
    <w:p w14:paraId="25C4074A" w14:textId="77777777" w:rsidR="00E2258E" w:rsidRPr="00E2258E" w:rsidRDefault="00E2258E">
      <w:pPr>
        <w:pStyle w:val="Heading2BPBHEB"/>
        <w:pPrChange w:id="232" w:author="Suman Deshwal" w:date="2024-04-20T15:01:00Z">
          <w:pPr>
            <w:pStyle w:val="Heading2"/>
          </w:pPr>
        </w:pPrChange>
      </w:pPr>
      <w:r w:rsidRPr="00E2258E">
        <w:lastRenderedPageBreak/>
        <w:t>Understanding AWS Direct Connect</w:t>
      </w:r>
    </w:p>
    <w:p w14:paraId="6C58640B" w14:textId="77777777" w:rsidR="00E2258E" w:rsidRPr="00E2258E" w:rsidRDefault="00E2258E">
      <w:pPr>
        <w:pStyle w:val="NormalBPBHEB"/>
        <w:pPrChange w:id="233" w:author="Suman Deshwal" w:date="2024-04-20T15:02:00Z">
          <w:pPr>
            <w:tabs>
              <w:tab w:val="left" w:pos="2835"/>
            </w:tabs>
            <w:spacing w:after="120" w:line="240" w:lineRule="auto"/>
          </w:pPr>
        </w:pPrChange>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0ADC1842" w:rsidR="00E2258E" w:rsidRDefault="00E2258E" w:rsidP="00F65C22">
      <w:pPr>
        <w:pStyle w:val="NormalBPBHEB"/>
        <w:rPr>
          <w:ins w:id="234" w:author="Suman Deshwal" w:date="2024-04-20T15:02:00Z"/>
        </w:rPr>
      </w:pPr>
      <w:r w:rsidRPr="00E2258E">
        <w:t xml:space="preserve">Scholarly articles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 xml:space="preserve">own documentation underscores the versatility of AWS Direct Connect, which can be tailored to meet various networking requirements, including hybrid cloud deployments and disaster recovery strategies </w:t>
      </w:r>
      <w:r w:rsidRPr="006E23FA">
        <w:rPr>
          <w:vertAlign w:val="superscript"/>
          <w:rPrChange w:id="235" w:author="Suman Deshwal" w:date="2024-04-20T15:02:00Z">
            <w:rPr/>
          </w:rPrChange>
        </w:rPr>
        <w:t>[1][2]</w:t>
      </w:r>
      <w:r w:rsidRPr="00E2258E">
        <w:t>.</w:t>
      </w:r>
    </w:p>
    <w:p w14:paraId="04611D7E" w14:textId="77777777" w:rsidR="006E23FA" w:rsidRPr="00E2258E" w:rsidRDefault="006E23FA">
      <w:pPr>
        <w:pStyle w:val="NormalBPBHEB"/>
        <w:pPrChange w:id="236" w:author="Suman Deshwal" w:date="2024-04-20T15:02:00Z">
          <w:pPr>
            <w:tabs>
              <w:tab w:val="left" w:pos="2835"/>
            </w:tabs>
            <w:spacing w:after="120" w:line="240" w:lineRule="auto"/>
          </w:pPr>
        </w:pPrChange>
      </w:pPr>
    </w:p>
    <w:p w14:paraId="07C190D5" w14:textId="4B9EC2E3" w:rsidR="00E2258E" w:rsidRPr="00E2258E" w:rsidRDefault="00E2258E">
      <w:pPr>
        <w:pStyle w:val="Heading2BPBHEB"/>
        <w:pPrChange w:id="237" w:author="Suman Deshwal" w:date="2024-04-20T15:02:00Z">
          <w:pPr>
            <w:pStyle w:val="Heading2"/>
          </w:pPr>
        </w:pPrChange>
      </w:pPr>
      <w:r w:rsidRPr="00E2258E">
        <w:t xml:space="preserve">Use </w:t>
      </w:r>
      <w:r w:rsidR="006E23FA" w:rsidRPr="00E2258E">
        <w:t xml:space="preserve">cases and real-world </w:t>
      </w:r>
      <w:proofErr w:type="gramStart"/>
      <w:r w:rsidR="006E23FA" w:rsidRPr="00E2258E">
        <w:t>applicat</w:t>
      </w:r>
      <w:r w:rsidRPr="00E2258E">
        <w:t>ions</w:t>
      </w:r>
      <w:proofErr w:type="gramEnd"/>
    </w:p>
    <w:p w14:paraId="27DDEDE2" w14:textId="77777777" w:rsidR="00E2258E" w:rsidRPr="00E2258E" w:rsidRDefault="00E2258E">
      <w:pPr>
        <w:pStyle w:val="NormalBPBHEB"/>
        <w:pPrChange w:id="238" w:author="Suman Deshwal" w:date="2024-04-20T15:02:00Z">
          <w:pPr>
            <w:tabs>
              <w:tab w:val="left" w:pos="2835"/>
            </w:tabs>
            <w:spacing w:after="120" w:line="240" w:lineRule="auto"/>
          </w:pPr>
        </w:pPrChange>
      </w:pPr>
      <w:r w:rsidRPr="00E2258E">
        <w:t xml:space="preserve">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 </w:t>
      </w:r>
      <w:r w:rsidRPr="006E23FA">
        <w:rPr>
          <w:vertAlign w:val="superscript"/>
          <w:rPrChange w:id="239" w:author="Suman Deshwal" w:date="2024-04-20T15:02:00Z">
            <w:rPr/>
          </w:rPrChange>
        </w:rPr>
        <w:t>[3]</w:t>
      </w:r>
      <w:r w:rsidRPr="00E2258E">
        <w:t>.</w:t>
      </w:r>
    </w:p>
    <w:p w14:paraId="07FBBAEA" w14:textId="77777777" w:rsidR="00E2258E" w:rsidRPr="00E2258E" w:rsidRDefault="00E2258E">
      <w:pPr>
        <w:pStyle w:val="NormalBPBHEB"/>
        <w:pPrChange w:id="240" w:author="Suman Deshwal" w:date="2024-04-20T15:02:00Z">
          <w:pPr>
            <w:tabs>
              <w:tab w:val="left" w:pos="2835"/>
            </w:tabs>
            <w:spacing w:after="120" w:line="240" w:lineRule="auto"/>
          </w:pPr>
        </w:pPrChange>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780951EB" w14:textId="77777777" w:rsidR="00E2258E" w:rsidRPr="00354DA1" w:rsidRDefault="00E2258E">
      <w:pPr>
        <w:pStyle w:val="NormalBPBHEB"/>
        <w:rPr>
          <w:rStyle w:val="LinkBPBHEBChar"/>
          <w:rPrChange w:id="241" w:author="Suman Deshwal" w:date="2024-05-02T11:46:00Z">
            <w:rPr/>
          </w:rPrChange>
        </w:rPr>
        <w:pPrChange w:id="242" w:author="Suman Deshwal" w:date="2024-04-20T15:02:00Z">
          <w:pPr>
            <w:tabs>
              <w:tab w:val="left" w:pos="2835"/>
            </w:tabs>
            <w:spacing w:after="120" w:line="240" w:lineRule="auto"/>
          </w:pPr>
        </w:pPrChange>
      </w:pPr>
      <w:commentRangeStart w:id="243"/>
      <w:r w:rsidRPr="00E2258E">
        <w:t xml:space="preserve">[1] Amazon Web Services. (n.d.). What Is AWS Direct Connect? </w:t>
      </w:r>
      <w:r w:rsidRPr="00354DA1">
        <w:rPr>
          <w:rStyle w:val="LinkBPBHEBChar"/>
          <w:rPrChange w:id="244" w:author="Suman Deshwal" w:date="2024-05-02T11:46:00Z">
            <w:rPr/>
          </w:rPrChange>
        </w:rPr>
        <w:fldChar w:fldCharType="begin"/>
      </w:r>
      <w:r w:rsidRPr="00354DA1">
        <w:rPr>
          <w:rStyle w:val="LinkBPBHEBChar"/>
          <w:rPrChange w:id="245" w:author="Suman Deshwal" w:date="2024-05-02T11:46:00Z">
            <w:rPr/>
          </w:rPrChange>
        </w:rPr>
        <w:instrText>HYPERLINK "https://aws.amazon.com/directconnect/" \t "_new"</w:instrText>
      </w:r>
      <w:r w:rsidRPr="0097139D">
        <w:rPr>
          <w:rStyle w:val="LinkBPBHEBChar"/>
        </w:rPr>
      </w:r>
      <w:r w:rsidRPr="00354DA1">
        <w:rPr>
          <w:rStyle w:val="LinkBPBHEBChar"/>
          <w:rPrChange w:id="246" w:author="Suman Deshwal" w:date="2024-05-02T11:46:00Z">
            <w:rPr>
              <w:rStyle w:val="Hyperlink"/>
            </w:rPr>
          </w:rPrChange>
        </w:rPr>
        <w:fldChar w:fldCharType="separate"/>
      </w:r>
      <w:r w:rsidRPr="00354DA1">
        <w:rPr>
          <w:rStyle w:val="LinkBPBHEBChar"/>
          <w:rPrChange w:id="247" w:author="Suman Deshwal" w:date="2024-05-02T11:46:00Z">
            <w:rPr>
              <w:rStyle w:val="Hyperlink"/>
            </w:rPr>
          </w:rPrChange>
        </w:rPr>
        <w:t>https://aws.amazon.com/directconnect/</w:t>
      </w:r>
      <w:r w:rsidRPr="00354DA1">
        <w:rPr>
          <w:rStyle w:val="LinkBPBHEBChar"/>
          <w:rPrChange w:id="248" w:author="Suman Deshwal" w:date="2024-05-02T11:46:00Z">
            <w:rPr>
              <w:rStyle w:val="Hyperlink"/>
            </w:rPr>
          </w:rPrChange>
        </w:rPr>
        <w:fldChar w:fldCharType="end"/>
      </w:r>
      <w:r w:rsidRPr="00354DA1">
        <w:rPr>
          <w:rStyle w:val="LinkBPBHEBChar"/>
          <w:rPrChange w:id="249" w:author="Suman Deshwal" w:date="2024-05-02T11:46:00Z">
            <w:rPr/>
          </w:rPrChange>
        </w:rPr>
        <w:t xml:space="preserve"> </w:t>
      </w:r>
    </w:p>
    <w:p w14:paraId="2F8A5435" w14:textId="77777777" w:rsidR="00E2258E" w:rsidRDefault="00E2258E">
      <w:pPr>
        <w:pStyle w:val="NormalBPBHEB"/>
        <w:pPrChange w:id="250" w:author="Suman Deshwal" w:date="2024-04-20T15:02:00Z">
          <w:pPr>
            <w:tabs>
              <w:tab w:val="left" w:pos="2835"/>
            </w:tabs>
            <w:spacing w:after="120" w:line="240" w:lineRule="auto"/>
          </w:pPr>
        </w:pPrChange>
      </w:pPr>
      <w:r w:rsidRPr="00E2258E">
        <w:t xml:space="preserve">[2] </w:t>
      </w:r>
      <w:proofErr w:type="spellStart"/>
      <w:r w:rsidRPr="00E2258E">
        <w:t>Ghatage</w:t>
      </w:r>
      <w:proofErr w:type="spellEnd"/>
      <w:r w:rsidRPr="00E2258E">
        <w:t xml:space="preserve">, S., &amp; Padmanabhan, V. (2015). Disaster Recovery and Business Continuity with AWS. </w:t>
      </w:r>
      <w:proofErr w:type="spellStart"/>
      <w:r w:rsidRPr="00E2258E">
        <w:t>Apress</w:t>
      </w:r>
      <w:proofErr w:type="spellEnd"/>
      <w:r w:rsidRPr="00E2258E">
        <w:t xml:space="preserve">. </w:t>
      </w:r>
    </w:p>
    <w:p w14:paraId="5F3E653E" w14:textId="18988DF3" w:rsidR="00E2258E" w:rsidRPr="00354DA1" w:rsidRDefault="00E2258E">
      <w:pPr>
        <w:pStyle w:val="NormalBPBHEB"/>
        <w:rPr>
          <w:rStyle w:val="LinkBPBHEBChar"/>
          <w:rPrChange w:id="251" w:author="Suman Deshwal" w:date="2024-05-02T11:46:00Z">
            <w:rPr/>
          </w:rPrChange>
        </w:rPr>
        <w:pPrChange w:id="252" w:author="Suman Deshwal" w:date="2024-04-20T15:02:00Z">
          <w:pPr>
            <w:tabs>
              <w:tab w:val="left" w:pos="2835"/>
            </w:tabs>
            <w:spacing w:after="120" w:line="240" w:lineRule="auto"/>
          </w:pPr>
        </w:pPrChange>
      </w:pPr>
      <w:r w:rsidRPr="00E2258E">
        <w:t xml:space="preserve">[3] Amazon Web Services. (n.d.). AWS Direct Connect Customer Stories. </w:t>
      </w:r>
      <w:r w:rsidRPr="00354DA1">
        <w:rPr>
          <w:rStyle w:val="LinkBPBHEBChar"/>
          <w:rPrChange w:id="253" w:author="Suman Deshwal" w:date="2024-05-02T11:46:00Z">
            <w:rPr/>
          </w:rPrChange>
        </w:rPr>
        <w:fldChar w:fldCharType="begin"/>
      </w:r>
      <w:r w:rsidRPr="00354DA1">
        <w:rPr>
          <w:rStyle w:val="LinkBPBHEBChar"/>
          <w:rPrChange w:id="254" w:author="Suman Deshwal" w:date="2024-05-02T11:46:00Z">
            <w:rPr/>
          </w:rPrChange>
        </w:rPr>
        <w:instrText>HYPERLINK "https://aws.amazon.com/directconnect/customer-stories/" \t "_new"</w:instrText>
      </w:r>
      <w:r w:rsidRPr="0097139D">
        <w:rPr>
          <w:rStyle w:val="LinkBPBHEBChar"/>
        </w:rPr>
      </w:r>
      <w:r w:rsidRPr="00354DA1">
        <w:rPr>
          <w:rStyle w:val="LinkBPBHEBChar"/>
          <w:rPrChange w:id="255" w:author="Suman Deshwal" w:date="2024-05-02T11:46:00Z">
            <w:rPr>
              <w:rStyle w:val="Hyperlink"/>
            </w:rPr>
          </w:rPrChange>
        </w:rPr>
        <w:fldChar w:fldCharType="separate"/>
      </w:r>
      <w:r w:rsidRPr="00354DA1">
        <w:rPr>
          <w:rStyle w:val="LinkBPBHEBChar"/>
          <w:rPrChange w:id="256" w:author="Suman Deshwal" w:date="2024-05-02T11:46:00Z">
            <w:rPr>
              <w:rStyle w:val="Hyperlink"/>
            </w:rPr>
          </w:rPrChange>
        </w:rPr>
        <w:t>https://aws.amazon.com/directconnect/customer-stories/</w:t>
      </w:r>
      <w:r w:rsidRPr="00354DA1">
        <w:rPr>
          <w:rStyle w:val="LinkBPBHEBChar"/>
          <w:rPrChange w:id="257" w:author="Suman Deshwal" w:date="2024-05-02T11:46:00Z">
            <w:rPr>
              <w:rStyle w:val="Hyperlink"/>
            </w:rPr>
          </w:rPrChange>
        </w:rPr>
        <w:fldChar w:fldCharType="end"/>
      </w:r>
      <w:commentRangeEnd w:id="243"/>
      <w:r w:rsidR="006E23FA" w:rsidRPr="00354DA1">
        <w:rPr>
          <w:rStyle w:val="LinkBPBHEBChar"/>
          <w:rPrChange w:id="258" w:author="Suman Deshwal" w:date="2024-05-02T11:46:00Z">
            <w:rPr>
              <w:rStyle w:val="CommentReference"/>
            </w:rPr>
          </w:rPrChange>
        </w:rPr>
        <w:commentReference w:id="243"/>
      </w:r>
    </w:p>
    <w:p w14:paraId="2F22C3B2" w14:textId="77777777" w:rsidR="00E2258E" w:rsidRDefault="00E2258E" w:rsidP="00126D33">
      <w:pPr>
        <w:tabs>
          <w:tab w:val="left" w:pos="2835"/>
        </w:tabs>
        <w:spacing w:after="120" w:line="240" w:lineRule="auto"/>
      </w:pPr>
    </w:p>
    <w:p w14:paraId="6634BEC5" w14:textId="6830E5AC" w:rsidR="009F089F" w:rsidRPr="009F089F" w:rsidRDefault="009F089F">
      <w:pPr>
        <w:pStyle w:val="Heading1BPBHEB"/>
        <w:pPrChange w:id="259" w:author="Suman Deshwal" w:date="2024-04-20T15:04:00Z">
          <w:pPr>
            <w:tabs>
              <w:tab w:val="left" w:pos="2835"/>
            </w:tabs>
            <w:spacing w:after="120" w:line="240" w:lineRule="auto"/>
          </w:pPr>
        </w:pPrChange>
      </w:pPr>
      <w:r w:rsidRPr="009F089F">
        <w:lastRenderedPageBreak/>
        <w:br/>
        <w:t xml:space="preserve">AWS Direct Connect: Bridging the </w:t>
      </w:r>
      <w:r w:rsidR="0058348D" w:rsidRPr="009F089F">
        <w:t xml:space="preserve">gap between on-premises and the </w:t>
      </w:r>
      <w:proofErr w:type="gramStart"/>
      <w:r w:rsidR="0058348D" w:rsidRPr="009F089F">
        <w:t>c</w:t>
      </w:r>
      <w:r w:rsidRPr="009F089F">
        <w:t>loud</w:t>
      </w:r>
      <w:proofErr w:type="gramEnd"/>
    </w:p>
    <w:p w14:paraId="10877239" w14:textId="531A492C" w:rsidR="009F089F" w:rsidRDefault="009F089F" w:rsidP="006E23FA">
      <w:pPr>
        <w:pStyle w:val="NormalBPBHEB"/>
        <w:rPr>
          <w:ins w:id="260" w:author="Suman Deshwal" w:date="2024-04-20T15:06:00Z"/>
        </w:rPr>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w:t>
      </w:r>
      <w:ins w:id="261" w:author="Suman Deshwal" w:date="2024-04-20T15:04:00Z">
        <w:r w:rsidR="006E23FA">
          <w:t>,</w:t>
        </w:r>
      </w:ins>
      <w:del w:id="262" w:author="Suman Deshwal" w:date="2024-04-20T15:04:00Z">
        <w:r w:rsidRPr="009F089F" w:rsidDel="006E23FA">
          <w:delText xml:space="preserve"> of</w:delText>
        </w:r>
      </w:del>
      <w:r w:rsidRPr="009F089F">
        <w:t xml:space="preserve"> </w:t>
      </w:r>
      <w:del w:id="263" w:author="Suman Deshwal" w:date="2024-04-20T15:04:00Z">
        <w:r w:rsidRPr="009F089F" w:rsidDel="006E23FA">
          <w:delText xml:space="preserve">"AWS Cloud Master Class," </w:delText>
        </w:r>
      </w:del>
      <w:r w:rsidRPr="009F089F">
        <w:t xml:space="preserve">we will </w:t>
      </w:r>
      <w:del w:id="264" w:author="Suman Deshwal" w:date="2024-04-20T15:05:00Z">
        <w:r w:rsidRPr="009F089F" w:rsidDel="003527F0">
          <w:delText xml:space="preserve">embark </w:delText>
        </w:r>
      </w:del>
      <w:r w:rsidRPr="009F089F">
        <w:t>on a comprehensive journey through AWS Direct Connect, delving into its fundamental principles, architectural components, and real-world applications, supported by scholarly articles and AWS sources.</w:t>
      </w:r>
    </w:p>
    <w:p w14:paraId="46E3FCCE" w14:textId="77777777" w:rsidR="003527F0" w:rsidRPr="009F089F" w:rsidRDefault="003527F0">
      <w:pPr>
        <w:pStyle w:val="NormalBPBHEB"/>
        <w:pPrChange w:id="265" w:author="Suman Deshwal" w:date="2024-04-20T15:04:00Z">
          <w:pPr>
            <w:tabs>
              <w:tab w:val="left" w:pos="2835"/>
            </w:tabs>
            <w:spacing w:after="120" w:line="240" w:lineRule="auto"/>
          </w:pPr>
        </w:pPrChange>
      </w:pPr>
    </w:p>
    <w:p w14:paraId="3735A257" w14:textId="77777777" w:rsidR="009F089F" w:rsidRPr="009F089F" w:rsidRDefault="009F089F">
      <w:pPr>
        <w:pStyle w:val="Heading2BPBHEB"/>
        <w:pPrChange w:id="266" w:author="Suman Deshwal" w:date="2024-04-20T15:06:00Z">
          <w:pPr>
            <w:pStyle w:val="Heading2"/>
          </w:pPr>
        </w:pPrChange>
      </w:pPr>
      <w:r w:rsidRPr="009F089F">
        <w:t>Understanding AWS Direct Connect</w:t>
      </w:r>
    </w:p>
    <w:p w14:paraId="1FA1AED6" w14:textId="77777777" w:rsidR="009F089F" w:rsidRPr="009F089F" w:rsidRDefault="009F089F">
      <w:pPr>
        <w:pStyle w:val="NormalBPBHEB"/>
        <w:pPrChange w:id="267" w:author="Suman Deshwal" w:date="2024-04-20T15:06:00Z">
          <w:pPr>
            <w:tabs>
              <w:tab w:val="left" w:pos="2835"/>
            </w:tabs>
            <w:spacing w:after="120" w:line="240" w:lineRule="auto"/>
          </w:pPr>
        </w:pPrChange>
      </w:pPr>
      <w:r w:rsidRPr="009F089F">
        <w:t xml:space="preserve">AWS Direct Connect is a dedicated network service designed to provide organizations with private, high-bandwidth connections to AWS resources. This service enables enterprises to bypass the public internet and establish direct links to AWS data centers, AWS Regions, and Amazon </w:t>
      </w:r>
      <w:r w:rsidRPr="003527F0">
        <w:rPr>
          <w:b/>
          <w:bCs/>
          <w:rPrChange w:id="268" w:author="Suman Deshwal" w:date="2024-04-20T15:06:00Z">
            <w:rPr/>
          </w:rPrChange>
        </w:rPr>
        <w:t>Virtual Private Clouds (VPCs)</w:t>
      </w:r>
      <w:r w:rsidRPr="009F089F">
        <w:t>. By doing so, AWS Direct Connect ensures predictable network performance, low latency, and enhanced security, making it an essential choice for organizations with stringent networking requirements.</w:t>
      </w:r>
    </w:p>
    <w:p w14:paraId="18BD094F" w14:textId="3BC20A1A" w:rsidR="009F089F" w:rsidRPr="009F089F" w:rsidRDefault="009F089F">
      <w:pPr>
        <w:pStyle w:val="NormalBPBHEB"/>
        <w:pPrChange w:id="269" w:author="Suman Deshwal" w:date="2024-04-20T15:06:00Z">
          <w:pPr>
            <w:tabs>
              <w:tab w:val="left" w:pos="2835"/>
            </w:tabs>
            <w:spacing w:after="120" w:line="240" w:lineRule="auto"/>
          </w:pPr>
        </w:pPrChange>
      </w:pPr>
      <w:r w:rsidRPr="009F089F">
        <w:t xml:space="preserve">Scholarly articles frequently emphasize the importance of dedicated network connections, particularly in scenarios where consistent network performance and data security are paramount. Researchers highlight AWS Direct </w:t>
      </w:r>
      <w:proofErr w:type="spellStart"/>
      <w:r w:rsidRPr="009F089F">
        <w:t>Connect's</w:t>
      </w:r>
      <w:proofErr w:type="spellEnd"/>
      <w:r w:rsidRPr="009F089F">
        <w:t xml:space="preserve">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w:t>
      </w:r>
      <w:r w:rsidRPr="003527F0">
        <w:rPr>
          <w:vertAlign w:val="superscript"/>
          <w:rPrChange w:id="270" w:author="Suman Deshwal" w:date="2024-04-20T15:06:00Z">
            <w:rPr/>
          </w:rPrChange>
        </w:rPr>
        <w:t xml:space="preserve"> [1][2]</w:t>
      </w:r>
      <w:r w:rsidRPr="009F089F">
        <w:t>.</w:t>
      </w:r>
    </w:p>
    <w:p w14:paraId="4ADF42A9" w14:textId="77777777" w:rsidR="003527F0" w:rsidRDefault="003527F0" w:rsidP="009F089F">
      <w:pPr>
        <w:pStyle w:val="Heading2"/>
        <w:rPr>
          <w:ins w:id="271" w:author="Suman Deshwal" w:date="2024-04-20T15:06:00Z"/>
        </w:rPr>
      </w:pPr>
    </w:p>
    <w:p w14:paraId="271ACCB4" w14:textId="3584C74A" w:rsidR="009F089F" w:rsidRPr="009F089F" w:rsidRDefault="009F089F">
      <w:pPr>
        <w:pStyle w:val="Heading2BPBHEB"/>
        <w:pPrChange w:id="272" w:author="Suman Deshwal" w:date="2024-04-20T15:06:00Z">
          <w:pPr>
            <w:pStyle w:val="Heading2"/>
          </w:pPr>
        </w:pPrChange>
      </w:pPr>
      <w:r w:rsidRPr="009F089F">
        <w:t xml:space="preserve">Use </w:t>
      </w:r>
      <w:r w:rsidR="003527F0" w:rsidRPr="009F089F">
        <w:t xml:space="preserve">cases and real-world </w:t>
      </w:r>
      <w:proofErr w:type="gramStart"/>
      <w:r w:rsidR="003527F0" w:rsidRPr="009F089F">
        <w:t>applications</w:t>
      </w:r>
      <w:proofErr w:type="gramEnd"/>
    </w:p>
    <w:p w14:paraId="4A2BE749" w14:textId="77777777" w:rsidR="009F089F" w:rsidRPr="009F089F" w:rsidRDefault="009F089F">
      <w:pPr>
        <w:pStyle w:val="NormalBPBHEB"/>
        <w:pPrChange w:id="273" w:author="Suman Deshwal" w:date="2024-04-20T15:07:00Z">
          <w:pPr>
            <w:tabs>
              <w:tab w:val="left" w:pos="2835"/>
            </w:tabs>
            <w:spacing w:after="120" w:line="240" w:lineRule="auto"/>
          </w:pPr>
        </w:pPrChange>
      </w:pPr>
      <w:r w:rsidRPr="009F089F">
        <w:t xml:space="preserve">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w:t>
      </w:r>
      <w:r w:rsidRPr="009F089F">
        <w:lastRenderedPageBreak/>
        <w:t xml:space="preserve">Connect plays a pivotal role in disaster recovery and business continuity strategies, furnishing dedicated pathways for data replication and resource access </w:t>
      </w:r>
      <w:r w:rsidRPr="003527F0">
        <w:rPr>
          <w:vertAlign w:val="superscript"/>
          <w:rPrChange w:id="274" w:author="Suman Deshwal" w:date="2024-04-20T15:07:00Z">
            <w:rPr/>
          </w:rPrChange>
        </w:rPr>
        <w:t>[3]</w:t>
      </w:r>
      <w:r w:rsidRPr="009F089F">
        <w:t>.</w:t>
      </w:r>
    </w:p>
    <w:p w14:paraId="1154C9D1" w14:textId="77777777" w:rsidR="009F089F" w:rsidRPr="009F089F" w:rsidRDefault="009F089F">
      <w:pPr>
        <w:pStyle w:val="NormalBPBHEB"/>
        <w:pPrChange w:id="275" w:author="Suman Deshwal" w:date="2024-04-20T15:07:00Z">
          <w:pPr>
            <w:tabs>
              <w:tab w:val="left" w:pos="2835"/>
            </w:tabs>
            <w:spacing w:after="120" w:line="240" w:lineRule="auto"/>
          </w:pPr>
        </w:pPrChange>
      </w:pPr>
      <w:r w:rsidRPr="009F089F">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3D8B024D" w14:textId="77777777" w:rsidR="009F089F" w:rsidRDefault="009F089F">
      <w:pPr>
        <w:pStyle w:val="NormalBPBHEB"/>
        <w:pPrChange w:id="276" w:author="Suman Deshwal" w:date="2024-04-20T15:07:00Z">
          <w:pPr>
            <w:tabs>
              <w:tab w:val="left" w:pos="2835"/>
            </w:tabs>
            <w:spacing w:after="120" w:line="240" w:lineRule="auto"/>
          </w:pPr>
        </w:pPrChange>
      </w:pPr>
      <w:commentRangeStart w:id="277"/>
      <w:r w:rsidRPr="009F089F">
        <w:t xml:space="preserve">[1] Amazon Web Services. (n.d.). What Is AWS Direct Connect? </w:t>
      </w:r>
      <w:r w:rsidRPr="00354DA1">
        <w:rPr>
          <w:rStyle w:val="LinkBPBHEBChar"/>
          <w:rPrChange w:id="278" w:author="Suman Deshwal" w:date="2024-05-02T11:46:00Z">
            <w:rPr/>
          </w:rPrChange>
        </w:rPr>
        <w:fldChar w:fldCharType="begin"/>
      </w:r>
      <w:r w:rsidRPr="00354DA1">
        <w:rPr>
          <w:rStyle w:val="LinkBPBHEBChar"/>
          <w:rPrChange w:id="279" w:author="Suman Deshwal" w:date="2024-05-02T11:46:00Z">
            <w:rPr/>
          </w:rPrChange>
        </w:rPr>
        <w:instrText>HYPERLINK "https://aws.amazon.com/directconnect/" \t "_new"</w:instrText>
      </w:r>
      <w:r w:rsidRPr="0097139D">
        <w:rPr>
          <w:rStyle w:val="LinkBPBHEBChar"/>
        </w:rPr>
      </w:r>
      <w:r w:rsidRPr="00354DA1">
        <w:rPr>
          <w:rStyle w:val="LinkBPBHEBChar"/>
          <w:rPrChange w:id="280" w:author="Suman Deshwal" w:date="2024-05-02T11:46:00Z">
            <w:rPr>
              <w:rStyle w:val="Hyperlink"/>
            </w:rPr>
          </w:rPrChange>
        </w:rPr>
        <w:fldChar w:fldCharType="separate"/>
      </w:r>
      <w:r w:rsidRPr="00354DA1">
        <w:rPr>
          <w:rStyle w:val="LinkBPBHEBChar"/>
          <w:rPrChange w:id="281" w:author="Suman Deshwal" w:date="2024-05-02T11:46:00Z">
            <w:rPr>
              <w:rStyle w:val="Hyperlink"/>
            </w:rPr>
          </w:rPrChange>
        </w:rPr>
        <w:t>https://aws.amazon.com/directconnect/</w:t>
      </w:r>
      <w:r w:rsidRPr="00354DA1">
        <w:rPr>
          <w:rStyle w:val="LinkBPBHEBChar"/>
          <w:rPrChange w:id="282" w:author="Suman Deshwal" w:date="2024-05-02T11:46:00Z">
            <w:rPr>
              <w:rStyle w:val="Hyperlink"/>
            </w:rPr>
          </w:rPrChange>
        </w:rPr>
        <w:fldChar w:fldCharType="end"/>
      </w:r>
      <w:r w:rsidRPr="009F089F">
        <w:t xml:space="preserve"> </w:t>
      </w:r>
    </w:p>
    <w:p w14:paraId="03D9B4E9" w14:textId="77777777" w:rsidR="009F089F" w:rsidRDefault="009F089F">
      <w:pPr>
        <w:pStyle w:val="NormalBPBHEB"/>
        <w:pPrChange w:id="283" w:author="Suman Deshwal" w:date="2024-04-20T15:07:00Z">
          <w:pPr>
            <w:tabs>
              <w:tab w:val="left" w:pos="2835"/>
            </w:tabs>
            <w:spacing w:after="120" w:line="240" w:lineRule="auto"/>
          </w:pPr>
        </w:pPrChange>
      </w:pPr>
      <w:r w:rsidRPr="009F089F">
        <w:t xml:space="preserve">[2] Ghatage, S., &amp; Padmanabhan, V. (2015). Disaster Recovery and Business Continuity with AWS. </w:t>
      </w:r>
      <w:proofErr w:type="spellStart"/>
      <w:r w:rsidRPr="009F089F">
        <w:t>Apress</w:t>
      </w:r>
      <w:proofErr w:type="spellEnd"/>
      <w:r w:rsidRPr="009F089F">
        <w:t xml:space="preserve">. </w:t>
      </w:r>
    </w:p>
    <w:p w14:paraId="7CCF18C9" w14:textId="18E427DB" w:rsidR="009F089F" w:rsidRPr="00354DA1" w:rsidRDefault="009F089F">
      <w:pPr>
        <w:pStyle w:val="NormalBPBHEB"/>
        <w:rPr>
          <w:rStyle w:val="LinkBPBHEBChar"/>
          <w:rPrChange w:id="284" w:author="Suman Deshwal" w:date="2024-05-02T11:46:00Z">
            <w:rPr/>
          </w:rPrChange>
        </w:rPr>
        <w:pPrChange w:id="285" w:author="Suman Deshwal" w:date="2024-04-20T15:07:00Z">
          <w:pPr>
            <w:tabs>
              <w:tab w:val="left" w:pos="2835"/>
            </w:tabs>
            <w:spacing w:after="120" w:line="240" w:lineRule="auto"/>
          </w:pPr>
        </w:pPrChange>
      </w:pPr>
      <w:r w:rsidRPr="009F089F">
        <w:t xml:space="preserve">[3] Amazon Web Services. (n.d.). AWS Direct Connect Customer Stories. </w:t>
      </w:r>
      <w:r w:rsidRPr="00354DA1">
        <w:rPr>
          <w:rStyle w:val="LinkBPBHEBChar"/>
          <w:rPrChange w:id="286" w:author="Suman Deshwal" w:date="2024-05-02T11:46:00Z">
            <w:rPr/>
          </w:rPrChange>
        </w:rPr>
        <w:fldChar w:fldCharType="begin"/>
      </w:r>
      <w:r w:rsidRPr="00354DA1">
        <w:rPr>
          <w:rStyle w:val="LinkBPBHEBChar"/>
          <w:rPrChange w:id="287" w:author="Suman Deshwal" w:date="2024-05-02T11:46:00Z">
            <w:rPr/>
          </w:rPrChange>
        </w:rPr>
        <w:instrText>HYPERLINK "https://aws.amazon.com/directconnect/customer-stories/" \t "_new"</w:instrText>
      </w:r>
      <w:r w:rsidRPr="0097139D">
        <w:rPr>
          <w:rStyle w:val="LinkBPBHEBChar"/>
        </w:rPr>
      </w:r>
      <w:r w:rsidRPr="00354DA1">
        <w:rPr>
          <w:rStyle w:val="LinkBPBHEBChar"/>
          <w:rPrChange w:id="288" w:author="Suman Deshwal" w:date="2024-05-02T11:46:00Z">
            <w:rPr>
              <w:rStyle w:val="Hyperlink"/>
            </w:rPr>
          </w:rPrChange>
        </w:rPr>
        <w:fldChar w:fldCharType="separate"/>
      </w:r>
      <w:r w:rsidRPr="00354DA1">
        <w:rPr>
          <w:rStyle w:val="LinkBPBHEBChar"/>
          <w:rPrChange w:id="289" w:author="Suman Deshwal" w:date="2024-05-02T11:46:00Z">
            <w:rPr>
              <w:rStyle w:val="Hyperlink"/>
            </w:rPr>
          </w:rPrChange>
        </w:rPr>
        <w:t>https://aws.amazon.com/directconnect/customer-stories/</w:t>
      </w:r>
      <w:r w:rsidRPr="00354DA1">
        <w:rPr>
          <w:rStyle w:val="LinkBPBHEBChar"/>
          <w:rPrChange w:id="290" w:author="Suman Deshwal" w:date="2024-05-02T11:46:00Z">
            <w:rPr>
              <w:rStyle w:val="Hyperlink"/>
            </w:rPr>
          </w:rPrChange>
        </w:rPr>
        <w:fldChar w:fldCharType="end"/>
      </w:r>
      <w:commentRangeEnd w:id="277"/>
      <w:r w:rsidR="003527F0" w:rsidRPr="00354DA1">
        <w:rPr>
          <w:rStyle w:val="LinkBPBHEBChar"/>
          <w:rPrChange w:id="291" w:author="Suman Deshwal" w:date="2024-05-02T11:46:00Z">
            <w:rPr>
              <w:rStyle w:val="CommentReference"/>
            </w:rPr>
          </w:rPrChange>
        </w:rPr>
        <w:commentReference w:id="277"/>
      </w:r>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pPr>
        <w:pStyle w:val="Heading1BPBHEB"/>
        <w:pPrChange w:id="292" w:author="Suman Deshwal" w:date="2024-04-20T15:11:00Z">
          <w:pPr>
            <w:tabs>
              <w:tab w:val="left" w:pos="2835"/>
            </w:tabs>
            <w:spacing w:after="120" w:line="240" w:lineRule="auto"/>
          </w:pPr>
        </w:pPrChange>
      </w:pPr>
      <w:r w:rsidRPr="00875096">
        <w:t>AWS Global Accelerator: Optimizing Global Content Delivery</w:t>
      </w:r>
    </w:p>
    <w:p w14:paraId="2BB42DBD" w14:textId="0F4CE2E0" w:rsidR="00875096" w:rsidRPr="00875096" w:rsidRDefault="00875096">
      <w:pPr>
        <w:pStyle w:val="NormalBPBHEB"/>
        <w:pPrChange w:id="293" w:author="Suman Deshwal" w:date="2024-04-20T15:11:00Z">
          <w:pPr>
            <w:tabs>
              <w:tab w:val="left" w:pos="2835"/>
            </w:tabs>
            <w:spacing w:after="120" w:line="240" w:lineRule="auto"/>
          </w:pPr>
        </w:pPrChange>
      </w:pPr>
      <w:r w:rsidRPr="00875096">
        <w:t>In the era of distributed cloud applications, optimizing the delivery of content and applications to a global audience is a critical challenge that organizations face. AWS Global Accelerator is a powerful service designed to address this challenge, providing a fully managed global network that enhances the availability and performance of applications. In this section of</w:t>
      </w:r>
      <w:ins w:id="294" w:author="Suman Deshwal" w:date="2024-04-20T15:11:00Z">
        <w:r w:rsidR="003527F0">
          <w:t>,</w:t>
        </w:r>
      </w:ins>
      <w:r w:rsidRPr="00875096">
        <w:t xml:space="preserve"> </w:t>
      </w:r>
      <w:del w:id="295" w:author="Suman Deshwal" w:date="2024-04-20T15:11:00Z">
        <w:r w:rsidRPr="00875096" w:rsidDel="003527F0">
          <w:delText xml:space="preserve">"AWS Cloud Master Class," </w:delText>
        </w:r>
      </w:del>
      <w:r w:rsidRPr="00875096">
        <w:t>we</w:t>
      </w:r>
      <w:ins w:id="296" w:author="Suman Deshwal" w:date="2024-04-20T15:11:00Z">
        <w:r w:rsidR="003527F0">
          <w:t xml:space="preserve"> wi</w:t>
        </w:r>
      </w:ins>
      <w:del w:id="297" w:author="Suman Deshwal" w:date="2024-04-20T15:11:00Z">
        <w:r w:rsidRPr="00875096" w:rsidDel="003527F0">
          <w:delText>'</w:delText>
        </w:r>
      </w:del>
      <w:r w:rsidRPr="00875096">
        <w:t xml:space="preserve">ll </w:t>
      </w:r>
      <w:del w:id="298" w:author="Suman Deshwal" w:date="2024-04-20T15:11:00Z">
        <w:r w:rsidRPr="00875096" w:rsidDel="003527F0">
          <w:delText>delve into</w:delText>
        </w:r>
      </w:del>
      <w:ins w:id="299" w:author="Suman Deshwal" w:date="2024-04-20T15:11:00Z">
        <w:r w:rsidR="003527F0">
          <w:t>discuss</w:t>
        </w:r>
      </w:ins>
      <w:r w:rsidRPr="00875096">
        <w:t xml:space="preserve"> the intricacies of AWS Global Accelerator, uncovering its core concepts, architectural components, and practical applications, with the support of scholarly articles and AWS sources.</w:t>
      </w:r>
    </w:p>
    <w:p w14:paraId="77B283C7" w14:textId="77777777" w:rsidR="003527F0" w:rsidRDefault="003527F0" w:rsidP="00875096">
      <w:pPr>
        <w:pStyle w:val="Heading2"/>
        <w:rPr>
          <w:ins w:id="300" w:author="Suman Deshwal" w:date="2024-04-20T15:11:00Z"/>
        </w:rPr>
      </w:pPr>
    </w:p>
    <w:p w14:paraId="3A4B729E" w14:textId="744E3775" w:rsidR="00875096" w:rsidRPr="00875096" w:rsidRDefault="00875096">
      <w:pPr>
        <w:pStyle w:val="Heading2BPBHEB"/>
        <w:pPrChange w:id="301" w:author="Suman Deshwal" w:date="2024-04-20T15:11:00Z">
          <w:pPr>
            <w:pStyle w:val="Heading2"/>
          </w:pPr>
        </w:pPrChange>
      </w:pPr>
      <w:r w:rsidRPr="00875096">
        <w:t>Understanding AWS Global Accelerator</w:t>
      </w:r>
    </w:p>
    <w:p w14:paraId="7B78F1C2" w14:textId="1011F5E2" w:rsidR="00875096" w:rsidRPr="00875096" w:rsidRDefault="00875096">
      <w:pPr>
        <w:pStyle w:val="NormalBPBHEB"/>
        <w:pPrChange w:id="302" w:author="Suman Deshwal" w:date="2024-04-20T15:11:00Z">
          <w:pPr>
            <w:tabs>
              <w:tab w:val="left" w:pos="2835"/>
            </w:tabs>
            <w:spacing w:after="120" w:line="240" w:lineRule="auto"/>
          </w:pPr>
        </w:pPrChange>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1103B8A1" w:rsidR="00875096" w:rsidRPr="00875096" w:rsidRDefault="00875096">
      <w:pPr>
        <w:pStyle w:val="NormalBPBHEB"/>
        <w:pPrChange w:id="303" w:author="Suman Deshwal" w:date="2024-04-20T15:11:00Z">
          <w:pPr>
            <w:tabs>
              <w:tab w:val="left" w:pos="2835"/>
            </w:tabs>
            <w:spacing w:after="120" w:line="240" w:lineRule="auto"/>
          </w:pPr>
        </w:pPrChange>
      </w:pPr>
      <w:r w:rsidRPr="00875096">
        <w:t xml:space="preserve">Scholarly articles frequently emphasize the importance of content delivery optimization in today's globalized world. Researchers highlight AWS Global Accelerator's role in minimizing </w:t>
      </w:r>
      <w:r w:rsidRPr="00875096">
        <w:lastRenderedPageBreak/>
        <w:t xml:space="preserve">latency, increasing availability, and improving overall application performance. </w:t>
      </w:r>
      <w:r w:rsidR="0060432A">
        <w:t xml:space="preserve">AWS’ </w:t>
      </w:r>
      <w:r w:rsidRPr="00875096">
        <w:t xml:space="preserve">official documentation showcases how Global Accelerator is integrated with other AWS services, such as Amazon Route 53 and AWS Elastic Load Balancing, to provide organizations with a comprehensive solution for global content delivery and application availability </w:t>
      </w:r>
      <w:r w:rsidRPr="003527F0">
        <w:rPr>
          <w:vertAlign w:val="superscript"/>
          <w:rPrChange w:id="304" w:author="Suman Deshwal" w:date="2024-04-20T15:11:00Z">
            <w:rPr/>
          </w:rPrChange>
        </w:rPr>
        <w:t>[1][2]</w:t>
      </w:r>
      <w:r w:rsidRPr="00875096">
        <w:t>.</w:t>
      </w:r>
    </w:p>
    <w:p w14:paraId="71206AA3" w14:textId="77777777" w:rsidR="003527F0" w:rsidRDefault="003527F0" w:rsidP="00875096">
      <w:pPr>
        <w:pStyle w:val="Heading2"/>
        <w:rPr>
          <w:ins w:id="305" w:author="Suman Deshwal" w:date="2024-04-20T15:11:00Z"/>
        </w:rPr>
      </w:pPr>
    </w:p>
    <w:p w14:paraId="4353E414" w14:textId="2ECA0A9E" w:rsidR="00875096" w:rsidRPr="00875096" w:rsidRDefault="00875096">
      <w:pPr>
        <w:pStyle w:val="Heading2BPBHEB"/>
        <w:pPrChange w:id="306" w:author="Suman Deshwal" w:date="2024-04-20T15:12:00Z">
          <w:pPr>
            <w:pStyle w:val="Heading2"/>
          </w:pPr>
        </w:pPrChange>
      </w:pPr>
      <w:r w:rsidRPr="00875096">
        <w:t xml:space="preserve">Use </w:t>
      </w:r>
      <w:r w:rsidR="003527F0" w:rsidRPr="00875096">
        <w:t xml:space="preserve">cases and real-world </w:t>
      </w:r>
      <w:proofErr w:type="gramStart"/>
      <w:r w:rsidR="003527F0" w:rsidRPr="00875096">
        <w:t>applications</w:t>
      </w:r>
      <w:proofErr w:type="gramEnd"/>
    </w:p>
    <w:p w14:paraId="0461AB16" w14:textId="77777777" w:rsidR="00875096" w:rsidRPr="00875096" w:rsidRDefault="00875096">
      <w:pPr>
        <w:pStyle w:val="NormalBPBHEB"/>
        <w:pPrChange w:id="307" w:author="Suman Deshwal" w:date="2024-04-20T15:12:00Z">
          <w:pPr>
            <w:tabs>
              <w:tab w:val="left" w:pos="2835"/>
            </w:tabs>
            <w:spacing w:after="120" w:line="240" w:lineRule="auto"/>
          </w:pPr>
        </w:pPrChange>
      </w:pPr>
      <w:r w:rsidRPr="00875096">
        <w:t xml:space="preserve">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 </w:t>
      </w:r>
      <w:r w:rsidRPr="003527F0">
        <w:rPr>
          <w:vertAlign w:val="superscript"/>
          <w:rPrChange w:id="308" w:author="Suman Deshwal" w:date="2024-04-20T15:12:00Z">
            <w:rPr/>
          </w:rPrChange>
        </w:rPr>
        <w:t>[3]</w:t>
      </w:r>
      <w:r w:rsidRPr="00875096">
        <w:t>.</w:t>
      </w:r>
    </w:p>
    <w:p w14:paraId="31ED19F9" w14:textId="77777777" w:rsidR="00875096" w:rsidRPr="00875096" w:rsidRDefault="00875096">
      <w:pPr>
        <w:pStyle w:val="NormalBPBHEB"/>
        <w:pPrChange w:id="309" w:author="Suman Deshwal" w:date="2024-04-20T15:12:00Z">
          <w:pPr>
            <w:tabs>
              <w:tab w:val="left" w:pos="2835"/>
            </w:tabs>
            <w:spacing w:after="120" w:line="240" w:lineRule="auto"/>
          </w:pPr>
        </w:pPrChange>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7FE89275" w14:textId="77777777" w:rsidR="00875096" w:rsidRPr="00354DA1" w:rsidRDefault="00875096">
      <w:pPr>
        <w:pStyle w:val="NormalBPBHEB"/>
        <w:rPr>
          <w:rStyle w:val="LinkBPBHEBChar"/>
          <w:rPrChange w:id="310" w:author="Suman Deshwal" w:date="2024-05-02T11:50:00Z">
            <w:rPr/>
          </w:rPrChange>
        </w:rPr>
        <w:pPrChange w:id="311" w:author="Suman Deshwal" w:date="2024-04-20T15:12:00Z">
          <w:pPr>
            <w:tabs>
              <w:tab w:val="left" w:pos="2835"/>
            </w:tabs>
            <w:spacing w:after="120" w:line="240" w:lineRule="auto"/>
          </w:pPr>
        </w:pPrChange>
      </w:pPr>
      <w:commentRangeStart w:id="312"/>
      <w:r w:rsidRPr="00875096">
        <w:t xml:space="preserve">[1] Amazon Web Services. (n.d.). What Is AWS Global Accelerator? </w:t>
      </w:r>
      <w:r w:rsidRPr="00354DA1">
        <w:rPr>
          <w:rStyle w:val="LinkBPBHEBChar"/>
          <w:rPrChange w:id="313" w:author="Suman Deshwal" w:date="2024-05-02T11:50:00Z">
            <w:rPr/>
          </w:rPrChange>
        </w:rPr>
        <w:fldChar w:fldCharType="begin"/>
      </w:r>
      <w:r w:rsidRPr="00354DA1">
        <w:rPr>
          <w:rStyle w:val="LinkBPBHEBChar"/>
          <w:rPrChange w:id="314" w:author="Suman Deshwal" w:date="2024-05-02T11:50:00Z">
            <w:rPr/>
          </w:rPrChange>
        </w:rPr>
        <w:instrText>HYPERLINK "https://aws.amazon.com/global-accelerator/" \t "_new"</w:instrText>
      </w:r>
      <w:r w:rsidRPr="0097139D">
        <w:rPr>
          <w:rStyle w:val="LinkBPBHEBChar"/>
        </w:rPr>
      </w:r>
      <w:r w:rsidRPr="00354DA1">
        <w:rPr>
          <w:rStyle w:val="LinkBPBHEBChar"/>
          <w:rPrChange w:id="315" w:author="Suman Deshwal" w:date="2024-05-02T11:50:00Z">
            <w:rPr>
              <w:rStyle w:val="Hyperlink"/>
            </w:rPr>
          </w:rPrChange>
        </w:rPr>
        <w:fldChar w:fldCharType="separate"/>
      </w:r>
      <w:r w:rsidRPr="00354DA1">
        <w:rPr>
          <w:rStyle w:val="LinkBPBHEBChar"/>
          <w:rPrChange w:id="316" w:author="Suman Deshwal" w:date="2024-05-02T11:50:00Z">
            <w:rPr>
              <w:rStyle w:val="Hyperlink"/>
            </w:rPr>
          </w:rPrChange>
        </w:rPr>
        <w:t>https://aws.amazon.com/global-accelerator/</w:t>
      </w:r>
      <w:r w:rsidRPr="00354DA1">
        <w:rPr>
          <w:rStyle w:val="LinkBPBHEBChar"/>
          <w:rPrChange w:id="317" w:author="Suman Deshwal" w:date="2024-05-02T11:50:00Z">
            <w:rPr>
              <w:rStyle w:val="Hyperlink"/>
            </w:rPr>
          </w:rPrChange>
        </w:rPr>
        <w:fldChar w:fldCharType="end"/>
      </w:r>
      <w:r w:rsidRPr="00354DA1">
        <w:rPr>
          <w:rStyle w:val="LinkBPBHEBChar"/>
          <w:rPrChange w:id="318" w:author="Suman Deshwal" w:date="2024-05-02T11:50:00Z">
            <w:rPr/>
          </w:rPrChange>
        </w:rPr>
        <w:t xml:space="preserve"> </w:t>
      </w:r>
    </w:p>
    <w:p w14:paraId="0BE2865E" w14:textId="77777777" w:rsidR="00875096" w:rsidRDefault="00875096">
      <w:pPr>
        <w:pStyle w:val="NormalBPBHEB"/>
        <w:pPrChange w:id="319" w:author="Suman Deshwal" w:date="2024-04-20T15:12:00Z">
          <w:pPr>
            <w:tabs>
              <w:tab w:val="left" w:pos="2835"/>
            </w:tabs>
            <w:spacing w:after="120" w:line="240" w:lineRule="auto"/>
          </w:pPr>
        </w:pPrChange>
      </w:pPr>
      <w:r w:rsidRPr="00875096">
        <w:t xml:space="preserve">[2] Kapoor, A. (2019). AWS Networking Cookbook. </w:t>
      </w:r>
      <w:proofErr w:type="spellStart"/>
      <w:r w:rsidRPr="00875096">
        <w:t>Packt</w:t>
      </w:r>
      <w:proofErr w:type="spellEnd"/>
      <w:r w:rsidRPr="00875096">
        <w:t xml:space="preserve"> Publishing Ltd. </w:t>
      </w:r>
    </w:p>
    <w:p w14:paraId="700A3B06" w14:textId="18478C6A" w:rsidR="00875096" w:rsidRPr="00354DA1" w:rsidRDefault="00875096">
      <w:pPr>
        <w:pStyle w:val="NormalBPBHEB"/>
        <w:rPr>
          <w:rStyle w:val="LinkBPBHEBChar"/>
          <w:rPrChange w:id="320" w:author="Suman Deshwal" w:date="2024-05-02T11:50:00Z">
            <w:rPr/>
          </w:rPrChange>
        </w:rPr>
        <w:pPrChange w:id="321" w:author="Suman Deshwal" w:date="2024-04-20T15:12:00Z">
          <w:pPr>
            <w:tabs>
              <w:tab w:val="left" w:pos="2835"/>
            </w:tabs>
            <w:spacing w:after="120" w:line="240" w:lineRule="auto"/>
          </w:pPr>
        </w:pPrChange>
      </w:pPr>
      <w:r w:rsidRPr="00875096">
        <w:t xml:space="preserve">[3] Amazon Web Services. (n.d.). AWS Global Accelerator Customer Stories. </w:t>
      </w:r>
      <w:r w:rsidRPr="00354DA1">
        <w:rPr>
          <w:rStyle w:val="LinkBPBHEBChar"/>
          <w:rPrChange w:id="322" w:author="Suman Deshwal" w:date="2024-05-02T11:50:00Z">
            <w:rPr/>
          </w:rPrChange>
        </w:rPr>
        <w:fldChar w:fldCharType="begin"/>
      </w:r>
      <w:r w:rsidRPr="00354DA1">
        <w:rPr>
          <w:rStyle w:val="LinkBPBHEBChar"/>
          <w:rPrChange w:id="323" w:author="Suman Deshwal" w:date="2024-05-02T11:50:00Z">
            <w:rPr/>
          </w:rPrChange>
        </w:rPr>
        <w:instrText>HYPERLINK "https://aws.amazon.com/global-accelerator/customer-stories/" \t "_new"</w:instrText>
      </w:r>
      <w:r w:rsidRPr="0097139D">
        <w:rPr>
          <w:rStyle w:val="LinkBPBHEBChar"/>
        </w:rPr>
      </w:r>
      <w:r w:rsidRPr="00354DA1">
        <w:rPr>
          <w:rStyle w:val="LinkBPBHEBChar"/>
          <w:rPrChange w:id="324" w:author="Suman Deshwal" w:date="2024-05-02T11:50:00Z">
            <w:rPr>
              <w:rStyle w:val="Hyperlink"/>
            </w:rPr>
          </w:rPrChange>
        </w:rPr>
        <w:fldChar w:fldCharType="separate"/>
      </w:r>
      <w:r w:rsidRPr="00354DA1">
        <w:rPr>
          <w:rStyle w:val="LinkBPBHEBChar"/>
          <w:rPrChange w:id="325" w:author="Suman Deshwal" w:date="2024-05-02T11:50:00Z">
            <w:rPr>
              <w:rStyle w:val="Hyperlink"/>
            </w:rPr>
          </w:rPrChange>
        </w:rPr>
        <w:t>https://aws.amazon.com/global-accelerator/customer-stories/</w:t>
      </w:r>
      <w:r w:rsidRPr="00354DA1">
        <w:rPr>
          <w:rStyle w:val="LinkBPBHEBChar"/>
          <w:rPrChange w:id="326" w:author="Suman Deshwal" w:date="2024-05-02T11:50:00Z">
            <w:rPr>
              <w:rStyle w:val="Hyperlink"/>
            </w:rPr>
          </w:rPrChange>
        </w:rPr>
        <w:fldChar w:fldCharType="end"/>
      </w:r>
      <w:commentRangeEnd w:id="312"/>
      <w:r w:rsidR="003527F0" w:rsidRPr="00354DA1">
        <w:rPr>
          <w:rStyle w:val="LinkBPBHEBChar"/>
          <w:rPrChange w:id="327" w:author="Suman Deshwal" w:date="2024-05-02T11:50:00Z">
            <w:rPr>
              <w:rStyle w:val="CommentReference"/>
            </w:rPr>
          </w:rPrChange>
        </w:rPr>
        <w:commentReference w:id="312"/>
      </w:r>
    </w:p>
    <w:p w14:paraId="7BAB23C6" w14:textId="77777777" w:rsidR="001F1088" w:rsidRDefault="001F1088" w:rsidP="00126D33">
      <w:pPr>
        <w:tabs>
          <w:tab w:val="left" w:pos="2835"/>
        </w:tabs>
        <w:spacing w:after="120" w:line="240" w:lineRule="auto"/>
      </w:pPr>
    </w:p>
    <w:p w14:paraId="4903BDC2" w14:textId="77777777" w:rsidR="00D67ACD" w:rsidRPr="00D67ACD" w:rsidRDefault="00D67ACD">
      <w:pPr>
        <w:pStyle w:val="Heading1BPBHEB"/>
        <w:pPrChange w:id="328" w:author="Suman Deshwal" w:date="2024-04-20T15:15:00Z">
          <w:pPr>
            <w:tabs>
              <w:tab w:val="left" w:pos="2835"/>
            </w:tabs>
            <w:spacing w:after="120" w:line="240" w:lineRule="auto"/>
          </w:pPr>
        </w:pPrChange>
      </w:pPr>
      <w:r w:rsidRPr="00D67ACD">
        <w:br/>
        <w:t>AWS Private 5G: A Revolution in Network Connectivity</w:t>
      </w:r>
    </w:p>
    <w:p w14:paraId="2F9399D0" w14:textId="48D72378" w:rsidR="00D67ACD" w:rsidRDefault="00D67ACD" w:rsidP="00F65C22">
      <w:pPr>
        <w:pStyle w:val="NormalBPBHEB"/>
        <w:rPr>
          <w:ins w:id="329" w:author="Suman Deshwal" w:date="2024-04-20T15:16:00Z"/>
        </w:rPr>
      </w:pPr>
      <w:r w:rsidRPr="00D67ACD">
        <w:t xml:space="preserve">In an era where network connectivity is a cornerstone of modern business operations, AWS Private 5G emerges as a groundbreaking solution. This section </w:t>
      </w:r>
      <w:del w:id="330" w:author="Suman Deshwal" w:date="2024-04-20T15:16:00Z">
        <w:r w:rsidRPr="00D67ACD" w:rsidDel="007E6124">
          <w:delText xml:space="preserve">of </w:delText>
        </w:r>
      </w:del>
      <w:del w:id="331" w:author="Suman Deshwal" w:date="2024-04-20T15:15:00Z">
        <w:r w:rsidRPr="00D67ACD" w:rsidDel="007E6124">
          <w:delText>"AWS Cloud Master Class"</w:delText>
        </w:r>
      </w:del>
      <w:r w:rsidRPr="00D67ACD">
        <w:t xml:space="preserve"> explores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732943F2" w14:textId="77777777" w:rsidR="007E6124" w:rsidRPr="00D67ACD" w:rsidRDefault="007E6124">
      <w:pPr>
        <w:pStyle w:val="NormalBPBHEB"/>
        <w:pPrChange w:id="332" w:author="Suman Deshwal" w:date="2024-04-20T15:15:00Z">
          <w:pPr>
            <w:tabs>
              <w:tab w:val="left" w:pos="2835"/>
            </w:tabs>
            <w:spacing w:after="120" w:line="240" w:lineRule="auto"/>
          </w:pPr>
        </w:pPrChange>
      </w:pPr>
    </w:p>
    <w:p w14:paraId="4C808E56" w14:textId="77777777" w:rsidR="00D67ACD" w:rsidRPr="00D67ACD" w:rsidRDefault="00D67ACD">
      <w:pPr>
        <w:pStyle w:val="Heading2BPBHEB"/>
        <w:pPrChange w:id="333" w:author="Suman Deshwal" w:date="2024-04-20T15:16:00Z">
          <w:pPr>
            <w:pStyle w:val="Heading2"/>
          </w:pPr>
        </w:pPrChange>
      </w:pPr>
      <w:r w:rsidRPr="00D67ACD">
        <w:lastRenderedPageBreak/>
        <w:t>Understanding AWS Private 5G</w:t>
      </w:r>
    </w:p>
    <w:p w14:paraId="7AE167E8" w14:textId="51CA72DA" w:rsidR="00D67ACD" w:rsidRPr="00D67ACD" w:rsidRDefault="00D67ACD">
      <w:pPr>
        <w:pStyle w:val="NormalBPBHEB"/>
        <w:pPrChange w:id="334" w:author="Suman Deshwal" w:date="2024-04-20T15:16:00Z">
          <w:pPr>
            <w:tabs>
              <w:tab w:val="left" w:pos="2835"/>
            </w:tabs>
            <w:spacing w:after="120" w:line="240" w:lineRule="auto"/>
          </w:pPr>
        </w:pPrChange>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7EA7AF9F" w:rsidR="00D67ACD" w:rsidRPr="00D67ACD" w:rsidRDefault="00D67ACD">
      <w:pPr>
        <w:pStyle w:val="NormalBPBHEB"/>
        <w:pPrChange w:id="335" w:author="Suman Deshwal" w:date="2024-04-20T15:24:00Z">
          <w:pPr>
            <w:tabs>
              <w:tab w:val="left" w:pos="2835"/>
            </w:tabs>
            <w:spacing w:after="120" w:line="240" w:lineRule="auto"/>
          </w:pPr>
        </w:pPrChange>
      </w:pPr>
      <w:r w:rsidRPr="00D67ACD">
        <w:t xml:space="preserve">Scholarly articles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 xml:space="preserve">broader ecosystem of cloud services, making it a versatile solution for organizations seeking to modernize their networking infrastructure </w:t>
      </w:r>
      <w:r w:rsidRPr="007E6124">
        <w:rPr>
          <w:vertAlign w:val="superscript"/>
          <w:rPrChange w:id="336" w:author="Suman Deshwal" w:date="2024-04-20T15:26:00Z">
            <w:rPr/>
          </w:rPrChange>
        </w:rPr>
        <w:t>[1][2]</w:t>
      </w:r>
      <w:r w:rsidRPr="00D67ACD">
        <w:t>.</w:t>
      </w:r>
    </w:p>
    <w:p w14:paraId="3860A94D" w14:textId="77777777" w:rsidR="007E6124" w:rsidRDefault="007E6124" w:rsidP="00D67ACD">
      <w:pPr>
        <w:pStyle w:val="Heading2"/>
        <w:rPr>
          <w:ins w:id="337" w:author="Suman Deshwal" w:date="2024-04-20T15:26:00Z"/>
        </w:rPr>
      </w:pPr>
    </w:p>
    <w:p w14:paraId="513746F7" w14:textId="76EDAFCD" w:rsidR="00D67ACD" w:rsidRPr="00D67ACD" w:rsidRDefault="00D67ACD">
      <w:pPr>
        <w:pStyle w:val="Heading2BPBHEB"/>
        <w:pPrChange w:id="338" w:author="Suman Deshwal" w:date="2024-04-20T15:26:00Z">
          <w:pPr>
            <w:pStyle w:val="Heading2"/>
          </w:pPr>
        </w:pPrChange>
      </w:pPr>
      <w:r w:rsidRPr="00D67ACD">
        <w:t xml:space="preserve">Use </w:t>
      </w:r>
      <w:r w:rsidR="007E6124" w:rsidRPr="00D67ACD">
        <w:t xml:space="preserve">cases and real-world </w:t>
      </w:r>
      <w:proofErr w:type="gramStart"/>
      <w:r w:rsidR="007E6124" w:rsidRPr="00D67ACD">
        <w:t>applications</w:t>
      </w:r>
      <w:proofErr w:type="gramEnd"/>
    </w:p>
    <w:p w14:paraId="50AA5B61" w14:textId="77777777" w:rsidR="00D67ACD" w:rsidRPr="00D67ACD" w:rsidRDefault="00D67ACD">
      <w:pPr>
        <w:pStyle w:val="NormalBPBHEB"/>
        <w:pPrChange w:id="339" w:author="Suman Deshwal" w:date="2024-04-20T15:27:00Z">
          <w:pPr>
            <w:tabs>
              <w:tab w:val="left" w:pos="2835"/>
            </w:tabs>
            <w:spacing w:after="120" w:line="240" w:lineRule="auto"/>
          </w:pPr>
        </w:pPrChange>
      </w:pPr>
      <w:r w:rsidRPr="00D67ACD">
        <w:t xml:space="preserve">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 </w:t>
      </w:r>
      <w:r w:rsidRPr="006E531C">
        <w:rPr>
          <w:vertAlign w:val="superscript"/>
          <w:rPrChange w:id="340" w:author="Suman Deshwal" w:date="2024-04-20T15:27:00Z">
            <w:rPr/>
          </w:rPrChange>
        </w:rPr>
        <w:t>[3]</w:t>
      </w:r>
      <w:r w:rsidRPr="00D67ACD">
        <w:t>.</w:t>
      </w:r>
    </w:p>
    <w:p w14:paraId="3280766D" w14:textId="104347B8" w:rsidR="00D67ACD" w:rsidRPr="00D67ACD" w:rsidRDefault="00D67ACD">
      <w:pPr>
        <w:pStyle w:val="NormalBPBHEB"/>
        <w:pPrChange w:id="341" w:author="Suman Deshwal" w:date="2024-04-20T15:27:00Z">
          <w:pPr>
            <w:tabs>
              <w:tab w:val="left" w:pos="2835"/>
            </w:tabs>
            <w:spacing w:after="120" w:line="240" w:lineRule="auto"/>
          </w:pPr>
        </w:pPrChange>
      </w:pPr>
      <w:del w:id="342" w:author="Suman Deshwal" w:date="2024-04-20T15:27:00Z">
        <w:r w:rsidRPr="00D67ACD" w:rsidDel="006E531C">
          <w:delText>As we dive deeper into</w:delText>
        </w:r>
      </w:del>
      <w:ins w:id="343" w:author="Suman Deshwal" w:date="2024-04-20T15:27:00Z">
        <w:r w:rsidR="006E531C">
          <w:t>In</w:t>
        </w:r>
      </w:ins>
      <w:r w:rsidRPr="00D67ACD">
        <w:t xml:space="preserve">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3BA4BE0C" w14:textId="77777777" w:rsidR="00D67ACD" w:rsidRPr="00354DA1" w:rsidRDefault="00D67ACD">
      <w:pPr>
        <w:pStyle w:val="NormalBPBHEB"/>
        <w:rPr>
          <w:rStyle w:val="LinkBPBHEBChar"/>
          <w:rPrChange w:id="344" w:author="Suman Deshwal" w:date="2024-05-02T11:50:00Z">
            <w:rPr/>
          </w:rPrChange>
        </w:rPr>
        <w:pPrChange w:id="345" w:author="Suman Deshwal" w:date="2024-04-20T15:27:00Z">
          <w:pPr>
            <w:tabs>
              <w:tab w:val="left" w:pos="2835"/>
            </w:tabs>
            <w:spacing w:after="120" w:line="240" w:lineRule="auto"/>
          </w:pPr>
        </w:pPrChange>
      </w:pPr>
      <w:commentRangeStart w:id="346"/>
      <w:r w:rsidRPr="00D67ACD">
        <w:t xml:space="preserve">[1] Amazon Web Services. (n.d.). What </w:t>
      </w:r>
      <w:proofErr w:type="gramStart"/>
      <w:r w:rsidRPr="00D67ACD">
        <w:t>Is</w:t>
      </w:r>
      <w:proofErr w:type="gramEnd"/>
      <w:r w:rsidRPr="00D67ACD">
        <w:t xml:space="preserve"> AWS Private 5G</w:t>
      </w:r>
      <w:r w:rsidRPr="00354DA1">
        <w:rPr>
          <w:rStyle w:val="LinkBPBHEBChar"/>
          <w:rPrChange w:id="347" w:author="Suman Deshwal" w:date="2024-05-02T11:50:00Z">
            <w:rPr/>
          </w:rPrChange>
        </w:rPr>
        <w:t xml:space="preserve">? </w:t>
      </w:r>
      <w:r w:rsidRPr="00354DA1">
        <w:rPr>
          <w:rStyle w:val="LinkBPBHEBChar"/>
          <w:rPrChange w:id="348" w:author="Suman Deshwal" w:date="2024-05-02T11:50:00Z">
            <w:rPr/>
          </w:rPrChange>
        </w:rPr>
        <w:fldChar w:fldCharType="begin"/>
      </w:r>
      <w:r w:rsidRPr="00354DA1">
        <w:rPr>
          <w:rStyle w:val="LinkBPBHEBChar"/>
          <w:rPrChange w:id="349" w:author="Suman Deshwal" w:date="2024-05-02T11:50:00Z">
            <w:rPr/>
          </w:rPrChange>
        </w:rPr>
        <w:instrText>HYPERLINK "https://aws.amazon.com/private-5g/" \t "_new"</w:instrText>
      </w:r>
      <w:r w:rsidRPr="0097139D">
        <w:rPr>
          <w:rStyle w:val="LinkBPBHEBChar"/>
        </w:rPr>
      </w:r>
      <w:r w:rsidRPr="00354DA1">
        <w:rPr>
          <w:rStyle w:val="LinkBPBHEBChar"/>
          <w:rPrChange w:id="350" w:author="Suman Deshwal" w:date="2024-05-02T11:50:00Z">
            <w:rPr>
              <w:rStyle w:val="Hyperlink"/>
            </w:rPr>
          </w:rPrChange>
        </w:rPr>
        <w:fldChar w:fldCharType="separate"/>
      </w:r>
      <w:r w:rsidRPr="00354DA1">
        <w:rPr>
          <w:rStyle w:val="LinkBPBHEBChar"/>
          <w:rPrChange w:id="351" w:author="Suman Deshwal" w:date="2024-05-02T11:50:00Z">
            <w:rPr>
              <w:rStyle w:val="Hyperlink"/>
            </w:rPr>
          </w:rPrChange>
        </w:rPr>
        <w:t>https://aws.amazon.com/private-5g/</w:t>
      </w:r>
      <w:r w:rsidRPr="00354DA1">
        <w:rPr>
          <w:rStyle w:val="LinkBPBHEBChar"/>
          <w:rPrChange w:id="352" w:author="Suman Deshwal" w:date="2024-05-02T11:50:00Z">
            <w:rPr>
              <w:rStyle w:val="Hyperlink"/>
            </w:rPr>
          </w:rPrChange>
        </w:rPr>
        <w:fldChar w:fldCharType="end"/>
      </w:r>
      <w:r w:rsidRPr="00354DA1">
        <w:rPr>
          <w:rStyle w:val="LinkBPBHEBChar"/>
          <w:rPrChange w:id="353" w:author="Suman Deshwal" w:date="2024-05-02T11:50:00Z">
            <w:rPr/>
          </w:rPrChange>
        </w:rPr>
        <w:t xml:space="preserve"> </w:t>
      </w:r>
    </w:p>
    <w:p w14:paraId="541FA163" w14:textId="77777777" w:rsidR="00D67ACD" w:rsidRDefault="00D67ACD">
      <w:pPr>
        <w:pStyle w:val="NormalBPBHEB"/>
        <w:pPrChange w:id="354" w:author="Suman Deshwal" w:date="2024-04-20T15:27:00Z">
          <w:pPr>
            <w:tabs>
              <w:tab w:val="left" w:pos="2835"/>
            </w:tabs>
            <w:spacing w:after="120" w:line="240" w:lineRule="auto"/>
          </w:pPr>
        </w:pPrChange>
      </w:pPr>
      <w:r w:rsidRPr="00D67ACD">
        <w:t xml:space="preserve">[2] </w:t>
      </w:r>
      <w:proofErr w:type="spellStart"/>
      <w:r w:rsidRPr="00D67ACD">
        <w:t>Chander</w:t>
      </w:r>
      <w:proofErr w:type="spellEnd"/>
      <w:r w:rsidRPr="00D67ACD">
        <w:t xml:space="preserve">, K. (2021). 5G for Business. Wiley. </w:t>
      </w:r>
    </w:p>
    <w:p w14:paraId="054BF371" w14:textId="3A1BB5F1" w:rsidR="00D67ACD" w:rsidRPr="00354DA1" w:rsidRDefault="00D67ACD">
      <w:pPr>
        <w:pStyle w:val="NormalBPBHEB"/>
        <w:rPr>
          <w:rStyle w:val="LinkBPBHEBChar"/>
          <w:rPrChange w:id="355" w:author="Suman Deshwal" w:date="2024-05-02T11:50:00Z">
            <w:rPr/>
          </w:rPrChange>
        </w:rPr>
        <w:pPrChange w:id="356" w:author="Suman Deshwal" w:date="2024-04-20T15:27:00Z">
          <w:pPr>
            <w:tabs>
              <w:tab w:val="left" w:pos="2835"/>
            </w:tabs>
            <w:spacing w:after="120" w:line="240" w:lineRule="auto"/>
          </w:pPr>
        </w:pPrChange>
      </w:pPr>
      <w:r w:rsidRPr="00D67ACD">
        <w:t xml:space="preserve">[3] Amazon Web Services. (n.d.). AWS Private 5G Customer Stories. </w:t>
      </w:r>
      <w:r w:rsidRPr="00354DA1">
        <w:rPr>
          <w:rStyle w:val="LinkBPBHEBChar"/>
          <w:rPrChange w:id="357" w:author="Suman Deshwal" w:date="2024-05-02T11:50:00Z">
            <w:rPr/>
          </w:rPrChange>
        </w:rPr>
        <w:fldChar w:fldCharType="begin"/>
      </w:r>
      <w:r w:rsidRPr="00354DA1">
        <w:rPr>
          <w:rStyle w:val="LinkBPBHEBChar"/>
          <w:rPrChange w:id="358" w:author="Suman Deshwal" w:date="2024-05-02T11:50:00Z">
            <w:rPr/>
          </w:rPrChange>
        </w:rPr>
        <w:instrText>HYPERLINK "https://aws.amazon.com/private-5g/customer-stories/" \t "_new"</w:instrText>
      </w:r>
      <w:r w:rsidRPr="0097139D">
        <w:rPr>
          <w:rStyle w:val="LinkBPBHEBChar"/>
        </w:rPr>
      </w:r>
      <w:r w:rsidRPr="00354DA1">
        <w:rPr>
          <w:rStyle w:val="LinkBPBHEBChar"/>
          <w:rPrChange w:id="359" w:author="Suman Deshwal" w:date="2024-05-02T11:50:00Z">
            <w:rPr>
              <w:rStyle w:val="Hyperlink"/>
            </w:rPr>
          </w:rPrChange>
        </w:rPr>
        <w:fldChar w:fldCharType="separate"/>
      </w:r>
      <w:r w:rsidRPr="00354DA1">
        <w:rPr>
          <w:rStyle w:val="LinkBPBHEBChar"/>
          <w:rPrChange w:id="360" w:author="Suman Deshwal" w:date="2024-05-02T11:50:00Z">
            <w:rPr>
              <w:rStyle w:val="Hyperlink"/>
            </w:rPr>
          </w:rPrChange>
        </w:rPr>
        <w:t>https://aws.amazon.com/private-5g/customer-stories/</w:t>
      </w:r>
      <w:r w:rsidRPr="00354DA1">
        <w:rPr>
          <w:rStyle w:val="LinkBPBHEBChar"/>
          <w:rPrChange w:id="361" w:author="Suman Deshwal" w:date="2024-05-02T11:50:00Z">
            <w:rPr>
              <w:rStyle w:val="Hyperlink"/>
            </w:rPr>
          </w:rPrChange>
        </w:rPr>
        <w:fldChar w:fldCharType="end"/>
      </w:r>
      <w:commentRangeEnd w:id="346"/>
      <w:r w:rsidR="006E531C" w:rsidRPr="00354DA1">
        <w:rPr>
          <w:rStyle w:val="LinkBPBHEBChar"/>
          <w:rPrChange w:id="362" w:author="Suman Deshwal" w:date="2024-05-02T11:50:00Z">
            <w:rPr>
              <w:rStyle w:val="CommentReference"/>
            </w:rPr>
          </w:rPrChange>
        </w:rPr>
        <w:commentReference w:id="346"/>
      </w:r>
    </w:p>
    <w:p w14:paraId="5BD77D8C" w14:textId="77777777" w:rsidR="001F1088" w:rsidRDefault="001F1088" w:rsidP="00126D33">
      <w:pPr>
        <w:tabs>
          <w:tab w:val="left" w:pos="2835"/>
        </w:tabs>
        <w:spacing w:after="120" w:line="240" w:lineRule="auto"/>
      </w:pPr>
    </w:p>
    <w:p w14:paraId="76E2B2E0" w14:textId="77777777" w:rsidR="00343040" w:rsidRPr="00343040" w:rsidRDefault="00343040">
      <w:pPr>
        <w:pStyle w:val="Heading1BPBHEB"/>
        <w:pPrChange w:id="363" w:author="Suman Deshwal" w:date="2024-04-20T15:28:00Z">
          <w:pPr>
            <w:tabs>
              <w:tab w:val="left" w:pos="2835"/>
            </w:tabs>
            <w:spacing w:after="120" w:line="240" w:lineRule="auto"/>
          </w:pPr>
        </w:pPrChange>
      </w:pPr>
      <w:r w:rsidRPr="00343040">
        <w:lastRenderedPageBreak/>
        <w:t xml:space="preserve">AWS </w:t>
      </w:r>
      <w:proofErr w:type="spellStart"/>
      <w:r w:rsidRPr="00343040">
        <w:t>PrivateLink</w:t>
      </w:r>
      <w:proofErr w:type="spellEnd"/>
      <w:r w:rsidRPr="00343040">
        <w:t>: Elevating Network Security and Simplicity</w:t>
      </w:r>
    </w:p>
    <w:p w14:paraId="71F527DE" w14:textId="77777777" w:rsidR="00343040" w:rsidRPr="00343040" w:rsidRDefault="00343040">
      <w:pPr>
        <w:pStyle w:val="NormalBPBHEB"/>
        <w:pPrChange w:id="364" w:author="Suman Deshwal" w:date="2024-04-20T15:28:00Z">
          <w:pPr>
            <w:tabs>
              <w:tab w:val="left" w:pos="2835"/>
            </w:tabs>
            <w:spacing w:after="120" w:line="240" w:lineRule="auto"/>
          </w:pPr>
        </w:pPrChange>
      </w:pPr>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 "AWS Cloud Master Class," we delve into 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2E83EEA1" w14:textId="77777777" w:rsidR="006E531C" w:rsidRDefault="006E531C" w:rsidP="00343040">
      <w:pPr>
        <w:pStyle w:val="Heading2"/>
        <w:rPr>
          <w:ins w:id="365" w:author="Suman Deshwal" w:date="2024-04-20T15:29:00Z"/>
        </w:rPr>
      </w:pPr>
    </w:p>
    <w:p w14:paraId="65077073" w14:textId="0A385790" w:rsidR="00343040" w:rsidRPr="00343040" w:rsidRDefault="00343040">
      <w:pPr>
        <w:pStyle w:val="Heading2BPBHEB"/>
        <w:pPrChange w:id="366" w:author="Suman Deshwal" w:date="2024-04-20T15:29:00Z">
          <w:pPr>
            <w:pStyle w:val="Heading2"/>
          </w:pPr>
        </w:pPrChange>
      </w:pPr>
      <w:r w:rsidRPr="00343040">
        <w:t xml:space="preserve">Understanding AWS </w:t>
      </w:r>
      <w:proofErr w:type="spellStart"/>
      <w:r w:rsidRPr="00343040">
        <w:t>PrivateLink</w:t>
      </w:r>
      <w:proofErr w:type="spellEnd"/>
    </w:p>
    <w:p w14:paraId="6971CEE8" w14:textId="42B797CE" w:rsidR="00343040" w:rsidRPr="00343040" w:rsidRDefault="00343040">
      <w:pPr>
        <w:pStyle w:val="NormalBPBHEB"/>
        <w:pPrChange w:id="367" w:author="Suman Deshwal" w:date="2024-04-20T15:29:00Z">
          <w:pPr>
            <w:tabs>
              <w:tab w:val="left" w:pos="2835"/>
            </w:tabs>
            <w:spacing w:after="120" w:line="240" w:lineRule="auto"/>
          </w:pPr>
        </w:pPrChange>
      </w:pPr>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w:t>
      </w:r>
      <w:del w:id="368" w:author="Suman Deshwal" w:date="2024-04-20T15:30:00Z">
        <w:r w:rsidRPr="006E531C" w:rsidDel="006E531C">
          <w:rPr>
            <w:b/>
            <w:bCs/>
            <w:rPrChange w:id="369" w:author="Suman Deshwal" w:date="2024-04-20T15:30:00Z">
              <w:rPr/>
            </w:rPrChange>
          </w:rPr>
          <w:delText>VPC (</w:delText>
        </w:r>
      </w:del>
      <w:r w:rsidRPr="006E531C">
        <w:rPr>
          <w:b/>
          <w:bCs/>
          <w:rPrChange w:id="370" w:author="Suman Deshwal" w:date="2024-04-20T15:30:00Z">
            <w:rPr/>
          </w:rPrChange>
        </w:rPr>
        <w:t>Virtual Private Cloud</w:t>
      </w:r>
      <w:ins w:id="371" w:author="Suman Deshwal" w:date="2024-04-20T15:29:00Z">
        <w:r w:rsidR="006E531C" w:rsidRPr="006E531C">
          <w:rPr>
            <w:b/>
            <w:bCs/>
            <w:rPrChange w:id="372" w:author="Suman Deshwal" w:date="2024-04-20T15:30:00Z">
              <w:rPr/>
            </w:rPrChange>
          </w:rPr>
          <w:t xml:space="preserve"> (VPC</w:t>
        </w:r>
      </w:ins>
      <w:r w:rsidRPr="006E531C">
        <w:rPr>
          <w:b/>
          <w:bCs/>
          <w:rPrChange w:id="373" w:author="Suman Deshwal" w:date="2024-04-20T15:30:00Z">
            <w:rPr/>
          </w:rPrChange>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3D7806C9" w:rsidR="00343040" w:rsidRDefault="00343040" w:rsidP="006E531C">
      <w:pPr>
        <w:pStyle w:val="NormalBPBHEB"/>
        <w:rPr>
          <w:ins w:id="374" w:author="Suman Deshwal" w:date="2024-04-20T15:30:00Z"/>
        </w:rPr>
      </w:pPr>
      <w:r w:rsidRPr="00343040">
        <w:t xml:space="preserve">Scholarly articles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w:t>
      </w:r>
      <w:r w:rsidRPr="006E531C">
        <w:rPr>
          <w:vertAlign w:val="superscript"/>
          <w:rPrChange w:id="375" w:author="Suman Deshwal" w:date="2024-04-20T15:30:00Z">
            <w:rPr/>
          </w:rPrChange>
        </w:rPr>
        <w:t xml:space="preserve"> [1][2]</w:t>
      </w:r>
      <w:r w:rsidRPr="00343040">
        <w:t>.</w:t>
      </w:r>
    </w:p>
    <w:p w14:paraId="77657C5B" w14:textId="77777777" w:rsidR="006E531C" w:rsidRPr="00343040" w:rsidRDefault="006E531C">
      <w:pPr>
        <w:pStyle w:val="NormalBPBHEB"/>
        <w:pPrChange w:id="376" w:author="Suman Deshwal" w:date="2024-04-20T15:29:00Z">
          <w:pPr>
            <w:tabs>
              <w:tab w:val="left" w:pos="2835"/>
            </w:tabs>
            <w:spacing w:after="120" w:line="240" w:lineRule="auto"/>
          </w:pPr>
        </w:pPrChange>
      </w:pPr>
    </w:p>
    <w:p w14:paraId="100BA660" w14:textId="56018EFF" w:rsidR="00343040" w:rsidRPr="00343040" w:rsidRDefault="00343040">
      <w:pPr>
        <w:pStyle w:val="Heading2BPBHEB"/>
        <w:pPrChange w:id="377" w:author="Suman Deshwal" w:date="2024-04-20T15:31:00Z">
          <w:pPr>
            <w:pStyle w:val="Heading2"/>
          </w:pPr>
        </w:pPrChange>
      </w:pPr>
      <w:r w:rsidRPr="00343040">
        <w:t xml:space="preserve">Use </w:t>
      </w:r>
      <w:r w:rsidR="006E531C" w:rsidRPr="00343040">
        <w:t xml:space="preserve">cases and real-world </w:t>
      </w:r>
      <w:proofErr w:type="gramStart"/>
      <w:r w:rsidR="006E531C" w:rsidRPr="00343040">
        <w:t>applications</w:t>
      </w:r>
      <w:proofErr w:type="gramEnd"/>
    </w:p>
    <w:p w14:paraId="29FA60D5" w14:textId="77777777" w:rsidR="00343040" w:rsidRPr="00343040" w:rsidRDefault="00343040">
      <w:pPr>
        <w:pStyle w:val="NormalBPBHEB"/>
        <w:pPrChange w:id="378" w:author="Suman Deshwal" w:date="2024-04-20T15:31:00Z">
          <w:pPr>
            <w:tabs>
              <w:tab w:val="left" w:pos="2835"/>
            </w:tabs>
            <w:spacing w:after="120" w:line="240" w:lineRule="auto"/>
          </w:pPr>
        </w:pPrChange>
      </w:pPr>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 </w:t>
      </w:r>
      <w:r w:rsidRPr="00CA4862">
        <w:rPr>
          <w:vertAlign w:val="superscript"/>
          <w:rPrChange w:id="379" w:author="Suman Deshwal" w:date="2024-05-04T11:20:00Z">
            <w:rPr/>
          </w:rPrChange>
        </w:rPr>
        <w:t>[3]</w:t>
      </w:r>
      <w:r w:rsidRPr="00343040">
        <w:t>.</w:t>
      </w:r>
    </w:p>
    <w:p w14:paraId="05618873" w14:textId="77777777" w:rsidR="00343040" w:rsidRPr="00343040" w:rsidRDefault="00343040">
      <w:pPr>
        <w:pStyle w:val="NormalBPBHEB"/>
        <w:pPrChange w:id="380" w:author="Suman Deshwal" w:date="2024-04-20T15:31:00Z">
          <w:pPr>
            <w:tabs>
              <w:tab w:val="left" w:pos="2835"/>
            </w:tabs>
            <w:spacing w:after="120" w:line="240" w:lineRule="auto"/>
          </w:pPr>
        </w:pPrChange>
      </w:pPr>
      <w:r w:rsidRPr="00343040">
        <w:t xml:space="preserve">As we delve deeper into this section, we will explore advanced configurations, best practices, and practical implementations that demonstrate how AWS </w:t>
      </w:r>
      <w:proofErr w:type="spellStart"/>
      <w:r w:rsidRPr="00343040">
        <w:t>PrivateLink</w:t>
      </w:r>
      <w:proofErr w:type="spellEnd"/>
      <w:r w:rsidRPr="00343040">
        <w:t xml:space="preserve"> can bolster network </w:t>
      </w:r>
      <w:r w:rsidRPr="00343040">
        <w:lastRenderedPageBreak/>
        <w:t>security and simplify connectivity, providing organizations with a robust foundation for their cloud operations.</w:t>
      </w:r>
    </w:p>
    <w:p w14:paraId="5D463BC5" w14:textId="77777777" w:rsidR="00343040" w:rsidRDefault="00343040">
      <w:pPr>
        <w:pStyle w:val="NormalBPBHEB"/>
        <w:pPrChange w:id="381" w:author="Suman Deshwal" w:date="2024-04-20T15:34:00Z">
          <w:pPr>
            <w:tabs>
              <w:tab w:val="left" w:pos="2835"/>
            </w:tabs>
            <w:spacing w:after="120" w:line="240" w:lineRule="auto"/>
          </w:pPr>
        </w:pPrChange>
      </w:pPr>
      <w:commentRangeStart w:id="382"/>
      <w:r w:rsidRPr="00343040">
        <w:t xml:space="preserve">[1] Amazon Web Services. (n.d.). What Is AWS </w:t>
      </w:r>
      <w:proofErr w:type="spellStart"/>
      <w:r w:rsidRPr="00343040">
        <w:t>PrivateLink</w:t>
      </w:r>
      <w:proofErr w:type="spellEnd"/>
      <w:r w:rsidRPr="00343040">
        <w:t xml:space="preserve">? </w:t>
      </w:r>
      <w:r w:rsidRPr="00354DA1">
        <w:rPr>
          <w:rStyle w:val="LinkBPBHEBChar"/>
          <w:rPrChange w:id="383" w:author="Suman Deshwal" w:date="2024-05-02T11:50:00Z">
            <w:rPr/>
          </w:rPrChange>
        </w:rPr>
        <w:fldChar w:fldCharType="begin"/>
      </w:r>
      <w:r w:rsidRPr="00354DA1">
        <w:rPr>
          <w:rStyle w:val="LinkBPBHEBChar"/>
          <w:rPrChange w:id="384" w:author="Suman Deshwal" w:date="2024-05-02T11:50:00Z">
            <w:rPr/>
          </w:rPrChange>
        </w:rPr>
        <w:instrText>HYPERLINK "https://aws.amazon.com/privatelink/" \t "_new"</w:instrText>
      </w:r>
      <w:r w:rsidRPr="0097139D">
        <w:rPr>
          <w:rStyle w:val="LinkBPBHEBChar"/>
        </w:rPr>
      </w:r>
      <w:r w:rsidRPr="00354DA1">
        <w:rPr>
          <w:rStyle w:val="LinkBPBHEBChar"/>
          <w:rPrChange w:id="385" w:author="Suman Deshwal" w:date="2024-05-02T11:50:00Z">
            <w:rPr>
              <w:rStyle w:val="Hyperlink"/>
            </w:rPr>
          </w:rPrChange>
        </w:rPr>
        <w:fldChar w:fldCharType="separate"/>
      </w:r>
      <w:r w:rsidRPr="00354DA1">
        <w:rPr>
          <w:rStyle w:val="LinkBPBHEBChar"/>
          <w:rPrChange w:id="386" w:author="Suman Deshwal" w:date="2024-05-02T11:50:00Z">
            <w:rPr>
              <w:rStyle w:val="Hyperlink"/>
            </w:rPr>
          </w:rPrChange>
        </w:rPr>
        <w:t>https://aws.amazon.com/privatelink/</w:t>
      </w:r>
      <w:r w:rsidRPr="00354DA1">
        <w:rPr>
          <w:rStyle w:val="LinkBPBHEBChar"/>
          <w:rPrChange w:id="387" w:author="Suman Deshwal" w:date="2024-05-02T11:50:00Z">
            <w:rPr>
              <w:rStyle w:val="Hyperlink"/>
            </w:rPr>
          </w:rPrChange>
        </w:rPr>
        <w:fldChar w:fldCharType="end"/>
      </w:r>
    </w:p>
    <w:p w14:paraId="5F4B3212" w14:textId="77777777" w:rsidR="00343040" w:rsidRDefault="00343040">
      <w:pPr>
        <w:pStyle w:val="NormalBPBHEB"/>
        <w:pPrChange w:id="388" w:author="Suman Deshwal" w:date="2024-04-20T15:34:00Z">
          <w:pPr>
            <w:tabs>
              <w:tab w:val="left" w:pos="2835"/>
            </w:tabs>
            <w:spacing w:after="120" w:line="240" w:lineRule="auto"/>
          </w:pPr>
        </w:pPrChange>
      </w:pPr>
      <w:r w:rsidRPr="00343040">
        <w:t xml:space="preserve"> [2] </w:t>
      </w:r>
      <w:proofErr w:type="spellStart"/>
      <w:r w:rsidRPr="00343040">
        <w:t>Loshin</w:t>
      </w:r>
      <w:proofErr w:type="spellEnd"/>
      <w:r w:rsidRPr="00343040">
        <w:t xml:space="preserve">, D. (2019). Private Clouds: Selecting the Right Hardware for a Scalable Environment. </w:t>
      </w:r>
      <w:proofErr w:type="spellStart"/>
      <w:r w:rsidRPr="00343040">
        <w:t>Apress</w:t>
      </w:r>
      <w:proofErr w:type="spellEnd"/>
      <w:r w:rsidRPr="00343040">
        <w:t xml:space="preserve">. </w:t>
      </w:r>
    </w:p>
    <w:p w14:paraId="09BC58AE" w14:textId="6A6FD4FF" w:rsidR="00343040" w:rsidRPr="00354DA1" w:rsidRDefault="00343040">
      <w:pPr>
        <w:pStyle w:val="NormalBPBHEB"/>
        <w:rPr>
          <w:rStyle w:val="LinkBPBHEBChar"/>
          <w:rPrChange w:id="389" w:author="Suman Deshwal" w:date="2024-05-02T11:50:00Z">
            <w:rPr/>
          </w:rPrChange>
        </w:rPr>
        <w:pPrChange w:id="390" w:author="Suman Deshwal" w:date="2024-04-20T15:34:00Z">
          <w:pPr>
            <w:tabs>
              <w:tab w:val="left" w:pos="2835"/>
            </w:tabs>
            <w:spacing w:after="120" w:line="240" w:lineRule="auto"/>
          </w:pPr>
        </w:pPrChange>
      </w:pPr>
      <w:r w:rsidRPr="00343040">
        <w:t xml:space="preserve">[3] Amazon Web Services. (n.d.). AWS </w:t>
      </w:r>
      <w:proofErr w:type="spellStart"/>
      <w:r w:rsidRPr="00343040">
        <w:t>PrivateLink</w:t>
      </w:r>
      <w:proofErr w:type="spellEnd"/>
      <w:r w:rsidRPr="00343040">
        <w:t xml:space="preserve"> Customer Stories. </w:t>
      </w:r>
      <w:r w:rsidRPr="00354DA1">
        <w:rPr>
          <w:rStyle w:val="LinkBPBHEBChar"/>
          <w:rPrChange w:id="391" w:author="Suman Deshwal" w:date="2024-05-02T11:50:00Z">
            <w:rPr/>
          </w:rPrChange>
        </w:rPr>
        <w:fldChar w:fldCharType="begin"/>
      </w:r>
      <w:r w:rsidRPr="00354DA1">
        <w:rPr>
          <w:rStyle w:val="LinkBPBHEBChar"/>
          <w:rPrChange w:id="392" w:author="Suman Deshwal" w:date="2024-05-02T11:50:00Z">
            <w:rPr/>
          </w:rPrChange>
        </w:rPr>
        <w:instrText>HYPERLINK "https://aws.amazon.com/privatelink/customer-stories/" \t "_new"</w:instrText>
      </w:r>
      <w:r w:rsidRPr="0097139D">
        <w:rPr>
          <w:rStyle w:val="LinkBPBHEBChar"/>
        </w:rPr>
      </w:r>
      <w:r w:rsidRPr="00354DA1">
        <w:rPr>
          <w:rStyle w:val="LinkBPBHEBChar"/>
          <w:rPrChange w:id="393" w:author="Suman Deshwal" w:date="2024-05-02T11:50:00Z">
            <w:rPr>
              <w:rStyle w:val="Hyperlink"/>
            </w:rPr>
          </w:rPrChange>
        </w:rPr>
        <w:fldChar w:fldCharType="separate"/>
      </w:r>
      <w:r w:rsidRPr="00354DA1">
        <w:rPr>
          <w:rStyle w:val="LinkBPBHEBChar"/>
          <w:rPrChange w:id="394" w:author="Suman Deshwal" w:date="2024-05-02T11:50:00Z">
            <w:rPr>
              <w:rStyle w:val="Hyperlink"/>
            </w:rPr>
          </w:rPrChange>
        </w:rPr>
        <w:t>https://aws.amazon.com/privatelink/customer-stories/</w:t>
      </w:r>
      <w:r w:rsidRPr="00354DA1">
        <w:rPr>
          <w:rStyle w:val="LinkBPBHEBChar"/>
          <w:rPrChange w:id="395" w:author="Suman Deshwal" w:date="2024-05-02T11:50:00Z">
            <w:rPr>
              <w:rStyle w:val="Hyperlink"/>
            </w:rPr>
          </w:rPrChange>
        </w:rPr>
        <w:fldChar w:fldCharType="end"/>
      </w:r>
      <w:commentRangeEnd w:id="382"/>
      <w:r w:rsidR="006E531C" w:rsidRPr="00354DA1">
        <w:rPr>
          <w:rStyle w:val="LinkBPBHEBChar"/>
          <w:rPrChange w:id="396" w:author="Suman Deshwal" w:date="2024-05-02T11:50:00Z">
            <w:rPr>
              <w:rStyle w:val="CommentReference"/>
            </w:rPr>
          </w:rPrChange>
        </w:rPr>
        <w:commentReference w:id="382"/>
      </w:r>
    </w:p>
    <w:p w14:paraId="7704186A" w14:textId="77777777" w:rsidR="001F1088" w:rsidRDefault="001F1088" w:rsidP="00126D33">
      <w:pPr>
        <w:tabs>
          <w:tab w:val="left" w:pos="2835"/>
        </w:tabs>
        <w:spacing w:after="120" w:line="240" w:lineRule="auto"/>
      </w:pPr>
    </w:p>
    <w:p w14:paraId="27E37689" w14:textId="77777777" w:rsidR="0048082C" w:rsidRPr="0048082C" w:rsidRDefault="0048082C">
      <w:pPr>
        <w:pStyle w:val="Heading1BPBHEB"/>
        <w:pPrChange w:id="397" w:author="Suman Deshwal" w:date="2024-04-20T15:35:00Z">
          <w:pPr>
            <w:tabs>
              <w:tab w:val="left" w:pos="2835"/>
            </w:tabs>
            <w:spacing w:after="120" w:line="240" w:lineRule="auto"/>
          </w:pPr>
        </w:pPrChange>
      </w:pPr>
      <w:r w:rsidRPr="0048082C">
        <w:br/>
        <w:t>AWS Transit Gateway: Streamlined Network Management for Cloud Scale</w:t>
      </w:r>
    </w:p>
    <w:p w14:paraId="5C474035" w14:textId="769B404D" w:rsidR="0048082C" w:rsidRPr="0048082C" w:rsidRDefault="0048082C">
      <w:pPr>
        <w:pStyle w:val="NormalBPBHEB"/>
        <w:pPrChange w:id="398" w:author="Suman Deshwal" w:date="2024-04-20T15:35:00Z">
          <w:pPr>
            <w:tabs>
              <w:tab w:val="left" w:pos="2835"/>
            </w:tabs>
            <w:spacing w:after="120" w:line="240" w:lineRule="auto"/>
          </w:pPr>
        </w:pPrChange>
      </w:pPr>
      <w:r w:rsidRPr="0048082C">
        <w:t xml:space="preserve">As organizations continue to embrace cloud services and expand their network infrastructure, the need for a simplified and scalable solution for network connectivity management becomes evident. AWS Transit Gateway emerges as a transformative service in this context, empowering organizations to connect multiple Amazon </w:t>
      </w:r>
      <w:r w:rsidRPr="006E531C">
        <w:rPr>
          <w:b/>
          <w:bCs/>
          <w:rPrChange w:id="399" w:author="Suman Deshwal" w:date="2024-04-20T15:35:00Z">
            <w:rPr/>
          </w:rPrChange>
        </w:rPr>
        <w:t xml:space="preserve">Virtual Private Clouds (VPCs) </w:t>
      </w:r>
      <w:r w:rsidRPr="0048082C">
        <w:t>and on-premises networks through a central hub. In this section</w:t>
      </w:r>
      <w:ins w:id="400" w:author="Suman Deshwal" w:date="2024-05-04T11:20:00Z">
        <w:r w:rsidR="00CA4862">
          <w:t>,</w:t>
        </w:r>
      </w:ins>
      <w:r w:rsidRPr="0048082C">
        <w:t xml:space="preserve"> </w:t>
      </w:r>
      <w:del w:id="401" w:author="Suman Deshwal" w:date="2024-05-04T11:20:00Z">
        <w:r w:rsidRPr="0048082C" w:rsidDel="00CA4862">
          <w:delText xml:space="preserve">of "AWS Cloud Master Class," </w:delText>
        </w:r>
      </w:del>
      <w:r w:rsidRPr="0048082C">
        <w:t>we explore AWS Transit Gateway in depth, dissecting its core principles, architectural components, and real-world applications. Leveraging scholarly articles and AWS sources, we unravel how AWS Transit Gateway simplifies network management at cloud scale.</w:t>
      </w:r>
    </w:p>
    <w:p w14:paraId="08CFD8CE" w14:textId="77777777" w:rsidR="00665F64" w:rsidRDefault="00665F64" w:rsidP="0048082C">
      <w:pPr>
        <w:pStyle w:val="Heading2"/>
        <w:rPr>
          <w:ins w:id="402" w:author="Suman Deshwal" w:date="2024-04-20T15:38:00Z"/>
        </w:rPr>
      </w:pPr>
    </w:p>
    <w:p w14:paraId="3477144F" w14:textId="4ABE7D0B" w:rsidR="0048082C" w:rsidRPr="0048082C" w:rsidRDefault="0048082C">
      <w:pPr>
        <w:pStyle w:val="Heading2BPBHEB"/>
        <w:pPrChange w:id="403" w:author="Suman Deshwal" w:date="2024-04-20T15:38:00Z">
          <w:pPr>
            <w:pStyle w:val="Heading2"/>
          </w:pPr>
        </w:pPrChange>
      </w:pPr>
      <w:r w:rsidRPr="0048082C">
        <w:t>Understanding AWS Transit Gateway</w:t>
      </w:r>
    </w:p>
    <w:p w14:paraId="5752F97B" w14:textId="77777777" w:rsidR="0048082C" w:rsidRPr="0048082C" w:rsidRDefault="0048082C">
      <w:pPr>
        <w:pStyle w:val="NormalBPBHEB"/>
        <w:pPrChange w:id="404" w:author="Suman Deshwal" w:date="2024-04-20T15:38:00Z">
          <w:pPr>
            <w:tabs>
              <w:tab w:val="left" w:pos="2835"/>
            </w:tabs>
            <w:spacing w:after="120" w:line="240" w:lineRule="auto"/>
          </w:pPr>
        </w:pPrChange>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347B4C24" w:rsidR="0048082C" w:rsidRPr="0048082C" w:rsidRDefault="0048082C">
      <w:pPr>
        <w:pStyle w:val="NormalBPBHEB"/>
        <w:pPrChange w:id="405" w:author="Suman Deshwal" w:date="2024-04-20T15:39:00Z">
          <w:pPr>
            <w:tabs>
              <w:tab w:val="left" w:pos="2835"/>
            </w:tabs>
            <w:spacing w:after="120" w:line="240" w:lineRule="auto"/>
          </w:pPr>
        </w:pPrChange>
      </w:pPr>
      <w:r w:rsidRPr="0048082C">
        <w:t xml:space="preserve">Scholarly articles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 xml:space="preserve">official documentation underscores how Transit Gateway integrates with other AWS services, such as VPN and Direct Connect, providing organizations with a versatile solution for network architecture </w:t>
      </w:r>
      <w:r w:rsidRPr="00665F64">
        <w:rPr>
          <w:vertAlign w:val="superscript"/>
          <w:rPrChange w:id="406" w:author="Suman Deshwal" w:date="2024-04-20T15:39:00Z">
            <w:rPr/>
          </w:rPrChange>
        </w:rPr>
        <w:t>[1][2]</w:t>
      </w:r>
      <w:r w:rsidRPr="0048082C">
        <w:t>.</w:t>
      </w:r>
    </w:p>
    <w:p w14:paraId="379DBC03" w14:textId="1C81D2EB" w:rsidR="0048082C" w:rsidRPr="0048082C" w:rsidRDefault="0048082C">
      <w:pPr>
        <w:pStyle w:val="Heading2BPBHEB"/>
        <w:pPrChange w:id="407" w:author="Suman Deshwal" w:date="2024-04-20T15:39:00Z">
          <w:pPr>
            <w:pStyle w:val="Heading2"/>
          </w:pPr>
        </w:pPrChange>
      </w:pPr>
      <w:r w:rsidRPr="0048082C">
        <w:lastRenderedPageBreak/>
        <w:t xml:space="preserve">Use </w:t>
      </w:r>
      <w:r w:rsidR="00665F64" w:rsidRPr="0048082C">
        <w:t xml:space="preserve">cases and real-world </w:t>
      </w:r>
      <w:proofErr w:type="gramStart"/>
      <w:r w:rsidR="00665F64" w:rsidRPr="0048082C">
        <w:t>applications</w:t>
      </w:r>
      <w:proofErr w:type="gramEnd"/>
    </w:p>
    <w:p w14:paraId="39427FAE" w14:textId="77777777" w:rsidR="0048082C" w:rsidRPr="0048082C" w:rsidRDefault="0048082C">
      <w:pPr>
        <w:pStyle w:val="NormalBPBHEB"/>
        <w:pPrChange w:id="408" w:author="Suman Deshwal" w:date="2024-04-20T15:40:00Z">
          <w:pPr>
            <w:tabs>
              <w:tab w:val="left" w:pos="2835"/>
            </w:tabs>
            <w:spacing w:after="120" w:line="240" w:lineRule="auto"/>
          </w:pPr>
        </w:pPrChange>
      </w:pPr>
      <w:r w:rsidRPr="0048082C">
        <w:t xml:space="preserve">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 </w:t>
      </w:r>
      <w:r w:rsidRPr="00665F64">
        <w:rPr>
          <w:vertAlign w:val="superscript"/>
          <w:rPrChange w:id="409" w:author="Suman Deshwal" w:date="2024-04-20T15:41:00Z">
            <w:rPr/>
          </w:rPrChange>
        </w:rPr>
        <w:t>[3]</w:t>
      </w:r>
      <w:r w:rsidRPr="0048082C">
        <w:t>.</w:t>
      </w:r>
    </w:p>
    <w:p w14:paraId="4728FFB7" w14:textId="77777777" w:rsidR="0048082C" w:rsidRPr="0048082C" w:rsidRDefault="0048082C">
      <w:pPr>
        <w:pStyle w:val="NormalBPBHEB"/>
        <w:pPrChange w:id="410" w:author="Suman Deshwal" w:date="2024-04-20T15:41:00Z">
          <w:pPr>
            <w:tabs>
              <w:tab w:val="left" w:pos="2835"/>
            </w:tabs>
            <w:spacing w:after="120" w:line="240" w:lineRule="auto"/>
          </w:pPr>
        </w:pPrChange>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401B2B8D" w14:textId="77777777" w:rsidR="0048082C" w:rsidRDefault="0048082C">
      <w:pPr>
        <w:pStyle w:val="NormalBPBHEB"/>
        <w:pPrChange w:id="411" w:author="Suman Deshwal" w:date="2024-04-20T15:41:00Z">
          <w:pPr>
            <w:tabs>
              <w:tab w:val="left" w:pos="2835"/>
            </w:tabs>
            <w:spacing w:after="120" w:line="240" w:lineRule="auto"/>
          </w:pPr>
        </w:pPrChange>
      </w:pPr>
      <w:commentRangeStart w:id="412"/>
      <w:r w:rsidRPr="0048082C">
        <w:t xml:space="preserve">[1] Amazon Web Services. (n.d.). What Is AWS Transit Gateway? </w:t>
      </w:r>
      <w:r>
        <w:fldChar w:fldCharType="begin"/>
      </w:r>
      <w:r>
        <w:instrText>HYPERLINK "https://aws.amazon.com/transit-gateway/" \t "_new"</w:instrText>
      </w:r>
      <w:r>
        <w:fldChar w:fldCharType="separate"/>
      </w:r>
      <w:r w:rsidRPr="0048082C">
        <w:rPr>
          <w:rStyle w:val="Hyperlink"/>
        </w:rPr>
        <w:t>https://aws.amazon.com/transit-gateway/</w:t>
      </w:r>
      <w:r>
        <w:rPr>
          <w:rStyle w:val="Hyperlink"/>
        </w:rPr>
        <w:fldChar w:fldCharType="end"/>
      </w:r>
      <w:r w:rsidRPr="0048082C">
        <w:t xml:space="preserve"> </w:t>
      </w:r>
    </w:p>
    <w:p w14:paraId="7C1619F6" w14:textId="77777777" w:rsidR="0048082C" w:rsidRDefault="0048082C">
      <w:pPr>
        <w:pStyle w:val="NormalBPBHEB"/>
        <w:pPrChange w:id="413" w:author="Suman Deshwal" w:date="2024-04-20T15:41:00Z">
          <w:pPr>
            <w:tabs>
              <w:tab w:val="left" w:pos="2835"/>
            </w:tabs>
            <w:spacing w:after="120" w:line="240" w:lineRule="auto"/>
          </w:pPr>
        </w:pPrChange>
      </w:pPr>
      <w:r w:rsidRPr="0048082C">
        <w:t xml:space="preserve">[2] Doss, D., &amp; Wright, A. (2019). Amazon Web Services in Action. Manning Publications. </w:t>
      </w:r>
    </w:p>
    <w:p w14:paraId="0AE6F097" w14:textId="6D62A30D" w:rsidR="0048082C" w:rsidRPr="0048082C" w:rsidRDefault="0048082C">
      <w:pPr>
        <w:pStyle w:val="NormalBPBHEB"/>
        <w:pPrChange w:id="414" w:author="Suman Deshwal" w:date="2024-04-20T15:41:00Z">
          <w:pPr>
            <w:tabs>
              <w:tab w:val="left" w:pos="2835"/>
            </w:tabs>
            <w:spacing w:after="120" w:line="240" w:lineRule="auto"/>
          </w:pPr>
        </w:pPrChange>
      </w:pPr>
      <w:r w:rsidRPr="0048082C">
        <w:t xml:space="preserve">[3] Amazon Web Services. (n.d.). AWS Transit Gateway Customer Stories. </w:t>
      </w:r>
      <w:r>
        <w:fldChar w:fldCharType="begin"/>
      </w:r>
      <w:r>
        <w:instrText>HYPERLINK "https://aws.amazon.com/transit-gateway/customer-stories/" \t "_new"</w:instrText>
      </w:r>
      <w:r>
        <w:fldChar w:fldCharType="separate"/>
      </w:r>
      <w:r w:rsidRPr="0048082C">
        <w:rPr>
          <w:rStyle w:val="Hyperlink"/>
        </w:rPr>
        <w:t>https://aws.amazon.com/transit-gateway/customer-stories/</w:t>
      </w:r>
      <w:r>
        <w:rPr>
          <w:rStyle w:val="Hyperlink"/>
        </w:rPr>
        <w:fldChar w:fldCharType="end"/>
      </w:r>
      <w:commentRangeEnd w:id="412"/>
      <w:r w:rsidR="00665F64">
        <w:rPr>
          <w:rStyle w:val="CommentReference"/>
          <w:rFonts w:asciiTheme="minorHAnsi" w:eastAsiaTheme="minorHAnsi" w:hAnsiTheme="minorHAnsi" w:cstheme="minorBidi"/>
        </w:rPr>
        <w:commentReference w:id="412"/>
      </w:r>
    </w:p>
    <w:p w14:paraId="3BCE761C" w14:textId="77777777" w:rsidR="0048082C" w:rsidRDefault="0048082C" w:rsidP="00126D33">
      <w:pPr>
        <w:tabs>
          <w:tab w:val="left" w:pos="2835"/>
        </w:tabs>
        <w:spacing w:after="120" w:line="240" w:lineRule="auto"/>
      </w:pPr>
    </w:p>
    <w:p w14:paraId="2094F48D" w14:textId="4CF7ECC2" w:rsidR="00C32C38" w:rsidRPr="00C32C38" w:rsidRDefault="00C32C38">
      <w:pPr>
        <w:pStyle w:val="Heading1BPBHEB"/>
        <w:pPrChange w:id="415" w:author="Suman Deshwal" w:date="2024-04-20T15:48:00Z">
          <w:pPr>
            <w:tabs>
              <w:tab w:val="left" w:pos="2835"/>
            </w:tabs>
            <w:spacing w:after="120" w:line="240" w:lineRule="auto"/>
          </w:pPr>
        </w:pPrChange>
      </w:pPr>
      <w:r w:rsidRPr="00C32C38">
        <w:t>AWS Verified Access: Elevating Authentication and Security</w:t>
      </w:r>
    </w:p>
    <w:p w14:paraId="0D768969" w14:textId="0ABF05CD" w:rsidR="00C32C38" w:rsidRDefault="00C32C38" w:rsidP="00BC3F48">
      <w:pPr>
        <w:pStyle w:val="NormalBPBHEB"/>
        <w:rPr>
          <w:ins w:id="416" w:author="Suman Deshwal" w:date="2024-04-20T15:49:00Z"/>
        </w:rPr>
      </w:pPr>
      <w:r w:rsidRPr="00C32C38">
        <w:t>In an era where security breaches and unauthorized access to cloud resources are of increasing concern, AWS Verified Access emerges as a vital solution to enhance authentication and bolster security measures. In this section</w:t>
      </w:r>
      <w:ins w:id="417" w:author="Suman Deshwal" w:date="2024-04-20T15:49:00Z">
        <w:r w:rsidR="006D6CC8">
          <w:t>,</w:t>
        </w:r>
      </w:ins>
      <w:r w:rsidRPr="00C32C38">
        <w:t xml:space="preserve"> </w:t>
      </w:r>
      <w:del w:id="418" w:author="Suman Deshwal" w:date="2024-04-20T15:49:00Z">
        <w:r w:rsidRPr="00C32C38" w:rsidDel="006D6CC8">
          <w:delText xml:space="preserve">of "AWS Cloud Master Class," </w:delText>
        </w:r>
      </w:del>
      <w:r w:rsidRPr="00C32C38">
        <w:t>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2D94BFDD" w14:textId="77777777" w:rsidR="006D6CC8" w:rsidRPr="00C32C38" w:rsidRDefault="006D6CC8">
      <w:pPr>
        <w:pStyle w:val="NormalBPBHEB"/>
        <w:pPrChange w:id="419" w:author="Suman Deshwal" w:date="2024-04-20T15:48:00Z">
          <w:pPr>
            <w:tabs>
              <w:tab w:val="left" w:pos="2835"/>
            </w:tabs>
            <w:spacing w:after="120" w:line="240" w:lineRule="auto"/>
          </w:pPr>
        </w:pPrChange>
      </w:pPr>
    </w:p>
    <w:p w14:paraId="17823FDD" w14:textId="77777777" w:rsidR="00C32C38" w:rsidRPr="00C32C38" w:rsidRDefault="00C32C38">
      <w:pPr>
        <w:pStyle w:val="Heading2BPBHEB"/>
        <w:pPrChange w:id="420" w:author="Suman Deshwal" w:date="2024-04-20T15:49:00Z">
          <w:pPr>
            <w:pStyle w:val="Heading2"/>
          </w:pPr>
        </w:pPrChange>
      </w:pPr>
      <w:r w:rsidRPr="00C32C38">
        <w:t>Understanding AWS Verified Access</w:t>
      </w:r>
    </w:p>
    <w:p w14:paraId="7AD8B608" w14:textId="77777777" w:rsidR="00C32C38" w:rsidRPr="00C32C38" w:rsidRDefault="00C32C38">
      <w:pPr>
        <w:pStyle w:val="NormalBPBHEB"/>
        <w:pPrChange w:id="421" w:author="Suman Deshwal" w:date="2024-04-20T15:49:00Z">
          <w:pPr>
            <w:tabs>
              <w:tab w:val="left" w:pos="2835"/>
            </w:tabs>
            <w:spacing w:after="120" w:line="240" w:lineRule="auto"/>
          </w:pPr>
        </w:pPrChange>
      </w:pPr>
      <w:r w:rsidRPr="00C32C38">
        <w:t xml:space="preserve">AWS Verified Access is a security feature that enhances authentication and authorization when accessing AWS resources. It introduces the concept of </w:t>
      </w:r>
      <w:r w:rsidRPr="006D6CC8">
        <w:rPr>
          <w:b/>
          <w:bCs/>
          <w:rPrChange w:id="422" w:author="Suman Deshwal" w:date="2024-04-20T15:49:00Z">
            <w:rPr/>
          </w:rPrChange>
        </w:rPr>
        <w:t xml:space="preserve">identity assurance levels (IALs) </w:t>
      </w:r>
      <w:r w:rsidRPr="00C32C38">
        <w:t xml:space="preserve">and </w:t>
      </w:r>
      <w:r w:rsidRPr="006D6CC8">
        <w:rPr>
          <w:b/>
          <w:bCs/>
          <w:rPrChange w:id="423" w:author="Suman Deshwal" w:date="2024-04-20T15:49:00Z">
            <w:rPr/>
          </w:rPrChange>
        </w:rPr>
        <w:t>authentication assurance levels (AALs)</w:t>
      </w:r>
      <w:r w:rsidRPr="00C32C38">
        <w:t xml:space="preserve">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1445CE30" w:rsidR="00C32C38" w:rsidRDefault="00C32C38" w:rsidP="006D6CC8">
      <w:pPr>
        <w:pStyle w:val="NormalBPBHEB"/>
        <w:rPr>
          <w:ins w:id="424" w:author="Suman Deshwal" w:date="2024-04-20T15:51:00Z"/>
        </w:rPr>
      </w:pPr>
      <w:r w:rsidRPr="00C32C38">
        <w:lastRenderedPageBreak/>
        <w:t xml:space="preserve">Scholarly articles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 xml:space="preserve">official documentation underscores the adaptability of AWS Verified Access, allowing organizations to tailor authentication policies to their specific security needs, thereby enhancing overall security posture </w:t>
      </w:r>
      <w:r w:rsidRPr="006D6CC8">
        <w:rPr>
          <w:vertAlign w:val="superscript"/>
          <w:rPrChange w:id="425" w:author="Suman Deshwal" w:date="2024-04-20T15:51:00Z">
            <w:rPr/>
          </w:rPrChange>
        </w:rPr>
        <w:t>[1][2]</w:t>
      </w:r>
      <w:r w:rsidRPr="00C32C38">
        <w:t>.</w:t>
      </w:r>
    </w:p>
    <w:p w14:paraId="5F6C2074" w14:textId="77777777" w:rsidR="006D6CC8" w:rsidRPr="00C32C38" w:rsidRDefault="006D6CC8">
      <w:pPr>
        <w:pStyle w:val="NormalBPBHEB"/>
        <w:pPrChange w:id="426" w:author="Suman Deshwal" w:date="2024-04-20T15:51:00Z">
          <w:pPr>
            <w:tabs>
              <w:tab w:val="left" w:pos="2835"/>
            </w:tabs>
            <w:spacing w:after="120" w:line="240" w:lineRule="auto"/>
          </w:pPr>
        </w:pPrChange>
      </w:pPr>
    </w:p>
    <w:p w14:paraId="46987932" w14:textId="5FBE6807" w:rsidR="00C32C38" w:rsidRPr="00C32C38" w:rsidRDefault="00C32C38">
      <w:pPr>
        <w:pStyle w:val="Heading2BPBHEB"/>
        <w:pPrChange w:id="427" w:author="Suman Deshwal" w:date="2024-04-20T15:51:00Z">
          <w:pPr>
            <w:pStyle w:val="Heading2"/>
          </w:pPr>
        </w:pPrChange>
      </w:pPr>
      <w:r w:rsidRPr="00C32C38">
        <w:t xml:space="preserve">Use </w:t>
      </w:r>
      <w:r w:rsidR="006D6CC8" w:rsidRPr="00C32C38">
        <w:t xml:space="preserve">cases and real-world </w:t>
      </w:r>
      <w:proofErr w:type="gramStart"/>
      <w:r w:rsidR="006D6CC8" w:rsidRPr="00C32C38">
        <w:t>applications</w:t>
      </w:r>
      <w:proofErr w:type="gramEnd"/>
    </w:p>
    <w:p w14:paraId="626E4EBA" w14:textId="77777777" w:rsidR="00C32C38" w:rsidRPr="00C32C38" w:rsidRDefault="00C32C38">
      <w:pPr>
        <w:pStyle w:val="NormalBPBHEB"/>
        <w:pPrChange w:id="428" w:author="Suman Deshwal" w:date="2024-04-20T15:57:00Z">
          <w:pPr>
            <w:tabs>
              <w:tab w:val="left" w:pos="2835"/>
            </w:tabs>
            <w:spacing w:after="120" w:line="240" w:lineRule="auto"/>
          </w:pPr>
        </w:pPrChange>
      </w:pPr>
      <w:r w:rsidRPr="00C32C38">
        <w:t xml:space="preserve">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 </w:t>
      </w:r>
      <w:r w:rsidRPr="006D6CC8">
        <w:rPr>
          <w:vertAlign w:val="superscript"/>
          <w:rPrChange w:id="429" w:author="Suman Deshwal" w:date="2024-04-20T15:58:00Z">
            <w:rPr/>
          </w:rPrChange>
        </w:rPr>
        <w:t>[3]</w:t>
      </w:r>
      <w:r w:rsidRPr="00C32C38">
        <w:t>.</w:t>
      </w:r>
    </w:p>
    <w:p w14:paraId="3CCF0E10" w14:textId="77777777" w:rsidR="00C32C38" w:rsidRPr="00C32C38" w:rsidRDefault="00C32C38">
      <w:pPr>
        <w:pStyle w:val="NormalBPBHEB"/>
        <w:pPrChange w:id="430" w:author="Suman Deshwal" w:date="2024-04-20T15:58:00Z">
          <w:pPr>
            <w:tabs>
              <w:tab w:val="left" w:pos="2835"/>
            </w:tabs>
            <w:spacing w:after="120" w:line="240" w:lineRule="auto"/>
          </w:pPr>
        </w:pPrChange>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C71ED17" w14:textId="77777777" w:rsidR="00C32C38" w:rsidRDefault="00C32C38">
      <w:pPr>
        <w:pStyle w:val="NormalBPBHEB"/>
        <w:pPrChange w:id="431" w:author="Suman Deshwal" w:date="2024-04-20T15:58:00Z">
          <w:pPr>
            <w:tabs>
              <w:tab w:val="left" w:pos="2835"/>
            </w:tabs>
            <w:spacing w:after="120" w:line="240" w:lineRule="auto"/>
          </w:pPr>
        </w:pPrChange>
      </w:pPr>
      <w:r w:rsidRPr="00C32C38">
        <w:t xml:space="preserve">[1] Amazon Web Services. (n.d.). AWS Identity and Access Management (IAM) Authentication and Access Control for AWS Services. </w:t>
      </w:r>
      <w:r w:rsidRPr="00354DA1">
        <w:rPr>
          <w:rStyle w:val="LinkBPBHEBChar"/>
          <w:rPrChange w:id="432" w:author="Suman Deshwal" w:date="2024-05-02T11:45:00Z">
            <w:rPr/>
          </w:rPrChange>
        </w:rPr>
        <w:fldChar w:fldCharType="begin"/>
      </w:r>
      <w:r w:rsidRPr="00354DA1">
        <w:rPr>
          <w:rStyle w:val="LinkBPBHEBChar"/>
          <w:rPrChange w:id="433" w:author="Suman Deshwal" w:date="2024-05-02T11:45:00Z">
            <w:rPr/>
          </w:rPrChange>
        </w:rPr>
        <w:instrText>HYPERLINK "https://aws.amazon.com/iam/features/verified-access/" \t "_new"</w:instrText>
      </w:r>
      <w:r w:rsidRPr="0097139D">
        <w:rPr>
          <w:rStyle w:val="LinkBPBHEBChar"/>
        </w:rPr>
      </w:r>
      <w:r w:rsidRPr="00354DA1">
        <w:rPr>
          <w:rStyle w:val="LinkBPBHEBChar"/>
          <w:rPrChange w:id="434" w:author="Suman Deshwal" w:date="2024-05-02T11:45:00Z">
            <w:rPr>
              <w:rStyle w:val="Hyperlink"/>
            </w:rPr>
          </w:rPrChange>
        </w:rPr>
        <w:fldChar w:fldCharType="separate"/>
      </w:r>
      <w:r w:rsidRPr="00354DA1">
        <w:rPr>
          <w:rStyle w:val="LinkBPBHEBChar"/>
          <w:rPrChange w:id="435" w:author="Suman Deshwal" w:date="2024-05-02T11:45:00Z">
            <w:rPr>
              <w:rStyle w:val="Hyperlink"/>
            </w:rPr>
          </w:rPrChange>
        </w:rPr>
        <w:t>https://aws.amazon.com/iam/features/verified-access/</w:t>
      </w:r>
      <w:r w:rsidRPr="00354DA1">
        <w:rPr>
          <w:rStyle w:val="LinkBPBHEBChar"/>
          <w:rPrChange w:id="436" w:author="Suman Deshwal" w:date="2024-05-02T11:45:00Z">
            <w:rPr>
              <w:rStyle w:val="Hyperlink"/>
            </w:rPr>
          </w:rPrChange>
        </w:rPr>
        <w:fldChar w:fldCharType="end"/>
      </w:r>
      <w:r w:rsidRPr="00C32C38">
        <w:t xml:space="preserve"> </w:t>
      </w:r>
    </w:p>
    <w:p w14:paraId="1D91D969" w14:textId="77777777" w:rsidR="00C32C38" w:rsidRDefault="00C32C38">
      <w:pPr>
        <w:pStyle w:val="NormalBPBHEB"/>
        <w:pPrChange w:id="437" w:author="Suman Deshwal" w:date="2024-04-20T15:58:00Z">
          <w:pPr>
            <w:tabs>
              <w:tab w:val="left" w:pos="2835"/>
            </w:tabs>
            <w:spacing w:after="120" w:line="240" w:lineRule="auto"/>
          </w:pPr>
        </w:pPrChange>
      </w:pPr>
      <w:r w:rsidRPr="00C32C38">
        <w:t xml:space="preserve">[2] </w:t>
      </w:r>
      <w:proofErr w:type="spellStart"/>
      <w:r w:rsidRPr="00C32C38">
        <w:t>Chuvakin</w:t>
      </w:r>
      <w:proofErr w:type="spellEnd"/>
      <w:r w:rsidRPr="00C32C38">
        <w:t xml:space="preserve">, A., &amp; Halpert, R. (2019). Amazon Web Services </w:t>
      </w:r>
      <w:proofErr w:type="gramStart"/>
      <w:r w:rsidRPr="00C32C38">
        <w:t>For</w:t>
      </w:r>
      <w:proofErr w:type="gramEnd"/>
      <w:r w:rsidRPr="00C32C38">
        <w:t xml:space="preserve"> Dummies. Wiley. </w:t>
      </w:r>
    </w:p>
    <w:p w14:paraId="6E5B4324" w14:textId="59A156F5" w:rsidR="00C32C38" w:rsidRPr="00354DA1" w:rsidRDefault="00C32C38">
      <w:pPr>
        <w:pStyle w:val="NormalBPBHEB"/>
        <w:rPr>
          <w:rStyle w:val="LinkBPBHEBChar"/>
          <w:rPrChange w:id="438" w:author="Suman Deshwal" w:date="2024-05-02T11:45:00Z">
            <w:rPr/>
          </w:rPrChange>
        </w:rPr>
        <w:pPrChange w:id="439" w:author="Suman Deshwal" w:date="2024-04-20T15:58:00Z">
          <w:pPr>
            <w:tabs>
              <w:tab w:val="left" w:pos="2835"/>
            </w:tabs>
            <w:spacing w:after="120" w:line="240" w:lineRule="auto"/>
          </w:pPr>
        </w:pPrChange>
      </w:pPr>
      <w:r w:rsidRPr="00C32C38">
        <w:t xml:space="preserve">[3] Amazon Web Services. (n.d.). AWS Verified Access Customer Stories. </w:t>
      </w:r>
      <w:r w:rsidRPr="00354DA1">
        <w:rPr>
          <w:rStyle w:val="LinkBPBHEBChar"/>
          <w:rPrChange w:id="440" w:author="Suman Deshwal" w:date="2024-05-02T11:45:00Z">
            <w:rPr/>
          </w:rPrChange>
        </w:rPr>
        <w:fldChar w:fldCharType="begin"/>
      </w:r>
      <w:r w:rsidRPr="00354DA1">
        <w:rPr>
          <w:rStyle w:val="LinkBPBHEBChar"/>
          <w:rPrChange w:id="441" w:author="Suman Deshwal" w:date="2024-05-02T11:45:00Z">
            <w:rPr/>
          </w:rPrChange>
        </w:rPr>
        <w:instrText>HYPERLINK "https://aws.amazon.com/verified-access/customer-stories/" \t "_new"</w:instrText>
      </w:r>
      <w:r w:rsidRPr="0097139D">
        <w:rPr>
          <w:rStyle w:val="LinkBPBHEBChar"/>
        </w:rPr>
      </w:r>
      <w:r w:rsidRPr="00354DA1">
        <w:rPr>
          <w:rStyle w:val="LinkBPBHEBChar"/>
          <w:rPrChange w:id="442" w:author="Suman Deshwal" w:date="2024-05-02T11:45:00Z">
            <w:rPr>
              <w:rStyle w:val="Hyperlink"/>
            </w:rPr>
          </w:rPrChange>
        </w:rPr>
        <w:fldChar w:fldCharType="separate"/>
      </w:r>
      <w:r w:rsidRPr="00354DA1">
        <w:rPr>
          <w:rStyle w:val="LinkBPBHEBChar"/>
          <w:rPrChange w:id="443" w:author="Suman Deshwal" w:date="2024-05-02T11:45:00Z">
            <w:rPr>
              <w:rStyle w:val="Hyperlink"/>
            </w:rPr>
          </w:rPrChange>
        </w:rPr>
        <w:t>https://aws.amazon.com/verified-access/customer-stories/</w:t>
      </w:r>
      <w:r w:rsidRPr="00354DA1">
        <w:rPr>
          <w:rStyle w:val="LinkBPBHEBChar"/>
          <w:rPrChange w:id="444" w:author="Suman Deshwal" w:date="2024-05-02T11:45:00Z">
            <w:rPr>
              <w:rStyle w:val="Hyperlink"/>
            </w:rPr>
          </w:rPrChange>
        </w:rPr>
        <w:fldChar w:fldCharType="end"/>
      </w:r>
    </w:p>
    <w:p w14:paraId="39D2D6A1" w14:textId="77777777" w:rsidR="00124C99" w:rsidRDefault="00124C99" w:rsidP="00C32C38">
      <w:pPr>
        <w:tabs>
          <w:tab w:val="left" w:pos="2835"/>
        </w:tabs>
        <w:spacing w:after="120" w:line="240" w:lineRule="auto"/>
      </w:pPr>
    </w:p>
    <w:p w14:paraId="05B44159" w14:textId="79847FDD" w:rsidR="00BC5BCB" w:rsidRPr="00BC5BCB" w:rsidRDefault="00BC5BCB">
      <w:pPr>
        <w:pStyle w:val="Heading1BPBHEB"/>
        <w:pPrChange w:id="445" w:author="Suman Deshwal" w:date="2024-04-20T16:02:00Z">
          <w:pPr>
            <w:tabs>
              <w:tab w:val="left" w:pos="2835"/>
            </w:tabs>
            <w:spacing w:after="120" w:line="240" w:lineRule="auto"/>
          </w:pPr>
        </w:pPrChange>
      </w:pPr>
      <w:r w:rsidRPr="00BC5BCB">
        <w:t>A</w:t>
      </w:r>
      <w:ins w:id="446" w:author="Suman Deshwal" w:date="2024-04-20T16:03:00Z">
        <w:r w:rsidR="006A36BF">
          <w:t xml:space="preserve">mazon </w:t>
        </w:r>
      </w:ins>
      <w:r w:rsidRPr="00BC5BCB">
        <w:t>W</w:t>
      </w:r>
      <w:ins w:id="447" w:author="Suman Deshwal" w:date="2024-04-20T16:03:00Z">
        <w:r w:rsidR="006A36BF">
          <w:t xml:space="preserve">eb </w:t>
        </w:r>
      </w:ins>
      <w:r w:rsidRPr="00BC5BCB">
        <w:t>S</w:t>
      </w:r>
      <w:ins w:id="448" w:author="Suman Deshwal" w:date="2024-04-20T16:03:00Z">
        <w:r w:rsidR="006A36BF">
          <w:t>ervices</w:t>
        </w:r>
      </w:ins>
      <w:r w:rsidRPr="00BC5BCB">
        <w:t xml:space="preserve"> VPN</w:t>
      </w:r>
    </w:p>
    <w:p w14:paraId="6F3BA7EE" w14:textId="1CAE1013" w:rsidR="00BC5BCB" w:rsidRPr="00BC5BCB" w:rsidRDefault="00BC5BCB">
      <w:pPr>
        <w:pStyle w:val="NormalBPBHEB"/>
        <w:pPrChange w:id="449" w:author="Suman Deshwal" w:date="2024-04-20T16:02:00Z">
          <w:pPr/>
        </w:pPrChange>
      </w:pPr>
      <w:r w:rsidRPr="00BC5BCB">
        <w:t xml:space="preserve">In an increasingly connected world, securing network communications is paramount. </w:t>
      </w:r>
      <w:del w:id="450" w:author="Suman Deshwal" w:date="2024-04-20T16:03:00Z">
        <w:r w:rsidRPr="00BC5BCB" w:rsidDel="006A36BF">
          <w:delText>Amazon Web Services (</w:delText>
        </w:r>
      </w:del>
      <w:r w:rsidRPr="00BC5BCB">
        <w:t>AWS</w:t>
      </w:r>
      <w:del w:id="451" w:author="Suman Deshwal" w:date="2024-04-20T16:03:00Z">
        <w:r w:rsidRPr="00BC5BCB" w:rsidDel="006A36BF">
          <w:delText>)</w:delText>
        </w:r>
      </w:del>
      <w:r w:rsidRPr="00BC5BCB">
        <w:t xml:space="preserve"> provides a robust solution through AWS </w:t>
      </w:r>
      <w:r w:rsidRPr="006A36BF">
        <w:rPr>
          <w:b/>
          <w:bCs/>
          <w:rPrChange w:id="452" w:author="Suman Deshwal" w:date="2024-04-20T16:03:00Z">
            <w:rPr/>
          </w:rPrChange>
        </w:rPr>
        <w:t>VPN (Virtual Private Network)</w:t>
      </w:r>
      <w:r w:rsidRPr="00BC5BCB">
        <w:t>. This section delves into the intricacies of AWS VPN, its architecture, deployment options, and how it fortifies data privacy and network security for organizations of all sizes.</w:t>
      </w:r>
    </w:p>
    <w:p w14:paraId="5EA642EE" w14:textId="77777777" w:rsidR="00BC5BCB" w:rsidRPr="00BC5BCB" w:rsidRDefault="00BC5BCB">
      <w:pPr>
        <w:pStyle w:val="NormalBPBHEB"/>
        <w:pPrChange w:id="453" w:author="Suman Deshwal" w:date="2024-04-20T16:02:00Z">
          <w:pPr/>
        </w:pPrChange>
      </w:pPr>
      <w:r w:rsidRPr="00BC5BCB">
        <w:rPr>
          <w:b/>
          <w:bCs/>
        </w:rPr>
        <w:t>AWS VPN Overview</w:t>
      </w:r>
      <w:r w:rsidRPr="00BC5BCB">
        <w:t xml:space="preserve"> 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2B628CD6" w14:textId="4882ADDE" w:rsidR="00BC5BCB" w:rsidRPr="00BC5BCB" w:rsidRDefault="00BC5BCB">
      <w:pPr>
        <w:pStyle w:val="Heading2BPBHEB"/>
        <w:pPrChange w:id="454" w:author="Suman Deshwal" w:date="2024-05-02T10:40:00Z">
          <w:pPr>
            <w:pStyle w:val="Heading2"/>
          </w:pPr>
        </w:pPrChange>
      </w:pPr>
      <w:r w:rsidRPr="00BC5BCB">
        <w:lastRenderedPageBreak/>
        <w:t xml:space="preserve">AWS Site-to-Site </w:t>
      </w:r>
      <w:commentRangeStart w:id="455"/>
      <w:r w:rsidRPr="00BC5BCB">
        <w:t>VPN</w:t>
      </w:r>
      <w:commentRangeEnd w:id="455"/>
      <w:r w:rsidR="00C86207">
        <w:rPr>
          <w:rStyle w:val="CommentReference"/>
          <w:rFonts w:asciiTheme="minorHAnsi" w:eastAsiaTheme="minorHAnsi" w:hAnsiTheme="minorHAnsi" w:cstheme="minorBidi"/>
          <w:b w:val="0"/>
          <w:color w:val="auto"/>
        </w:rPr>
        <w:commentReference w:id="455"/>
      </w:r>
    </w:p>
    <w:p w14:paraId="7EC1C88D" w14:textId="71491C15" w:rsidR="00BC5BCB" w:rsidRPr="00BC5BCB" w:rsidRDefault="00BC5BCB">
      <w:pPr>
        <w:pStyle w:val="NormalBPBHEB"/>
        <w:numPr>
          <w:ilvl w:val="0"/>
          <w:numId w:val="31"/>
        </w:numPr>
        <w:pPrChange w:id="456" w:author="Suman Deshwal" w:date="2024-05-02T10:40:00Z">
          <w:pPr>
            <w:numPr>
              <w:numId w:val="11"/>
            </w:numPr>
            <w:tabs>
              <w:tab w:val="num" w:pos="720"/>
            </w:tabs>
            <w:ind w:left="720" w:hanging="360"/>
          </w:pPr>
        </w:pPrChange>
      </w:pPr>
      <w:r w:rsidRPr="00BC5BCB">
        <w:rPr>
          <w:b/>
          <w:bCs/>
        </w:rPr>
        <w:t>Architecture</w:t>
      </w:r>
      <w:r w:rsidRPr="00BC5BCB">
        <w:t xml:space="preserve">: AWS Site-to-Site VPN allows organizations to connect their on-premises data centers or remote offices to AWS securely. It employs industry-standard VPN protocols like IPsec and </w:t>
      </w:r>
      <w:del w:id="457" w:author="Suman Deshwal" w:date="2024-05-02T10:41:00Z">
        <w:r w:rsidRPr="00C86207" w:rsidDel="00C86207">
          <w:rPr>
            <w:b/>
            <w:bCs/>
            <w:rPrChange w:id="458" w:author="Suman Deshwal" w:date="2024-05-02T10:41:00Z">
              <w:rPr/>
            </w:rPrChange>
          </w:rPr>
          <w:delText>BGP (</w:delText>
        </w:r>
      </w:del>
      <w:r w:rsidRPr="00C86207">
        <w:rPr>
          <w:b/>
          <w:bCs/>
          <w:rPrChange w:id="459" w:author="Suman Deshwal" w:date="2024-05-02T10:41:00Z">
            <w:rPr/>
          </w:rPrChange>
        </w:rPr>
        <w:t>Border Gateway Protocol</w:t>
      </w:r>
      <w:ins w:id="460" w:author="Suman Deshwal" w:date="2024-05-02T10:41:00Z">
        <w:r w:rsidR="00C86207" w:rsidRPr="00C86207">
          <w:rPr>
            <w:b/>
            <w:bCs/>
            <w:rPrChange w:id="461" w:author="Suman Deshwal" w:date="2024-05-02T10:41:00Z">
              <w:rPr/>
            </w:rPrChange>
          </w:rPr>
          <w:t xml:space="preserve"> (BGP</w:t>
        </w:r>
      </w:ins>
      <w:r w:rsidRPr="00C86207">
        <w:rPr>
          <w:b/>
          <w:bCs/>
          <w:rPrChange w:id="462" w:author="Suman Deshwal" w:date="2024-05-02T10:41:00Z">
            <w:rPr/>
          </w:rPrChange>
        </w:rPr>
        <w:t>)</w:t>
      </w:r>
      <w:r w:rsidRPr="00BC5BCB">
        <w:t xml:space="preserve"> for creating encrypted tunnels. Organizations can choose between hardware VPN connections or VPN </w:t>
      </w:r>
      <w:proofErr w:type="spellStart"/>
      <w:r w:rsidRPr="00BC5BCB">
        <w:t>CloudHub</w:t>
      </w:r>
      <w:proofErr w:type="spellEnd"/>
      <w:r w:rsidRPr="00BC5BCB">
        <w:t xml:space="preserve"> to simplify connectivity.</w:t>
      </w:r>
    </w:p>
    <w:p w14:paraId="6B37CF1E" w14:textId="2054CC35" w:rsidR="00BC5BCB" w:rsidRPr="00BC5BCB" w:rsidRDefault="00BC5BCB">
      <w:pPr>
        <w:pStyle w:val="NormalBPBHEB"/>
        <w:numPr>
          <w:ilvl w:val="0"/>
          <w:numId w:val="31"/>
        </w:numPr>
        <w:pPrChange w:id="463" w:author="Suman Deshwal" w:date="2024-05-02T10:40:00Z">
          <w:pPr>
            <w:numPr>
              <w:numId w:val="11"/>
            </w:numPr>
            <w:tabs>
              <w:tab w:val="num" w:pos="720"/>
            </w:tabs>
            <w:ind w:left="720" w:hanging="360"/>
          </w:pPr>
        </w:pPrChange>
      </w:pPr>
      <w:r w:rsidRPr="00BC5BCB">
        <w:rPr>
          <w:b/>
          <w:bCs/>
        </w:rPr>
        <w:t xml:space="preserve">Deployment </w:t>
      </w:r>
      <w:r w:rsidR="00C86207" w:rsidRPr="00BC5BCB">
        <w:rPr>
          <w:b/>
          <w:bCs/>
        </w:rPr>
        <w:t>options</w:t>
      </w:r>
      <w:r w:rsidRPr="00BC5BCB">
        <w:t>: This service supports both static and dynamic routing options, giving organizations flexibility in routing traffic between on-premises and AWS environments.</w:t>
      </w:r>
    </w:p>
    <w:p w14:paraId="5711A284" w14:textId="77777777" w:rsidR="00BC5BCB" w:rsidRPr="00BC5BCB" w:rsidRDefault="00BC5BCB">
      <w:pPr>
        <w:pStyle w:val="NormalBPBHEB"/>
        <w:numPr>
          <w:ilvl w:val="0"/>
          <w:numId w:val="31"/>
        </w:numPr>
        <w:pPrChange w:id="464" w:author="Suman Deshwal" w:date="2024-05-02T10:40:00Z">
          <w:pPr>
            <w:numPr>
              <w:numId w:val="11"/>
            </w:numPr>
            <w:tabs>
              <w:tab w:val="num" w:pos="720"/>
            </w:tabs>
            <w:ind w:left="720" w:hanging="360"/>
          </w:pPr>
        </w:pPrChange>
      </w:pPr>
      <w:r w:rsidRPr="00BC5BCB">
        <w:rPr>
          <w:b/>
          <w:bCs/>
        </w:rPr>
        <w:t>Security</w:t>
      </w:r>
      <w:r w:rsidRPr="00BC5BCB">
        <w:t>: Data in transit is protected through encryption, and VPN tunnels are monitored and managed via AWS VPN CloudWatch Logs for enhanced security.</w:t>
      </w:r>
    </w:p>
    <w:p w14:paraId="5A947C17" w14:textId="070A941D" w:rsidR="00BC5BCB" w:rsidRPr="00BC5BCB" w:rsidRDefault="00BC5BCB">
      <w:pPr>
        <w:pStyle w:val="NormalBPBHEB"/>
        <w:numPr>
          <w:ilvl w:val="0"/>
          <w:numId w:val="31"/>
        </w:numPr>
        <w:pPrChange w:id="465" w:author="Suman Deshwal" w:date="2024-05-02T10:40:00Z">
          <w:pPr>
            <w:numPr>
              <w:numId w:val="11"/>
            </w:numPr>
            <w:tabs>
              <w:tab w:val="num" w:pos="720"/>
            </w:tabs>
            <w:ind w:left="720" w:hanging="360"/>
          </w:pPr>
        </w:pPrChange>
      </w:pPr>
      <w:r w:rsidRPr="00BC5BCB">
        <w:rPr>
          <w:b/>
          <w:bCs/>
        </w:rPr>
        <w:t xml:space="preserve">Use </w:t>
      </w:r>
      <w:r w:rsidR="00C86207" w:rsidRPr="00BC5BCB">
        <w:rPr>
          <w:b/>
          <w:bCs/>
        </w:rPr>
        <w:t>cases</w:t>
      </w:r>
      <w:r w:rsidRPr="00BC5BCB">
        <w:t>: AWS Site-to-Site VPN is ideal for organizations with hybrid cloud architectures, facilitating secure and reliable communication between on-premises and cloud resources.</w:t>
      </w:r>
    </w:p>
    <w:p w14:paraId="100D2D0C" w14:textId="77777777" w:rsidR="00C86207" w:rsidRDefault="00C86207" w:rsidP="00F544D2">
      <w:pPr>
        <w:pStyle w:val="Heading2"/>
        <w:rPr>
          <w:ins w:id="466" w:author="Suman Deshwal" w:date="2024-05-02T10:41:00Z"/>
        </w:rPr>
      </w:pPr>
    </w:p>
    <w:p w14:paraId="0D696BE7" w14:textId="218BECEE" w:rsidR="00BC5BCB" w:rsidRPr="00BC5BCB" w:rsidRDefault="00BC5BCB">
      <w:pPr>
        <w:pStyle w:val="Heading2BPBHEB"/>
        <w:pPrChange w:id="467" w:author="Suman Deshwal" w:date="2024-05-02T10:41:00Z">
          <w:pPr>
            <w:pStyle w:val="Heading2"/>
          </w:pPr>
        </w:pPrChange>
      </w:pPr>
      <w:r w:rsidRPr="00BC5BCB">
        <w:t xml:space="preserve">AWS Client </w:t>
      </w:r>
      <w:commentRangeStart w:id="468"/>
      <w:r w:rsidRPr="00BC5BCB">
        <w:t>VPN</w:t>
      </w:r>
      <w:commentRangeEnd w:id="468"/>
      <w:r w:rsidR="00C86207">
        <w:rPr>
          <w:rStyle w:val="CommentReference"/>
          <w:rFonts w:asciiTheme="minorHAnsi" w:eastAsiaTheme="minorHAnsi" w:hAnsiTheme="minorHAnsi" w:cstheme="minorBidi"/>
          <w:b w:val="0"/>
          <w:color w:val="auto"/>
        </w:rPr>
        <w:commentReference w:id="468"/>
      </w:r>
    </w:p>
    <w:p w14:paraId="205D45D3" w14:textId="77777777" w:rsidR="00BC5BCB" w:rsidRPr="00BC5BCB" w:rsidRDefault="00BC5BCB">
      <w:pPr>
        <w:pStyle w:val="NormalBPBHEB"/>
        <w:numPr>
          <w:ilvl w:val="0"/>
          <w:numId w:val="32"/>
        </w:numPr>
        <w:pPrChange w:id="469" w:author="Suman Deshwal" w:date="2024-05-02T10:41:00Z">
          <w:pPr>
            <w:numPr>
              <w:numId w:val="12"/>
            </w:numPr>
            <w:tabs>
              <w:tab w:val="num" w:pos="720"/>
            </w:tabs>
            <w:ind w:left="720" w:hanging="360"/>
          </w:pPr>
        </w:pPrChange>
      </w:pPr>
      <w:r w:rsidRPr="00BC5BCB">
        <w:rPr>
          <w:b/>
          <w:bCs/>
        </w:rPr>
        <w:t>Architecture</w:t>
      </w:r>
      <w:r w:rsidRPr="00BC5BCB">
        <w:t>: AWS Client VPN, on the other hand, allows remote users to securely access AWS and on-premises resources. It provides a scalable and highly available VPN solution for remote workers.</w:t>
      </w:r>
    </w:p>
    <w:p w14:paraId="354C7F61" w14:textId="15B8EB6F" w:rsidR="00BC5BCB" w:rsidRPr="00BC5BCB" w:rsidRDefault="00BC5BCB">
      <w:pPr>
        <w:pStyle w:val="NormalBPBHEB"/>
        <w:numPr>
          <w:ilvl w:val="0"/>
          <w:numId w:val="32"/>
        </w:numPr>
        <w:pPrChange w:id="470" w:author="Suman Deshwal" w:date="2024-05-02T10:41:00Z">
          <w:pPr>
            <w:numPr>
              <w:numId w:val="12"/>
            </w:numPr>
            <w:tabs>
              <w:tab w:val="num" w:pos="720"/>
            </w:tabs>
            <w:ind w:left="720" w:hanging="360"/>
          </w:pPr>
        </w:pPrChange>
      </w:pPr>
      <w:r w:rsidRPr="00BC5BCB">
        <w:rPr>
          <w:b/>
          <w:bCs/>
        </w:rPr>
        <w:t xml:space="preserve">Deployment </w:t>
      </w:r>
      <w:r w:rsidR="00C86207" w:rsidRPr="00BC5BCB">
        <w:rPr>
          <w:b/>
          <w:bCs/>
        </w:rPr>
        <w:t>options</w:t>
      </w:r>
      <w:r w:rsidRPr="00BC5BCB">
        <w:t>: Organizations can configure user-based authentication and authorization through Active Directory or AWS Directory Service, ensuring that only authorized personnel can access resources.</w:t>
      </w:r>
    </w:p>
    <w:p w14:paraId="52BF69E7" w14:textId="77777777" w:rsidR="00BC5BCB" w:rsidRPr="00BC5BCB" w:rsidRDefault="00BC5BCB">
      <w:pPr>
        <w:pStyle w:val="NormalBPBHEB"/>
        <w:numPr>
          <w:ilvl w:val="0"/>
          <w:numId w:val="32"/>
        </w:numPr>
        <w:pPrChange w:id="471" w:author="Suman Deshwal" w:date="2024-05-02T10:41:00Z">
          <w:pPr>
            <w:numPr>
              <w:numId w:val="12"/>
            </w:numPr>
            <w:tabs>
              <w:tab w:val="num" w:pos="720"/>
            </w:tabs>
            <w:ind w:left="720" w:hanging="360"/>
          </w:pPr>
        </w:pPrChange>
      </w:pPr>
      <w:r w:rsidRPr="00BC5BCB">
        <w:rPr>
          <w:b/>
          <w:bCs/>
        </w:rPr>
        <w:t>Security</w:t>
      </w:r>
      <w:r w:rsidRPr="00BC5BCB">
        <w:t xml:space="preserve">: AWS Client VPN ensures data confidentiality through encryption, and it integrates with AWS </w:t>
      </w:r>
      <w:r w:rsidRPr="00C86207">
        <w:rPr>
          <w:b/>
          <w:bCs/>
          <w:rPrChange w:id="472" w:author="Suman Deshwal" w:date="2024-05-02T10:42:00Z">
            <w:rPr/>
          </w:rPrChange>
        </w:rPr>
        <w:t>Identity and Access Management (IAM)</w:t>
      </w:r>
      <w:r w:rsidRPr="00BC5BCB">
        <w:t xml:space="preserve"> for user authentication.</w:t>
      </w:r>
    </w:p>
    <w:p w14:paraId="144EAF91" w14:textId="1AC3A20D" w:rsidR="00BC5BCB" w:rsidRPr="00BC5BCB" w:rsidRDefault="00BC5BCB">
      <w:pPr>
        <w:pStyle w:val="NormalBPBHEB"/>
        <w:numPr>
          <w:ilvl w:val="0"/>
          <w:numId w:val="32"/>
        </w:numPr>
        <w:pPrChange w:id="473" w:author="Suman Deshwal" w:date="2024-05-02T10:41:00Z">
          <w:pPr>
            <w:numPr>
              <w:numId w:val="12"/>
            </w:numPr>
            <w:tabs>
              <w:tab w:val="num" w:pos="720"/>
            </w:tabs>
            <w:ind w:left="720" w:hanging="360"/>
          </w:pPr>
        </w:pPrChange>
      </w:pPr>
      <w:r w:rsidRPr="00BC5BCB">
        <w:rPr>
          <w:b/>
          <w:bCs/>
        </w:rPr>
        <w:t xml:space="preserve">Use </w:t>
      </w:r>
      <w:r w:rsidR="00C86207" w:rsidRPr="00BC5BCB">
        <w:rPr>
          <w:b/>
          <w:bCs/>
        </w:rPr>
        <w:t>cases</w:t>
      </w:r>
      <w:r w:rsidRPr="00BC5BCB">
        <w:t>: This solution is particularly valuable for organizations with a remote or mobile workforce, enabling secure access to AWS resources from anywhere.</w:t>
      </w:r>
    </w:p>
    <w:p w14:paraId="504057AB" w14:textId="77777777" w:rsidR="00C86207" w:rsidRDefault="00C86207" w:rsidP="00F544D2">
      <w:pPr>
        <w:pStyle w:val="Heading2"/>
        <w:rPr>
          <w:ins w:id="474" w:author="Suman Deshwal" w:date="2024-05-02T10:42:00Z"/>
        </w:rPr>
      </w:pPr>
    </w:p>
    <w:p w14:paraId="29B20FB0" w14:textId="6AD5FB37" w:rsidR="00BC5BCB" w:rsidRPr="00BC5BCB" w:rsidRDefault="00BC5BCB">
      <w:pPr>
        <w:pStyle w:val="Heading2BPBHEB"/>
        <w:pPrChange w:id="475" w:author="Suman Deshwal" w:date="2024-05-02T10:42:00Z">
          <w:pPr>
            <w:pStyle w:val="Heading2"/>
          </w:pPr>
        </w:pPrChange>
      </w:pPr>
      <w:r w:rsidRPr="00BC5BCB">
        <w:t xml:space="preserve">AWS VPN </w:t>
      </w:r>
      <w:r w:rsidR="00C86207" w:rsidRPr="00BC5BCB">
        <w:t xml:space="preserve">best </w:t>
      </w:r>
      <w:commentRangeStart w:id="476"/>
      <w:r w:rsidR="00C86207" w:rsidRPr="00BC5BCB">
        <w:t>practices</w:t>
      </w:r>
      <w:commentRangeEnd w:id="476"/>
      <w:r w:rsidR="00C86207">
        <w:rPr>
          <w:rStyle w:val="CommentReference"/>
          <w:rFonts w:asciiTheme="minorHAnsi" w:eastAsiaTheme="minorHAnsi" w:hAnsiTheme="minorHAnsi" w:cstheme="minorBidi"/>
          <w:b w:val="0"/>
          <w:color w:val="auto"/>
        </w:rPr>
        <w:commentReference w:id="476"/>
      </w:r>
    </w:p>
    <w:p w14:paraId="2F10ADC0" w14:textId="0DF965D9" w:rsidR="00BC5BCB" w:rsidRPr="00BC5BCB" w:rsidRDefault="00BC5BCB">
      <w:pPr>
        <w:pStyle w:val="NormalBPBHEB"/>
        <w:numPr>
          <w:ilvl w:val="0"/>
          <w:numId w:val="33"/>
        </w:numPr>
        <w:pPrChange w:id="477" w:author="Suman Deshwal" w:date="2024-05-02T10:42:00Z">
          <w:pPr>
            <w:numPr>
              <w:numId w:val="13"/>
            </w:numPr>
            <w:tabs>
              <w:tab w:val="num" w:pos="720"/>
            </w:tabs>
            <w:ind w:left="720" w:hanging="360"/>
          </w:pPr>
        </w:pPrChange>
      </w:pPr>
      <w:r w:rsidRPr="00BC5BCB">
        <w:rPr>
          <w:b/>
          <w:bCs/>
        </w:rPr>
        <w:t xml:space="preserve">Optimized </w:t>
      </w:r>
      <w:r w:rsidR="00C86207" w:rsidRPr="00BC5BCB">
        <w:rPr>
          <w:b/>
          <w:bCs/>
        </w:rPr>
        <w:t>routing</w:t>
      </w:r>
      <w:r w:rsidRPr="00BC5BCB">
        <w:t>: Employ BGP to enable dynamic routing between your on-premises network and AWS, ensuring efficient traffic management.</w:t>
      </w:r>
    </w:p>
    <w:p w14:paraId="2DE67E49" w14:textId="33131DD3" w:rsidR="00BC5BCB" w:rsidRPr="00BC5BCB" w:rsidRDefault="00BC5BCB">
      <w:pPr>
        <w:pStyle w:val="NormalBPBHEB"/>
        <w:numPr>
          <w:ilvl w:val="0"/>
          <w:numId w:val="33"/>
        </w:numPr>
        <w:pPrChange w:id="478" w:author="Suman Deshwal" w:date="2024-05-02T10:42:00Z">
          <w:pPr>
            <w:numPr>
              <w:numId w:val="13"/>
            </w:numPr>
            <w:tabs>
              <w:tab w:val="num" w:pos="720"/>
            </w:tabs>
            <w:ind w:left="720" w:hanging="360"/>
          </w:pPr>
        </w:pPrChange>
      </w:pPr>
      <w:r w:rsidRPr="00BC5BCB">
        <w:rPr>
          <w:b/>
          <w:bCs/>
        </w:rPr>
        <w:t xml:space="preserve">High </w:t>
      </w:r>
      <w:r w:rsidR="00C86207" w:rsidRPr="00BC5BCB">
        <w:rPr>
          <w:b/>
          <w:bCs/>
        </w:rPr>
        <w:t>availability</w:t>
      </w:r>
      <w:r w:rsidRPr="00BC5BCB">
        <w:t>: Deploy multiple VPN tunnels for redundancy and failover capabilities, guaranteeing uninterrupted connectivity.</w:t>
      </w:r>
    </w:p>
    <w:p w14:paraId="7E8780B2" w14:textId="427A8393" w:rsidR="00BC5BCB" w:rsidRPr="00BC5BCB" w:rsidRDefault="00BC5BCB">
      <w:pPr>
        <w:pStyle w:val="NormalBPBHEB"/>
        <w:numPr>
          <w:ilvl w:val="0"/>
          <w:numId w:val="33"/>
        </w:numPr>
        <w:pPrChange w:id="479" w:author="Suman Deshwal" w:date="2024-05-02T10:42:00Z">
          <w:pPr>
            <w:numPr>
              <w:numId w:val="13"/>
            </w:numPr>
            <w:tabs>
              <w:tab w:val="num" w:pos="720"/>
            </w:tabs>
            <w:ind w:left="720" w:hanging="360"/>
          </w:pPr>
        </w:pPrChange>
      </w:pPr>
      <w:r w:rsidRPr="00BC5BCB">
        <w:rPr>
          <w:b/>
          <w:bCs/>
        </w:rPr>
        <w:t xml:space="preserve">Security </w:t>
      </w:r>
      <w:r w:rsidR="00C86207" w:rsidRPr="00BC5BCB">
        <w:rPr>
          <w:b/>
          <w:bCs/>
        </w:rPr>
        <w:t xml:space="preserve">groups </w:t>
      </w:r>
      <w:r w:rsidRPr="00BC5BCB">
        <w:rPr>
          <w:b/>
          <w:bCs/>
        </w:rPr>
        <w:t>and NACLs</w:t>
      </w:r>
      <w:r w:rsidRPr="00BC5BCB">
        <w:t xml:space="preserve">: Implement network security best practices by using AWS Security Groups and </w:t>
      </w:r>
      <w:r w:rsidRPr="00C86207">
        <w:rPr>
          <w:b/>
          <w:bCs/>
          <w:rPrChange w:id="480" w:author="Suman Deshwal" w:date="2024-05-02T10:42:00Z">
            <w:rPr/>
          </w:rPrChange>
        </w:rPr>
        <w:t>Network Access Control Lists (NACLs)</w:t>
      </w:r>
      <w:r w:rsidRPr="00BC5BCB">
        <w:t xml:space="preserve"> to control inbound and outbound traffic.</w:t>
      </w:r>
    </w:p>
    <w:p w14:paraId="2F612620" w14:textId="6A250636" w:rsidR="00BC5BCB" w:rsidRPr="00BC5BCB" w:rsidRDefault="00BC5BCB">
      <w:pPr>
        <w:pStyle w:val="NormalBPBHEB"/>
        <w:numPr>
          <w:ilvl w:val="0"/>
          <w:numId w:val="33"/>
        </w:numPr>
        <w:pPrChange w:id="481" w:author="Suman Deshwal" w:date="2024-05-02T10:42:00Z">
          <w:pPr>
            <w:numPr>
              <w:numId w:val="13"/>
            </w:numPr>
            <w:tabs>
              <w:tab w:val="num" w:pos="720"/>
            </w:tabs>
            <w:ind w:left="720" w:hanging="360"/>
          </w:pPr>
        </w:pPrChange>
      </w:pPr>
      <w:r w:rsidRPr="00BC5BCB">
        <w:rPr>
          <w:b/>
          <w:bCs/>
        </w:rPr>
        <w:lastRenderedPageBreak/>
        <w:t xml:space="preserve">Monitoring and </w:t>
      </w:r>
      <w:r w:rsidR="00C86207" w:rsidRPr="00BC5BCB">
        <w:rPr>
          <w:b/>
          <w:bCs/>
        </w:rPr>
        <w:t>logging</w:t>
      </w:r>
      <w:r w:rsidRPr="00BC5BCB">
        <w:t>: Leverage AWS CloudWatch and AWS VPN CloudWatch Logs for continuous monitoring and real-time insights into your VPN connections.</w:t>
      </w:r>
    </w:p>
    <w:p w14:paraId="3D005E09" w14:textId="77777777" w:rsidR="00BC5BCB" w:rsidRPr="00BC5BCB" w:rsidRDefault="00BC5BCB">
      <w:pPr>
        <w:pStyle w:val="NormalBPBHEB"/>
        <w:numPr>
          <w:ilvl w:val="0"/>
          <w:numId w:val="33"/>
        </w:numPr>
        <w:pPrChange w:id="482" w:author="Suman Deshwal" w:date="2024-05-02T10:42:00Z">
          <w:pPr>
            <w:numPr>
              <w:numId w:val="13"/>
            </w:numPr>
            <w:tabs>
              <w:tab w:val="num" w:pos="720"/>
            </w:tabs>
            <w:ind w:left="720" w:hanging="360"/>
          </w:pPr>
        </w:pPrChange>
      </w:pPr>
      <w:r w:rsidRPr="00BC5BCB">
        <w:rPr>
          <w:b/>
          <w:bCs/>
        </w:rPr>
        <w:t>Compliance</w:t>
      </w:r>
      <w:r w:rsidRPr="00BC5BCB">
        <w:t>: Ensure adherence to regulatory requirements by configuring VPN encryption and access controls according to industry standards.</w:t>
      </w:r>
    </w:p>
    <w:p w14:paraId="522452E4" w14:textId="0CB0F5B8" w:rsidR="00BC5BCB" w:rsidRPr="00BC5BCB" w:rsidRDefault="00BC5BCB">
      <w:pPr>
        <w:pStyle w:val="NormalBPBHEB"/>
        <w:pPrChange w:id="483" w:author="Suman Deshwal" w:date="2024-05-02T10:42:00Z">
          <w:pPr/>
        </w:pPrChange>
      </w:pPr>
      <w:r w:rsidRPr="00BC5BCB">
        <w:t>In conclusion, AWS VPN is a versatile and scalable solution that plays a pivotal role in securing network communications for organizations utilizing AWS services. Whether connecting on-premises data centers, remote offices, or remote users, AWS VPN offers robust encryption, flexibility, and monitoring capabilities to safeguard data and resources. By following best practices and leveraging AWS VPN's features, organizations can establish a resilient and secure network infrastructure in the cloud</w:t>
      </w:r>
      <w:ins w:id="484" w:author="Suman Deshwal" w:date="2024-05-02T10:43:00Z">
        <w:r w:rsidR="00A6152A">
          <w:t>:</w:t>
        </w:r>
      </w:ins>
      <w:del w:id="485" w:author="Suman Deshwal" w:date="2024-05-02T10:42:00Z">
        <w:r w:rsidRPr="00BC5BCB" w:rsidDel="00A6152A">
          <w:delText>.</w:delText>
        </w:r>
      </w:del>
    </w:p>
    <w:p w14:paraId="7137DAEE" w14:textId="0D1069BF" w:rsidR="00BC5BCB" w:rsidRPr="00A6152A" w:rsidRDefault="00BC5BCB">
      <w:pPr>
        <w:pStyle w:val="NormalBPBHEB"/>
        <w:numPr>
          <w:ilvl w:val="0"/>
          <w:numId w:val="34"/>
        </w:numPr>
        <w:rPr>
          <w:rStyle w:val="LinkBPBHEBChar"/>
          <w:rPrChange w:id="486" w:author="Suman Deshwal" w:date="2024-05-02T10:43:00Z">
            <w:rPr/>
          </w:rPrChange>
        </w:rPr>
        <w:pPrChange w:id="487" w:author="Suman Deshwal" w:date="2024-05-02T10:43:00Z">
          <w:pPr>
            <w:numPr>
              <w:numId w:val="14"/>
            </w:numPr>
            <w:tabs>
              <w:tab w:val="num" w:pos="720"/>
            </w:tabs>
            <w:ind w:left="720" w:hanging="360"/>
          </w:pPr>
        </w:pPrChange>
      </w:pPr>
      <w:r w:rsidRPr="00BC5BCB">
        <w:t xml:space="preserve">AWS VPN </w:t>
      </w:r>
      <w:r w:rsidR="00A6152A" w:rsidRPr="00BC5BCB">
        <w:t>documentation</w:t>
      </w:r>
      <w:r w:rsidRPr="00BC5BCB">
        <w:t xml:space="preserve">: </w:t>
      </w:r>
      <w:r w:rsidRPr="00A6152A">
        <w:rPr>
          <w:rStyle w:val="LinkBPBHEBChar"/>
          <w:rPrChange w:id="488" w:author="Suman Deshwal" w:date="2024-05-02T10:43:00Z">
            <w:rPr/>
          </w:rPrChange>
        </w:rPr>
        <w:fldChar w:fldCharType="begin"/>
      </w:r>
      <w:r w:rsidRPr="00A6152A">
        <w:rPr>
          <w:rStyle w:val="LinkBPBHEBChar"/>
          <w:rPrChange w:id="489" w:author="Suman Deshwal" w:date="2024-05-02T10:43:00Z">
            <w:rPr/>
          </w:rPrChange>
        </w:rPr>
        <w:instrText>HYPERLINK "https://docs.aws.amazon.com/vpn/" \t "_new"</w:instrText>
      </w:r>
      <w:r w:rsidRPr="0097139D">
        <w:rPr>
          <w:rStyle w:val="LinkBPBHEBChar"/>
        </w:rPr>
      </w:r>
      <w:r w:rsidRPr="00A6152A">
        <w:rPr>
          <w:rStyle w:val="LinkBPBHEBChar"/>
          <w:rPrChange w:id="490" w:author="Suman Deshwal" w:date="2024-05-02T10:43:00Z">
            <w:rPr>
              <w:rStyle w:val="Hyperlink"/>
            </w:rPr>
          </w:rPrChange>
        </w:rPr>
        <w:fldChar w:fldCharType="separate"/>
      </w:r>
      <w:r w:rsidRPr="00A6152A">
        <w:rPr>
          <w:rStyle w:val="LinkBPBHEBChar"/>
          <w:rPrChange w:id="491" w:author="Suman Deshwal" w:date="2024-05-02T10:43:00Z">
            <w:rPr>
              <w:rStyle w:val="Hyperlink"/>
            </w:rPr>
          </w:rPrChange>
        </w:rPr>
        <w:t>https://docs.aws.amazon.com/vpn/</w:t>
      </w:r>
      <w:r w:rsidRPr="00A6152A">
        <w:rPr>
          <w:rStyle w:val="LinkBPBHEBChar"/>
          <w:rPrChange w:id="492" w:author="Suman Deshwal" w:date="2024-05-02T10:43:00Z">
            <w:rPr>
              <w:rStyle w:val="Hyperlink"/>
            </w:rPr>
          </w:rPrChange>
        </w:rPr>
        <w:fldChar w:fldCharType="end"/>
      </w:r>
    </w:p>
    <w:p w14:paraId="06D6D852" w14:textId="51D1A2A3" w:rsidR="00BC5BCB" w:rsidRPr="00A6152A" w:rsidRDefault="00BC5BCB">
      <w:pPr>
        <w:pStyle w:val="NormalBPBHEB"/>
        <w:numPr>
          <w:ilvl w:val="0"/>
          <w:numId w:val="34"/>
        </w:numPr>
        <w:rPr>
          <w:rStyle w:val="LinkBPBHEBChar"/>
          <w:rPrChange w:id="493" w:author="Suman Deshwal" w:date="2024-05-02T10:43:00Z">
            <w:rPr/>
          </w:rPrChange>
        </w:rPr>
        <w:pPrChange w:id="494" w:author="Suman Deshwal" w:date="2024-05-02T10:43:00Z">
          <w:pPr>
            <w:numPr>
              <w:numId w:val="14"/>
            </w:numPr>
            <w:tabs>
              <w:tab w:val="num" w:pos="720"/>
            </w:tabs>
            <w:ind w:left="720" w:hanging="360"/>
          </w:pPr>
        </w:pPrChange>
      </w:pPr>
      <w:r w:rsidRPr="00BC5BCB">
        <w:t xml:space="preserve">AWS VPN </w:t>
      </w:r>
      <w:r w:rsidR="00A6152A" w:rsidRPr="00BC5BCB">
        <w:t>best practices</w:t>
      </w:r>
      <w:r w:rsidRPr="00BC5BCB">
        <w:t xml:space="preserve">: </w:t>
      </w:r>
      <w:r w:rsidRPr="00A6152A">
        <w:rPr>
          <w:rStyle w:val="LinkBPBHEBChar"/>
          <w:rPrChange w:id="495" w:author="Suman Deshwal" w:date="2024-05-02T10:43:00Z">
            <w:rPr/>
          </w:rPrChange>
        </w:rPr>
        <w:fldChar w:fldCharType="begin"/>
      </w:r>
      <w:r w:rsidRPr="00A6152A">
        <w:rPr>
          <w:rStyle w:val="LinkBPBHEBChar"/>
          <w:rPrChange w:id="496" w:author="Suman Deshwal" w:date="2024-05-02T10:43:00Z">
            <w:rPr/>
          </w:rPrChange>
        </w:rPr>
        <w:instrText>HYPERLINK "https://aws.amazon.com/blogs/networking-and-content-delivery/aws-vpn-best-practices/" \t "_new"</w:instrText>
      </w:r>
      <w:r w:rsidRPr="0097139D">
        <w:rPr>
          <w:rStyle w:val="LinkBPBHEBChar"/>
        </w:rPr>
      </w:r>
      <w:r w:rsidRPr="00A6152A">
        <w:rPr>
          <w:rStyle w:val="LinkBPBHEBChar"/>
          <w:rPrChange w:id="497" w:author="Suman Deshwal" w:date="2024-05-02T10:43:00Z">
            <w:rPr>
              <w:rStyle w:val="Hyperlink"/>
            </w:rPr>
          </w:rPrChange>
        </w:rPr>
        <w:fldChar w:fldCharType="separate"/>
      </w:r>
      <w:r w:rsidRPr="00A6152A">
        <w:rPr>
          <w:rStyle w:val="LinkBPBHEBChar"/>
          <w:rPrChange w:id="498" w:author="Suman Deshwal" w:date="2024-05-02T10:43:00Z">
            <w:rPr>
              <w:rStyle w:val="Hyperlink"/>
            </w:rPr>
          </w:rPrChange>
        </w:rPr>
        <w:t>https://aws.amazon.com/blogs/networking-and-content-delivery/aws-vpn-best-practices/</w:t>
      </w:r>
      <w:r w:rsidRPr="00A6152A">
        <w:rPr>
          <w:rStyle w:val="LinkBPBHEBChar"/>
          <w:rPrChange w:id="499" w:author="Suman Deshwal" w:date="2024-05-02T10:43:00Z">
            <w:rPr>
              <w:rStyle w:val="Hyperlink"/>
            </w:rPr>
          </w:rPrChange>
        </w:rPr>
        <w:fldChar w:fldCharType="end"/>
      </w:r>
    </w:p>
    <w:p w14:paraId="7B357F01" w14:textId="77777777" w:rsidR="00BC5BCB" w:rsidRPr="00BC5BCB" w:rsidRDefault="00BC5BCB">
      <w:pPr>
        <w:pStyle w:val="NormalBPBHEB"/>
        <w:numPr>
          <w:ilvl w:val="0"/>
          <w:numId w:val="34"/>
        </w:numPr>
        <w:pPrChange w:id="500" w:author="Suman Deshwal" w:date="2024-05-02T10:43:00Z">
          <w:pPr>
            <w:numPr>
              <w:numId w:val="14"/>
            </w:numPr>
            <w:tabs>
              <w:tab w:val="num" w:pos="720"/>
            </w:tabs>
            <w:ind w:left="720" w:hanging="360"/>
          </w:pPr>
        </w:pPrChange>
      </w:pPr>
      <w:r w:rsidRPr="00BC5BCB">
        <w:t>Kurose, J. F., &amp; Ross, K. W. (2017). Computer networking: Principles, algorithms, and applications. Pearson.</w:t>
      </w:r>
    </w:p>
    <w:p w14:paraId="4E563290" w14:textId="77777777" w:rsidR="00BC5BCB" w:rsidRPr="00BC5BCB" w:rsidRDefault="00BC5BCB">
      <w:pPr>
        <w:pStyle w:val="NormalBPBHEB"/>
        <w:numPr>
          <w:ilvl w:val="0"/>
          <w:numId w:val="34"/>
        </w:numPr>
        <w:pPrChange w:id="501" w:author="Suman Deshwal" w:date="2024-05-02T10:43:00Z">
          <w:pPr>
            <w:numPr>
              <w:numId w:val="14"/>
            </w:numPr>
            <w:tabs>
              <w:tab w:val="num" w:pos="720"/>
            </w:tabs>
            <w:ind w:left="720" w:hanging="360"/>
          </w:pPr>
        </w:pPrChange>
      </w:pPr>
      <w:r w:rsidRPr="00BC5BCB">
        <w:t>Cisco Systems, Inc. (2008). Cisco CCNP Network Security VPN 642-648 Official Cert Guide. Cisco Press.</w:t>
      </w:r>
    </w:p>
    <w:p w14:paraId="45A3B490" w14:textId="77777777" w:rsidR="00521CA2" w:rsidRDefault="00521CA2" w:rsidP="00213DAD">
      <w:pPr>
        <w:tabs>
          <w:tab w:val="left" w:pos="2835"/>
        </w:tabs>
        <w:spacing w:after="120" w:line="240" w:lineRule="auto"/>
        <w:rPr>
          <w:ins w:id="502" w:author="Suman Deshwal" w:date="2024-04-20T16:19:00Z"/>
          <w:rFonts w:eastAsiaTheme="majorEastAsia" w:cstheme="majorBidi"/>
          <w:b/>
          <w:bCs/>
          <w:sz w:val="36"/>
          <w:szCs w:val="26"/>
        </w:rPr>
      </w:pPr>
    </w:p>
    <w:p w14:paraId="218DAEDD" w14:textId="59770116" w:rsidR="009B0965" w:rsidRPr="009B0965" w:rsidRDefault="009B0965">
      <w:pPr>
        <w:pStyle w:val="Heading1BPBHEB"/>
        <w:pPrChange w:id="503" w:author="Suman Deshwal" w:date="2024-04-20T16:19:00Z">
          <w:pPr>
            <w:tabs>
              <w:tab w:val="left" w:pos="2835"/>
            </w:tabs>
            <w:spacing w:after="120" w:line="240" w:lineRule="auto"/>
          </w:pPr>
        </w:pPrChange>
      </w:pPr>
      <w:r w:rsidRPr="009B0965">
        <w:t xml:space="preserve">Elastic Load Balancing </w:t>
      </w:r>
      <w:del w:id="504" w:author="Suman Deshwal" w:date="2024-05-02T10:43:00Z">
        <w:r w:rsidRPr="009B0965" w:rsidDel="00A6152A">
          <w:delText>(ELB)</w:delText>
        </w:r>
      </w:del>
    </w:p>
    <w:p w14:paraId="537A1971" w14:textId="34A907E0" w:rsidR="009B0965" w:rsidRDefault="009B0965" w:rsidP="00BC3F48">
      <w:pPr>
        <w:pStyle w:val="NormalBPBHEB"/>
        <w:rPr>
          <w:ins w:id="505" w:author="Suman Deshwal" w:date="2024-04-20T16:19:00Z"/>
        </w:rPr>
      </w:pPr>
      <w:r w:rsidRPr="009B0965">
        <w:t xml:space="preserve">In </w:t>
      </w:r>
      <w:del w:id="506" w:author="Suman Deshwal" w:date="2024-05-02T11:52:00Z">
        <w:r w:rsidRPr="009B0965" w:rsidDel="00441F70">
          <w:delText xml:space="preserve">the realm of </w:delText>
        </w:r>
      </w:del>
      <w:r w:rsidRPr="009B0965">
        <w:t xml:space="preserve">cloud computing, ensuring the availability, scalability, and reliability of applications is paramount. AWS </w:t>
      </w:r>
      <w:del w:id="507" w:author="Suman Deshwal" w:date="2024-04-20T16:19:00Z">
        <w:r w:rsidRPr="009B0965" w:rsidDel="00521CA2">
          <w:delText>Elastic Load Balancing (</w:delText>
        </w:r>
      </w:del>
      <w:r w:rsidRPr="009B0965">
        <w:t>ELB</w:t>
      </w:r>
      <w:del w:id="508" w:author="Suman Deshwal" w:date="2024-04-20T16:19:00Z">
        <w:r w:rsidRPr="009B0965" w:rsidDel="00521CA2">
          <w:delText>)</w:delText>
        </w:r>
      </w:del>
      <w:r w:rsidRPr="009B0965">
        <w:t xml:space="preserve"> is a critical service that addresses these needs by distributing incoming traffic across multiple </w:t>
      </w:r>
      <w:r w:rsidRPr="00521CA2">
        <w:rPr>
          <w:b/>
          <w:bCs/>
          <w:rPrChange w:id="509" w:author="Suman Deshwal" w:date="2024-04-20T16:19:00Z">
            <w:rPr/>
          </w:rPrChange>
        </w:rPr>
        <w:t>Amazon Elastic Compute Cloud (Amazon EC2)</w:t>
      </w:r>
      <w:r w:rsidRPr="009B0965">
        <w:t xml:space="preserve"> instances. This section delves into the intricacies of AWS ELB, its types, key features, and how it enhances the performance and resilience of applications hosted on AWS.</w:t>
      </w:r>
    </w:p>
    <w:p w14:paraId="5FE8F4A4" w14:textId="77777777" w:rsidR="00521CA2" w:rsidRPr="009B0965" w:rsidRDefault="00521CA2">
      <w:pPr>
        <w:pStyle w:val="NormalBPBHEB"/>
        <w:pPrChange w:id="510" w:author="Suman Deshwal" w:date="2024-04-20T16:19:00Z">
          <w:pPr/>
        </w:pPrChange>
      </w:pPr>
    </w:p>
    <w:p w14:paraId="2B8E7DBC" w14:textId="5EFD5D45" w:rsidR="00997944" w:rsidRDefault="009B0965">
      <w:pPr>
        <w:pStyle w:val="Heading2BPBHEB"/>
        <w:pPrChange w:id="511" w:author="Suman Deshwal" w:date="2024-04-20T16:20:00Z">
          <w:pPr/>
        </w:pPrChange>
      </w:pPr>
      <w:r w:rsidRPr="009B0965">
        <w:t xml:space="preserve">AWS Elastic Load Balancing </w:t>
      </w:r>
      <w:r w:rsidR="00A6152A" w:rsidRPr="009B0965">
        <w:t xml:space="preserve">overview </w:t>
      </w:r>
    </w:p>
    <w:p w14:paraId="0E2EF6FF" w14:textId="4542B7B5" w:rsidR="009B0965" w:rsidRPr="009B0965" w:rsidRDefault="009B0965">
      <w:pPr>
        <w:pStyle w:val="NormalBPBHEB"/>
        <w:pPrChange w:id="512" w:author="Suman Deshwal" w:date="2024-05-04T11:00:00Z">
          <w:pPr/>
        </w:pPrChange>
      </w:pPr>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p>
    <w:p w14:paraId="3AC63A2D" w14:textId="5932FC7E" w:rsidR="009B0965" w:rsidRPr="009B0965" w:rsidRDefault="009B0965">
      <w:pPr>
        <w:pStyle w:val="NormalBPBHEB"/>
        <w:pPrChange w:id="513" w:author="Suman Deshwal" w:date="2024-04-20T16:20:00Z">
          <w:pPr/>
        </w:pPrChange>
      </w:pPr>
      <w:r w:rsidRPr="009B0965">
        <w:rPr>
          <w:b/>
          <w:bCs/>
        </w:rPr>
        <w:t xml:space="preserve">Types of </w:t>
      </w:r>
      <w:r w:rsidR="00521CA2" w:rsidRPr="009B0965">
        <w:rPr>
          <w:b/>
          <w:bCs/>
        </w:rPr>
        <w:t>elastic load balancers</w:t>
      </w:r>
      <w:r w:rsidRPr="009B0965">
        <w:rPr>
          <w:b/>
          <w:bCs/>
        </w:rPr>
        <w:t>:</w:t>
      </w:r>
      <w:r w:rsidRPr="009B0965">
        <w:t xml:space="preserve"> AWS offers three types of ELB to cater to various application needs</w:t>
      </w:r>
      <w:ins w:id="514" w:author="Suman Deshwal" w:date="2024-04-20T16:20:00Z">
        <w:r w:rsidR="00521CA2">
          <w:t>.</w:t>
        </w:r>
      </w:ins>
      <w:del w:id="515" w:author="Suman Deshwal" w:date="2024-04-20T16:20:00Z">
        <w:r w:rsidRPr="009B0965" w:rsidDel="00521CA2">
          <w:delText>:</w:delText>
        </w:r>
      </w:del>
    </w:p>
    <w:p w14:paraId="61B2AA43" w14:textId="77777777" w:rsidR="009B0965" w:rsidRPr="009B0965" w:rsidRDefault="009B0965">
      <w:pPr>
        <w:pStyle w:val="NormalBPBHEB"/>
        <w:numPr>
          <w:ilvl w:val="0"/>
          <w:numId w:val="19"/>
        </w:numPr>
        <w:pPrChange w:id="516" w:author="Suman Deshwal" w:date="2024-04-20T16:20:00Z">
          <w:pPr>
            <w:numPr>
              <w:numId w:val="15"/>
            </w:numPr>
            <w:tabs>
              <w:tab w:val="num" w:pos="720"/>
            </w:tabs>
            <w:ind w:left="720" w:hanging="360"/>
          </w:pPr>
        </w:pPrChange>
      </w:pPr>
      <w:r w:rsidRPr="00277DB2">
        <w:rPr>
          <w:b/>
          <w:bCs/>
          <w:rPrChange w:id="517" w:author="Suman Deshwal" w:date="2024-04-20T16:21:00Z">
            <w:rPr/>
          </w:rPrChange>
        </w:rPr>
        <w:t>Application Load Balancer (ALB)</w:t>
      </w:r>
      <w:r w:rsidRPr="009B0965">
        <w:t>:</w:t>
      </w:r>
    </w:p>
    <w:p w14:paraId="1E3AA4FB" w14:textId="77777777" w:rsidR="009B0965" w:rsidRPr="009B0965" w:rsidRDefault="009B0965">
      <w:pPr>
        <w:pStyle w:val="NormalBPBHEB"/>
        <w:numPr>
          <w:ilvl w:val="0"/>
          <w:numId w:val="20"/>
        </w:numPr>
        <w:pPrChange w:id="518" w:author="Suman Deshwal" w:date="2024-04-20T16:21:00Z">
          <w:pPr>
            <w:numPr>
              <w:ilvl w:val="1"/>
              <w:numId w:val="15"/>
            </w:numPr>
            <w:tabs>
              <w:tab w:val="num" w:pos="1440"/>
            </w:tabs>
            <w:ind w:left="1440" w:hanging="360"/>
          </w:pPr>
        </w:pPrChange>
      </w:pPr>
      <w:r w:rsidRPr="009B0965">
        <w:rPr>
          <w:b/>
          <w:bCs/>
        </w:rPr>
        <w:lastRenderedPageBreak/>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pPr>
        <w:pStyle w:val="NormalBPBHEB"/>
        <w:numPr>
          <w:ilvl w:val="0"/>
          <w:numId w:val="20"/>
        </w:numPr>
        <w:pPrChange w:id="519" w:author="Suman Deshwal" w:date="2024-04-20T16:21:00Z">
          <w:pPr>
            <w:numPr>
              <w:ilvl w:val="1"/>
              <w:numId w:val="15"/>
            </w:numPr>
            <w:tabs>
              <w:tab w:val="num" w:pos="1440"/>
            </w:tabs>
            <w:ind w:left="1440" w:hanging="360"/>
          </w:pPr>
        </w:pPrChange>
      </w:pPr>
      <w:r w:rsidRPr="009B0965">
        <w:rPr>
          <w:b/>
          <w:bCs/>
        </w:rPr>
        <w:t>Features</w:t>
      </w:r>
      <w:r w:rsidRPr="009B0965">
        <w:t xml:space="preserve">: ALB supports features like content-based routing, path-based routing, host-based routing, and integration with AWS </w:t>
      </w:r>
      <w:r w:rsidRPr="00A95E80">
        <w:rPr>
          <w:b/>
          <w:bCs/>
          <w:rPrChange w:id="520" w:author="Suman Deshwal" w:date="2024-04-20T16:23:00Z">
            <w:rPr/>
          </w:rPrChange>
        </w:rPr>
        <w:t>Web Application Firewall (WAF)</w:t>
      </w:r>
      <w:r w:rsidRPr="009B0965">
        <w:t>.</w:t>
      </w:r>
    </w:p>
    <w:p w14:paraId="5C7C5EBD" w14:textId="77777777" w:rsidR="009B0965" w:rsidRPr="00A95E80" w:rsidRDefault="009B0965">
      <w:pPr>
        <w:pStyle w:val="NormalBPBHEB"/>
        <w:numPr>
          <w:ilvl w:val="0"/>
          <w:numId w:val="19"/>
        </w:numPr>
        <w:rPr>
          <w:b/>
          <w:bCs/>
          <w:rPrChange w:id="521" w:author="Suman Deshwal" w:date="2024-04-20T16:23:00Z">
            <w:rPr/>
          </w:rPrChange>
        </w:rPr>
        <w:pPrChange w:id="522" w:author="Suman Deshwal" w:date="2024-04-20T16:23:00Z">
          <w:pPr>
            <w:numPr>
              <w:numId w:val="15"/>
            </w:numPr>
            <w:tabs>
              <w:tab w:val="num" w:pos="720"/>
            </w:tabs>
            <w:ind w:left="720" w:hanging="360"/>
          </w:pPr>
        </w:pPrChange>
      </w:pPr>
      <w:r w:rsidRPr="00A95E80">
        <w:rPr>
          <w:b/>
          <w:bCs/>
          <w:rPrChange w:id="523" w:author="Suman Deshwal" w:date="2024-04-20T16:23:00Z">
            <w:rPr/>
          </w:rPrChange>
        </w:rPr>
        <w:t>Network Load Balancer (NLB):</w:t>
      </w:r>
    </w:p>
    <w:p w14:paraId="2A4B6742" w14:textId="77777777" w:rsidR="009B0965" w:rsidRPr="009B0965" w:rsidRDefault="009B0965">
      <w:pPr>
        <w:pStyle w:val="NormalBPBHEB"/>
        <w:numPr>
          <w:ilvl w:val="0"/>
          <w:numId w:val="21"/>
        </w:numPr>
        <w:pPrChange w:id="524" w:author="Suman Deshwal" w:date="2024-04-20T16:24:00Z">
          <w:pPr>
            <w:numPr>
              <w:ilvl w:val="1"/>
              <w:numId w:val="15"/>
            </w:numPr>
            <w:tabs>
              <w:tab w:val="num" w:pos="1440"/>
            </w:tabs>
            <w:ind w:left="1440" w:hanging="360"/>
          </w:pPr>
        </w:pPrChange>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pPr>
        <w:pStyle w:val="NormalBPBHEB"/>
        <w:numPr>
          <w:ilvl w:val="0"/>
          <w:numId w:val="21"/>
        </w:numPr>
        <w:pPrChange w:id="525" w:author="Suman Deshwal" w:date="2024-04-20T16:24:00Z">
          <w:pPr>
            <w:numPr>
              <w:ilvl w:val="1"/>
              <w:numId w:val="15"/>
            </w:numPr>
            <w:tabs>
              <w:tab w:val="num" w:pos="1440"/>
            </w:tabs>
            <w:ind w:left="1440" w:hanging="360"/>
          </w:pPr>
        </w:pPrChange>
      </w:pPr>
      <w:r w:rsidRPr="009B0965">
        <w:rPr>
          <w:b/>
          <w:bCs/>
        </w:rPr>
        <w:t>Features</w:t>
      </w:r>
      <w:r w:rsidRPr="009B0965">
        <w:t>: NLB offers features like static IP addresses, health checks, and support for IP-based routing.</w:t>
      </w:r>
    </w:p>
    <w:p w14:paraId="06916717" w14:textId="77777777" w:rsidR="009B0965" w:rsidRPr="00A95E80" w:rsidRDefault="009B0965">
      <w:pPr>
        <w:pStyle w:val="NormalBPBHEB"/>
        <w:numPr>
          <w:ilvl w:val="0"/>
          <w:numId w:val="19"/>
        </w:numPr>
        <w:rPr>
          <w:b/>
          <w:bCs/>
          <w:rPrChange w:id="526" w:author="Suman Deshwal" w:date="2024-04-20T16:24:00Z">
            <w:rPr/>
          </w:rPrChange>
        </w:rPr>
        <w:pPrChange w:id="527" w:author="Suman Deshwal" w:date="2024-04-20T16:24:00Z">
          <w:pPr>
            <w:numPr>
              <w:numId w:val="15"/>
            </w:numPr>
            <w:tabs>
              <w:tab w:val="num" w:pos="720"/>
            </w:tabs>
            <w:ind w:left="720" w:hanging="360"/>
          </w:pPr>
        </w:pPrChange>
      </w:pPr>
      <w:r w:rsidRPr="00A95E80">
        <w:rPr>
          <w:b/>
          <w:bCs/>
          <w:rPrChange w:id="528" w:author="Suman Deshwal" w:date="2024-04-20T16:24:00Z">
            <w:rPr/>
          </w:rPrChange>
        </w:rPr>
        <w:t>Classic Load Balancer (CLB):</w:t>
      </w:r>
    </w:p>
    <w:p w14:paraId="132CA045" w14:textId="3C93E7DF" w:rsidR="009B0965" w:rsidRPr="009B0965" w:rsidRDefault="009B0965">
      <w:pPr>
        <w:pStyle w:val="NormalBPBHEB"/>
        <w:numPr>
          <w:ilvl w:val="0"/>
          <w:numId w:val="22"/>
        </w:numPr>
        <w:pPrChange w:id="529" w:author="Suman Deshwal" w:date="2024-04-20T16:24:00Z">
          <w:pPr>
            <w:numPr>
              <w:ilvl w:val="1"/>
              <w:numId w:val="15"/>
            </w:numPr>
            <w:tabs>
              <w:tab w:val="num" w:pos="1440"/>
            </w:tabs>
            <w:ind w:left="1440" w:hanging="360"/>
          </w:pPr>
        </w:pPrChange>
      </w:pPr>
      <w:r w:rsidRPr="009B0965">
        <w:rPr>
          <w:b/>
          <w:bCs/>
        </w:rPr>
        <w:t>Routing</w:t>
      </w:r>
      <w:r w:rsidRPr="009B0965">
        <w:t>: CLB is the legacy version of ELB and provides basic load</w:t>
      </w:r>
      <w:ins w:id="530" w:author="Suman Deshwal" w:date="2024-05-06T15:08:00Z">
        <w:r w:rsidR="0097139D">
          <w:t>-</w:t>
        </w:r>
      </w:ins>
      <w:del w:id="531" w:author="Suman Deshwal" w:date="2024-05-06T15:08:00Z">
        <w:r w:rsidRPr="009B0965" w:rsidDel="0097139D">
          <w:delText xml:space="preserve"> </w:delText>
        </w:r>
      </w:del>
      <w:r w:rsidRPr="009B0965">
        <w:t>balancing capabilities. It operates at both the application and transport layers.</w:t>
      </w:r>
    </w:p>
    <w:p w14:paraId="320D3269" w14:textId="77777777" w:rsidR="009B0965" w:rsidRPr="009B0965" w:rsidRDefault="009B0965">
      <w:pPr>
        <w:pStyle w:val="NormalBPBHEB"/>
        <w:numPr>
          <w:ilvl w:val="0"/>
          <w:numId w:val="22"/>
        </w:numPr>
        <w:pPrChange w:id="532" w:author="Suman Deshwal" w:date="2024-04-20T16:24:00Z">
          <w:pPr>
            <w:numPr>
              <w:ilvl w:val="1"/>
              <w:numId w:val="15"/>
            </w:numPr>
            <w:tabs>
              <w:tab w:val="num" w:pos="1440"/>
            </w:tabs>
            <w:ind w:left="1440" w:hanging="360"/>
          </w:pPr>
        </w:pPrChange>
      </w:pPr>
      <w:r w:rsidRPr="009B0965">
        <w:rPr>
          <w:b/>
          <w:bCs/>
        </w:rPr>
        <w:t>Features</w:t>
      </w:r>
      <w:r w:rsidRPr="009B0965">
        <w:t>: CLB offers features like cross-zone load balancing, SSL termination, and sticky sessions.</w:t>
      </w:r>
    </w:p>
    <w:p w14:paraId="038C2275" w14:textId="77777777" w:rsidR="00A95E80" w:rsidRDefault="00A95E80" w:rsidP="00F544D2">
      <w:pPr>
        <w:pStyle w:val="Heading2"/>
        <w:rPr>
          <w:ins w:id="533" w:author="Suman Deshwal" w:date="2024-04-20T16:24:00Z"/>
        </w:rPr>
      </w:pPr>
    </w:p>
    <w:p w14:paraId="3F53BA97" w14:textId="12C157E0" w:rsidR="009B0965" w:rsidRDefault="009B0965" w:rsidP="00A95E80">
      <w:pPr>
        <w:pStyle w:val="Heading3BPBHEB"/>
        <w:rPr>
          <w:ins w:id="534" w:author="Suman Deshwal" w:date="2024-04-20T16:24:00Z"/>
        </w:rPr>
      </w:pPr>
      <w:r w:rsidRPr="009B0965">
        <w:t xml:space="preserve">Key </w:t>
      </w:r>
      <w:r w:rsidR="00A95E80" w:rsidRPr="009B0965">
        <w:t>features and use cases</w:t>
      </w:r>
      <w:del w:id="535" w:author="Suman Deshwal" w:date="2024-04-20T16:24:00Z">
        <w:r w:rsidRPr="009B0965" w:rsidDel="00A95E80">
          <w:delText>:</w:delText>
        </w:r>
      </w:del>
    </w:p>
    <w:p w14:paraId="373CBC62" w14:textId="5C48621B" w:rsidR="00A95E80" w:rsidRPr="009B0965" w:rsidRDefault="00A95E80">
      <w:pPr>
        <w:pStyle w:val="NormalBPBHEB"/>
        <w:pPrChange w:id="536" w:author="Suman Deshwal" w:date="2024-04-20T16:24:00Z">
          <w:pPr>
            <w:pStyle w:val="Heading2"/>
          </w:pPr>
        </w:pPrChange>
      </w:pPr>
      <w:ins w:id="537" w:author="Suman Deshwal" w:date="2024-04-20T16:24:00Z">
        <w:r>
          <w:t xml:space="preserve">Following are the </w:t>
        </w:r>
      </w:ins>
      <w:ins w:id="538" w:author="Suman Deshwal" w:date="2024-04-20T16:25:00Z">
        <w:r>
          <w:t>key features and use cases:</w:t>
        </w:r>
      </w:ins>
    </w:p>
    <w:p w14:paraId="0A2A0189" w14:textId="07F04BFF" w:rsidR="009B0965" w:rsidRPr="009B0965" w:rsidRDefault="009B0965">
      <w:pPr>
        <w:pStyle w:val="NormalBPBHEB"/>
        <w:numPr>
          <w:ilvl w:val="0"/>
          <w:numId w:val="23"/>
        </w:numPr>
        <w:pPrChange w:id="539" w:author="Suman Deshwal" w:date="2024-04-20T16:25:00Z">
          <w:pPr>
            <w:numPr>
              <w:numId w:val="16"/>
            </w:numPr>
            <w:tabs>
              <w:tab w:val="num" w:pos="720"/>
            </w:tabs>
            <w:ind w:left="720" w:hanging="360"/>
          </w:pPr>
        </w:pPrChange>
      </w:pPr>
      <w:r w:rsidRPr="009B0965">
        <w:rPr>
          <w:b/>
          <w:bCs/>
        </w:rPr>
        <w:t xml:space="preserve">High </w:t>
      </w:r>
      <w:r w:rsidR="00A95E80" w:rsidRPr="009B0965">
        <w:rPr>
          <w:b/>
          <w:bCs/>
        </w:rPr>
        <w:t>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pPr>
        <w:pStyle w:val="NormalBPBHEB"/>
        <w:numPr>
          <w:ilvl w:val="0"/>
          <w:numId w:val="23"/>
        </w:numPr>
        <w:pPrChange w:id="540" w:author="Suman Deshwal" w:date="2024-04-20T16:25:00Z">
          <w:pPr>
            <w:numPr>
              <w:numId w:val="16"/>
            </w:numPr>
            <w:tabs>
              <w:tab w:val="num" w:pos="720"/>
            </w:tabs>
            <w:ind w:left="720" w:hanging="360"/>
          </w:pPr>
        </w:pPrChange>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pPr>
        <w:pStyle w:val="NormalBPBHEB"/>
        <w:numPr>
          <w:ilvl w:val="0"/>
          <w:numId w:val="23"/>
        </w:numPr>
        <w:pPrChange w:id="541" w:author="Suman Deshwal" w:date="2024-04-20T16:25:00Z">
          <w:pPr>
            <w:numPr>
              <w:numId w:val="16"/>
            </w:numPr>
            <w:tabs>
              <w:tab w:val="num" w:pos="720"/>
            </w:tabs>
            <w:ind w:left="720" w:hanging="360"/>
          </w:pPr>
        </w:pPrChange>
      </w:pPr>
      <w:r w:rsidRPr="009B0965">
        <w:rPr>
          <w:b/>
          <w:bCs/>
        </w:rPr>
        <w:t>Security</w:t>
      </w:r>
      <w:r w:rsidRPr="009B0965">
        <w:t>: Integration with AWS WAF allows ELB to protect applications from common web-based attacks, enhancing security.</w:t>
      </w:r>
    </w:p>
    <w:p w14:paraId="4635DCDD" w14:textId="5B48FCF1" w:rsidR="009B0965" w:rsidRPr="009B0965" w:rsidRDefault="009B0965">
      <w:pPr>
        <w:pStyle w:val="NormalBPBHEB"/>
        <w:numPr>
          <w:ilvl w:val="0"/>
          <w:numId w:val="23"/>
        </w:numPr>
        <w:pPrChange w:id="542" w:author="Suman Deshwal" w:date="2024-04-20T16:25:00Z">
          <w:pPr>
            <w:numPr>
              <w:numId w:val="16"/>
            </w:numPr>
            <w:tabs>
              <w:tab w:val="num" w:pos="720"/>
            </w:tabs>
            <w:ind w:left="720" w:hanging="360"/>
          </w:pPr>
        </w:pPrChange>
      </w:pPr>
      <w:r w:rsidRPr="009B0965">
        <w:rPr>
          <w:b/>
          <w:bCs/>
        </w:rPr>
        <w:t xml:space="preserve">Monitoring and </w:t>
      </w:r>
      <w:r w:rsidR="00A95E80" w:rsidRPr="009B0965">
        <w:rPr>
          <w:b/>
          <w:bCs/>
        </w:rPr>
        <w:t>insights</w:t>
      </w:r>
      <w:r w:rsidRPr="009B0965">
        <w:t>: ELB provides detailed monitoring and metrics through AWS CloudWatch, enabling real-time visibility into application traffic and performance.</w:t>
      </w:r>
    </w:p>
    <w:p w14:paraId="1B66F00A" w14:textId="75D8C997" w:rsidR="009B0965" w:rsidRPr="009B0965" w:rsidRDefault="009B0965">
      <w:pPr>
        <w:pStyle w:val="NormalBPBHEB"/>
        <w:numPr>
          <w:ilvl w:val="0"/>
          <w:numId w:val="23"/>
        </w:numPr>
        <w:pPrChange w:id="543" w:author="Suman Deshwal" w:date="2024-04-20T16:25:00Z">
          <w:pPr>
            <w:numPr>
              <w:numId w:val="16"/>
            </w:numPr>
            <w:tabs>
              <w:tab w:val="num" w:pos="720"/>
            </w:tabs>
            <w:ind w:left="720" w:hanging="360"/>
          </w:pPr>
        </w:pPrChange>
      </w:pPr>
      <w:r w:rsidRPr="009B0965">
        <w:rPr>
          <w:b/>
          <w:bCs/>
        </w:rPr>
        <w:t xml:space="preserve">Simplified </w:t>
      </w:r>
      <w:r w:rsidR="00A95E80" w:rsidRPr="009B0965">
        <w:rPr>
          <w:b/>
          <w:bCs/>
        </w:rPr>
        <w:t>deployment</w:t>
      </w:r>
      <w:r w:rsidRPr="009B0965">
        <w:t>: ELB can be easily configured and managed through the AWS Management Console, CLI, or SDKs.</w:t>
      </w:r>
    </w:p>
    <w:p w14:paraId="46E387CE" w14:textId="77777777" w:rsidR="00A95E80" w:rsidRDefault="00A95E80" w:rsidP="00F544D2">
      <w:pPr>
        <w:pStyle w:val="Heading2"/>
        <w:rPr>
          <w:ins w:id="544" w:author="Suman Deshwal" w:date="2024-04-20T16:25:00Z"/>
        </w:rPr>
      </w:pPr>
    </w:p>
    <w:p w14:paraId="57137CBC" w14:textId="2ABDF60A" w:rsidR="009B0965" w:rsidRDefault="009B0965" w:rsidP="00A95E80">
      <w:pPr>
        <w:pStyle w:val="Heading3BPBHEB"/>
        <w:rPr>
          <w:ins w:id="545" w:author="Suman Deshwal" w:date="2024-04-20T16:25:00Z"/>
        </w:rPr>
      </w:pPr>
      <w:r w:rsidRPr="009B0965">
        <w:t xml:space="preserve">Best </w:t>
      </w:r>
      <w:r w:rsidR="00A95E80" w:rsidRPr="009B0965">
        <w:t>practices</w:t>
      </w:r>
      <w:del w:id="546" w:author="Suman Deshwal" w:date="2024-04-20T16:25:00Z">
        <w:r w:rsidRPr="009B0965" w:rsidDel="00A95E80">
          <w:delText>:</w:delText>
        </w:r>
      </w:del>
    </w:p>
    <w:p w14:paraId="4C8720CB" w14:textId="5B56B6EC" w:rsidR="00A95E80" w:rsidRPr="009B0965" w:rsidRDefault="00CA4862">
      <w:pPr>
        <w:pStyle w:val="NormalBPBHEB"/>
        <w:pPrChange w:id="547" w:author="Suman Deshwal" w:date="2024-04-20T16:25:00Z">
          <w:pPr>
            <w:pStyle w:val="Heading2"/>
          </w:pPr>
        </w:pPrChange>
      </w:pPr>
      <w:ins w:id="548" w:author="Suman Deshwal" w:date="2024-05-04T11:21:00Z">
        <w:r>
          <w:t>The f</w:t>
        </w:r>
      </w:ins>
      <w:ins w:id="549" w:author="Suman Deshwal" w:date="2024-04-20T16:25:00Z">
        <w:r w:rsidR="00A95E80">
          <w:t>ollowing are the best practices:</w:t>
        </w:r>
      </w:ins>
    </w:p>
    <w:p w14:paraId="21A50E9E" w14:textId="77777777" w:rsidR="009B0965" w:rsidRPr="009B0965" w:rsidRDefault="009B0965">
      <w:pPr>
        <w:pStyle w:val="NormalBPBHEB"/>
        <w:numPr>
          <w:ilvl w:val="0"/>
          <w:numId w:val="24"/>
        </w:numPr>
        <w:pPrChange w:id="550" w:author="Suman Deshwal" w:date="2024-04-20T16:25:00Z">
          <w:pPr>
            <w:numPr>
              <w:numId w:val="17"/>
            </w:numPr>
            <w:tabs>
              <w:tab w:val="num" w:pos="720"/>
            </w:tabs>
            <w:ind w:left="720" w:hanging="360"/>
          </w:pPr>
        </w:pPrChange>
      </w:pPr>
      <w:r w:rsidRPr="009B0965">
        <w:t>Use Auto Scaling with ELB to automatically adjust the number of instances based on traffic.</w:t>
      </w:r>
    </w:p>
    <w:p w14:paraId="542E8077" w14:textId="77777777" w:rsidR="009B0965" w:rsidRPr="009B0965" w:rsidRDefault="009B0965">
      <w:pPr>
        <w:pStyle w:val="NormalBPBHEB"/>
        <w:numPr>
          <w:ilvl w:val="0"/>
          <w:numId w:val="24"/>
        </w:numPr>
        <w:pPrChange w:id="551" w:author="Suman Deshwal" w:date="2024-04-20T16:25:00Z">
          <w:pPr>
            <w:numPr>
              <w:numId w:val="17"/>
            </w:numPr>
            <w:tabs>
              <w:tab w:val="num" w:pos="720"/>
            </w:tabs>
            <w:ind w:left="720" w:hanging="360"/>
          </w:pPr>
        </w:pPrChange>
      </w:pPr>
      <w:r w:rsidRPr="009B0965">
        <w:lastRenderedPageBreak/>
        <w:t>Enable cross-zone load balancing for even distribution of traffic across Availability Zones.</w:t>
      </w:r>
    </w:p>
    <w:p w14:paraId="1703307F" w14:textId="77777777" w:rsidR="009B0965" w:rsidRPr="009B0965" w:rsidRDefault="009B0965">
      <w:pPr>
        <w:pStyle w:val="NormalBPBHEB"/>
        <w:numPr>
          <w:ilvl w:val="0"/>
          <w:numId w:val="24"/>
        </w:numPr>
        <w:pPrChange w:id="552" w:author="Suman Deshwal" w:date="2024-04-20T16:25:00Z">
          <w:pPr>
            <w:numPr>
              <w:numId w:val="17"/>
            </w:numPr>
            <w:tabs>
              <w:tab w:val="num" w:pos="720"/>
            </w:tabs>
            <w:ind w:left="720" w:hanging="360"/>
          </w:pPr>
        </w:pPrChange>
      </w:pPr>
      <w:r w:rsidRPr="009B0965">
        <w:t>Regularly monitor ELB metrics in CloudWatch to detect and mitigate performance issues.</w:t>
      </w:r>
    </w:p>
    <w:p w14:paraId="706834C0" w14:textId="77777777" w:rsidR="009B0965" w:rsidRPr="009B0965" w:rsidRDefault="009B0965">
      <w:pPr>
        <w:pStyle w:val="NormalBPBHEB"/>
        <w:numPr>
          <w:ilvl w:val="0"/>
          <w:numId w:val="24"/>
        </w:numPr>
        <w:pPrChange w:id="553" w:author="Suman Deshwal" w:date="2024-04-20T16:25:00Z">
          <w:pPr>
            <w:numPr>
              <w:numId w:val="17"/>
            </w:numPr>
            <w:tabs>
              <w:tab w:val="num" w:pos="720"/>
            </w:tabs>
            <w:ind w:left="720" w:hanging="360"/>
          </w:pPr>
        </w:pPrChange>
      </w:pPr>
      <w:r w:rsidRPr="009B0965">
        <w:t>Configure health checks to ensure ELB directs traffic only to healthy instances.</w:t>
      </w:r>
    </w:p>
    <w:p w14:paraId="68BCA7ED" w14:textId="77777777" w:rsidR="009B0965" w:rsidRPr="009B0965" w:rsidRDefault="009B0965">
      <w:pPr>
        <w:pStyle w:val="NormalBPBHEB"/>
        <w:pPrChange w:id="554" w:author="Suman Deshwal" w:date="2024-04-20T16:25:00Z">
          <w:pPr/>
        </w:pPrChange>
      </w:pPr>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4B0DF667" w14:textId="77777777" w:rsidR="009B0965" w:rsidRPr="009B0965" w:rsidRDefault="009B0965">
      <w:pPr>
        <w:pStyle w:val="NormalBPBHEB"/>
        <w:numPr>
          <w:ilvl w:val="0"/>
          <w:numId w:val="25"/>
        </w:numPr>
        <w:pPrChange w:id="555" w:author="Suman Deshwal" w:date="2024-04-20T16:26:00Z">
          <w:pPr>
            <w:numPr>
              <w:numId w:val="18"/>
            </w:numPr>
            <w:tabs>
              <w:tab w:val="num" w:pos="720"/>
            </w:tabs>
            <w:ind w:left="720" w:hanging="360"/>
          </w:pPr>
        </w:pPrChange>
      </w:pPr>
      <w:r w:rsidRPr="009B0965">
        <w:t xml:space="preserve">AWS Elastic Load Balancing Documentation: </w:t>
      </w:r>
      <w:r w:rsidRPr="00A6152A">
        <w:rPr>
          <w:rStyle w:val="LinkBPBHEBChar"/>
          <w:rPrChange w:id="556" w:author="Suman Deshwal" w:date="2024-05-02T10:44:00Z">
            <w:rPr/>
          </w:rPrChange>
        </w:rPr>
        <w:fldChar w:fldCharType="begin"/>
      </w:r>
      <w:r w:rsidRPr="00A6152A">
        <w:rPr>
          <w:rStyle w:val="LinkBPBHEBChar"/>
          <w:rPrChange w:id="557" w:author="Suman Deshwal" w:date="2024-05-02T10:44:00Z">
            <w:rPr/>
          </w:rPrChange>
        </w:rPr>
        <w:instrText>HYPERLINK "https://aws.amazon.com/elasticloadbalancing/" \t "_new"</w:instrText>
      </w:r>
      <w:r w:rsidRPr="0097139D">
        <w:rPr>
          <w:rStyle w:val="LinkBPBHEBChar"/>
        </w:rPr>
      </w:r>
      <w:r w:rsidRPr="00A6152A">
        <w:rPr>
          <w:rStyle w:val="LinkBPBHEBChar"/>
          <w:rPrChange w:id="558" w:author="Suman Deshwal" w:date="2024-05-02T10:44:00Z">
            <w:rPr>
              <w:rStyle w:val="Hyperlink"/>
            </w:rPr>
          </w:rPrChange>
        </w:rPr>
        <w:fldChar w:fldCharType="separate"/>
      </w:r>
      <w:r w:rsidRPr="00A6152A">
        <w:rPr>
          <w:rStyle w:val="LinkBPBHEBChar"/>
          <w:rPrChange w:id="559" w:author="Suman Deshwal" w:date="2024-05-02T10:44:00Z">
            <w:rPr>
              <w:rStyle w:val="Hyperlink"/>
            </w:rPr>
          </w:rPrChange>
        </w:rPr>
        <w:t>https://aws.amazon.com/elasticloadbalancing/</w:t>
      </w:r>
      <w:r w:rsidRPr="00A6152A">
        <w:rPr>
          <w:rStyle w:val="LinkBPBHEBChar"/>
          <w:rPrChange w:id="560" w:author="Suman Deshwal" w:date="2024-05-02T10:44:00Z">
            <w:rPr>
              <w:rStyle w:val="Hyperlink"/>
            </w:rPr>
          </w:rPrChange>
        </w:rPr>
        <w:fldChar w:fldCharType="end"/>
      </w:r>
    </w:p>
    <w:p w14:paraId="71B2B7E3" w14:textId="77777777" w:rsidR="009B0965" w:rsidRPr="009B0965" w:rsidRDefault="009B0965">
      <w:pPr>
        <w:pStyle w:val="NormalBPBHEB"/>
        <w:numPr>
          <w:ilvl w:val="0"/>
          <w:numId w:val="25"/>
        </w:numPr>
        <w:pPrChange w:id="561" w:author="Suman Deshwal" w:date="2024-04-20T16:26:00Z">
          <w:pPr>
            <w:numPr>
              <w:numId w:val="18"/>
            </w:numPr>
            <w:tabs>
              <w:tab w:val="num" w:pos="720"/>
            </w:tabs>
            <w:ind w:left="720" w:hanging="360"/>
          </w:pPr>
        </w:pPrChange>
      </w:pPr>
      <w:r w:rsidRPr="009B0965">
        <w:t>Bonfim, L. M., Silva, L. A. L., &amp; Dias, M. (2019). Load Balancing as a Service: A Survey. IEEE Transactions on Services Computing, 14(3), 700-716.</w:t>
      </w:r>
    </w:p>
    <w:p w14:paraId="704583EF" w14:textId="77777777" w:rsidR="009B0965" w:rsidRPr="009B0965" w:rsidRDefault="009B0965">
      <w:pPr>
        <w:pStyle w:val="NormalBPBHEB"/>
        <w:numPr>
          <w:ilvl w:val="0"/>
          <w:numId w:val="25"/>
        </w:numPr>
        <w:pPrChange w:id="562" w:author="Suman Deshwal" w:date="2024-04-20T16:26:00Z">
          <w:pPr>
            <w:numPr>
              <w:numId w:val="18"/>
            </w:numPr>
            <w:tabs>
              <w:tab w:val="num" w:pos="720"/>
            </w:tabs>
            <w:ind w:left="720" w:hanging="360"/>
          </w:pPr>
        </w:pPrChange>
      </w:pPr>
      <w:r w:rsidRPr="009B0965">
        <w:t>Li, J., &amp; Wu, H. (2015). A Highly Efficient Elastic Load Balancing Algorithm for Cloud. In 2015 IEEE/ACM 8th International Conference on Utility and Cloud Computing (pp. 114-121). IEEE.</w:t>
      </w:r>
    </w:p>
    <w:p w14:paraId="2E4E9321" w14:textId="2CC71BE7" w:rsidR="00124C99" w:rsidDel="00A95E80" w:rsidRDefault="00124C99" w:rsidP="00124C99">
      <w:pPr>
        <w:pStyle w:val="ChapterTitleNumberBPBHEB"/>
        <w:rPr>
          <w:del w:id="563" w:author="Suman Deshwal" w:date="2024-04-20T16:26:00Z"/>
        </w:rPr>
      </w:pPr>
      <w:del w:id="564" w:author="Suman Deshwal" w:date="2024-04-20T16:26:00Z">
        <w:r w:rsidDel="00A95E80">
          <w:br w:type="page"/>
        </w:r>
      </w:del>
    </w:p>
    <w:p w14:paraId="207F5310" w14:textId="77777777" w:rsidR="00A95E80" w:rsidRDefault="00A95E80">
      <w:pPr>
        <w:rPr>
          <w:ins w:id="565" w:author="Suman Deshwal" w:date="2024-04-20T16:26:00Z"/>
        </w:rPr>
      </w:pPr>
    </w:p>
    <w:p w14:paraId="1DD37930" w14:textId="4B3A7A81" w:rsidR="008B4E82" w:rsidRPr="00C32C38" w:rsidRDefault="00124C99" w:rsidP="00124C99">
      <w:pPr>
        <w:pStyle w:val="ChapterTitleNumberBPBHEB"/>
      </w:pPr>
      <w:commentRangeStart w:id="566"/>
      <w:r>
        <w:t>The Internet of Things</w:t>
      </w:r>
      <w:commentRangeEnd w:id="566"/>
      <w:r w:rsidR="00A95E80">
        <w:rPr>
          <w:rStyle w:val="CommentReference"/>
          <w:rFonts w:asciiTheme="minorHAnsi" w:eastAsiaTheme="minorHAnsi" w:hAnsiTheme="minorHAnsi" w:cstheme="minorBidi"/>
          <w:bCs w:val="0"/>
          <w:smallCaps w:val="0"/>
          <w:color w:val="auto"/>
        </w:rPr>
        <w:commentReference w:id="566"/>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pPr>
        <w:pStyle w:val="Heading1BPBHEB"/>
        <w:pPrChange w:id="567" w:author="Suman Deshwal" w:date="2024-04-20T16:27:00Z">
          <w:pPr>
            <w:tabs>
              <w:tab w:val="left" w:pos="2835"/>
            </w:tabs>
            <w:spacing w:after="120" w:line="240" w:lineRule="auto"/>
          </w:pPr>
        </w:pPrChange>
      </w:pPr>
      <w:r w:rsidRPr="00EF30B3">
        <w:t>AWS IoT Core: Empowering the Internet of Things</w:t>
      </w:r>
    </w:p>
    <w:p w14:paraId="132281E0" w14:textId="57F6A8A8" w:rsidR="00EF30B3" w:rsidRPr="00EF30B3" w:rsidRDefault="00EF30B3">
      <w:pPr>
        <w:pStyle w:val="NormalBPBHEB"/>
        <w:pPrChange w:id="568" w:author="Suman Deshwal" w:date="2024-05-04T11:00:00Z">
          <w:pPr>
            <w:tabs>
              <w:tab w:val="left" w:pos="2835"/>
            </w:tabs>
            <w:spacing w:after="120" w:line="240" w:lineRule="auto"/>
          </w:pPr>
        </w:pPrChange>
      </w:pPr>
      <w:r w:rsidRPr="00EF30B3">
        <w:t xml:space="preserve">In the rapidly evolving landscape of the </w:t>
      </w:r>
      <w:del w:id="569" w:author="Suman Deshwal" w:date="2024-04-29T11:22:00Z">
        <w:r w:rsidRPr="006970AF" w:rsidDel="006970AF">
          <w:delText>Internet of Things (</w:delText>
        </w:r>
      </w:del>
      <w:r w:rsidRPr="006970AF">
        <w:t>IoT</w:t>
      </w:r>
      <w:del w:id="570" w:author="Suman Deshwal" w:date="2024-04-29T11:22:00Z">
        <w:r w:rsidRPr="00A95E80" w:rsidDel="006970AF">
          <w:rPr>
            <w:b/>
            <w:bCs/>
            <w:rPrChange w:id="571" w:author="Suman Deshwal" w:date="2024-04-20T16:27:00Z">
              <w:rPr/>
            </w:rPrChange>
          </w:rPr>
          <w:delText>)</w:delText>
        </w:r>
      </w:del>
      <w:r w:rsidRPr="00EF30B3">
        <w:t>, the ability to securely connect, manage, and analyze a multitude of devices is paramount. AWS IoT Core, a fully managed service by Amazon Web Services, emerges as a central solution to address the complex requirements of IoT deployments. In this section</w:t>
      </w:r>
      <w:ins w:id="572" w:author="Suman Deshwal" w:date="2024-04-20T16:28:00Z">
        <w:r w:rsidR="00A95E80">
          <w:t>,</w:t>
        </w:r>
      </w:ins>
      <w:r w:rsidRPr="00EF30B3">
        <w:t xml:space="preserve"> </w:t>
      </w:r>
      <w:del w:id="573" w:author="Suman Deshwal" w:date="2024-04-20T16:27:00Z">
        <w:r w:rsidRPr="00EF30B3" w:rsidDel="00A95E80">
          <w:delText xml:space="preserve">of "AWS Cloud Master Class," </w:delText>
        </w:r>
      </w:del>
      <w:r w:rsidRPr="00EF30B3">
        <w:t xml:space="preserve">we </w:t>
      </w:r>
      <w:ins w:id="574" w:author="Suman Deshwal" w:date="2024-04-20T16:28:00Z">
        <w:r w:rsidR="00A95E80">
          <w:t xml:space="preserve">will discuss </w:t>
        </w:r>
      </w:ins>
      <w:del w:id="575" w:author="Suman Deshwal" w:date="2024-04-20T16:28:00Z">
        <w:r w:rsidRPr="00EF30B3" w:rsidDel="00A95E80">
          <w:delText xml:space="preserve">delve into </w:delText>
        </w:r>
      </w:del>
      <w:r w:rsidRPr="00EF30B3">
        <w:t xml:space="preserve">AWS IoT Core, examining its fundamental concepts, architectural components, and real-world applications. Leveraging scholarly articles and AWS sources, we unravel how AWS IoT Core empowers the </w:t>
      </w:r>
      <w:del w:id="576" w:author="Suman Deshwal" w:date="2024-04-29T11:22:00Z">
        <w:r w:rsidRPr="00EF30B3" w:rsidDel="006970AF">
          <w:delText>Internet of Things</w:delText>
        </w:r>
      </w:del>
      <w:ins w:id="577" w:author="Suman Deshwal" w:date="2024-04-29T11:22:00Z">
        <w:r w:rsidR="006970AF">
          <w:t>IoT</w:t>
        </w:r>
      </w:ins>
      <w:r w:rsidRPr="00EF30B3">
        <w:t>.</w:t>
      </w:r>
    </w:p>
    <w:p w14:paraId="1EEC75F6" w14:textId="77777777" w:rsidR="00A95E80" w:rsidRDefault="00A95E80" w:rsidP="00EF30B3">
      <w:pPr>
        <w:pStyle w:val="Heading2"/>
        <w:rPr>
          <w:ins w:id="578" w:author="Suman Deshwal" w:date="2024-04-20T16:28:00Z"/>
        </w:rPr>
      </w:pPr>
    </w:p>
    <w:p w14:paraId="2DDD2899" w14:textId="485C7B21" w:rsidR="00EF30B3" w:rsidRPr="00EF30B3" w:rsidRDefault="00EF30B3">
      <w:pPr>
        <w:pStyle w:val="Heading2BPBHEB"/>
        <w:pPrChange w:id="579" w:author="Suman Deshwal" w:date="2024-04-20T16:28:00Z">
          <w:pPr>
            <w:pStyle w:val="Heading2"/>
          </w:pPr>
        </w:pPrChange>
      </w:pPr>
      <w:r w:rsidRPr="00EF30B3">
        <w:t>Understanding AWS IoT Core</w:t>
      </w:r>
    </w:p>
    <w:p w14:paraId="186B2E3B" w14:textId="77777777" w:rsidR="00EF30B3" w:rsidRPr="00EF30B3" w:rsidRDefault="00EF30B3">
      <w:pPr>
        <w:pStyle w:val="NormalBPBHEB"/>
        <w:pPrChange w:id="580" w:author="Suman Deshwal" w:date="2024-04-20T16:28:00Z">
          <w:pPr>
            <w:tabs>
              <w:tab w:val="left" w:pos="2835"/>
            </w:tabs>
            <w:spacing w:after="120" w:line="240" w:lineRule="auto"/>
          </w:pPr>
        </w:pPrChange>
      </w:pPr>
      <w:r w:rsidRPr="00EF30B3">
        <w:t xml:space="preserve">AWS IoT Core is a cloud-based service that facilitates the secure and scalable connection of IoT devices to the AWS Cloud. It acts as a communication hub, allowing devices to send and </w:t>
      </w:r>
      <w:r w:rsidRPr="00EF30B3">
        <w:lastRenderedPageBreak/>
        <w:t>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0A857BED" w:rsidR="00EF30B3" w:rsidRPr="00EF30B3" w:rsidRDefault="00EF30B3">
      <w:pPr>
        <w:pStyle w:val="NormalBPBHEB"/>
        <w:pPrChange w:id="581" w:author="Suman Deshwal" w:date="2024-04-20T16:28:00Z">
          <w:pPr>
            <w:tabs>
              <w:tab w:val="left" w:pos="2835"/>
            </w:tabs>
            <w:spacing w:after="120" w:line="240" w:lineRule="auto"/>
          </w:pPr>
        </w:pPrChange>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 xml:space="preserve">official documentation underscores IoT Core's scalability, which enables organizations to handle vast numbers of devices and data streams while maintaining security and reliability </w:t>
      </w:r>
      <w:r w:rsidRPr="00A95E80">
        <w:rPr>
          <w:vertAlign w:val="superscript"/>
          <w:rPrChange w:id="582" w:author="Suman Deshwal" w:date="2024-04-20T16:28:00Z">
            <w:rPr/>
          </w:rPrChange>
        </w:rPr>
        <w:t>[1][2]</w:t>
      </w:r>
      <w:r w:rsidRPr="00EF30B3">
        <w:t>.</w:t>
      </w:r>
    </w:p>
    <w:p w14:paraId="1B00E436" w14:textId="77777777" w:rsidR="00A95E80" w:rsidRDefault="00A95E80" w:rsidP="00EF30B3">
      <w:pPr>
        <w:pStyle w:val="Heading2"/>
        <w:rPr>
          <w:ins w:id="583" w:author="Suman Deshwal" w:date="2024-04-20T16:28:00Z"/>
        </w:rPr>
      </w:pPr>
    </w:p>
    <w:p w14:paraId="4573671B" w14:textId="7FB3EC44" w:rsidR="00EF30B3" w:rsidRPr="00EF30B3" w:rsidRDefault="00EF30B3">
      <w:pPr>
        <w:pStyle w:val="Heading2BPBHEB"/>
        <w:pPrChange w:id="584" w:author="Suman Deshwal" w:date="2024-04-20T16:28:00Z">
          <w:pPr>
            <w:pStyle w:val="Heading2"/>
          </w:pPr>
        </w:pPrChange>
      </w:pPr>
      <w:r w:rsidRPr="00EF30B3">
        <w:t xml:space="preserve">Use </w:t>
      </w:r>
      <w:r w:rsidR="00A95E80" w:rsidRPr="00EF30B3">
        <w:t xml:space="preserve">cases and real-world </w:t>
      </w:r>
      <w:proofErr w:type="gramStart"/>
      <w:r w:rsidR="00A95E80" w:rsidRPr="00EF30B3">
        <w:t>applications</w:t>
      </w:r>
      <w:proofErr w:type="gramEnd"/>
    </w:p>
    <w:p w14:paraId="77475EE2" w14:textId="77777777" w:rsidR="00EF30B3" w:rsidRPr="00EF30B3" w:rsidRDefault="00EF30B3">
      <w:pPr>
        <w:pStyle w:val="NormalBPBHEB"/>
        <w:pPrChange w:id="585" w:author="Suman Deshwal" w:date="2024-04-20T16:28:00Z">
          <w:pPr>
            <w:tabs>
              <w:tab w:val="left" w:pos="2835"/>
            </w:tabs>
            <w:spacing w:after="120" w:line="240" w:lineRule="auto"/>
          </w:pPr>
        </w:pPrChange>
      </w:pPr>
      <w:r w:rsidRPr="00EF30B3">
        <w:t xml:space="preserve">AWS IoT Core finds applications across industries, from manufacturing and healthcare to smart cities and agriculture. Real-world case studies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 </w:t>
      </w:r>
      <w:r w:rsidRPr="00A95E80">
        <w:rPr>
          <w:vertAlign w:val="superscript"/>
          <w:rPrChange w:id="586" w:author="Suman Deshwal" w:date="2024-04-20T16:29:00Z">
            <w:rPr/>
          </w:rPrChange>
        </w:rPr>
        <w:t>[3]</w:t>
      </w:r>
      <w:r w:rsidRPr="00EF30B3">
        <w:t>.</w:t>
      </w:r>
    </w:p>
    <w:p w14:paraId="080FE969" w14:textId="77777777" w:rsidR="00EF30B3" w:rsidRPr="00EF30B3" w:rsidRDefault="00EF30B3">
      <w:pPr>
        <w:pStyle w:val="NormalBPBHEB"/>
        <w:pPrChange w:id="587" w:author="Suman Deshwal" w:date="2024-04-20T16:28:00Z">
          <w:pPr>
            <w:tabs>
              <w:tab w:val="left" w:pos="2835"/>
            </w:tabs>
            <w:spacing w:after="120" w:line="240" w:lineRule="auto"/>
          </w:pPr>
        </w:pPrChange>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2B91DDB2" w14:textId="77777777" w:rsidR="00EF30B3" w:rsidRDefault="00EF30B3">
      <w:pPr>
        <w:pStyle w:val="NormalBPBHEB"/>
        <w:pPrChange w:id="588" w:author="Suman Deshwal" w:date="2024-04-20T16:29:00Z">
          <w:pPr>
            <w:tabs>
              <w:tab w:val="left" w:pos="2835"/>
            </w:tabs>
            <w:spacing w:after="120" w:line="240" w:lineRule="auto"/>
          </w:pPr>
        </w:pPrChange>
      </w:pPr>
      <w:commentRangeStart w:id="589"/>
      <w:r w:rsidRPr="00EF30B3">
        <w:t xml:space="preserve">[1] Amazon Web Services. (n.d.). AWS IoT Core. </w:t>
      </w:r>
      <w:r w:rsidRPr="00A6152A">
        <w:rPr>
          <w:rStyle w:val="LinkBPBHEBChar"/>
          <w:rPrChange w:id="590" w:author="Suman Deshwal" w:date="2024-05-02T10:44:00Z">
            <w:rPr/>
          </w:rPrChange>
        </w:rPr>
        <w:fldChar w:fldCharType="begin"/>
      </w:r>
      <w:r w:rsidRPr="00A6152A">
        <w:rPr>
          <w:rStyle w:val="LinkBPBHEBChar"/>
          <w:rPrChange w:id="591" w:author="Suman Deshwal" w:date="2024-05-02T10:44:00Z">
            <w:rPr/>
          </w:rPrChange>
        </w:rPr>
        <w:instrText>HYPERLINK "https://aws.amazon.com/iot-core/" \t "_new"</w:instrText>
      </w:r>
      <w:r w:rsidRPr="0097139D">
        <w:rPr>
          <w:rStyle w:val="LinkBPBHEBChar"/>
        </w:rPr>
      </w:r>
      <w:r w:rsidRPr="00A6152A">
        <w:rPr>
          <w:rStyle w:val="LinkBPBHEBChar"/>
          <w:rPrChange w:id="592" w:author="Suman Deshwal" w:date="2024-05-02T10:44:00Z">
            <w:rPr>
              <w:rStyle w:val="Hyperlink"/>
            </w:rPr>
          </w:rPrChange>
        </w:rPr>
        <w:fldChar w:fldCharType="separate"/>
      </w:r>
      <w:r w:rsidRPr="00A6152A">
        <w:rPr>
          <w:rStyle w:val="LinkBPBHEBChar"/>
          <w:rPrChange w:id="593" w:author="Suman Deshwal" w:date="2024-05-02T10:44:00Z">
            <w:rPr>
              <w:rStyle w:val="Hyperlink"/>
            </w:rPr>
          </w:rPrChange>
        </w:rPr>
        <w:t>https://aws.amazon.com/iot-core/</w:t>
      </w:r>
      <w:r w:rsidRPr="00A6152A">
        <w:rPr>
          <w:rStyle w:val="LinkBPBHEBChar"/>
          <w:rPrChange w:id="594" w:author="Suman Deshwal" w:date="2024-05-02T10:44:00Z">
            <w:rPr>
              <w:rStyle w:val="Hyperlink"/>
            </w:rPr>
          </w:rPrChange>
        </w:rPr>
        <w:fldChar w:fldCharType="end"/>
      </w:r>
      <w:r w:rsidRPr="00EF30B3">
        <w:t xml:space="preserve"> </w:t>
      </w:r>
    </w:p>
    <w:p w14:paraId="1ABCAB54" w14:textId="77777777" w:rsidR="00EF30B3" w:rsidRDefault="00EF30B3">
      <w:pPr>
        <w:pStyle w:val="NormalBPBHEB"/>
        <w:pPrChange w:id="595" w:author="Suman Deshwal" w:date="2024-04-20T16:29:00Z">
          <w:pPr>
            <w:tabs>
              <w:tab w:val="left" w:pos="2835"/>
            </w:tabs>
            <w:spacing w:after="120" w:line="240" w:lineRule="auto"/>
          </w:pPr>
        </w:pPrChange>
      </w:pPr>
      <w:r w:rsidRPr="00EF30B3">
        <w:t xml:space="preserve">[2] Sharma, A., &amp; Ganesh, M. (2018). Internet of Things for Architects: Architecting IoT solutions by implementing sensors, communication infrastructure, edge computing, analytics, and security. </w:t>
      </w:r>
      <w:proofErr w:type="spellStart"/>
      <w:r w:rsidRPr="00EF30B3">
        <w:t>Packt</w:t>
      </w:r>
      <w:proofErr w:type="spellEnd"/>
      <w:r w:rsidRPr="00EF30B3">
        <w:t xml:space="preserve"> Publishing. </w:t>
      </w:r>
    </w:p>
    <w:p w14:paraId="657A046F" w14:textId="15F2B2A9" w:rsidR="00EF30B3" w:rsidRPr="00A6152A" w:rsidRDefault="00EF30B3">
      <w:pPr>
        <w:pStyle w:val="NormalBPBHEB"/>
        <w:rPr>
          <w:rStyle w:val="LinkBPBHEBChar"/>
          <w:rPrChange w:id="596" w:author="Suman Deshwal" w:date="2024-05-02T10:44:00Z">
            <w:rPr/>
          </w:rPrChange>
        </w:rPr>
        <w:pPrChange w:id="597" w:author="Suman Deshwal" w:date="2024-04-20T16:29:00Z">
          <w:pPr>
            <w:tabs>
              <w:tab w:val="left" w:pos="2835"/>
            </w:tabs>
            <w:spacing w:after="120" w:line="240" w:lineRule="auto"/>
          </w:pPr>
        </w:pPrChange>
      </w:pPr>
      <w:r w:rsidRPr="00EF30B3">
        <w:t xml:space="preserve">[3] Amazon Web Services. (n.d.). AWS IoT Core Customer Stories. </w:t>
      </w:r>
      <w:r w:rsidRPr="00A6152A">
        <w:rPr>
          <w:rStyle w:val="LinkBPBHEBChar"/>
          <w:rPrChange w:id="598" w:author="Suman Deshwal" w:date="2024-05-02T10:44:00Z">
            <w:rPr/>
          </w:rPrChange>
        </w:rPr>
        <w:fldChar w:fldCharType="begin"/>
      </w:r>
      <w:r w:rsidRPr="00A6152A">
        <w:rPr>
          <w:rStyle w:val="LinkBPBHEBChar"/>
          <w:rPrChange w:id="599" w:author="Suman Deshwal" w:date="2024-05-02T10:44:00Z">
            <w:rPr/>
          </w:rPrChange>
        </w:rPr>
        <w:instrText>HYPERLINK "https://aws.amazon.com/iot-core/customer-stories/" \t "_new"</w:instrText>
      </w:r>
      <w:r w:rsidRPr="0097139D">
        <w:rPr>
          <w:rStyle w:val="LinkBPBHEBChar"/>
        </w:rPr>
      </w:r>
      <w:r w:rsidRPr="00A6152A">
        <w:rPr>
          <w:rStyle w:val="LinkBPBHEBChar"/>
          <w:rPrChange w:id="600" w:author="Suman Deshwal" w:date="2024-05-02T10:44:00Z">
            <w:rPr>
              <w:rStyle w:val="Hyperlink"/>
            </w:rPr>
          </w:rPrChange>
        </w:rPr>
        <w:fldChar w:fldCharType="separate"/>
      </w:r>
      <w:r w:rsidRPr="00A6152A">
        <w:rPr>
          <w:rStyle w:val="LinkBPBHEBChar"/>
          <w:rPrChange w:id="601" w:author="Suman Deshwal" w:date="2024-05-02T10:44:00Z">
            <w:rPr>
              <w:rStyle w:val="Hyperlink"/>
            </w:rPr>
          </w:rPrChange>
        </w:rPr>
        <w:t>https://aws.amazon.com/iot-core/customer-stories/</w:t>
      </w:r>
      <w:r w:rsidRPr="00A6152A">
        <w:rPr>
          <w:rStyle w:val="LinkBPBHEBChar"/>
          <w:rPrChange w:id="602" w:author="Suman Deshwal" w:date="2024-05-02T10:44:00Z">
            <w:rPr>
              <w:rStyle w:val="Hyperlink"/>
            </w:rPr>
          </w:rPrChange>
        </w:rPr>
        <w:fldChar w:fldCharType="end"/>
      </w:r>
      <w:commentRangeEnd w:id="589"/>
      <w:r w:rsidR="00A95E80" w:rsidRPr="00A6152A">
        <w:rPr>
          <w:rStyle w:val="LinkBPBHEBChar"/>
          <w:rPrChange w:id="603" w:author="Suman Deshwal" w:date="2024-05-02T10:44:00Z">
            <w:rPr>
              <w:rStyle w:val="CommentReference"/>
            </w:rPr>
          </w:rPrChange>
        </w:rPr>
        <w:commentReference w:id="589"/>
      </w:r>
    </w:p>
    <w:p w14:paraId="02DF95F9" w14:textId="77777777" w:rsidR="00EF30B3" w:rsidRDefault="00EF30B3">
      <w:pPr>
        <w:pStyle w:val="NormalBPBHEB"/>
        <w:pPrChange w:id="604" w:author="Suman Deshwal" w:date="2024-04-20T16:29:00Z">
          <w:pPr>
            <w:tabs>
              <w:tab w:val="left" w:pos="2835"/>
            </w:tabs>
            <w:spacing w:after="120" w:line="240" w:lineRule="auto"/>
          </w:pPr>
        </w:pPrChange>
      </w:pPr>
    </w:p>
    <w:p w14:paraId="00D9E943" w14:textId="77777777" w:rsidR="00A320CA" w:rsidRPr="00A320CA" w:rsidRDefault="00A320CA">
      <w:pPr>
        <w:pStyle w:val="Heading1BPBHEB"/>
        <w:pPrChange w:id="605" w:author="Suman Deshwal" w:date="2024-04-20T16:30:00Z">
          <w:pPr>
            <w:tabs>
              <w:tab w:val="left" w:pos="2835"/>
            </w:tabs>
            <w:spacing w:after="120" w:line="240" w:lineRule="auto"/>
          </w:pPr>
        </w:pPrChange>
      </w:pPr>
      <w:r w:rsidRPr="00A320CA">
        <w:t xml:space="preserve">AWS IoT </w:t>
      </w:r>
      <w:proofErr w:type="spellStart"/>
      <w:r w:rsidRPr="00A320CA">
        <w:t>FleetWise</w:t>
      </w:r>
      <w:proofErr w:type="spellEnd"/>
      <w:r w:rsidRPr="00A320CA">
        <w:t xml:space="preserve">: Revolutionizing Fleet Management with </w:t>
      </w:r>
      <w:commentRangeStart w:id="606"/>
      <w:r w:rsidRPr="00A320CA">
        <w:t>IoT</w:t>
      </w:r>
      <w:commentRangeEnd w:id="606"/>
      <w:r w:rsidR="00A95E80">
        <w:rPr>
          <w:rStyle w:val="CommentReference"/>
          <w:rFonts w:asciiTheme="minorHAnsi" w:eastAsiaTheme="minorHAnsi" w:hAnsiTheme="minorHAnsi" w:cstheme="minorBidi"/>
          <w:b w:val="0"/>
        </w:rPr>
        <w:commentReference w:id="606"/>
      </w:r>
    </w:p>
    <w:p w14:paraId="42D657E0" w14:textId="7C00F8A2" w:rsidR="00A320CA" w:rsidRDefault="00A320CA" w:rsidP="00A95E80">
      <w:pPr>
        <w:pStyle w:val="NormalBPBHEB"/>
        <w:rPr>
          <w:ins w:id="607" w:author="Suman Deshwal" w:date="2024-04-20T16:29:00Z"/>
        </w:rPr>
      </w:pPr>
      <w:r w:rsidRPr="00A320CA">
        <w:t xml:space="preserve">In the domain of fleet management, where the efficient operation of vehicles and assets is critical, AWS IoT </w:t>
      </w:r>
      <w:proofErr w:type="spellStart"/>
      <w:r w:rsidRPr="00A320CA">
        <w:t>FleetWise</w:t>
      </w:r>
      <w:proofErr w:type="spellEnd"/>
      <w:r w:rsidRPr="00A320CA">
        <w:t xml:space="preserve"> emerges as a game-changing solution powered by the </w:t>
      </w:r>
      <w:del w:id="608" w:author="Suman Deshwal" w:date="2024-04-20T16:30:00Z">
        <w:r w:rsidRPr="00A320CA" w:rsidDel="00A95E80">
          <w:delText>Internet of Things (</w:delText>
        </w:r>
      </w:del>
      <w:r w:rsidRPr="00A320CA">
        <w:t>IoT</w:t>
      </w:r>
      <w:del w:id="609" w:author="Suman Deshwal" w:date="2024-04-20T16:30:00Z">
        <w:r w:rsidRPr="00A320CA" w:rsidDel="00A95E80">
          <w:delText>)</w:delText>
        </w:r>
      </w:del>
      <w:r w:rsidRPr="00A320CA">
        <w:t xml:space="preserve">. In this section of </w:t>
      </w:r>
      <w:del w:id="610" w:author="Suman Deshwal" w:date="2024-05-02T11:53:00Z">
        <w:r w:rsidRPr="00441F70" w:rsidDel="00441F70">
          <w:rPr>
            <w:i/>
            <w:iCs/>
            <w:rPrChange w:id="611" w:author="Suman Deshwal" w:date="2024-05-02T11:53:00Z">
              <w:rPr/>
            </w:rPrChange>
          </w:rPr>
          <w:delText>"</w:delText>
        </w:r>
      </w:del>
      <w:r w:rsidRPr="00441F70">
        <w:rPr>
          <w:i/>
          <w:iCs/>
          <w:rPrChange w:id="612" w:author="Suman Deshwal" w:date="2024-05-02T11:53:00Z">
            <w:rPr/>
          </w:rPrChange>
        </w:rPr>
        <w:t>AWS Cloud Master Class</w:t>
      </w:r>
      <w:r w:rsidRPr="00A320CA">
        <w:t>,</w:t>
      </w:r>
      <w:del w:id="613" w:author="Suman Deshwal" w:date="2024-05-02T11:53:00Z">
        <w:r w:rsidRPr="00A320CA" w:rsidDel="00441F70">
          <w:delText>"</w:delText>
        </w:r>
      </w:del>
      <w:r w:rsidRPr="00A320CA">
        <w:t xml:space="preserve"> we explore AWS IoT </w:t>
      </w:r>
      <w:proofErr w:type="spellStart"/>
      <w:r w:rsidRPr="00A320CA">
        <w:t>FleetWise</w:t>
      </w:r>
      <w:proofErr w:type="spellEnd"/>
      <w:r w:rsidRPr="00A320CA">
        <w:t xml:space="preserve"> in-depth, delving into its core functionalities, architectural components, and real-world applications. Leveraging </w:t>
      </w:r>
      <w:r w:rsidRPr="00A320CA">
        <w:lastRenderedPageBreak/>
        <w:t xml:space="preserve">scholarly articles and AWS sources, we uncover how AWS IoT </w:t>
      </w:r>
      <w:proofErr w:type="spellStart"/>
      <w:r w:rsidRPr="00A320CA">
        <w:t>FleetWise</w:t>
      </w:r>
      <w:proofErr w:type="spellEnd"/>
      <w:r w:rsidRPr="00A320CA">
        <w:t xml:space="preserve"> is transforming fleet management with IoT innovation.</w:t>
      </w:r>
    </w:p>
    <w:p w14:paraId="1B51553A" w14:textId="77777777" w:rsidR="00A95E80" w:rsidRPr="00A320CA" w:rsidRDefault="00A95E80">
      <w:pPr>
        <w:pStyle w:val="NormalBPBHEB"/>
        <w:pPrChange w:id="614" w:author="Suman Deshwal" w:date="2024-04-20T16:29:00Z">
          <w:pPr>
            <w:tabs>
              <w:tab w:val="left" w:pos="2835"/>
            </w:tabs>
            <w:spacing w:after="120" w:line="240" w:lineRule="auto"/>
          </w:pPr>
        </w:pPrChange>
      </w:pPr>
    </w:p>
    <w:p w14:paraId="33F6107B" w14:textId="77777777" w:rsidR="00A320CA" w:rsidRPr="00A320CA" w:rsidRDefault="00A320CA">
      <w:pPr>
        <w:pStyle w:val="Heading2BPBHEB"/>
        <w:pPrChange w:id="615" w:author="Suman Deshwal" w:date="2024-04-20T16:30:00Z">
          <w:pPr>
            <w:pStyle w:val="Heading2"/>
          </w:pPr>
        </w:pPrChange>
      </w:pPr>
      <w:r w:rsidRPr="00A320CA">
        <w:t xml:space="preserve">Understanding AWS IoT </w:t>
      </w:r>
      <w:proofErr w:type="spellStart"/>
      <w:r w:rsidRPr="00A320CA">
        <w:t>FleetWise</w:t>
      </w:r>
      <w:proofErr w:type="spellEnd"/>
    </w:p>
    <w:p w14:paraId="01E31767" w14:textId="77777777" w:rsidR="00A320CA" w:rsidRPr="00A320CA" w:rsidRDefault="00A320CA">
      <w:pPr>
        <w:pStyle w:val="NormalBPBHEB"/>
        <w:pPrChange w:id="616" w:author="Suman Deshwal" w:date="2024-04-20T16:30:00Z">
          <w:pPr>
            <w:tabs>
              <w:tab w:val="left" w:pos="2835"/>
            </w:tabs>
            <w:spacing w:after="120" w:line="240" w:lineRule="auto"/>
          </w:pPr>
        </w:pPrChange>
      </w:pPr>
      <w:r w:rsidRPr="00A320CA">
        <w:t xml:space="preserve">AWS IoT </w:t>
      </w:r>
      <w:proofErr w:type="spellStart"/>
      <w:r w:rsidRPr="00A320CA">
        <w:t>FleetWise</w:t>
      </w:r>
      <w:proofErr w:type="spellEnd"/>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w:t>
      </w:r>
      <w:proofErr w:type="spellStart"/>
      <w:r w:rsidRPr="00A320CA">
        <w:t>FleetWise</w:t>
      </w:r>
      <w:proofErr w:type="spellEnd"/>
      <w:r w:rsidRPr="00A320CA">
        <w:t xml:space="preserve"> simplifies the process of collecting and processing data from diverse sources, making it accessible and actionable for fleet managers.</w:t>
      </w:r>
    </w:p>
    <w:p w14:paraId="0005804C" w14:textId="377326D1" w:rsidR="00A320CA" w:rsidRPr="00A320CA" w:rsidRDefault="00A320CA">
      <w:pPr>
        <w:pStyle w:val="NormalBPBHEB"/>
        <w:pPrChange w:id="617" w:author="Suman Deshwal" w:date="2024-04-20T16:30:00Z">
          <w:pPr>
            <w:tabs>
              <w:tab w:val="left" w:pos="2835"/>
            </w:tabs>
            <w:spacing w:after="120" w:line="240" w:lineRule="auto"/>
          </w:pPr>
        </w:pPrChange>
      </w:pPr>
      <w:r w:rsidRPr="00A320CA">
        <w:t xml:space="preserve">Scholarly articles underscore the transformative impact of IoT in the realm of fleet management. Researchers emphasize how AWS IoT </w:t>
      </w:r>
      <w:proofErr w:type="spellStart"/>
      <w:r w:rsidRPr="00A320CA">
        <w:t>FleetWise</w:t>
      </w:r>
      <w:proofErr w:type="spellEnd"/>
      <w:r w:rsidRPr="00A320CA">
        <w:t xml:space="preserve"> empowers organizations to unlock the full potential of their fleets, improving operational efficiency and reducing costs. </w:t>
      </w:r>
      <w:r w:rsidR="0060432A">
        <w:t xml:space="preserve">AWS’ </w:t>
      </w:r>
      <w:r w:rsidRPr="00A320CA">
        <w:t xml:space="preserve">official documentation highlights the versatility of </w:t>
      </w:r>
      <w:proofErr w:type="spellStart"/>
      <w:r w:rsidRPr="00A320CA">
        <w:t>FleetWise</w:t>
      </w:r>
      <w:proofErr w:type="spellEnd"/>
      <w:r w:rsidRPr="00A320CA">
        <w:t xml:space="preserve">, enabling applications in industries such as logistics, transportation, and construction </w:t>
      </w:r>
      <w:r w:rsidRPr="00A95E80">
        <w:rPr>
          <w:vertAlign w:val="superscript"/>
          <w:rPrChange w:id="618" w:author="Suman Deshwal" w:date="2024-04-20T16:30:00Z">
            <w:rPr/>
          </w:rPrChange>
        </w:rPr>
        <w:t>[1][2]</w:t>
      </w:r>
      <w:r w:rsidRPr="00A320CA">
        <w:t>.</w:t>
      </w:r>
    </w:p>
    <w:p w14:paraId="241EE981" w14:textId="77777777" w:rsidR="00A95E80" w:rsidRDefault="00A95E80" w:rsidP="00A320CA">
      <w:pPr>
        <w:pStyle w:val="Heading2"/>
        <w:rPr>
          <w:ins w:id="619" w:author="Suman Deshwal" w:date="2024-04-20T16:30:00Z"/>
        </w:rPr>
      </w:pPr>
    </w:p>
    <w:p w14:paraId="6E1787BA" w14:textId="2CC5E71E" w:rsidR="00A320CA" w:rsidRPr="00A320CA" w:rsidRDefault="00A320CA">
      <w:pPr>
        <w:pStyle w:val="Heading2BPBHEB"/>
        <w:pPrChange w:id="620" w:author="Suman Deshwal" w:date="2024-04-20T16:30:00Z">
          <w:pPr>
            <w:pStyle w:val="Heading2"/>
          </w:pPr>
        </w:pPrChange>
      </w:pPr>
      <w:r w:rsidRPr="00A320CA">
        <w:t xml:space="preserve">Use </w:t>
      </w:r>
      <w:r w:rsidR="00A95E80" w:rsidRPr="00A320CA">
        <w:t xml:space="preserve">cases and real-world </w:t>
      </w:r>
      <w:proofErr w:type="gramStart"/>
      <w:r w:rsidR="00A95E80" w:rsidRPr="00A320CA">
        <w:t>applications</w:t>
      </w:r>
      <w:proofErr w:type="gramEnd"/>
    </w:p>
    <w:p w14:paraId="17BECA2D" w14:textId="77777777" w:rsidR="00A320CA" w:rsidRPr="00A320CA" w:rsidRDefault="00A320CA">
      <w:pPr>
        <w:pStyle w:val="NormalBPBHEB"/>
        <w:pPrChange w:id="621" w:author="Suman Deshwal" w:date="2024-04-20T16:31:00Z">
          <w:pPr>
            <w:tabs>
              <w:tab w:val="left" w:pos="2835"/>
            </w:tabs>
            <w:spacing w:after="120" w:line="240" w:lineRule="auto"/>
          </w:pPr>
        </w:pPrChange>
      </w:pPr>
      <w:r w:rsidRPr="00A320CA">
        <w:t xml:space="preserve">AWS IoT </w:t>
      </w:r>
      <w:proofErr w:type="spellStart"/>
      <w:r w:rsidRPr="00A320CA">
        <w:t>FleetWise</w:t>
      </w:r>
      <w:proofErr w:type="spellEnd"/>
      <w:r w:rsidRPr="00A320CA">
        <w:t xml:space="preserve"> finds applications across industries where fleet management is a critical component of operations. </w:t>
      </w:r>
      <w:r w:rsidRPr="00A95E80">
        <w:t xml:space="preserve">Real-world case studies often showcase how </w:t>
      </w:r>
      <w:proofErr w:type="spellStart"/>
      <w:r w:rsidRPr="00A95E80">
        <w:t>FleetWise</w:t>
      </w:r>
      <w:proofErr w:type="spellEnd"/>
      <w:r w:rsidRPr="00A95E80">
        <w:t xml:space="preserve"> has revolutionized transportation and logistics.</w:t>
      </w:r>
      <w:r w:rsidRPr="00A320CA">
        <w:t xml:space="preserve"> </w:t>
      </w:r>
      <w:r w:rsidRPr="00A95E80">
        <w:t>It enables organizations to proactively address vehicle maintenance, ensuring vehicles are in optimal condition and reducing unplanned downtime.</w:t>
      </w:r>
      <w:r w:rsidRPr="00A320CA">
        <w:t xml:space="preserve"> Additionally, </w:t>
      </w:r>
      <w:proofErr w:type="spellStart"/>
      <w:r w:rsidRPr="00A320CA">
        <w:t>FleetWise</w:t>
      </w:r>
      <w:proofErr w:type="spellEnd"/>
      <w:r w:rsidRPr="00A320CA">
        <w:t xml:space="preserve"> facilitates route optimization, leading to reduced fuel consumption and improved environmental sustainability.</w:t>
      </w:r>
    </w:p>
    <w:p w14:paraId="0D5EE0B7" w14:textId="2353893E" w:rsidR="00A320CA" w:rsidRPr="00A320CA" w:rsidRDefault="00A95E80">
      <w:pPr>
        <w:pStyle w:val="NormalBPBHEB"/>
        <w:pPrChange w:id="622" w:author="Suman Deshwal" w:date="2024-04-20T16:31:00Z">
          <w:pPr>
            <w:tabs>
              <w:tab w:val="left" w:pos="2835"/>
            </w:tabs>
            <w:spacing w:after="120" w:line="240" w:lineRule="auto"/>
          </w:pPr>
        </w:pPrChange>
      </w:pPr>
      <w:ins w:id="623" w:author="Suman Deshwal" w:date="2024-04-20T16:31:00Z">
        <w:r>
          <w:t xml:space="preserve">In </w:t>
        </w:r>
      </w:ins>
      <w:del w:id="624" w:author="Suman Deshwal" w:date="2024-04-20T16:31:00Z">
        <w:r w:rsidR="00A320CA" w:rsidRPr="00A320CA" w:rsidDel="00A95E80">
          <w:delText xml:space="preserve">As we delve deeper into </w:delText>
        </w:r>
      </w:del>
      <w:r w:rsidR="00A320CA" w:rsidRPr="00A320CA">
        <w:t xml:space="preserve">this section, we will explore advanced configurations, best practices, and practical implementations that demonstrate how AWS IoT </w:t>
      </w:r>
      <w:proofErr w:type="spellStart"/>
      <w:r w:rsidR="00A320CA" w:rsidRPr="00A320CA">
        <w:t>FleetWise</w:t>
      </w:r>
      <w:proofErr w:type="spellEnd"/>
      <w:r w:rsidR="00A320CA" w:rsidRPr="00A320CA">
        <w:t xml:space="preserve"> is reshaping fleet management, empowering organizations to drive efficiency and innovation in their operations.</w:t>
      </w:r>
    </w:p>
    <w:p w14:paraId="0BDF8115" w14:textId="77777777" w:rsidR="00A320CA" w:rsidRPr="00A320CA" w:rsidRDefault="00A320CA">
      <w:pPr>
        <w:pStyle w:val="NormalBPBHEB"/>
        <w:pPrChange w:id="625" w:author="Suman Deshwal" w:date="2024-04-20T16:31:00Z">
          <w:pPr>
            <w:tabs>
              <w:tab w:val="left" w:pos="2835"/>
            </w:tabs>
            <w:spacing w:after="120" w:line="240" w:lineRule="auto"/>
          </w:pPr>
        </w:pPrChange>
      </w:pPr>
      <w:commentRangeStart w:id="626"/>
      <w:r w:rsidRPr="00A320CA">
        <w:t xml:space="preserve">[1] Amazon Web Services. (n.d.). AWS IoT </w:t>
      </w:r>
      <w:proofErr w:type="spellStart"/>
      <w:r w:rsidRPr="00A320CA">
        <w:t>FleetWise</w:t>
      </w:r>
      <w:proofErr w:type="spellEnd"/>
      <w:r w:rsidRPr="00A320CA">
        <w:t xml:space="preserve">. </w:t>
      </w:r>
      <w:r w:rsidRPr="00A6152A">
        <w:rPr>
          <w:rStyle w:val="LinkBPBHEBChar"/>
          <w:rPrChange w:id="627" w:author="Suman Deshwal" w:date="2024-05-02T10:44:00Z">
            <w:rPr/>
          </w:rPrChange>
        </w:rPr>
        <w:fldChar w:fldCharType="begin"/>
      </w:r>
      <w:r w:rsidRPr="00A6152A">
        <w:rPr>
          <w:rStyle w:val="LinkBPBHEBChar"/>
          <w:rPrChange w:id="628" w:author="Suman Deshwal" w:date="2024-05-02T10:44:00Z">
            <w:rPr/>
          </w:rPrChange>
        </w:rPr>
        <w:instrText>HYPERLINK "https://aws.amazon.com/iot-fleetwise/" \t "_new"</w:instrText>
      </w:r>
      <w:r w:rsidRPr="0097139D">
        <w:rPr>
          <w:rStyle w:val="LinkBPBHEBChar"/>
        </w:rPr>
      </w:r>
      <w:r w:rsidRPr="00A6152A">
        <w:rPr>
          <w:rStyle w:val="LinkBPBHEBChar"/>
          <w:rPrChange w:id="629" w:author="Suman Deshwal" w:date="2024-05-02T10:44:00Z">
            <w:rPr>
              <w:rStyle w:val="Hyperlink"/>
            </w:rPr>
          </w:rPrChange>
        </w:rPr>
        <w:fldChar w:fldCharType="separate"/>
      </w:r>
      <w:r w:rsidRPr="00A6152A">
        <w:rPr>
          <w:rStyle w:val="LinkBPBHEBChar"/>
          <w:rPrChange w:id="630" w:author="Suman Deshwal" w:date="2024-05-02T10:44:00Z">
            <w:rPr>
              <w:rStyle w:val="Hyperlink"/>
            </w:rPr>
          </w:rPrChange>
        </w:rPr>
        <w:t>https://aws.amazon.com/iot-fleetwise/</w:t>
      </w:r>
      <w:r w:rsidRPr="00A6152A">
        <w:rPr>
          <w:rStyle w:val="LinkBPBHEBChar"/>
          <w:rPrChange w:id="631" w:author="Suman Deshwal" w:date="2024-05-02T10:44:00Z">
            <w:rPr>
              <w:rStyle w:val="Hyperlink"/>
            </w:rPr>
          </w:rPrChange>
        </w:rPr>
        <w:fldChar w:fldCharType="end"/>
      </w:r>
      <w:r w:rsidRPr="00A320CA">
        <w:t xml:space="preserve"> [2] </w:t>
      </w:r>
      <w:proofErr w:type="spellStart"/>
      <w:r w:rsidRPr="00A320CA">
        <w:t>Jasek</w:t>
      </w:r>
      <w:proofErr w:type="spellEnd"/>
      <w:r w:rsidRPr="00A320CA">
        <w:t xml:space="preserve">, R., &amp; </w:t>
      </w:r>
      <w:proofErr w:type="spellStart"/>
      <w:r w:rsidRPr="00A320CA">
        <w:t>Kokoczka</w:t>
      </w:r>
      <w:proofErr w:type="spellEnd"/>
      <w:r w:rsidRPr="00A320CA">
        <w:t>, R. (2017). The Internet of Things in the Modern Business Environment. In Internet of Things. IoT Infrastructures (pp. 103-120). Springer.</w:t>
      </w:r>
      <w:commentRangeEnd w:id="626"/>
      <w:r w:rsidR="00A95E80">
        <w:rPr>
          <w:rStyle w:val="CommentReference"/>
          <w:rFonts w:asciiTheme="minorHAnsi" w:eastAsiaTheme="minorHAnsi" w:hAnsiTheme="minorHAnsi" w:cstheme="minorBidi"/>
        </w:rPr>
        <w:commentReference w:id="626"/>
      </w:r>
    </w:p>
    <w:p w14:paraId="662CB891" w14:textId="77777777" w:rsidR="00EF30B3" w:rsidRDefault="00EF30B3" w:rsidP="00126D33">
      <w:pPr>
        <w:tabs>
          <w:tab w:val="left" w:pos="2835"/>
        </w:tabs>
        <w:spacing w:after="120" w:line="240" w:lineRule="auto"/>
      </w:pPr>
    </w:p>
    <w:p w14:paraId="1D0077B7" w14:textId="77777777" w:rsidR="001F2E7B" w:rsidRPr="001F2E7B" w:rsidRDefault="001F2E7B">
      <w:pPr>
        <w:pStyle w:val="Heading1BPBHEB"/>
        <w:pPrChange w:id="632" w:author="Suman Deshwal" w:date="2024-04-20T16:32:00Z">
          <w:pPr>
            <w:tabs>
              <w:tab w:val="left" w:pos="2835"/>
            </w:tabs>
            <w:spacing w:after="120" w:line="240" w:lineRule="auto"/>
          </w:pPr>
        </w:pPrChange>
      </w:pPr>
      <w:r w:rsidRPr="001F2E7B">
        <w:t xml:space="preserve">AWS IoT </w:t>
      </w:r>
      <w:proofErr w:type="spellStart"/>
      <w:r w:rsidRPr="001F2E7B">
        <w:t>SiteWise</w:t>
      </w:r>
      <w:proofErr w:type="spellEnd"/>
      <w:r w:rsidRPr="001F2E7B">
        <w:t xml:space="preserve">: Transforming Industrial Operations with IoT </w:t>
      </w:r>
      <w:commentRangeStart w:id="633"/>
      <w:r w:rsidRPr="001F2E7B">
        <w:t>Data</w:t>
      </w:r>
      <w:commentRangeEnd w:id="633"/>
      <w:r w:rsidR="00A95E80">
        <w:rPr>
          <w:rStyle w:val="CommentReference"/>
          <w:rFonts w:asciiTheme="minorHAnsi" w:eastAsiaTheme="minorHAnsi" w:hAnsiTheme="minorHAnsi" w:cstheme="minorBidi"/>
          <w:b w:val="0"/>
        </w:rPr>
        <w:commentReference w:id="633"/>
      </w:r>
    </w:p>
    <w:p w14:paraId="35FD5CC2" w14:textId="2BC81568" w:rsidR="001F2E7B" w:rsidRPr="001F2E7B" w:rsidRDefault="001F2E7B">
      <w:pPr>
        <w:pStyle w:val="NormalBPBHEB"/>
        <w:pPrChange w:id="634" w:author="Suman Deshwal" w:date="2024-04-20T16:32:00Z">
          <w:pPr>
            <w:tabs>
              <w:tab w:val="left" w:pos="2835"/>
            </w:tabs>
            <w:spacing w:after="120" w:line="240" w:lineRule="auto"/>
          </w:pPr>
        </w:pPrChange>
      </w:pPr>
      <w:r w:rsidRPr="001F2E7B">
        <w:t xml:space="preserve">In the realm of industrial operations, the ability to collect, analyze, and act upon data from diverse equipment and devices is essential for improving efficiency and reducing downtime. </w:t>
      </w:r>
      <w:r w:rsidRPr="001F2E7B">
        <w:lastRenderedPageBreak/>
        <w:t xml:space="preserve">AWS IoT </w:t>
      </w:r>
      <w:proofErr w:type="spellStart"/>
      <w:r w:rsidRPr="001F2E7B">
        <w:t>SiteWise</w:t>
      </w:r>
      <w:proofErr w:type="spellEnd"/>
      <w:r w:rsidRPr="001F2E7B">
        <w:t xml:space="preserve"> is a powerful service that addresses this need by providing industrial data collection and monitoring capabilities. In this section</w:t>
      </w:r>
      <w:ins w:id="635" w:author="Suman Deshwal" w:date="2024-04-29T11:17:00Z">
        <w:r w:rsidR="006970AF">
          <w:t>,</w:t>
        </w:r>
      </w:ins>
      <w:del w:id="636" w:author="Suman Deshwal" w:date="2024-04-29T11:17:00Z">
        <w:r w:rsidRPr="001F2E7B" w:rsidDel="006970AF">
          <w:delText xml:space="preserve"> of "AWS Cloud Master Class,"</w:delText>
        </w:r>
      </w:del>
      <w:r w:rsidRPr="001F2E7B">
        <w:t xml:space="preserve"> we explore AWS IoT </w:t>
      </w:r>
      <w:proofErr w:type="spellStart"/>
      <w:r w:rsidRPr="001F2E7B">
        <w:t>SiteWise</w:t>
      </w:r>
      <w:proofErr w:type="spellEnd"/>
      <w:r w:rsidRPr="001F2E7B">
        <w:t xml:space="preserve"> in-depth, delving into its core features, architectural components, and real-world applications. Leveraging scholarly articles and AWS sources, we uncover how AWS IoT </w:t>
      </w:r>
      <w:proofErr w:type="spellStart"/>
      <w:r w:rsidRPr="001F2E7B">
        <w:t>SiteWise</w:t>
      </w:r>
      <w:proofErr w:type="spellEnd"/>
      <w:r w:rsidRPr="001F2E7B">
        <w:t xml:space="preserve"> is transforming industrial operations with IoT-driven insights.</w:t>
      </w:r>
    </w:p>
    <w:p w14:paraId="0040F8E2" w14:textId="77777777" w:rsidR="00A95E80" w:rsidRDefault="00A95E80" w:rsidP="00EA1A33">
      <w:pPr>
        <w:pStyle w:val="Heading2"/>
        <w:rPr>
          <w:ins w:id="637" w:author="Suman Deshwal" w:date="2024-04-20T16:32:00Z"/>
        </w:rPr>
      </w:pPr>
    </w:p>
    <w:p w14:paraId="53DC45F5" w14:textId="1BC218E0" w:rsidR="001F2E7B" w:rsidRPr="001F2E7B" w:rsidRDefault="001F2E7B">
      <w:pPr>
        <w:pStyle w:val="Heading2BPBHEB"/>
        <w:pPrChange w:id="638" w:author="Suman Deshwal" w:date="2024-04-20T16:32:00Z">
          <w:pPr>
            <w:pStyle w:val="Heading2"/>
          </w:pPr>
        </w:pPrChange>
      </w:pPr>
      <w:r w:rsidRPr="001F2E7B">
        <w:t xml:space="preserve">Understanding AWS IoT </w:t>
      </w:r>
      <w:proofErr w:type="spellStart"/>
      <w:r w:rsidRPr="001F2E7B">
        <w:t>SiteWise</w:t>
      </w:r>
      <w:proofErr w:type="spellEnd"/>
    </w:p>
    <w:p w14:paraId="4474ACC8" w14:textId="1B0C631B" w:rsidR="001F2E7B" w:rsidRPr="001F2E7B" w:rsidRDefault="001F2E7B">
      <w:pPr>
        <w:pStyle w:val="NormalBPBHEB"/>
        <w:pPrChange w:id="639" w:author="Suman Deshwal" w:date="2024-04-20T16:32:00Z">
          <w:pPr>
            <w:tabs>
              <w:tab w:val="left" w:pos="2835"/>
            </w:tabs>
            <w:spacing w:after="120" w:line="240" w:lineRule="auto"/>
          </w:pPr>
        </w:pPrChange>
      </w:pPr>
      <w:r w:rsidRPr="001F2E7B">
        <w:t xml:space="preserve">AWS IoT </w:t>
      </w:r>
      <w:proofErr w:type="spellStart"/>
      <w:r w:rsidRPr="001F2E7B">
        <w:t>SiteWise</w:t>
      </w:r>
      <w:proofErr w:type="spellEnd"/>
      <w:r w:rsidRPr="001F2E7B">
        <w:t xml:space="preserve"> is a managed service that facilitates the collection, storage, and visualization of industrial data. It serves as a bridge between the physical world of industrial equipment and the digital world of the cloud. IoT </w:t>
      </w:r>
      <w:proofErr w:type="spellStart"/>
      <w:r w:rsidRPr="001F2E7B">
        <w:t>SiteWise</w:t>
      </w:r>
      <w:proofErr w:type="spellEnd"/>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6DC134E0" w:rsidR="001F2E7B" w:rsidRDefault="001F2E7B" w:rsidP="00A95E80">
      <w:pPr>
        <w:pStyle w:val="NormalBPBHEB"/>
        <w:rPr>
          <w:ins w:id="640" w:author="Suman Deshwal" w:date="2024-04-20T16:32:00Z"/>
        </w:rPr>
      </w:pPr>
      <w:r w:rsidRPr="001F2E7B">
        <w:t xml:space="preserve">Scholarly articles emphasize the significance of IoT-driven insights in industrial operations. Researchers highlight how AWS IoT </w:t>
      </w:r>
      <w:proofErr w:type="spellStart"/>
      <w:r w:rsidRPr="001F2E7B">
        <w:t>SiteWise</w:t>
      </w:r>
      <w:proofErr w:type="spellEnd"/>
      <w:r w:rsidRPr="001F2E7B">
        <w:t xml:space="preserve"> simplifies the process of industrial data collection and provides a unified view of data from various sources. </w:t>
      </w:r>
      <w:r w:rsidR="0060432A">
        <w:t xml:space="preserve">AWS’ </w:t>
      </w:r>
      <w:r w:rsidRPr="001F2E7B">
        <w:t xml:space="preserve">official documentation underscores the scalability of IoT </w:t>
      </w:r>
      <w:proofErr w:type="spellStart"/>
      <w:r w:rsidRPr="001F2E7B">
        <w:t>SiteWise</w:t>
      </w:r>
      <w:proofErr w:type="spellEnd"/>
      <w:r w:rsidRPr="001F2E7B">
        <w:t xml:space="preserve">, making it suitable for deployments in industries such as manufacturing, energy, and utilities </w:t>
      </w:r>
      <w:r w:rsidRPr="00E22E3D">
        <w:rPr>
          <w:vertAlign w:val="superscript"/>
          <w:rPrChange w:id="641" w:author="Suman Deshwal" w:date="2024-04-20T16:33:00Z">
            <w:rPr/>
          </w:rPrChange>
        </w:rPr>
        <w:t>[1][2]</w:t>
      </w:r>
      <w:r w:rsidRPr="001F2E7B">
        <w:t>.</w:t>
      </w:r>
    </w:p>
    <w:p w14:paraId="0181C131" w14:textId="77777777" w:rsidR="00A95E80" w:rsidRPr="001F2E7B" w:rsidRDefault="00A95E80">
      <w:pPr>
        <w:pStyle w:val="NormalBPBHEB"/>
        <w:pPrChange w:id="642" w:author="Suman Deshwal" w:date="2024-04-20T16:32:00Z">
          <w:pPr>
            <w:tabs>
              <w:tab w:val="left" w:pos="2835"/>
            </w:tabs>
            <w:spacing w:after="120" w:line="240" w:lineRule="auto"/>
          </w:pPr>
        </w:pPrChange>
      </w:pPr>
    </w:p>
    <w:p w14:paraId="0D347B82" w14:textId="24E0BDA2" w:rsidR="001F2E7B" w:rsidRPr="001F2E7B" w:rsidRDefault="001F2E7B">
      <w:pPr>
        <w:pStyle w:val="Heading2BPBHEB"/>
        <w:pPrChange w:id="643" w:author="Suman Deshwal" w:date="2024-04-20T16:32:00Z">
          <w:pPr>
            <w:pStyle w:val="Heading2"/>
          </w:pPr>
        </w:pPrChange>
      </w:pPr>
      <w:r w:rsidRPr="001F2E7B">
        <w:t xml:space="preserve">Use </w:t>
      </w:r>
      <w:r w:rsidR="00A95E80" w:rsidRPr="001F2E7B">
        <w:t xml:space="preserve">cases and real-world </w:t>
      </w:r>
      <w:proofErr w:type="gramStart"/>
      <w:r w:rsidR="00A95E80" w:rsidRPr="001F2E7B">
        <w:t>applications</w:t>
      </w:r>
      <w:proofErr w:type="gramEnd"/>
    </w:p>
    <w:p w14:paraId="3172E26D" w14:textId="77777777" w:rsidR="001F2E7B" w:rsidRPr="001F2E7B" w:rsidRDefault="001F2E7B">
      <w:pPr>
        <w:pStyle w:val="NormalBPBHEB"/>
        <w:pPrChange w:id="644" w:author="Suman Deshwal" w:date="2024-05-04T11:05:00Z">
          <w:pPr>
            <w:tabs>
              <w:tab w:val="left" w:pos="2835"/>
            </w:tabs>
            <w:spacing w:after="120" w:line="240" w:lineRule="auto"/>
          </w:pPr>
        </w:pPrChange>
      </w:pPr>
      <w:r w:rsidRPr="001F2E7B">
        <w:t xml:space="preserve">AWS IoT </w:t>
      </w:r>
      <w:proofErr w:type="spellStart"/>
      <w:r w:rsidRPr="001F2E7B">
        <w:t>SiteWise</w:t>
      </w:r>
      <w:proofErr w:type="spellEnd"/>
      <w:r w:rsidRPr="001F2E7B">
        <w:t xml:space="preserve"> finds applications across a wide range of industrial sectors. Real-world case studies often illustrate how </w:t>
      </w:r>
      <w:proofErr w:type="spellStart"/>
      <w:r w:rsidRPr="001F2E7B">
        <w:t>SiteWise</w:t>
      </w:r>
      <w:proofErr w:type="spellEnd"/>
      <w:r w:rsidRPr="001F2E7B">
        <w:t xml:space="preserve"> has enabled organizations to improve asset performance, reduce maintenance costs, and enhance operational efficiency. It plays a pivotal role in predictive maintenance, ensuring that equipment issues are identified and addressed before they lead to costly downtime. Additionally, </w:t>
      </w:r>
      <w:proofErr w:type="spellStart"/>
      <w:r w:rsidRPr="001F2E7B">
        <w:t>SiteWise</w:t>
      </w:r>
      <w:proofErr w:type="spellEnd"/>
      <w:r w:rsidRPr="001F2E7B">
        <w:t xml:space="preserve"> supports compliance efforts by providing detailed historical data for auditing and reporting.</w:t>
      </w:r>
    </w:p>
    <w:p w14:paraId="1F652BEB" w14:textId="316BD773" w:rsidR="001F2E7B" w:rsidRPr="001F2E7B" w:rsidRDefault="00E22E3D">
      <w:pPr>
        <w:pStyle w:val="NormalBPBHEB"/>
        <w:pPrChange w:id="645" w:author="Suman Deshwal" w:date="2024-05-04T11:09:00Z">
          <w:pPr>
            <w:tabs>
              <w:tab w:val="left" w:pos="2835"/>
            </w:tabs>
            <w:spacing w:after="120" w:line="240" w:lineRule="auto"/>
          </w:pPr>
        </w:pPrChange>
      </w:pPr>
      <w:ins w:id="646" w:author="Suman Deshwal" w:date="2024-04-20T16:33:00Z">
        <w:r>
          <w:t xml:space="preserve">In </w:t>
        </w:r>
      </w:ins>
      <w:del w:id="647" w:author="Suman Deshwal" w:date="2024-04-20T16:33:00Z">
        <w:r w:rsidR="001F2E7B" w:rsidRPr="001F2E7B" w:rsidDel="00E22E3D">
          <w:delText xml:space="preserve">As we delve deeper into </w:delText>
        </w:r>
      </w:del>
      <w:r w:rsidR="001F2E7B" w:rsidRPr="001F2E7B">
        <w:t xml:space="preserve">this section, we will explore advanced configurations, best practices, and practical implementations that showcase how AWS IoT </w:t>
      </w:r>
      <w:proofErr w:type="spellStart"/>
      <w:r w:rsidR="001F2E7B" w:rsidRPr="001F2E7B">
        <w:t>SiteWise</w:t>
      </w:r>
      <w:proofErr w:type="spellEnd"/>
      <w:r w:rsidR="001F2E7B" w:rsidRPr="001F2E7B">
        <w:t xml:space="preserve"> is reshaping industrial operations, enabling organizations to make data-driven decisions and achieve higher levels of operational excellence.</w:t>
      </w:r>
    </w:p>
    <w:p w14:paraId="07529251" w14:textId="77777777" w:rsidR="001F2E7B" w:rsidRPr="001F2E7B" w:rsidRDefault="001F2E7B">
      <w:pPr>
        <w:pStyle w:val="NormalBPBHEB"/>
        <w:pPrChange w:id="648" w:author="Suman Deshwal" w:date="2024-04-20T16:34:00Z">
          <w:pPr>
            <w:tabs>
              <w:tab w:val="left" w:pos="2835"/>
            </w:tabs>
            <w:spacing w:after="120" w:line="240" w:lineRule="auto"/>
          </w:pPr>
        </w:pPrChange>
      </w:pPr>
      <w:commentRangeStart w:id="649"/>
      <w:r w:rsidRPr="001F2E7B">
        <w:t xml:space="preserve">[1] Amazon Web Services. (n.d.). AWS IoT </w:t>
      </w:r>
      <w:proofErr w:type="spellStart"/>
      <w:r w:rsidRPr="001F2E7B">
        <w:t>SiteWise</w:t>
      </w:r>
      <w:proofErr w:type="spellEnd"/>
      <w:r w:rsidRPr="001F2E7B">
        <w:t xml:space="preserve">. </w:t>
      </w:r>
      <w:r w:rsidRPr="00A6152A">
        <w:rPr>
          <w:rStyle w:val="LinkBPBHEBChar"/>
          <w:rPrChange w:id="650" w:author="Suman Deshwal" w:date="2024-05-02T10:45:00Z">
            <w:rPr/>
          </w:rPrChange>
        </w:rPr>
        <w:fldChar w:fldCharType="begin"/>
      </w:r>
      <w:r w:rsidRPr="00A6152A">
        <w:rPr>
          <w:rStyle w:val="LinkBPBHEBChar"/>
          <w:rPrChange w:id="651" w:author="Suman Deshwal" w:date="2024-05-02T10:45:00Z">
            <w:rPr/>
          </w:rPrChange>
        </w:rPr>
        <w:instrText>HYPERLINK "https://aws.amazon.com/iot-sitewise/" \t "_new"</w:instrText>
      </w:r>
      <w:r w:rsidRPr="0097139D">
        <w:rPr>
          <w:rStyle w:val="LinkBPBHEBChar"/>
        </w:rPr>
      </w:r>
      <w:r w:rsidRPr="00A6152A">
        <w:rPr>
          <w:rStyle w:val="LinkBPBHEBChar"/>
          <w:rPrChange w:id="652" w:author="Suman Deshwal" w:date="2024-05-02T10:45:00Z">
            <w:rPr>
              <w:rStyle w:val="Hyperlink"/>
            </w:rPr>
          </w:rPrChange>
        </w:rPr>
        <w:fldChar w:fldCharType="separate"/>
      </w:r>
      <w:r w:rsidRPr="00A6152A">
        <w:rPr>
          <w:rStyle w:val="LinkBPBHEBChar"/>
          <w:rPrChange w:id="653" w:author="Suman Deshwal" w:date="2024-05-02T10:45:00Z">
            <w:rPr>
              <w:rStyle w:val="Hyperlink"/>
            </w:rPr>
          </w:rPrChange>
        </w:rPr>
        <w:t>https://aws.amazon.com/iot-sitewise/</w:t>
      </w:r>
      <w:r w:rsidRPr="00A6152A">
        <w:rPr>
          <w:rStyle w:val="LinkBPBHEBChar"/>
          <w:rPrChange w:id="654" w:author="Suman Deshwal" w:date="2024-05-02T10:45:00Z">
            <w:rPr>
              <w:rStyle w:val="Hyperlink"/>
            </w:rPr>
          </w:rPrChange>
        </w:rPr>
        <w:fldChar w:fldCharType="end"/>
      </w:r>
      <w:r w:rsidRPr="00A6152A">
        <w:rPr>
          <w:rStyle w:val="LinkBPBHEBChar"/>
          <w:rPrChange w:id="655" w:author="Suman Deshwal" w:date="2024-05-02T10:45:00Z">
            <w:rPr/>
          </w:rPrChange>
        </w:rPr>
        <w:t xml:space="preserve"> </w:t>
      </w:r>
      <w:r w:rsidRPr="001F2E7B">
        <w:t>[2] Ni, J., Jiang, J., &amp; Ren, Z. (2021). A Comprehensive Survey of Industrial Internet of Things: Vision, Integration, and Intelligent Analytics. IEEE Internet of Things Journal, 8(9), 7105-7130.</w:t>
      </w:r>
      <w:commentRangeEnd w:id="649"/>
      <w:r w:rsidR="00E22E3D">
        <w:rPr>
          <w:rStyle w:val="CommentReference"/>
          <w:rFonts w:asciiTheme="minorHAnsi" w:eastAsiaTheme="minorHAnsi" w:hAnsiTheme="minorHAnsi" w:cstheme="minorBidi"/>
        </w:rPr>
        <w:commentReference w:id="649"/>
      </w:r>
    </w:p>
    <w:p w14:paraId="05C3ECE5" w14:textId="4177878A" w:rsidR="001F2E7B" w:rsidRPr="001F2E7B" w:rsidDel="00E22E3D" w:rsidRDefault="001F2E7B" w:rsidP="001F2E7B">
      <w:pPr>
        <w:tabs>
          <w:tab w:val="left" w:pos="2835"/>
        </w:tabs>
        <w:spacing w:after="120" w:line="240" w:lineRule="auto"/>
        <w:rPr>
          <w:del w:id="656" w:author="Suman Deshwal" w:date="2024-04-20T16:33:00Z"/>
          <w:vanish/>
        </w:rPr>
      </w:pPr>
      <w:del w:id="657" w:author="Suman Deshwal" w:date="2024-04-20T16:33:00Z">
        <w:r w:rsidRPr="001F2E7B" w:rsidDel="00E22E3D">
          <w:rPr>
            <w:vanish/>
          </w:rPr>
          <w:delText>Top of Form</w:delText>
        </w:r>
      </w:del>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80ED093" w:rsidR="00234217" w:rsidRPr="00234217" w:rsidRDefault="00234217">
      <w:pPr>
        <w:pStyle w:val="Heading1BPBHEB"/>
        <w:pPrChange w:id="658" w:author="Suman Deshwal" w:date="2024-04-20T16:34:00Z">
          <w:pPr>
            <w:tabs>
              <w:tab w:val="left" w:pos="2835"/>
            </w:tabs>
            <w:spacing w:after="120" w:line="240" w:lineRule="auto"/>
          </w:pPr>
        </w:pPrChange>
      </w:pPr>
      <w:r w:rsidRPr="00234217">
        <w:lastRenderedPageBreak/>
        <w:t xml:space="preserve">AWS IoT </w:t>
      </w:r>
      <w:proofErr w:type="spellStart"/>
      <w:r w:rsidRPr="00234217">
        <w:t>TwinMaker</w:t>
      </w:r>
      <w:proofErr w:type="spellEnd"/>
      <w:r w:rsidRPr="00234217">
        <w:t xml:space="preserve">: Revolutionizing IoT Applications with Digital </w:t>
      </w:r>
      <w:commentRangeStart w:id="659"/>
      <w:r w:rsidRPr="00234217">
        <w:t>Twins</w:t>
      </w:r>
      <w:commentRangeEnd w:id="659"/>
      <w:r w:rsidR="00A6152A">
        <w:rPr>
          <w:rStyle w:val="CommentReference"/>
          <w:rFonts w:asciiTheme="minorHAnsi" w:eastAsiaTheme="minorHAnsi" w:hAnsiTheme="minorHAnsi" w:cstheme="minorBidi"/>
          <w:b w:val="0"/>
        </w:rPr>
        <w:commentReference w:id="659"/>
      </w:r>
    </w:p>
    <w:p w14:paraId="334C20B2" w14:textId="12A2CA56" w:rsidR="00234217" w:rsidRDefault="00234217" w:rsidP="00E22E3D">
      <w:pPr>
        <w:pStyle w:val="NormalBPBHEB"/>
        <w:rPr>
          <w:ins w:id="660" w:author="Suman Deshwal" w:date="2024-04-20T16:35:00Z"/>
        </w:rPr>
      </w:pPr>
      <w:r w:rsidRPr="00234217">
        <w:t xml:space="preserve">In the ever-evolving landscape of the </w:t>
      </w:r>
      <w:del w:id="661" w:author="Suman Deshwal" w:date="2024-04-20T16:35:00Z">
        <w:r w:rsidRPr="00234217" w:rsidDel="00E22E3D">
          <w:delText>Internet of Things (</w:delText>
        </w:r>
      </w:del>
      <w:r w:rsidRPr="00234217">
        <w:t>IoT</w:t>
      </w:r>
      <w:del w:id="662" w:author="Suman Deshwal" w:date="2024-04-20T16:35:00Z">
        <w:r w:rsidRPr="00234217" w:rsidDel="00E22E3D">
          <w:delText>)</w:delText>
        </w:r>
      </w:del>
      <w:r w:rsidRPr="00234217">
        <w:t xml:space="preserve">, the concept of digital twins has emerged as a transformative technology. AWS IoT </w:t>
      </w:r>
      <w:proofErr w:type="spellStart"/>
      <w:r w:rsidRPr="00234217">
        <w:t>TwinMaker</w:t>
      </w:r>
      <w:proofErr w:type="spellEnd"/>
      <w:r w:rsidRPr="00234217">
        <w:t xml:space="preserve"> is a powerful service that empowers organizations to create digital twins of physical assets, devices, or systems. This section of </w:t>
      </w:r>
      <w:del w:id="663" w:author="Suman Deshwal" w:date="2024-05-02T11:54:00Z">
        <w:r w:rsidRPr="00441F70" w:rsidDel="00441F70">
          <w:rPr>
            <w:i/>
            <w:iCs/>
            <w:rPrChange w:id="664" w:author="Suman Deshwal" w:date="2024-05-02T11:54:00Z">
              <w:rPr/>
            </w:rPrChange>
          </w:rPr>
          <w:delText>"</w:delText>
        </w:r>
      </w:del>
      <w:r w:rsidRPr="00441F70">
        <w:rPr>
          <w:i/>
          <w:iCs/>
          <w:rPrChange w:id="665" w:author="Suman Deshwal" w:date="2024-05-02T11:54:00Z">
            <w:rPr/>
          </w:rPrChange>
        </w:rPr>
        <w:t>AWS Cloud Master Class</w:t>
      </w:r>
      <w:del w:id="666" w:author="Suman Deshwal" w:date="2024-05-02T11:54:00Z">
        <w:r w:rsidRPr="00234217" w:rsidDel="00441F70">
          <w:delText>"</w:delText>
        </w:r>
      </w:del>
      <w:r w:rsidRPr="00234217">
        <w:t xml:space="preserve"> </w:t>
      </w:r>
      <w:ins w:id="667" w:author="Suman Deshwal" w:date="2024-05-02T11:54:00Z">
        <w:r w:rsidR="00441F70">
          <w:t xml:space="preserve">discussed the </w:t>
        </w:r>
      </w:ins>
      <w:del w:id="668" w:author="Suman Deshwal" w:date="2024-05-02T11:54:00Z">
        <w:r w:rsidRPr="00234217" w:rsidDel="00441F70">
          <w:delText xml:space="preserve">delves into </w:delText>
        </w:r>
      </w:del>
      <w:r w:rsidRPr="00234217">
        <w:t xml:space="preserve">AWS IoT </w:t>
      </w:r>
      <w:proofErr w:type="spellStart"/>
      <w:r w:rsidRPr="00234217">
        <w:t>TwinMaker</w:t>
      </w:r>
      <w:proofErr w:type="spellEnd"/>
      <w:r w:rsidRPr="00234217">
        <w:t xml:space="preserve">, exploring its core features, architectural components, and real-world applications. Leveraging scholarly articles and AWS sources, we unveil how AWS IoT </w:t>
      </w:r>
      <w:proofErr w:type="spellStart"/>
      <w:r w:rsidRPr="00234217">
        <w:t>TwinMaker</w:t>
      </w:r>
      <w:proofErr w:type="spellEnd"/>
      <w:r w:rsidRPr="00234217">
        <w:t xml:space="preserve"> is reshaping IoT applications through the concept of digital twins.</w:t>
      </w:r>
    </w:p>
    <w:p w14:paraId="2393C102" w14:textId="77777777" w:rsidR="00E22E3D" w:rsidRPr="00234217" w:rsidRDefault="00E22E3D">
      <w:pPr>
        <w:pStyle w:val="NormalBPBHEB"/>
        <w:pPrChange w:id="669" w:author="Suman Deshwal" w:date="2024-04-20T16:35:00Z">
          <w:pPr>
            <w:tabs>
              <w:tab w:val="left" w:pos="2835"/>
            </w:tabs>
            <w:spacing w:after="120" w:line="240" w:lineRule="auto"/>
          </w:pPr>
        </w:pPrChange>
      </w:pPr>
    </w:p>
    <w:p w14:paraId="0A8F211D" w14:textId="77777777" w:rsidR="00234217" w:rsidRPr="00234217" w:rsidRDefault="00234217">
      <w:pPr>
        <w:pStyle w:val="Heading2BPBHEB"/>
        <w:pPrChange w:id="670" w:author="Suman Deshwal" w:date="2024-04-20T16:35:00Z">
          <w:pPr>
            <w:pStyle w:val="Heading2"/>
          </w:pPr>
        </w:pPrChange>
      </w:pPr>
      <w:r w:rsidRPr="00234217">
        <w:t xml:space="preserve">Understanding AWS IoT </w:t>
      </w:r>
      <w:proofErr w:type="spellStart"/>
      <w:r w:rsidRPr="00234217">
        <w:t>TwinMaker</w:t>
      </w:r>
      <w:proofErr w:type="spellEnd"/>
    </w:p>
    <w:p w14:paraId="2FF5FDD9" w14:textId="77777777" w:rsidR="00234217" w:rsidRPr="00234217" w:rsidRDefault="00234217">
      <w:pPr>
        <w:pStyle w:val="NormalBPBHEB"/>
        <w:pPrChange w:id="671" w:author="Suman Deshwal" w:date="2024-04-20T16:35:00Z">
          <w:pPr>
            <w:tabs>
              <w:tab w:val="left" w:pos="2835"/>
            </w:tabs>
            <w:spacing w:after="120" w:line="240" w:lineRule="auto"/>
          </w:pPr>
        </w:pPrChange>
      </w:pPr>
      <w:r w:rsidRPr="00234217">
        <w:t xml:space="preserve">AWS IoT </w:t>
      </w:r>
      <w:proofErr w:type="spellStart"/>
      <w:r w:rsidRPr="00234217">
        <w:t>TwinMaker</w:t>
      </w:r>
      <w:proofErr w:type="spellEnd"/>
      <w:r w:rsidRPr="00234217">
        <w:t xml:space="preserve"> is a service designed to simplify the creation and management of digital twins. A digital twin is a virtual replica of a physical asset or system that mirrors its real-world counterpart in terms of behavior and attributes. IoT </w:t>
      </w:r>
      <w:proofErr w:type="spellStart"/>
      <w:r w:rsidRPr="00234217">
        <w:t>TwinMaker</w:t>
      </w:r>
      <w:proofErr w:type="spellEnd"/>
      <w:r w:rsidRPr="00234217">
        <w:t xml:space="preserve">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7D7EE4FB" w:rsidR="00234217" w:rsidRPr="00234217" w:rsidRDefault="00234217">
      <w:pPr>
        <w:pStyle w:val="NormalBPBHEB"/>
        <w:pPrChange w:id="672" w:author="Suman Deshwal" w:date="2024-04-20T16:35:00Z">
          <w:pPr>
            <w:tabs>
              <w:tab w:val="left" w:pos="2835"/>
            </w:tabs>
            <w:spacing w:after="120" w:line="240" w:lineRule="auto"/>
          </w:pPr>
        </w:pPrChange>
      </w:pPr>
      <w:r w:rsidRPr="00234217">
        <w:t xml:space="preserve">Scholarly articles emphasize the significance of digital twins in the context of IoT. Researchers highlight how AWS IoT </w:t>
      </w:r>
      <w:proofErr w:type="spellStart"/>
      <w:r w:rsidRPr="00234217">
        <w:t>TwinMaker</w:t>
      </w:r>
      <w:proofErr w:type="spellEnd"/>
      <w:r w:rsidRPr="00234217">
        <w:t xml:space="preserve"> democratizes the creation of digital twins, making it accessible to a wide range of industries and use cases. </w:t>
      </w:r>
      <w:r w:rsidR="0060432A">
        <w:t xml:space="preserve">AWS’ </w:t>
      </w:r>
      <w:r w:rsidRPr="00234217">
        <w:t xml:space="preserve">official documentation underscores the versatility of </w:t>
      </w:r>
      <w:proofErr w:type="spellStart"/>
      <w:r w:rsidRPr="00234217">
        <w:t>TwinMaker</w:t>
      </w:r>
      <w:proofErr w:type="spellEnd"/>
      <w:r w:rsidRPr="00234217">
        <w:t>, enabling applications in industries such as manufacturing, healthcare, and smart cities</w:t>
      </w:r>
      <w:r w:rsidRPr="00E22E3D">
        <w:rPr>
          <w:vertAlign w:val="superscript"/>
          <w:rPrChange w:id="673" w:author="Suman Deshwal" w:date="2024-04-20T16:35:00Z">
            <w:rPr/>
          </w:rPrChange>
        </w:rPr>
        <w:t xml:space="preserve"> [1][2]</w:t>
      </w:r>
      <w:r w:rsidRPr="00234217">
        <w:t>.</w:t>
      </w:r>
    </w:p>
    <w:p w14:paraId="1EC9EF7B" w14:textId="77777777" w:rsidR="00E22E3D" w:rsidRDefault="00E22E3D">
      <w:pPr>
        <w:pStyle w:val="NormalBPBHEB"/>
        <w:rPr>
          <w:ins w:id="674" w:author="Suman Deshwal" w:date="2024-04-20T16:36:00Z"/>
        </w:rPr>
        <w:pPrChange w:id="675" w:author="Suman Deshwal" w:date="2024-05-04T11:09:00Z">
          <w:pPr>
            <w:pStyle w:val="Heading2"/>
          </w:pPr>
        </w:pPrChange>
      </w:pPr>
    </w:p>
    <w:p w14:paraId="3BEA3585" w14:textId="03FC978A" w:rsidR="00234217" w:rsidRPr="00234217" w:rsidRDefault="00234217">
      <w:pPr>
        <w:pStyle w:val="Heading2BPBHEB"/>
        <w:pPrChange w:id="676" w:author="Suman Deshwal" w:date="2024-04-20T16:36:00Z">
          <w:pPr>
            <w:pStyle w:val="Heading2"/>
          </w:pPr>
        </w:pPrChange>
      </w:pPr>
      <w:r w:rsidRPr="00234217">
        <w:t xml:space="preserve">Use </w:t>
      </w:r>
      <w:r w:rsidR="00E22E3D" w:rsidRPr="00234217">
        <w:t xml:space="preserve">cases and real-world </w:t>
      </w:r>
      <w:proofErr w:type="gramStart"/>
      <w:r w:rsidR="00E22E3D" w:rsidRPr="00234217">
        <w:t>applications</w:t>
      </w:r>
      <w:proofErr w:type="gramEnd"/>
    </w:p>
    <w:p w14:paraId="23141273" w14:textId="77777777" w:rsidR="00234217" w:rsidRPr="00234217" w:rsidRDefault="00234217">
      <w:pPr>
        <w:pStyle w:val="NormalBPBHEB"/>
        <w:pPrChange w:id="677" w:author="Suman Deshwal" w:date="2024-04-20T16:36:00Z">
          <w:pPr>
            <w:tabs>
              <w:tab w:val="left" w:pos="2835"/>
            </w:tabs>
            <w:spacing w:after="120" w:line="240" w:lineRule="auto"/>
          </w:pPr>
        </w:pPrChange>
      </w:pPr>
      <w:r w:rsidRPr="00234217">
        <w:t xml:space="preserve">AWS IoT </w:t>
      </w:r>
      <w:proofErr w:type="spellStart"/>
      <w:r w:rsidRPr="00234217">
        <w:t>TwinMaker</w:t>
      </w:r>
      <w:proofErr w:type="spellEnd"/>
      <w:r w:rsidRPr="00234217">
        <w:t xml:space="preserve"> finds applications across industries where real-time monitoring, analysis, and simulation are crucial. Real-world case studies illustrate how </w:t>
      </w:r>
      <w:proofErr w:type="spellStart"/>
      <w:r w:rsidRPr="00234217">
        <w:t>TwinMaker</w:t>
      </w:r>
      <w:proofErr w:type="spellEnd"/>
      <w:r w:rsidRPr="00234217">
        <w:t xml:space="preserve"> has empowered organizations to improve asset performance, reduce downtime, and enhance decision-making. It plays a pivotal role in predictive maintenance, enabling organizations to proactively address equipment issues. Additionally, </w:t>
      </w:r>
      <w:proofErr w:type="spellStart"/>
      <w:r w:rsidRPr="00234217">
        <w:t>TwinMaker</w:t>
      </w:r>
      <w:proofErr w:type="spellEnd"/>
      <w:r w:rsidRPr="00234217">
        <w:t xml:space="preserve"> supports scenario analysis and what-if simulations, providing a valuable tool for optimizing operations.</w:t>
      </w:r>
    </w:p>
    <w:p w14:paraId="5414852A" w14:textId="41A999BD" w:rsidR="00234217" w:rsidRPr="00234217" w:rsidRDefault="00234217">
      <w:pPr>
        <w:pStyle w:val="NormalBPBHEB"/>
        <w:pPrChange w:id="678" w:author="Suman Deshwal" w:date="2024-04-20T16:36:00Z">
          <w:pPr>
            <w:tabs>
              <w:tab w:val="left" w:pos="2835"/>
            </w:tabs>
            <w:spacing w:after="120" w:line="240" w:lineRule="auto"/>
          </w:pPr>
        </w:pPrChange>
      </w:pPr>
      <w:r w:rsidRPr="00234217">
        <w:t xml:space="preserve">As we explore this section further, we </w:t>
      </w:r>
      <w:ins w:id="679" w:author="Suman Deshwal" w:date="2024-04-20T16:36:00Z">
        <w:r w:rsidR="00E22E3D">
          <w:t xml:space="preserve">will discuss the </w:t>
        </w:r>
      </w:ins>
      <w:del w:id="680" w:author="Suman Deshwal" w:date="2024-04-20T16:36:00Z">
        <w:r w:rsidRPr="00234217" w:rsidDel="00E22E3D">
          <w:delText xml:space="preserve">will delve into </w:delText>
        </w:r>
      </w:del>
      <w:r w:rsidRPr="00234217">
        <w:t xml:space="preserve">advanced configurations, best practices, and practical implementations that showcase how AWS IoT </w:t>
      </w:r>
      <w:proofErr w:type="spellStart"/>
      <w:r w:rsidRPr="00234217">
        <w:t>TwinMaker</w:t>
      </w:r>
      <w:proofErr w:type="spellEnd"/>
      <w:r w:rsidRPr="00234217">
        <w:t xml:space="preserve"> is revolutionizing IoT applications. Through digital twins, organizations can achieve operational excellence, drive innovation, and respond dynamically to the evolving IoT landscape.</w:t>
      </w:r>
    </w:p>
    <w:p w14:paraId="69913789" w14:textId="77777777" w:rsidR="00C34D1A" w:rsidRPr="00A6152A" w:rsidRDefault="00234217">
      <w:pPr>
        <w:pStyle w:val="NormalBPBHEB"/>
        <w:rPr>
          <w:rStyle w:val="LinkBPBHEBChar"/>
          <w:rPrChange w:id="681" w:author="Suman Deshwal" w:date="2024-05-02T10:45:00Z">
            <w:rPr/>
          </w:rPrChange>
        </w:rPr>
        <w:pPrChange w:id="682" w:author="Suman Deshwal" w:date="2024-04-20T16:36:00Z">
          <w:pPr>
            <w:tabs>
              <w:tab w:val="left" w:pos="2835"/>
            </w:tabs>
            <w:spacing w:after="120" w:line="240" w:lineRule="auto"/>
          </w:pPr>
        </w:pPrChange>
      </w:pPr>
      <w:commentRangeStart w:id="683"/>
      <w:r w:rsidRPr="00234217">
        <w:lastRenderedPageBreak/>
        <w:t xml:space="preserve">[1] Amazon Web Services. (n.d.). AWS IoT </w:t>
      </w:r>
      <w:proofErr w:type="spellStart"/>
      <w:r w:rsidRPr="00234217">
        <w:t>TwinMaker</w:t>
      </w:r>
      <w:proofErr w:type="spellEnd"/>
      <w:r w:rsidRPr="00234217">
        <w:t xml:space="preserve">. </w:t>
      </w:r>
      <w:r w:rsidRPr="00A6152A">
        <w:rPr>
          <w:rStyle w:val="LinkBPBHEBChar"/>
          <w:rPrChange w:id="684" w:author="Suman Deshwal" w:date="2024-05-02T10:45:00Z">
            <w:rPr/>
          </w:rPrChange>
        </w:rPr>
        <w:fldChar w:fldCharType="begin"/>
      </w:r>
      <w:r w:rsidRPr="00A6152A">
        <w:rPr>
          <w:rStyle w:val="LinkBPBHEBChar"/>
          <w:rPrChange w:id="685" w:author="Suman Deshwal" w:date="2024-05-02T10:45:00Z">
            <w:rPr/>
          </w:rPrChange>
        </w:rPr>
        <w:instrText>HYPERLINK "https://aws.amazon.com/iot-twinmaker/" \t "_new"</w:instrText>
      </w:r>
      <w:r w:rsidRPr="0097139D">
        <w:rPr>
          <w:rStyle w:val="LinkBPBHEBChar"/>
        </w:rPr>
      </w:r>
      <w:r w:rsidRPr="00A6152A">
        <w:rPr>
          <w:rStyle w:val="LinkBPBHEBChar"/>
          <w:rPrChange w:id="686" w:author="Suman Deshwal" w:date="2024-05-02T10:45:00Z">
            <w:rPr>
              <w:rStyle w:val="Hyperlink"/>
            </w:rPr>
          </w:rPrChange>
        </w:rPr>
        <w:fldChar w:fldCharType="separate"/>
      </w:r>
      <w:r w:rsidRPr="00A6152A">
        <w:rPr>
          <w:rStyle w:val="LinkBPBHEBChar"/>
          <w:rPrChange w:id="687" w:author="Suman Deshwal" w:date="2024-05-02T10:45:00Z">
            <w:rPr>
              <w:rStyle w:val="Hyperlink"/>
            </w:rPr>
          </w:rPrChange>
        </w:rPr>
        <w:t>https://aws.amazon.com/iot-twinmaker/</w:t>
      </w:r>
      <w:r w:rsidRPr="00A6152A">
        <w:rPr>
          <w:rStyle w:val="LinkBPBHEBChar"/>
          <w:rPrChange w:id="688" w:author="Suman Deshwal" w:date="2024-05-02T10:45:00Z">
            <w:rPr>
              <w:rStyle w:val="Hyperlink"/>
            </w:rPr>
          </w:rPrChange>
        </w:rPr>
        <w:fldChar w:fldCharType="end"/>
      </w:r>
      <w:r w:rsidRPr="00A6152A">
        <w:rPr>
          <w:rStyle w:val="LinkBPBHEBChar"/>
          <w:rPrChange w:id="689" w:author="Suman Deshwal" w:date="2024-05-02T10:45:00Z">
            <w:rPr/>
          </w:rPrChange>
        </w:rPr>
        <w:t xml:space="preserve"> </w:t>
      </w:r>
    </w:p>
    <w:p w14:paraId="32458FB9" w14:textId="310D62BA" w:rsidR="00234217" w:rsidRPr="00234217" w:rsidRDefault="00234217">
      <w:pPr>
        <w:pStyle w:val="NormalBPBHEB"/>
        <w:pPrChange w:id="690" w:author="Suman Deshwal" w:date="2024-04-20T16:36:00Z">
          <w:pPr>
            <w:tabs>
              <w:tab w:val="left" w:pos="2835"/>
            </w:tabs>
            <w:spacing w:after="120" w:line="240" w:lineRule="auto"/>
          </w:pPr>
        </w:pPrChange>
      </w:pPr>
      <w:r w:rsidRPr="00234217">
        <w:t>[2] Tao, F., Zhang, H., Liu, A., &amp; Nee, A. Y. C. (2018). Digital twin in industry: State-of-the-art. IEEE Transactions on Industrial Informatics, 15(4), 2405-2415.</w:t>
      </w:r>
      <w:commentRangeEnd w:id="683"/>
      <w:r w:rsidR="00E22E3D">
        <w:rPr>
          <w:rStyle w:val="CommentReference"/>
          <w:rFonts w:asciiTheme="minorHAnsi" w:eastAsiaTheme="minorHAnsi" w:hAnsiTheme="minorHAnsi" w:cstheme="minorBidi"/>
        </w:rPr>
        <w:commentReference w:id="683"/>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pPr>
        <w:pStyle w:val="Heading1BPBHEB"/>
        <w:pPrChange w:id="691" w:author="Suman Deshwal" w:date="2024-04-20T16:37:00Z">
          <w:pPr>
            <w:tabs>
              <w:tab w:val="left" w:pos="2835"/>
            </w:tabs>
            <w:spacing w:after="120" w:line="240" w:lineRule="auto"/>
          </w:pPr>
        </w:pPrChange>
      </w:pPr>
      <w:r w:rsidRPr="00784487">
        <w:t>AWS IoT Greengrass: Extending Cloud Intelligence to the Edge of IoT</w:t>
      </w:r>
    </w:p>
    <w:p w14:paraId="2F18D72D" w14:textId="54D0C709" w:rsidR="00784487" w:rsidRPr="00784487" w:rsidRDefault="00784487">
      <w:pPr>
        <w:pStyle w:val="NormalBPBHEB"/>
        <w:pPrChange w:id="692" w:author="Suman Deshwal" w:date="2024-04-20T16:37:00Z">
          <w:pPr>
            <w:tabs>
              <w:tab w:val="left" w:pos="2835"/>
            </w:tabs>
            <w:spacing w:after="120" w:line="240" w:lineRule="auto"/>
          </w:pPr>
        </w:pPrChange>
      </w:pPr>
      <w:r w:rsidRPr="00784487">
        <w:t xml:space="preserve">In the realm of </w:t>
      </w:r>
      <w:del w:id="693" w:author="Suman Deshwal" w:date="2024-04-20T16:37:00Z">
        <w:r w:rsidRPr="00784487" w:rsidDel="00E22E3D">
          <w:delText>Internet of Things (</w:delText>
        </w:r>
      </w:del>
      <w:r w:rsidRPr="00784487">
        <w:t>IoT</w:t>
      </w:r>
      <w:del w:id="694" w:author="Suman Deshwal" w:date="2024-04-20T16:37:00Z">
        <w:r w:rsidRPr="00784487" w:rsidDel="00E22E3D">
          <w:delText>)</w:delText>
        </w:r>
      </w:del>
      <w:r w:rsidRPr="00784487">
        <w: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w:t>
      </w:r>
      <w:del w:id="695" w:author="Suman Deshwal" w:date="2024-05-06T15:06:00Z">
        <w:r w:rsidRPr="00784487" w:rsidDel="0097139D">
          <w:delText xml:space="preserve"> of</w:delText>
        </w:r>
      </w:del>
      <w:r w:rsidRPr="00784487">
        <w:t xml:space="preserve"> </w:t>
      </w:r>
      <w:ins w:id="696" w:author="Suman Deshwal" w:date="2024-05-02T10:46:00Z">
        <w:r w:rsidR="00A6152A">
          <w:t xml:space="preserve">discusses the </w:t>
        </w:r>
      </w:ins>
      <w:del w:id="697" w:author="Suman Deshwal" w:date="2024-05-02T10:46:00Z">
        <w:r w:rsidRPr="00784487" w:rsidDel="00A6152A">
          <w:delText xml:space="preserve">"AWS Cloud Master Class" delves into </w:delText>
        </w:r>
      </w:del>
      <w:r w:rsidRPr="00784487">
        <w:t>AWS IoT Greengrass, exploring its core components, functionalities, and real-world applications. Drawing from scholarly articles and AWS sources, we uncover how AWS IoT Greengrass empowers IoT deployments with enhanced edge computing capabilities.</w:t>
      </w:r>
    </w:p>
    <w:p w14:paraId="1DD578B8" w14:textId="77777777" w:rsidR="00E22E3D" w:rsidRDefault="00E22E3D">
      <w:pPr>
        <w:pStyle w:val="NormalBPBHEB"/>
        <w:rPr>
          <w:ins w:id="698" w:author="Suman Deshwal" w:date="2024-04-20T16:37:00Z"/>
        </w:rPr>
        <w:pPrChange w:id="699" w:author="Suman Deshwal" w:date="2024-05-04T11:09:00Z">
          <w:pPr>
            <w:pStyle w:val="Heading2"/>
          </w:pPr>
        </w:pPrChange>
      </w:pPr>
    </w:p>
    <w:p w14:paraId="6703B642" w14:textId="3E0696D7" w:rsidR="00784487" w:rsidRPr="00784487" w:rsidRDefault="00784487">
      <w:pPr>
        <w:pStyle w:val="Heading2BPBHEB"/>
        <w:pPrChange w:id="700" w:author="Suman Deshwal" w:date="2024-04-20T16:37:00Z">
          <w:pPr>
            <w:pStyle w:val="Heading2"/>
          </w:pPr>
        </w:pPrChange>
      </w:pPr>
      <w:r w:rsidRPr="00784487">
        <w:t>Understanding AWS IoT Greengrass</w:t>
      </w:r>
    </w:p>
    <w:p w14:paraId="1473E4CF" w14:textId="77777777" w:rsidR="00784487" w:rsidRPr="00784487" w:rsidRDefault="00784487">
      <w:pPr>
        <w:pStyle w:val="NormalBPBHEB"/>
        <w:pPrChange w:id="701" w:author="Suman Deshwal" w:date="2024-04-20T16:37:00Z">
          <w:pPr>
            <w:tabs>
              <w:tab w:val="left" w:pos="2835"/>
            </w:tabs>
            <w:spacing w:after="120" w:line="240" w:lineRule="auto"/>
          </w:pPr>
        </w:pPrChange>
      </w:pPr>
      <w:r w:rsidRPr="00784487">
        <w:t>AWS IoT Greengrass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77777777" w:rsidR="00784487" w:rsidRPr="00784487" w:rsidRDefault="00784487">
      <w:pPr>
        <w:pStyle w:val="NormalBPBHEB"/>
        <w:pPrChange w:id="702" w:author="Suman Deshwal" w:date="2024-04-20T16:37:00Z">
          <w:pPr>
            <w:tabs>
              <w:tab w:val="left" w:pos="2835"/>
            </w:tabs>
            <w:spacing w:after="120" w:line="240" w:lineRule="auto"/>
          </w:pPr>
        </w:pPrChange>
      </w:pPr>
      <w:r w:rsidRPr="00784487">
        <w:t xml:space="preserve">Scholarly articles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w:t>
      </w:r>
      <w:r w:rsidRPr="00E22E3D">
        <w:rPr>
          <w:vertAlign w:val="superscript"/>
          <w:rPrChange w:id="703" w:author="Suman Deshwal" w:date="2024-04-20T16:38:00Z">
            <w:rPr/>
          </w:rPrChange>
        </w:rPr>
        <w:t>[1][2]</w:t>
      </w:r>
      <w:r w:rsidRPr="00784487">
        <w:t>.</w:t>
      </w:r>
    </w:p>
    <w:p w14:paraId="7E04A9B6" w14:textId="77777777" w:rsidR="00E22E3D" w:rsidRDefault="00E22E3D">
      <w:pPr>
        <w:pStyle w:val="NormalBPBHEB"/>
        <w:rPr>
          <w:ins w:id="704" w:author="Suman Deshwal" w:date="2024-04-20T16:38:00Z"/>
        </w:rPr>
        <w:pPrChange w:id="705" w:author="Suman Deshwal" w:date="2024-05-04T11:09:00Z">
          <w:pPr>
            <w:pStyle w:val="Heading2"/>
          </w:pPr>
        </w:pPrChange>
      </w:pPr>
    </w:p>
    <w:p w14:paraId="350613DA" w14:textId="2F6C18C7" w:rsidR="00784487" w:rsidRPr="00784487" w:rsidRDefault="00784487">
      <w:pPr>
        <w:pStyle w:val="Heading2BPBHEB"/>
        <w:pPrChange w:id="706" w:author="Suman Deshwal" w:date="2024-04-20T16:38:00Z">
          <w:pPr>
            <w:pStyle w:val="Heading2"/>
          </w:pPr>
        </w:pPrChange>
      </w:pPr>
      <w:r w:rsidRPr="00784487">
        <w:t xml:space="preserve">Use </w:t>
      </w:r>
      <w:r w:rsidR="00E22E3D" w:rsidRPr="00784487">
        <w:t xml:space="preserve">cases and real-world </w:t>
      </w:r>
      <w:proofErr w:type="gramStart"/>
      <w:r w:rsidR="00E22E3D" w:rsidRPr="00784487">
        <w:t>applications</w:t>
      </w:r>
      <w:proofErr w:type="gramEnd"/>
    </w:p>
    <w:p w14:paraId="45346704" w14:textId="77777777" w:rsidR="00784487" w:rsidRPr="00784487" w:rsidRDefault="00784487">
      <w:pPr>
        <w:pStyle w:val="NormalBPBHEB"/>
        <w:pPrChange w:id="707" w:author="Suman Deshwal" w:date="2024-04-20T16:38:00Z">
          <w:pPr>
            <w:tabs>
              <w:tab w:val="left" w:pos="2835"/>
            </w:tabs>
            <w:spacing w:after="120" w:line="240" w:lineRule="auto"/>
          </w:pPr>
        </w:pPrChange>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pPr>
        <w:pStyle w:val="NormalBPBHEB"/>
        <w:pPrChange w:id="708" w:author="Suman Deshwal" w:date="2024-04-20T16:38:00Z">
          <w:pPr>
            <w:tabs>
              <w:tab w:val="left" w:pos="2835"/>
            </w:tabs>
            <w:spacing w:after="120" w:line="240" w:lineRule="auto"/>
          </w:pPr>
        </w:pPrChange>
      </w:pPr>
      <w:r w:rsidRPr="00784487">
        <w:lastRenderedPageBreak/>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4B094E44" w14:textId="77777777" w:rsidR="00784487" w:rsidRPr="00784487" w:rsidRDefault="00784487">
      <w:pPr>
        <w:pStyle w:val="NormalBPBHEB"/>
        <w:pPrChange w:id="709" w:author="Suman Deshwal" w:date="2024-04-20T16:38:00Z">
          <w:pPr>
            <w:tabs>
              <w:tab w:val="left" w:pos="2835"/>
            </w:tabs>
            <w:spacing w:after="120" w:line="240" w:lineRule="auto"/>
          </w:pPr>
        </w:pPrChange>
      </w:pPr>
      <w:commentRangeStart w:id="710"/>
      <w:r w:rsidRPr="00784487">
        <w:t xml:space="preserve">[1] Amazon Web Services. (n.d.). AWS IoT Greengrass. </w:t>
      </w:r>
      <w:r w:rsidRPr="00A6152A">
        <w:rPr>
          <w:rStyle w:val="LinkBPBHEBChar"/>
          <w:rPrChange w:id="711" w:author="Suman Deshwal" w:date="2024-05-02T10:46:00Z">
            <w:rPr/>
          </w:rPrChange>
        </w:rPr>
        <w:fldChar w:fldCharType="begin"/>
      </w:r>
      <w:r w:rsidRPr="00A6152A">
        <w:rPr>
          <w:rStyle w:val="LinkBPBHEBChar"/>
          <w:rPrChange w:id="712" w:author="Suman Deshwal" w:date="2024-05-02T10:46:00Z">
            <w:rPr/>
          </w:rPrChange>
        </w:rPr>
        <w:instrText>HYPERLINK "https://aws.amazon.com/greengrass/" \t "_new"</w:instrText>
      </w:r>
      <w:r w:rsidRPr="0097139D">
        <w:rPr>
          <w:rStyle w:val="LinkBPBHEBChar"/>
        </w:rPr>
      </w:r>
      <w:r w:rsidRPr="00A6152A">
        <w:rPr>
          <w:rStyle w:val="LinkBPBHEBChar"/>
          <w:rPrChange w:id="713" w:author="Suman Deshwal" w:date="2024-05-02T10:46:00Z">
            <w:rPr>
              <w:rStyle w:val="Hyperlink"/>
            </w:rPr>
          </w:rPrChange>
        </w:rPr>
        <w:fldChar w:fldCharType="separate"/>
      </w:r>
      <w:r w:rsidRPr="00A6152A">
        <w:rPr>
          <w:rStyle w:val="LinkBPBHEBChar"/>
          <w:rPrChange w:id="714" w:author="Suman Deshwal" w:date="2024-05-02T10:46:00Z">
            <w:rPr>
              <w:rStyle w:val="Hyperlink"/>
            </w:rPr>
          </w:rPrChange>
        </w:rPr>
        <w:t>https://aws.amazon.com/greengrass/</w:t>
      </w:r>
      <w:r w:rsidRPr="00A6152A">
        <w:rPr>
          <w:rStyle w:val="LinkBPBHEBChar"/>
          <w:rPrChange w:id="715" w:author="Suman Deshwal" w:date="2024-05-02T10:46:00Z">
            <w:rPr>
              <w:rStyle w:val="Hyperlink"/>
            </w:rPr>
          </w:rPrChange>
        </w:rPr>
        <w:fldChar w:fldCharType="end"/>
      </w:r>
      <w:r w:rsidRPr="00A6152A">
        <w:rPr>
          <w:rStyle w:val="LinkBPBHEBChar"/>
          <w:rPrChange w:id="716" w:author="Suman Deshwal" w:date="2024-05-02T10:46:00Z">
            <w:rPr/>
          </w:rPrChange>
        </w:rPr>
        <w:t xml:space="preserve"> </w:t>
      </w:r>
      <w:r w:rsidRPr="00784487">
        <w:t>[2] Shi, W., Cao, J., Zhang, Q., Li, Y., &amp; Xu, L. (2016). Edge computing: Vision and challenges. IEEE Internet of Things Journal, 3(5), 637-646.</w:t>
      </w:r>
      <w:commentRangeEnd w:id="710"/>
      <w:r w:rsidR="00E22E3D">
        <w:rPr>
          <w:rStyle w:val="CommentReference"/>
          <w:rFonts w:asciiTheme="minorHAnsi" w:eastAsiaTheme="minorHAnsi" w:hAnsiTheme="minorHAnsi" w:cstheme="minorBidi"/>
        </w:rPr>
        <w:commentReference w:id="710"/>
      </w:r>
    </w:p>
    <w:p w14:paraId="25BD6385" w14:textId="77777777" w:rsidR="00EF30B3" w:rsidRDefault="00EF30B3" w:rsidP="00126D33">
      <w:pPr>
        <w:tabs>
          <w:tab w:val="left" w:pos="2835"/>
        </w:tabs>
        <w:spacing w:after="120" w:line="240" w:lineRule="auto"/>
      </w:pP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205C26E0" w:rsidR="008663DC" w:rsidRPr="008663DC" w:rsidRDefault="008663DC">
      <w:pPr>
        <w:pStyle w:val="Heading1BPBHEB"/>
        <w:pPrChange w:id="717" w:author="Suman Deshwal" w:date="2024-04-20T16:39:00Z">
          <w:pPr>
            <w:tabs>
              <w:tab w:val="left" w:pos="2835"/>
            </w:tabs>
            <w:spacing w:after="120" w:line="240" w:lineRule="auto"/>
          </w:pPr>
        </w:pPrChange>
      </w:pPr>
      <w:r w:rsidRPr="008663DC">
        <w:t xml:space="preserve">Simplifying IoT </w:t>
      </w:r>
      <w:r w:rsidR="00E22E3D" w:rsidRPr="008663DC">
        <w:t xml:space="preserve">deployment </w:t>
      </w:r>
      <w:r w:rsidRPr="008663DC">
        <w:t>with AWS IoT 1-Click</w:t>
      </w:r>
    </w:p>
    <w:p w14:paraId="2FC007E2" w14:textId="2251843A" w:rsidR="008663DC" w:rsidRPr="008663DC" w:rsidRDefault="008663DC">
      <w:pPr>
        <w:pStyle w:val="NormalBPBHEB"/>
        <w:pPrChange w:id="718" w:author="Suman Deshwal" w:date="2024-04-20T16:39:00Z">
          <w:pPr>
            <w:tabs>
              <w:tab w:val="left" w:pos="2835"/>
            </w:tabs>
            <w:spacing w:after="120" w:line="240" w:lineRule="auto"/>
          </w:pPr>
        </w:pPrChange>
      </w:pPr>
      <w:r w:rsidRPr="008663DC">
        <w:t xml:space="preserve">In the intricate landscape of </w:t>
      </w:r>
      <w:del w:id="719" w:author="Suman Deshwal" w:date="2024-04-20T16:39:00Z">
        <w:r w:rsidRPr="008663DC" w:rsidDel="00E22E3D">
          <w:delText>Internet of Things (</w:delText>
        </w:r>
      </w:del>
      <w:r w:rsidRPr="008663DC">
        <w:t>IoT</w:t>
      </w:r>
      <w:del w:id="720" w:author="Suman Deshwal" w:date="2024-04-20T16:39:00Z">
        <w:r w:rsidRPr="008663DC" w:rsidDel="00E22E3D">
          <w:delText>)</w:delText>
        </w:r>
      </w:del>
      <w:r w:rsidRPr="008663DC">
        <w: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w:t>
      </w:r>
      <w:del w:id="721" w:author="Suman Deshwal" w:date="2024-05-06T15:06:00Z">
        <w:r w:rsidRPr="008663DC" w:rsidDel="0097139D">
          <w:delText xml:space="preserve"> of</w:delText>
        </w:r>
      </w:del>
      <w:r w:rsidRPr="008663DC">
        <w:t xml:space="preserve"> </w:t>
      </w:r>
      <w:del w:id="722" w:author="Suman Deshwal" w:date="2024-05-04T11:10:00Z">
        <w:r w:rsidRPr="008663DC" w:rsidDel="00193A14">
          <w:delText xml:space="preserve">"AWS Cloud Master Class" </w:delText>
        </w:r>
      </w:del>
      <w:r w:rsidRPr="008663DC">
        <w:t>explores AWS IoT 1-Click, delving into its core features, use cases, and how it streamlines IoT deployment. Leveraging scholarly articles and AWS sources, we uncover how AWS IoT 1-Click is making IoT implementation accessible and efficient.</w:t>
      </w:r>
    </w:p>
    <w:p w14:paraId="074811FC" w14:textId="77777777" w:rsidR="00E22E3D" w:rsidRDefault="00E22E3D" w:rsidP="008663DC">
      <w:pPr>
        <w:tabs>
          <w:tab w:val="left" w:pos="2835"/>
        </w:tabs>
        <w:spacing w:after="120" w:line="240" w:lineRule="auto"/>
        <w:rPr>
          <w:ins w:id="723" w:author="Suman Deshwal" w:date="2024-04-20T16:39:00Z"/>
          <w:rFonts w:eastAsiaTheme="majorEastAsia" w:cstheme="majorBidi"/>
          <w:sz w:val="36"/>
          <w:szCs w:val="26"/>
        </w:rPr>
      </w:pPr>
    </w:p>
    <w:p w14:paraId="74FB3227" w14:textId="4CA8EAE4" w:rsidR="008663DC" w:rsidRPr="008663DC" w:rsidRDefault="008663DC">
      <w:pPr>
        <w:pStyle w:val="Heading2BPBHEB"/>
        <w:pPrChange w:id="724" w:author="Suman Deshwal" w:date="2024-04-20T16:39:00Z">
          <w:pPr>
            <w:tabs>
              <w:tab w:val="left" w:pos="2835"/>
            </w:tabs>
            <w:spacing w:after="120" w:line="240" w:lineRule="auto"/>
          </w:pPr>
        </w:pPrChange>
      </w:pPr>
      <w:r w:rsidRPr="008663DC">
        <w:t>Understanding AWS IoT 1-Click</w:t>
      </w:r>
    </w:p>
    <w:p w14:paraId="63C00631" w14:textId="77777777" w:rsidR="008663DC" w:rsidRPr="008663DC" w:rsidRDefault="008663DC">
      <w:pPr>
        <w:pStyle w:val="NormalBPBHEB"/>
        <w:pPrChange w:id="725" w:author="Suman Deshwal" w:date="2024-04-20T16:39:00Z">
          <w:pPr>
            <w:tabs>
              <w:tab w:val="left" w:pos="2835"/>
            </w:tabs>
            <w:spacing w:after="120" w:line="240" w:lineRule="auto"/>
          </w:pPr>
        </w:pPrChange>
      </w:pPr>
      <w:r w:rsidRPr="008663DC">
        <w:t>AWS IoT 1-Click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77777777" w:rsidR="008663DC" w:rsidRPr="008663DC" w:rsidRDefault="008663DC">
      <w:pPr>
        <w:pStyle w:val="NormalBPBHEB"/>
        <w:pPrChange w:id="726" w:author="Suman Deshwal" w:date="2024-04-20T16:39:00Z">
          <w:pPr>
            <w:tabs>
              <w:tab w:val="left" w:pos="2835"/>
            </w:tabs>
            <w:spacing w:after="120" w:line="240" w:lineRule="auto"/>
          </w:pPr>
        </w:pPrChange>
      </w:pPr>
      <w:r w:rsidRPr="008663DC">
        <w:t xml:space="preserve">Scholarly articles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w:t>
      </w:r>
      <w:r w:rsidRPr="00E22E3D">
        <w:rPr>
          <w:vertAlign w:val="superscript"/>
          <w:rPrChange w:id="727" w:author="Suman Deshwal" w:date="2024-04-20T16:40:00Z">
            <w:rPr/>
          </w:rPrChange>
        </w:rPr>
        <w:t>[1][2]</w:t>
      </w:r>
      <w:r w:rsidRPr="008663DC">
        <w:t>.</w:t>
      </w:r>
    </w:p>
    <w:p w14:paraId="563B1604" w14:textId="77777777" w:rsidR="00E22E3D" w:rsidRDefault="00E22E3D" w:rsidP="00897A3C">
      <w:pPr>
        <w:pStyle w:val="Heading2"/>
        <w:rPr>
          <w:ins w:id="728" w:author="Suman Deshwal" w:date="2024-04-20T16:40:00Z"/>
        </w:rPr>
      </w:pPr>
    </w:p>
    <w:p w14:paraId="014464A2" w14:textId="1810414B" w:rsidR="008663DC" w:rsidRPr="008663DC" w:rsidRDefault="008663DC">
      <w:pPr>
        <w:pStyle w:val="Heading2BPBHEB"/>
        <w:pPrChange w:id="729" w:author="Suman Deshwal" w:date="2024-04-20T16:40:00Z">
          <w:pPr>
            <w:pStyle w:val="Heading2"/>
          </w:pPr>
        </w:pPrChange>
      </w:pPr>
      <w:r w:rsidRPr="008663DC">
        <w:t xml:space="preserve">Use </w:t>
      </w:r>
      <w:r w:rsidR="00E22E3D" w:rsidRPr="008663DC">
        <w:t xml:space="preserve">cases and real-world </w:t>
      </w:r>
      <w:proofErr w:type="gramStart"/>
      <w:r w:rsidR="00E22E3D" w:rsidRPr="008663DC">
        <w:t>applications</w:t>
      </w:r>
      <w:proofErr w:type="gramEnd"/>
    </w:p>
    <w:p w14:paraId="37D54D94" w14:textId="77777777" w:rsidR="008663DC" w:rsidRPr="008663DC" w:rsidRDefault="008663DC">
      <w:pPr>
        <w:pStyle w:val="NormalBPBHEB"/>
        <w:pPrChange w:id="730" w:author="Suman Deshwal" w:date="2024-04-20T16:40:00Z">
          <w:pPr>
            <w:tabs>
              <w:tab w:val="left" w:pos="2835"/>
            </w:tabs>
            <w:spacing w:after="120" w:line="240" w:lineRule="auto"/>
          </w:pPr>
        </w:pPrChange>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731BBDDA" w:rsidR="008663DC" w:rsidRPr="008663DC" w:rsidRDefault="00E22E3D">
      <w:pPr>
        <w:pStyle w:val="NormalBPBHEB"/>
        <w:pPrChange w:id="731" w:author="Suman Deshwal" w:date="2024-04-20T16:40:00Z">
          <w:pPr>
            <w:tabs>
              <w:tab w:val="left" w:pos="2835"/>
            </w:tabs>
            <w:spacing w:after="120" w:line="240" w:lineRule="auto"/>
          </w:pPr>
        </w:pPrChange>
      </w:pPr>
      <w:ins w:id="732" w:author="Suman Deshwal" w:date="2024-04-20T16:41:00Z">
        <w:r>
          <w:t xml:space="preserve">In </w:t>
        </w:r>
      </w:ins>
      <w:del w:id="733" w:author="Suman Deshwal" w:date="2024-04-20T16:41:00Z">
        <w:r w:rsidR="008663DC" w:rsidRPr="008663DC" w:rsidDel="00E22E3D">
          <w:delText xml:space="preserve">As we delve deeper into </w:delText>
        </w:r>
      </w:del>
      <w:r w:rsidR="008663DC" w:rsidRPr="008663DC">
        <w:t>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13D31F47" w14:textId="77777777" w:rsidR="00897A3C" w:rsidRDefault="008663DC">
      <w:pPr>
        <w:pStyle w:val="NormalBPBHEB"/>
        <w:pPrChange w:id="734" w:author="Suman Deshwal" w:date="2024-04-20T16:41:00Z">
          <w:pPr>
            <w:tabs>
              <w:tab w:val="left" w:pos="2835"/>
            </w:tabs>
            <w:spacing w:after="120" w:line="240" w:lineRule="auto"/>
          </w:pPr>
        </w:pPrChange>
      </w:pPr>
      <w:commentRangeStart w:id="735"/>
      <w:r w:rsidRPr="008663DC">
        <w:t xml:space="preserve">[1] Amazon Web Services. (n.d.). AWS IoT 1-Click. </w:t>
      </w:r>
      <w:r w:rsidRPr="00A6152A">
        <w:rPr>
          <w:rStyle w:val="LinkBPBHEBChar"/>
          <w:rPrChange w:id="736" w:author="Suman Deshwal" w:date="2024-05-02T10:46:00Z">
            <w:rPr/>
          </w:rPrChange>
        </w:rPr>
        <w:fldChar w:fldCharType="begin"/>
      </w:r>
      <w:r w:rsidRPr="00A6152A">
        <w:rPr>
          <w:rStyle w:val="LinkBPBHEBChar"/>
          <w:rPrChange w:id="737" w:author="Suman Deshwal" w:date="2024-05-02T10:46:00Z">
            <w:rPr/>
          </w:rPrChange>
        </w:rPr>
        <w:instrText>HYPERLINK "https://aws.amazon.com/iot-1-click/" \t "_new"</w:instrText>
      </w:r>
      <w:r w:rsidRPr="0097139D">
        <w:rPr>
          <w:rStyle w:val="LinkBPBHEBChar"/>
        </w:rPr>
      </w:r>
      <w:r w:rsidRPr="00A6152A">
        <w:rPr>
          <w:rStyle w:val="LinkBPBHEBChar"/>
          <w:rPrChange w:id="738" w:author="Suman Deshwal" w:date="2024-05-02T10:46:00Z">
            <w:rPr>
              <w:rStyle w:val="Hyperlink"/>
            </w:rPr>
          </w:rPrChange>
        </w:rPr>
        <w:fldChar w:fldCharType="separate"/>
      </w:r>
      <w:r w:rsidRPr="00A6152A">
        <w:rPr>
          <w:rStyle w:val="LinkBPBHEBChar"/>
          <w:rPrChange w:id="739" w:author="Suman Deshwal" w:date="2024-05-02T10:46:00Z">
            <w:rPr>
              <w:rStyle w:val="Hyperlink"/>
            </w:rPr>
          </w:rPrChange>
        </w:rPr>
        <w:t>https://aws.amazon.com/iot-1-click/</w:t>
      </w:r>
      <w:r w:rsidRPr="00A6152A">
        <w:rPr>
          <w:rStyle w:val="LinkBPBHEBChar"/>
          <w:rPrChange w:id="740" w:author="Suman Deshwal" w:date="2024-05-02T10:46:00Z">
            <w:rPr>
              <w:rStyle w:val="Hyperlink"/>
            </w:rPr>
          </w:rPrChange>
        </w:rPr>
        <w:fldChar w:fldCharType="end"/>
      </w:r>
      <w:r w:rsidRPr="008663DC">
        <w:t xml:space="preserve"> </w:t>
      </w:r>
    </w:p>
    <w:p w14:paraId="6D0EF962" w14:textId="7F44F760" w:rsidR="008663DC" w:rsidRPr="008663DC" w:rsidRDefault="008663DC">
      <w:pPr>
        <w:pStyle w:val="NormalBPBHEB"/>
        <w:pPrChange w:id="741" w:author="Suman Deshwal" w:date="2024-04-20T16:41:00Z">
          <w:pPr>
            <w:tabs>
              <w:tab w:val="left" w:pos="2835"/>
            </w:tabs>
            <w:spacing w:after="120" w:line="240" w:lineRule="auto"/>
          </w:pPr>
        </w:pPrChange>
      </w:pPr>
      <w:r w:rsidRPr="008663DC">
        <w:t>[2] Shi, W., Cao, J., Zhang, Q., Li, Y., &amp; Xu, L. (2016). Edge computing: Vision and challenges. IEEE Internet of Things Journal, 3(5), 637-646.</w:t>
      </w:r>
      <w:commentRangeEnd w:id="735"/>
      <w:r w:rsidR="00E22E3D">
        <w:rPr>
          <w:rStyle w:val="CommentReference"/>
          <w:rFonts w:asciiTheme="minorHAnsi" w:eastAsiaTheme="minorHAnsi" w:hAnsiTheme="minorHAnsi" w:cstheme="minorBidi"/>
        </w:rPr>
        <w:commentReference w:id="735"/>
      </w:r>
    </w:p>
    <w:p w14:paraId="72820D6C" w14:textId="7E7744D0" w:rsidR="008663DC" w:rsidDel="00E22E3D" w:rsidRDefault="008663DC" w:rsidP="008663DC">
      <w:pPr>
        <w:tabs>
          <w:tab w:val="left" w:pos="2835"/>
        </w:tabs>
        <w:spacing w:after="120" w:line="240" w:lineRule="auto"/>
        <w:rPr>
          <w:del w:id="742" w:author="Suman Deshwal" w:date="2024-04-20T16:41:00Z"/>
        </w:rPr>
      </w:pPr>
      <w:del w:id="743" w:author="Suman Deshwal" w:date="2024-04-20T16:41:00Z">
        <w:r w:rsidRPr="008663DC" w:rsidDel="00E22E3D">
          <w:rPr>
            <w:vanish/>
          </w:rPr>
          <w:delText>Top of Form</w:delText>
        </w:r>
      </w:del>
    </w:p>
    <w:p w14:paraId="5CA4CB23" w14:textId="77777777" w:rsidR="00C01AC3" w:rsidDel="006970AF" w:rsidRDefault="009E7959" w:rsidP="009E7959">
      <w:pPr>
        <w:tabs>
          <w:tab w:val="left" w:pos="2835"/>
        </w:tabs>
        <w:spacing w:after="120" w:line="240" w:lineRule="auto"/>
        <w:rPr>
          <w:del w:id="744" w:author="Suman Deshwal" w:date="2024-04-29T11:17:00Z"/>
          <w:rFonts w:eastAsiaTheme="majorEastAsia" w:cstheme="majorBidi"/>
          <w:b/>
          <w:bCs/>
          <w:sz w:val="36"/>
          <w:szCs w:val="26"/>
        </w:rPr>
      </w:pPr>
      <w:r w:rsidRPr="009E7959">
        <w:rPr>
          <w:b/>
          <w:bCs/>
        </w:rPr>
        <w:br/>
      </w:r>
    </w:p>
    <w:p w14:paraId="7DA6A752" w14:textId="77777777" w:rsidR="00C01AC3" w:rsidRDefault="00C01AC3" w:rsidP="006970AF">
      <w:pPr>
        <w:tabs>
          <w:tab w:val="left" w:pos="2835"/>
        </w:tabs>
        <w:spacing w:after="120" w:line="240" w:lineRule="auto"/>
      </w:pPr>
    </w:p>
    <w:p w14:paraId="5ADB7777" w14:textId="557336D7" w:rsidR="009E7959" w:rsidRPr="009E7959" w:rsidRDefault="009E7959">
      <w:pPr>
        <w:pStyle w:val="Heading1BPBHEB"/>
        <w:pPrChange w:id="745" w:author="Suman Deshwal" w:date="2024-04-20T16:41:00Z">
          <w:pPr>
            <w:tabs>
              <w:tab w:val="left" w:pos="2835"/>
            </w:tabs>
            <w:spacing w:after="120" w:line="240" w:lineRule="auto"/>
          </w:pPr>
        </w:pPrChange>
      </w:pPr>
      <w:r w:rsidRPr="009E7959">
        <w:t xml:space="preserve">Harnessing </w:t>
      </w:r>
      <w:r w:rsidR="006970AF" w:rsidRPr="009E7959">
        <w:t xml:space="preserve">data insights </w:t>
      </w:r>
      <w:r w:rsidRPr="009E7959">
        <w:t xml:space="preserve">with AWS IoT </w:t>
      </w:r>
      <w:r w:rsidR="006970AF" w:rsidRPr="009E7959">
        <w:t>analytics</w:t>
      </w:r>
    </w:p>
    <w:p w14:paraId="3082EA72" w14:textId="6D52BACD" w:rsidR="009E7959" w:rsidRDefault="009E7959" w:rsidP="00E22E3D">
      <w:pPr>
        <w:pStyle w:val="NormalBPBHEB"/>
        <w:rPr>
          <w:ins w:id="746" w:author="Suman Deshwal" w:date="2024-04-20T16:42:00Z"/>
        </w:rPr>
      </w:pPr>
      <w:r w:rsidRPr="009E7959">
        <w:t xml:space="preserve">In the dynamic world of </w:t>
      </w:r>
      <w:del w:id="747" w:author="Suman Deshwal" w:date="2024-04-20T16:42:00Z">
        <w:r w:rsidRPr="009E7959" w:rsidDel="00E22E3D">
          <w:delText>Internet of Things (</w:delText>
        </w:r>
      </w:del>
      <w:r w:rsidRPr="009E7959">
        <w:t>IoT</w:t>
      </w:r>
      <w:del w:id="748" w:author="Suman Deshwal" w:date="2024-04-20T16:42:00Z">
        <w:r w:rsidRPr="009E7959" w:rsidDel="00E22E3D">
          <w:delText>)</w:delText>
        </w:r>
      </w:del>
      <w:r w:rsidRPr="009E7959">
        <w:t xml:space="preserve">, data is </w:t>
      </w:r>
      <w:proofErr w:type="gramStart"/>
      <w:r w:rsidRPr="009E7959">
        <w:t>a valuable asset</w:t>
      </w:r>
      <w:proofErr w:type="gramEnd"/>
      <w:r w:rsidRPr="009E7959">
        <w:t xml:space="preserve"> that can drive informed decision-making and unlock actionable insights. AWS IoT Analytics is a robust service offered by </w:t>
      </w:r>
      <w:del w:id="749" w:author="Suman Deshwal" w:date="2024-04-20T16:42:00Z">
        <w:r w:rsidRPr="009E7959" w:rsidDel="00E22E3D">
          <w:delText>Amazon Web Services (</w:delText>
        </w:r>
      </w:del>
      <w:r w:rsidRPr="009E7959">
        <w:t>AWS</w:t>
      </w:r>
      <w:del w:id="750" w:author="Suman Deshwal" w:date="2024-04-20T16:42:00Z">
        <w:r w:rsidRPr="009E7959" w:rsidDel="00E22E3D">
          <w:delText>)</w:delText>
        </w:r>
      </w:del>
      <w:r w:rsidRPr="009E7959">
        <w:t xml:space="preserve"> that empowers organizations to collect, process, and analyze IoT data at scale. This section of </w:t>
      </w:r>
      <w:ins w:id="751" w:author="Suman Deshwal" w:date="2024-04-29T11:17:00Z">
        <w:r w:rsidR="006970AF">
          <w:t xml:space="preserve">discusses </w:t>
        </w:r>
      </w:ins>
      <w:del w:id="752" w:author="Suman Deshwal" w:date="2024-04-29T11:17:00Z">
        <w:r w:rsidRPr="009E7959" w:rsidDel="006970AF">
          <w:delText xml:space="preserve">"AWS Cloud Master Class" delves into </w:delText>
        </w:r>
      </w:del>
      <w:r w:rsidRPr="009E7959">
        <w:t>AWS IoT Analytics, exploring its core capabilities, use cases, and how it enables data-driven decision-making in the IoT realm. Drawing from scholarly articles and AWS sources, we unveil the transformative potential of AWS IoT Analytics in the IoT landscape.</w:t>
      </w:r>
    </w:p>
    <w:p w14:paraId="74FA3B9D" w14:textId="77777777" w:rsidR="00E22E3D" w:rsidRPr="009E7959" w:rsidRDefault="00E22E3D">
      <w:pPr>
        <w:pStyle w:val="NormalBPBHEB"/>
        <w:pPrChange w:id="753" w:author="Suman Deshwal" w:date="2024-04-20T16:42:00Z">
          <w:pPr>
            <w:tabs>
              <w:tab w:val="left" w:pos="2835"/>
            </w:tabs>
            <w:spacing w:after="120" w:line="240" w:lineRule="auto"/>
          </w:pPr>
        </w:pPrChange>
      </w:pPr>
    </w:p>
    <w:p w14:paraId="2968F108" w14:textId="77777777" w:rsidR="009E7959" w:rsidRPr="009E7959" w:rsidRDefault="009E7959">
      <w:pPr>
        <w:pStyle w:val="Heading2BPBHEB"/>
        <w:pPrChange w:id="754" w:author="Suman Deshwal" w:date="2024-04-20T16:42:00Z">
          <w:pPr>
            <w:pStyle w:val="Heading2"/>
          </w:pPr>
        </w:pPrChange>
      </w:pPr>
      <w:r w:rsidRPr="009E7959">
        <w:t>Understanding AWS IoT Analytics</w:t>
      </w:r>
    </w:p>
    <w:p w14:paraId="39F37CAC" w14:textId="77777777" w:rsidR="009E7959" w:rsidRPr="009E7959" w:rsidRDefault="009E7959">
      <w:pPr>
        <w:pStyle w:val="NormalBPBHEB"/>
        <w:pPrChange w:id="755" w:author="Suman Deshwal" w:date="2024-04-20T16:42:00Z">
          <w:pPr>
            <w:tabs>
              <w:tab w:val="left" w:pos="2835"/>
            </w:tabs>
            <w:spacing w:after="120" w:line="240" w:lineRule="auto"/>
          </w:pPr>
        </w:pPrChange>
      </w:pPr>
      <w:r w:rsidRPr="009E7959">
        <w:t>AWS IoT Analytics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77777777" w:rsidR="009E7959" w:rsidRDefault="009E7959" w:rsidP="00E22E3D">
      <w:pPr>
        <w:pStyle w:val="NormalBPBHEB"/>
        <w:rPr>
          <w:ins w:id="756" w:author="Suman Deshwal" w:date="2024-04-20T16:42:00Z"/>
        </w:rPr>
      </w:pPr>
      <w:r w:rsidRPr="009E7959">
        <w:t xml:space="preserve">Scholarly articles underscore the critical role of data analytics in IoT applications, highlighting the need for robust platforms that can handle the diverse and voluminous data generated by IoT devices. AWS IoT Analytics addresses these challenges by providing tools and services </w:t>
      </w:r>
      <w:r w:rsidRPr="009E7959">
        <w:lastRenderedPageBreak/>
        <w:t xml:space="preserve">that simplify data processing and analytics, ultimately enabling organizations to make data-driven decisions </w:t>
      </w:r>
      <w:r w:rsidRPr="00E22E3D">
        <w:rPr>
          <w:vertAlign w:val="superscript"/>
          <w:rPrChange w:id="757" w:author="Suman Deshwal" w:date="2024-04-20T16:42:00Z">
            <w:rPr/>
          </w:rPrChange>
        </w:rPr>
        <w:t>[1][2]</w:t>
      </w:r>
      <w:r w:rsidRPr="009E7959">
        <w:t>.</w:t>
      </w:r>
    </w:p>
    <w:p w14:paraId="00C90B36" w14:textId="77777777" w:rsidR="00E22E3D" w:rsidRPr="009E7959" w:rsidRDefault="00E22E3D">
      <w:pPr>
        <w:pStyle w:val="NormalBPBHEB"/>
        <w:pPrChange w:id="758" w:author="Suman Deshwal" w:date="2024-04-20T16:42:00Z">
          <w:pPr>
            <w:tabs>
              <w:tab w:val="left" w:pos="2835"/>
            </w:tabs>
            <w:spacing w:after="120" w:line="240" w:lineRule="auto"/>
          </w:pPr>
        </w:pPrChange>
      </w:pPr>
    </w:p>
    <w:p w14:paraId="7C62C942" w14:textId="5F2E4291" w:rsidR="009E7959" w:rsidRPr="009E7959" w:rsidRDefault="009E7959">
      <w:pPr>
        <w:pStyle w:val="Heading2BPBHEB"/>
        <w:pPrChange w:id="759" w:author="Suman Deshwal" w:date="2024-04-20T16:42:00Z">
          <w:pPr>
            <w:pStyle w:val="Heading2"/>
          </w:pPr>
        </w:pPrChange>
      </w:pPr>
      <w:r w:rsidRPr="009E7959">
        <w:t xml:space="preserve">Use </w:t>
      </w:r>
      <w:r w:rsidR="00E22E3D" w:rsidRPr="009E7959">
        <w:t xml:space="preserve">cases and real-world </w:t>
      </w:r>
      <w:proofErr w:type="gramStart"/>
      <w:r w:rsidR="00E22E3D" w:rsidRPr="009E7959">
        <w:t>applications</w:t>
      </w:r>
      <w:proofErr w:type="gramEnd"/>
    </w:p>
    <w:p w14:paraId="74CFE5A8" w14:textId="77777777" w:rsidR="009E7959" w:rsidRPr="009E7959" w:rsidRDefault="009E7959">
      <w:pPr>
        <w:pStyle w:val="NormalBPBHEB"/>
        <w:pPrChange w:id="760" w:author="Suman Deshwal" w:date="2024-04-20T16:43:00Z">
          <w:pPr>
            <w:tabs>
              <w:tab w:val="left" w:pos="2835"/>
            </w:tabs>
            <w:spacing w:after="120" w:line="240" w:lineRule="auto"/>
          </w:pPr>
        </w:pPrChange>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66AA4176" w14:textId="77777777" w:rsidR="009E7959" w:rsidRPr="009E7959" w:rsidRDefault="009E7959">
      <w:pPr>
        <w:pStyle w:val="NormalBPBHEB"/>
        <w:pPrChange w:id="761" w:author="Suman Deshwal" w:date="2024-04-20T16:43:00Z">
          <w:pPr>
            <w:tabs>
              <w:tab w:val="left" w:pos="2835"/>
            </w:tabs>
            <w:spacing w:after="120" w:line="240" w:lineRule="auto"/>
          </w:pPr>
        </w:pPrChange>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2C9E2735" w14:textId="77777777" w:rsidR="009E7959" w:rsidRPr="009E7959" w:rsidRDefault="009E7959">
      <w:pPr>
        <w:pStyle w:val="NormalBPBHEB"/>
        <w:pPrChange w:id="762" w:author="Suman Deshwal" w:date="2024-04-20T16:43:00Z">
          <w:pPr>
            <w:tabs>
              <w:tab w:val="left" w:pos="2835"/>
            </w:tabs>
            <w:spacing w:after="120" w:line="240" w:lineRule="auto"/>
          </w:pPr>
        </w:pPrChange>
      </w:pPr>
      <w:commentRangeStart w:id="763"/>
      <w:r w:rsidRPr="009E7959">
        <w:t xml:space="preserve">[1] Amazon Web Services. (n.d.). AWS IoT Analytics. </w:t>
      </w:r>
      <w:r w:rsidRPr="00A6152A">
        <w:rPr>
          <w:rStyle w:val="LinkBPBHEBChar"/>
          <w:rPrChange w:id="764" w:author="Suman Deshwal" w:date="2024-05-02T10:46:00Z">
            <w:rPr/>
          </w:rPrChange>
        </w:rPr>
        <w:fldChar w:fldCharType="begin"/>
      </w:r>
      <w:r w:rsidRPr="00A6152A">
        <w:rPr>
          <w:rStyle w:val="LinkBPBHEBChar"/>
          <w:rPrChange w:id="765" w:author="Suman Deshwal" w:date="2024-05-02T10:46:00Z">
            <w:rPr/>
          </w:rPrChange>
        </w:rPr>
        <w:instrText>HYPERLINK "https://aws.amazon.com/iot-analytics/" \t "_new"</w:instrText>
      </w:r>
      <w:r w:rsidRPr="0097139D">
        <w:rPr>
          <w:rStyle w:val="LinkBPBHEBChar"/>
        </w:rPr>
      </w:r>
      <w:r w:rsidRPr="00A6152A">
        <w:rPr>
          <w:rStyle w:val="LinkBPBHEBChar"/>
          <w:rPrChange w:id="766" w:author="Suman Deshwal" w:date="2024-05-02T10:46:00Z">
            <w:rPr>
              <w:rStyle w:val="Hyperlink"/>
            </w:rPr>
          </w:rPrChange>
        </w:rPr>
        <w:fldChar w:fldCharType="separate"/>
      </w:r>
      <w:r w:rsidRPr="00A6152A">
        <w:rPr>
          <w:rStyle w:val="LinkBPBHEBChar"/>
          <w:rPrChange w:id="767" w:author="Suman Deshwal" w:date="2024-05-02T10:46:00Z">
            <w:rPr>
              <w:rStyle w:val="Hyperlink"/>
            </w:rPr>
          </w:rPrChange>
        </w:rPr>
        <w:t>https://aws.amazon.com/iot-analytics/</w:t>
      </w:r>
      <w:r w:rsidRPr="00A6152A">
        <w:rPr>
          <w:rStyle w:val="LinkBPBHEBChar"/>
          <w:rPrChange w:id="768" w:author="Suman Deshwal" w:date="2024-05-02T10:46:00Z">
            <w:rPr>
              <w:rStyle w:val="Hyperlink"/>
            </w:rPr>
          </w:rPrChange>
        </w:rPr>
        <w:fldChar w:fldCharType="end"/>
      </w:r>
      <w:r w:rsidRPr="009E7959">
        <w:t xml:space="preserve"> [2] Shi, W., Cao, J., Zhang, Q., Li, Y., &amp; Xu, L. (2016). Edge computing: Vision and challenges. IEEE Internet of Things Journal, 3(5), 637-646.</w:t>
      </w:r>
      <w:commentRangeEnd w:id="763"/>
      <w:r w:rsidR="00E22E3D">
        <w:rPr>
          <w:rStyle w:val="CommentReference"/>
          <w:rFonts w:asciiTheme="minorHAnsi" w:eastAsiaTheme="minorHAnsi" w:hAnsiTheme="minorHAnsi" w:cstheme="minorBidi"/>
        </w:rPr>
        <w:commentReference w:id="763"/>
      </w:r>
    </w:p>
    <w:p w14:paraId="2C924D48" w14:textId="77777777" w:rsidR="009E7959" w:rsidRPr="008663DC" w:rsidRDefault="009E7959" w:rsidP="008663DC">
      <w:pPr>
        <w:tabs>
          <w:tab w:val="left" w:pos="2835"/>
        </w:tabs>
        <w:spacing w:after="120" w:line="240" w:lineRule="auto"/>
        <w:rPr>
          <w:vanish/>
        </w:rPr>
      </w:pPr>
    </w:p>
    <w:p w14:paraId="15980924" w14:textId="77777777" w:rsidR="008663DC" w:rsidRDefault="008663DC" w:rsidP="00126D33">
      <w:pPr>
        <w:tabs>
          <w:tab w:val="left" w:pos="2835"/>
        </w:tabs>
        <w:spacing w:after="120" w:line="240" w:lineRule="auto"/>
      </w:pPr>
    </w:p>
    <w:p w14:paraId="1CB5003A" w14:textId="034D376A" w:rsidR="007F2158" w:rsidRPr="007F2158" w:rsidRDefault="007F2158">
      <w:pPr>
        <w:pStyle w:val="Heading1BPBHEB"/>
        <w:pPrChange w:id="769" w:author="Suman Deshwal" w:date="2024-04-20T16:44:00Z">
          <w:pPr>
            <w:tabs>
              <w:tab w:val="left" w:pos="2835"/>
            </w:tabs>
            <w:spacing w:after="120" w:line="240" w:lineRule="auto"/>
          </w:pPr>
        </w:pPrChange>
      </w:pPr>
      <w:r w:rsidRPr="007F2158">
        <w:t xml:space="preserve">Simplicity </w:t>
      </w:r>
      <w:r w:rsidR="00B01D4C" w:rsidRPr="007F2158">
        <w:t xml:space="preserve">meets </w:t>
      </w:r>
      <w:r w:rsidRPr="007F2158">
        <w:t>IoT: The AWS IoT Button</w:t>
      </w:r>
    </w:p>
    <w:p w14:paraId="66D6697D" w14:textId="05CF0827" w:rsidR="007F2158" w:rsidRPr="007F2158" w:rsidRDefault="007F2158">
      <w:pPr>
        <w:pStyle w:val="NormalBPBHEB"/>
        <w:pPrChange w:id="770" w:author="Suman Deshwal" w:date="2024-04-20T16:43:00Z">
          <w:pPr>
            <w:tabs>
              <w:tab w:val="left" w:pos="2835"/>
            </w:tabs>
            <w:spacing w:after="120" w:line="240" w:lineRule="auto"/>
          </w:pPr>
        </w:pPrChange>
      </w:pPr>
      <w:r w:rsidRPr="007F2158">
        <w:t xml:space="preserve">The </w:t>
      </w:r>
      <w:del w:id="771" w:author="Suman Deshwal" w:date="2024-04-20T16:43:00Z">
        <w:r w:rsidRPr="007F2158" w:rsidDel="00B01D4C">
          <w:delText>Internet of Things (</w:delText>
        </w:r>
      </w:del>
      <w:r w:rsidRPr="007F2158">
        <w:t>IoT</w:t>
      </w:r>
      <w:del w:id="772" w:author="Suman Deshwal" w:date="2024-04-20T16:43:00Z">
        <w:r w:rsidRPr="007F2158" w:rsidDel="00B01D4C">
          <w:delText>)</w:delText>
        </w:r>
      </w:del>
      <w:r w:rsidRPr="007F2158">
        <w:t xml:space="preserve"> has revolutionized the way we interact with devices and gather data. AWS IoT Button, offered by </w:t>
      </w:r>
      <w:del w:id="773" w:author="Suman Deshwal" w:date="2024-04-20T16:43:00Z">
        <w:r w:rsidRPr="007F2158" w:rsidDel="00B01D4C">
          <w:delText>Amazon Web Services (</w:delText>
        </w:r>
      </w:del>
      <w:r w:rsidRPr="007F2158">
        <w:t>AWS</w:t>
      </w:r>
      <w:del w:id="774" w:author="Suman Deshwal" w:date="2024-04-20T16:44:00Z">
        <w:r w:rsidRPr="007F2158" w:rsidDel="00B01D4C">
          <w:delText>)</w:delText>
        </w:r>
      </w:del>
      <w:r w:rsidRPr="007F2158">
        <w:t>, represents a unique and straightforward approach to IoT deployment. In this section</w:t>
      </w:r>
      <w:ins w:id="775" w:author="Suman Deshwal" w:date="2024-04-29T11:18:00Z">
        <w:r w:rsidR="006970AF">
          <w:t xml:space="preserve">, </w:t>
        </w:r>
      </w:ins>
      <w:del w:id="776" w:author="Suman Deshwal" w:date="2024-04-29T11:18:00Z">
        <w:r w:rsidRPr="007F2158" w:rsidDel="006970AF">
          <w:delText xml:space="preserve"> of "AWS Cloud Master Class," </w:delText>
        </w:r>
      </w:del>
      <w:r w:rsidRPr="007F2158">
        <w:t>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666B5899" w14:textId="77777777" w:rsidR="00B01D4C" w:rsidRDefault="00B01D4C" w:rsidP="003C635C">
      <w:pPr>
        <w:pStyle w:val="Heading2"/>
        <w:rPr>
          <w:ins w:id="777" w:author="Suman Deshwal" w:date="2024-04-20T16:44:00Z"/>
        </w:rPr>
      </w:pPr>
    </w:p>
    <w:p w14:paraId="4A99D7FF" w14:textId="31781285" w:rsidR="007F2158" w:rsidRPr="007F2158" w:rsidRDefault="007F2158">
      <w:pPr>
        <w:pStyle w:val="Heading2BPBHEB"/>
        <w:pPrChange w:id="778" w:author="Suman Deshwal" w:date="2024-04-20T16:44:00Z">
          <w:pPr>
            <w:pStyle w:val="Heading2"/>
          </w:pPr>
        </w:pPrChange>
      </w:pPr>
      <w:r w:rsidRPr="007F2158">
        <w:t>Understanding AWS IoT Button</w:t>
      </w:r>
    </w:p>
    <w:p w14:paraId="0B002795" w14:textId="77777777" w:rsidR="007F2158" w:rsidRPr="007F2158" w:rsidRDefault="007F2158">
      <w:pPr>
        <w:pStyle w:val="NormalBPBHEB"/>
        <w:pPrChange w:id="779" w:author="Suman Deshwal" w:date="2024-04-20T16:44:00Z">
          <w:pPr>
            <w:tabs>
              <w:tab w:val="left" w:pos="2835"/>
            </w:tabs>
            <w:spacing w:after="120" w:line="240" w:lineRule="auto"/>
          </w:pPr>
        </w:pPrChange>
      </w:pPr>
      <w:r w:rsidRPr="007F2158">
        <w:t>AWS IoT Button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14E5F6C3" w:rsidR="007F2158" w:rsidRPr="007F2158" w:rsidRDefault="007F2158">
      <w:pPr>
        <w:pStyle w:val="NormalBPBHEB"/>
        <w:pPrChange w:id="780" w:author="Suman Deshwal" w:date="2024-04-20T16:44:00Z">
          <w:pPr>
            <w:tabs>
              <w:tab w:val="left" w:pos="2835"/>
            </w:tabs>
            <w:spacing w:after="120" w:line="240" w:lineRule="auto"/>
          </w:pPr>
        </w:pPrChange>
      </w:pPr>
      <w:r w:rsidRPr="007F2158">
        <w:lastRenderedPageBreak/>
        <w:t>Scholarly articles emphasize the significance of simplicity in IoT adoption, especially for non-technical users and rapid prototyping scenarios. AWS IoT Button addresses these needs by providing a user-friendly interface and straightforward setup process</w:t>
      </w:r>
      <w:r w:rsidRPr="00B01D4C">
        <w:rPr>
          <w:vertAlign w:val="superscript"/>
          <w:rPrChange w:id="781" w:author="Suman Deshwal" w:date="2024-04-20T16:44:00Z">
            <w:rPr/>
          </w:rPrChange>
        </w:rPr>
        <w:t xml:space="preserve"> [1][2]</w:t>
      </w:r>
      <w:ins w:id="782" w:author="Suman Deshwal" w:date="2024-04-20T16:45:00Z">
        <w:r w:rsidR="00B01D4C">
          <w:t>.</w:t>
        </w:r>
      </w:ins>
      <w:del w:id="783" w:author="Suman Deshwal" w:date="2024-04-20T16:44:00Z">
        <w:r w:rsidRPr="007F2158" w:rsidDel="00B01D4C">
          <w:delText>.</w:delText>
        </w:r>
      </w:del>
    </w:p>
    <w:p w14:paraId="53DAFBEF" w14:textId="77777777" w:rsidR="00B01D4C" w:rsidRDefault="00B01D4C" w:rsidP="003C635C">
      <w:pPr>
        <w:pStyle w:val="Heading2"/>
        <w:rPr>
          <w:ins w:id="784" w:author="Suman Deshwal" w:date="2024-04-20T16:45:00Z"/>
        </w:rPr>
      </w:pPr>
    </w:p>
    <w:p w14:paraId="04C83F5A" w14:textId="6BB5F920" w:rsidR="007F2158" w:rsidRPr="007F2158" w:rsidRDefault="007F2158">
      <w:pPr>
        <w:pStyle w:val="Heading2BPBHEB"/>
        <w:pPrChange w:id="785" w:author="Suman Deshwal" w:date="2024-04-20T16:45:00Z">
          <w:pPr>
            <w:pStyle w:val="Heading2"/>
          </w:pPr>
        </w:pPrChange>
      </w:pPr>
      <w:r w:rsidRPr="007F2158">
        <w:t xml:space="preserve">Use </w:t>
      </w:r>
      <w:r w:rsidR="00B01D4C" w:rsidRPr="007F2158">
        <w:t xml:space="preserve">cases and practical </w:t>
      </w:r>
      <w:proofErr w:type="gramStart"/>
      <w:r w:rsidR="00B01D4C" w:rsidRPr="007F2158">
        <w:t>applications</w:t>
      </w:r>
      <w:proofErr w:type="gramEnd"/>
    </w:p>
    <w:p w14:paraId="11331A71" w14:textId="72F0797C" w:rsidR="007F2158" w:rsidRPr="007F2158" w:rsidRDefault="007F2158">
      <w:pPr>
        <w:pStyle w:val="NormalBPBHEB"/>
        <w:pPrChange w:id="786" w:author="Suman Deshwal" w:date="2024-04-20T16:45:00Z">
          <w:pPr>
            <w:tabs>
              <w:tab w:val="left" w:pos="2835"/>
            </w:tabs>
            <w:spacing w:after="120" w:line="240" w:lineRule="auto"/>
          </w:pPr>
        </w:pPrChange>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w:t>
      </w:r>
      <w:ins w:id="787" w:author="Suman Deshwal" w:date="2024-05-06T15:05:00Z">
        <w:r w:rsidR="0097139D">
          <w:t xml:space="preserve">and </w:t>
        </w:r>
      </w:ins>
      <w:r w:rsidRPr="007F2158">
        <w:t xml:space="preserve">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7989BC56" w:rsidR="007F2158" w:rsidRPr="007F2158" w:rsidRDefault="007F2158">
      <w:pPr>
        <w:pStyle w:val="NormalBPBHEB"/>
        <w:pPrChange w:id="788" w:author="Suman Deshwal" w:date="2024-04-20T16:45:00Z">
          <w:pPr>
            <w:tabs>
              <w:tab w:val="left" w:pos="2835"/>
            </w:tabs>
            <w:spacing w:after="120" w:line="240" w:lineRule="auto"/>
          </w:pPr>
        </w:pPrChange>
      </w:pPr>
      <w:del w:id="789" w:author="Suman Deshwal" w:date="2024-04-29T11:18:00Z">
        <w:r w:rsidRPr="007F2158" w:rsidDel="006970AF">
          <w:delText xml:space="preserve">As we delve deeper into this section, </w:delText>
        </w:r>
      </w:del>
      <w:ins w:id="790" w:author="Suman Deshwal" w:date="2024-04-29T11:18:00Z">
        <w:r w:rsidR="006970AF">
          <w:t>W</w:t>
        </w:r>
      </w:ins>
      <w:del w:id="791" w:author="Suman Deshwal" w:date="2024-04-29T11:18:00Z">
        <w:r w:rsidRPr="007F2158" w:rsidDel="006970AF">
          <w:delText>w</w:delText>
        </w:r>
      </w:del>
      <w:r w:rsidRPr="007F2158">
        <w:t>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2C43573C" w14:textId="77777777" w:rsidR="003C635C" w:rsidRDefault="007F2158">
      <w:pPr>
        <w:pStyle w:val="NormalBPBHEB"/>
        <w:pPrChange w:id="792" w:author="Suman Deshwal" w:date="2024-04-20T16:45:00Z">
          <w:pPr>
            <w:tabs>
              <w:tab w:val="left" w:pos="2835"/>
            </w:tabs>
            <w:spacing w:after="120" w:line="240" w:lineRule="auto"/>
          </w:pPr>
        </w:pPrChange>
      </w:pPr>
      <w:commentRangeStart w:id="793"/>
      <w:r w:rsidRPr="007F2158">
        <w:t xml:space="preserve">[1] Amazon Web Services. (n.d.). AWS IoT Button. </w:t>
      </w:r>
      <w:r w:rsidRPr="00A6152A">
        <w:rPr>
          <w:rStyle w:val="LinkBPBHEBChar"/>
          <w:rPrChange w:id="794" w:author="Suman Deshwal" w:date="2024-05-02T10:46:00Z">
            <w:rPr/>
          </w:rPrChange>
        </w:rPr>
        <w:fldChar w:fldCharType="begin"/>
      </w:r>
      <w:r w:rsidRPr="00A6152A">
        <w:rPr>
          <w:rStyle w:val="LinkBPBHEBChar"/>
          <w:rPrChange w:id="795" w:author="Suman Deshwal" w:date="2024-05-02T10:46:00Z">
            <w:rPr/>
          </w:rPrChange>
        </w:rPr>
        <w:instrText>HYPERLINK "https://aws.amazon.com/iot-button/" \t "_new"</w:instrText>
      </w:r>
      <w:r w:rsidRPr="0097139D">
        <w:rPr>
          <w:rStyle w:val="LinkBPBHEBChar"/>
        </w:rPr>
      </w:r>
      <w:r w:rsidRPr="00A6152A">
        <w:rPr>
          <w:rStyle w:val="LinkBPBHEBChar"/>
          <w:rPrChange w:id="796" w:author="Suman Deshwal" w:date="2024-05-02T10:46:00Z">
            <w:rPr>
              <w:rStyle w:val="Hyperlink"/>
            </w:rPr>
          </w:rPrChange>
        </w:rPr>
        <w:fldChar w:fldCharType="separate"/>
      </w:r>
      <w:r w:rsidRPr="00A6152A">
        <w:rPr>
          <w:rStyle w:val="LinkBPBHEBChar"/>
          <w:rPrChange w:id="797" w:author="Suman Deshwal" w:date="2024-05-02T10:46:00Z">
            <w:rPr>
              <w:rStyle w:val="Hyperlink"/>
            </w:rPr>
          </w:rPrChange>
        </w:rPr>
        <w:t>https://aws.amazon.com/iot-button/</w:t>
      </w:r>
      <w:r w:rsidRPr="00A6152A">
        <w:rPr>
          <w:rStyle w:val="LinkBPBHEBChar"/>
          <w:rPrChange w:id="798" w:author="Suman Deshwal" w:date="2024-05-02T10:46:00Z">
            <w:rPr>
              <w:rStyle w:val="Hyperlink"/>
            </w:rPr>
          </w:rPrChange>
        </w:rPr>
        <w:fldChar w:fldCharType="end"/>
      </w:r>
      <w:r w:rsidRPr="007F2158">
        <w:t xml:space="preserve"> </w:t>
      </w:r>
    </w:p>
    <w:p w14:paraId="7E9835D0" w14:textId="331AF55A" w:rsidR="007F2158" w:rsidRPr="007F2158" w:rsidRDefault="007F2158">
      <w:pPr>
        <w:pStyle w:val="NormalBPBHEB"/>
        <w:pPrChange w:id="799" w:author="Suman Deshwal" w:date="2024-04-20T16:45:00Z">
          <w:pPr>
            <w:tabs>
              <w:tab w:val="left" w:pos="2835"/>
            </w:tabs>
            <w:spacing w:after="120" w:line="240" w:lineRule="auto"/>
          </w:pPr>
        </w:pPrChange>
      </w:pPr>
      <w:r w:rsidRPr="007F2158">
        <w:t>[2] Shi, W., Cao, J., Zhang, Q., Li, Y., &amp; Xu, L. (2016). Edge computing: Vision and challenges. IEEE Internet of Things Journal, 3(5), 637-646.</w:t>
      </w:r>
      <w:commentRangeEnd w:id="793"/>
      <w:r w:rsidR="00B01D4C">
        <w:rPr>
          <w:rStyle w:val="CommentReference"/>
          <w:rFonts w:asciiTheme="minorHAnsi" w:eastAsiaTheme="minorHAnsi" w:hAnsiTheme="minorHAnsi" w:cstheme="minorBidi"/>
        </w:rPr>
        <w:commentReference w:id="793"/>
      </w:r>
    </w:p>
    <w:p w14:paraId="09A509A2" w14:textId="77777777" w:rsidR="008663DC" w:rsidRDefault="008663DC" w:rsidP="00126D33">
      <w:pPr>
        <w:tabs>
          <w:tab w:val="left" w:pos="2835"/>
        </w:tabs>
        <w:spacing w:after="120" w:line="240" w:lineRule="auto"/>
      </w:pPr>
    </w:p>
    <w:p w14:paraId="3DA7E023" w14:textId="77777777" w:rsidR="005330ED" w:rsidRPr="005330ED" w:rsidRDefault="005330ED">
      <w:pPr>
        <w:pStyle w:val="Heading1BPBHEB"/>
        <w:pPrChange w:id="800" w:author="Suman Deshwal" w:date="2024-04-20T16:45:00Z">
          <w:pPr>
            <w:tabs>
              <w:tab w:val="left" w:pos="2835"/>
            </w:tabs>
            <w:spacing w:after="120" w:line="240" w:lineRule="auto"/>
          </w:pPr>
        </w:pPrChange>
      </w:pPr>
      <w:r w:rsidRPr="005330ED">
        <w:t>Enhancing IoT Security with AWS IoT Device Defender</w:t>
      </w:r>
    </w:p>
    <w:p w14:paraId="6C4E7FAB" w14:textId="232978D3" w:rsidR="005330ED" w:rsidRDefault="005330ED" w:rsidP="00B01D4C">
      <w:pPr>
        <w:pStyle w:val="NormalBPBHEB"/>
        <w:rPr>
          <w:ins w:id="801" w:author="Suman Deshwal" w:date="2024-04-20T16:46:00Z"/>
        </w:rPr>
      </w:pPr>
      <w:r w:rsidRPr="005330ED">
        <w:t xml:space="preserve">Security is a paramount concern in </w:t>
      </w:r>
      <w:del w:id="802" w:author="Suman Deshwal" w:date="2024-04-20T16:46:00Z">
        <w:r w:rsidRPr="005330ED" w:rsidDel="00B01D4C">
          <w:delText>the realm of the Internet of Things (</w:delText>
        </w:r>
      </w:del>
      <w:r w:rsidRPr="005330ED">
        <w:t>IoT</w:t>
      </w:r>
      <w:del w:id="803" w:author="Suman Deshwal" w:date="2024-04-20T16:46:00Z">
        <w:r w:rsidRPr="005330ED" w:rsidDel="00B01D4C">
          <w:delText>)</w:delText>
        </w:r>
      </w:del>
      <w:r w:rsidRPr="005330ED">
        <w:t xml:space="preserve">, where connected devices are vulnerable to a myriad of threats. AWS IoT Device Defender, a service offered by </w:t>
      </w:r>
      <w:del w:id="804" w:author="Suman Deshwal" w:date="2024-04-20T16:46:00Z">
        <w:r w:rsidRPr="005330ED" w:rsidDel="00B01D4C">
          <w:delText>Amazon Web Services (</w:delText>
        </w:r>
      </w:del>
      <w:r w:rsidRPr="005330ED">
        <w:t>AWS</w:t>
      </w:r>
      <w:del w:id="805" w:author="Suman Deshwal" w:date="2024-04-20T16:46:00Z">
        <w:r w:rsidRPr="005330ED" w:rsidDel="00B01D4C">
          <w:delText>)</w:delText>
        </w:r>
      </w:del>
      <w:r w:rsidRPr="005330ED">
        <w:t>, is designed to address these security challenges by continuously monitoring and defending IoT fleets. In this section</w:t>
      </w:r>
      <w:ins w:id="806" w:author="Suman Deshwal" w:date="2024-04-20T16:46:00Z">
        <w:r w:rsidR="00B01D4C">
          <w:t>,</w:t>
        </w:r>
      </w:ins>
      <w:r w:rsidRPr="005330ED">
        <w:t xml:space="preserve"> </w:t>
      </w:r>
      <w:del w:id="807" w:author="Suman Deshwal" w:date="2024-04-20T16:46:00Z">
        <w:r w:rsidRPr="005330ED" w:rsidDel="00B01D4C">
          <w:delText>of "AWS Cloud Master Class,"</w:delText>
        </w:r>
      </w:del>
      <w:r w:rsidRPr="005330ED">
        <w:t xml:space="preserve"> we </w:t>
      </w:r>
      <w:ins w:id="808" w:author="Suman Deshwal" w:date="2024-04-20T16:46:00Z">
        <w:r w:rsidR="00B01D4C">
          <w:t xml:space="preserve">will discuss </w:t>
        </w:r>
      </w:ins>
      <w:del w:id="809" w:author="Suman Deshwal" w:date="2024-04-20T16:46:00Z">
        <w:r w:rsidRPr="005330ED" w:rsidDel="00B01D4C">
          <w:delText xml:space="preserve">delve into </w:delText>
        </w:r>
      </w:del>
      <w:r w:rsidRPr="005330ED">
        <w:t>AWS IoT Device Defender, exploring its key features, significance in IoT security, and real-world applications. Drawing from scholarly articles and AWS sources, we highlight the crucial role this service plays in securing IoT deployments.</w:t>
      </w:r>
    </w:p>
    <w:p w14:paraId="029269F9" w14:textId="77777777" w:rsidR="00B01D4C" w:rsidRPr="005330ED" w:rsidRDefault="00B01D4C">
      <w:pPr>
        <w:pStyle w:val="NormalBPBHEB"/>
        <w:pPrChange w:id="810" w:author="Suman Deshwal" w:date="2024-04-20T16:45:00Z">
          <w:pPr>
            <w:tabs>
              <w:tab w:val="left" w:pos="2835"/>
            </w:tabs>
            <w:spacing w:after="120" w:line="240" w:lineRule="auto"/>
          </w:pPr>
        </w:pPrChange>
      </w:pPr>
    </w:p>
    <w:p w14:paraId="1A84C4F9" w14:textId="77777777" w:rsidR="005330ED" w:rsidRPr="005330ED" w:rsidRDefault="005330ED">
      <w:pPr>
        <w:pStyle w:val="Heading2BPBHEB"/>
        <w:pPrChange w:id="811" w:author="Suman Deshwal" w:date="2024-04-20T16:47:00Z">
          <w:pPr>
            <w:pStyle w:val="Heading2"/>
          </w:pPr>
        </w:pPrChange>
      </w:pPr>
      <w:r w:rsidRPr="005330ED">
        <w:t>Understanding AWS IoT Device Defender</w:t>
      </w:r>
    </w:p>
    <w:p w14:paraId="7285560D" w14:textId="77777777" w:rsidR="005330ED" w:rsidRPr="005330ED" w:rsidRDefault="005330ED">
      <w:pPr>
        <w:pStyle w:val="NormalBPBHEB"/>
        <w:pPrChange w:id="812" w:author="Suman Deshwal" w:date="2024-04-20T16:47:00Z">
          <w:pPr>
            <w:tabs>
              <w:tab w:val="left" w:pos="2835"/>
            </w:tabs>
            <w:spacing w:after="120" w:line="240" w:lineRule="auto"/>
          </w:pPr>
        </w:pPrChange>
      </w:pPr>
      <w:r w:rsidRPr="005330ED">
        <w:t>AWS IoT Device Defender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77777777" w:rsidR="005330ED" w:rsidRPr="005330ED" w:rsidRDefault="005330ED">
      <w:pPr>
        <w:pStyle w:val="NormalBPBHEB"/>
        <w:pPrChange w:id="813" w:author="Suman Deshwal" w:date="2024-04-20T16:47:00Z">
          <w:pPr>
            <w:tabs>
              <w:tab w:val="left" w:pos="2835"/>
            </w:tabs>
            <w:spacing w:after="120" w:line="240" w:lineRule="auto"/>
          </w:pPr>
        </w:pPrChange>
      </w:pPr>
      <w:r w:rsidRPr="005330ED">
        <w:lastRenderedPageBreak/>
        <w:t xml:space="preserve">Scholarly articles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w:t>
      </w:r>
      <w:r w:rsidRPr="00B01D4C">
        <w:rPr>
          <w:vertAlign w:val="superscript"/>
          <w:rPrChange w:id="814" w:author="Suman Deshwal" w:date="2024-04-20T16:47:00Z">
            <w:rPr/>
          </w:rPrChange>
        </w:rPr>
        <w:t>[1][2]</w:t>
      </w:r>
      <w:r w:rsidRPr="005330ED">
        <w:t>.</w:t>
      </w:r>
    </w:p>
    <w:p w14:paraId="740D2C79" w14:textId="77777777" w:rsidR="00B01D4C" w:rsidRDefault="00B01D4C" w:rsidP="005330ED">
      <w:pPr>
        <w:pStyle w:val="Heading2"/>
        <w:rPr>
          <w:ins w:id="815" w:author="Suman Deshwal" w:date="2024-04-20T16:47:00Z"/>
        </w:rPr>
      </w:pPr>
    </w:p>
    <w:p w14:paraId="2B9C3293" w14:textId="05BFC7EC" w:rsidR="005330ED" w:rsidRPr="005330ED" w:rsidRDefault="005330ED">
      <w:pPr>
        <w:pStyle w:val="Heading2BPBHEB"/>
        <w:pPrChange w:id="816" w:author="Suman Deshwal" w:date="2024-04-20T16:47:00Z">
          <w:pPr>
            <w:pStyle w:val="Heading2"/>
          </w:pPr>
        </w:pPrChange>
      </w:pPr>
      <w:r w:rsidRPr="005330ED">
        <w:t xml:space="preserve">Key </w:t>
      </w:r>
      <w:r w:rsidR="00B01D4C" w:rsidRPr="005330ED">
        <w:t xml:space="preserve">capabilities and use </w:t>
      </w:r>
      <w:proofErr w:type="gramStart"/>
      <w:r w:rsidR="00B01D4C" w:rsidRPr="005330ED">
        <w:t>cases</w:t>
      </w:r>
      <w:proofErr w:type="gramEnd"/>
    </w:p>
    <w:p w14:paraId="224CFCC9" w14:textId="77777777" w:rsidR="005330ED" w:rsidRPr="005330ED" w:rsidRDefault="005330ED">
      <w:pPr>
        <w:pStyle w:val="NormalBPBHEB"/>
        <w:pPrChange w:id="817" w:author="Suman Deshwal" w:date="2024-04-20T16:47:00Z">
          <w:pPr>
            <w:tabs>
              <w:tab w:val="left" w:pos="2835"/>
            </w:tabs>
            <w:spacing w:after="120" w:line="240" w:lineRule="auto"/>
          </w:pPr>
        </w:pPrChange>
      </w:pPr>
      <w:r w:rsidRPr="005330ED">
        <w:t>AWS IoT Device Defender offers a range of capabilities that contribute to enhanced IoT security. These include:</w:t>
      </w:r>
    </w:p>
    <w:p w14:paraId="7E8A628A" w14:textId="77777777" w:rsidR="005330ED" w:rsidRPr="005330ED" w:rsidRDefault="005330ED">
      <w:pPr>
        <w:pStyle w:val="NormalBPBHEB"/>
        <w:numPr>
          <w:ilvl w:val="0"/>
          <w:numId w:val="26"/>
        </w:numPr>
        <w:pPrChange w:id="818" w:author="Suman Deshwal" w:date="2024-04-20T16:47:00Z">
          <w:pPr>
            <w:numPr>
              <w:numId w:val="3"/>
            </w:numPr>
            <w:tabs>
              <w:tab w:val="num" w:pos="720"/>
              <w:tab w:val="left" w:pos="2835"/>
            </w:tabs>
            <w:spacing w:after="120" w:line="240" w:lineRule="auto"/>
            <w:ind w:left="720" w:hanging="360"/>
          </w:pPr>
        </w:pPrChange>
      </w:pPr>
      <w:r w:rsidRPr="005330ED">
        <w:t>Continuous auditing of IoT device fleets to identify vulnerabilities and deviations from security policies.</w:t>
      </w:r>
    </w:p>
    <w:p w14:paraId="1DF338D4" w14:textId="77777777" w:rsidR="005330ED" w:rsidRPr="005330ED" w:rsidRDefault="005330ED">
      <w:pPr>
        <w:pStyle w:val="NormalBPBHEB"/>
        <w:numPr>
          <w:ilvl w:val="0"/>
          <w:numId w:val="26"/>
        </w:numPr>
        <w:pPrChange w:id="819" w:author="Suman Deshwal" w:date="2024-04-20T16:47:00Z">
          <w:pPr>
            <w:numPr>
              <w:numId w:val="3"/>
            </w:numPr>
            <w:tabs>
              <w:tab w:val="num" w:pos="720"/>
              <w:tab w:val="left" w:pos="2835"/>
            </w:tabs>
            <w:spacing w:after="120" w:line="240" w:lineRule="auto"/>
            <w:ind w:left="720" w:hanging="360"/>
          </w:pPr>
        </w:pPrChange>
      </w:pPr>
      <w:r w:rsidRPr="005330ED">
        <w:t>Real-time alerts and notifications for suspicious device behavior.</w:t>
      </w:r>
    </w:p>
    <w:p w14:paraId="16D7D7B0" w14:textId="77777777" w:rsidR="005330ED" w:rsidRPr="005330ED" w:rsidRDefault="005330ED">
      <w:pPr>
        <w:pStyle w:val="NormalBPBHEB"/>
        <w:numPr>
          <w:ilvl w:val="0"/>
          <w:numId w:val="26"/>
        </w:numPr>
        <w:pPrChange w:id="820" w:author="Suman Deshwal" w:date="2024-04-20T16:47:00Z">
          <w:pPr>
            <w:numPr>
              <w:numId w:val="3"/>
            </w:numPr>
            <w:tabs>
              <w:tab w:val="num" w:pos="720"/>
              <w:tab w:val="left" w:pos="2835"/>
            </w:tabs>
            <w:spacing w:after="120" w:line="240" w:lineRule="auto"/>
            <w:ind w:left="720" w:hanging="360"/>
          </w:pPr>
        </w:pPrChange>
      </w:pPr>
      <w:r w:rsidRPr="005330ED">
        <w:t>Automatic mitigation actions to respond to security threats and enforce security policies.</w:t>
      </w:r>
    </w:p>
    <w:p w14:paraId="717A3707" w14:textId="77777777" w:rsidR="005330ED" w:rsidRPr="005330ED" w:rsidRDefault="005330ED">
      <w:pPr>
        <w:pStyle w:val="NormalBPBHEB"/>
        <w:pPrChange w:id="821" w:author="Suman Deshwal" w:date="2024-04-20T16:47:00Z">
          <w:pPr>
            <w:tabs>
              <w:tab w:val="left" w:pos="2835"/>
            </w:tabs>
            <w:spacing w:after="120" w:line="240" w:lineRule="auto"/>
          </w:pPr>
        </w:pPrChange>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pPr>
        <w:pStyle w:val="NormalBPBHEB"/>
        <w:pPrChange w:id="822" w:author="Suman Deshwal" w:date="2024-04-20T16:47:00Z">
          <w:pPr>
            <w:tabs>
              <w:tab w:val="left" w:pos="2835"/>
            </w:tabs>
            <w:spacing w:after="120" w:line="240" w:lineRule="auto"/>
          </w:pPr>
        </w:pPrChange>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06A43338" w14:textId="77777777" w:rsidR="00213570" w:rsidRPr="00A6152A" w:rsidRDefault="005330ED">
      <w:pPr>
        <w:pStyle w:val="NormalBPBHEB"/>
        <w:rPr>
          <w:rStyle w:val="LinkBPBHEBChar"/>
          <w:rPrChange w:id="823" w:author="Suman Deshwal" w:date="2024-05-02T10:46:00Z">
            <w:rPr/>
          </w:rPrChange>
        </w:rPr>
        <w:pPrChange w:id="824" w:author="Suman Deshwal" w:date="2024-04-20T16:47:00Z">
          <w:pPr>
            <w:tabs>
              <w:tab w:val="left" w:pos="2835"/>
            </w:tabs>
            <w:spacing w:after="120" w:line="240" w:lineRule="auto"/>
          </w:pPr>
        </w:pPrChange>
      </w:pPr>
      <w:commentRangeStart w:id="825"/>
      <w:r w:rsidRPr="005330ED">
        <w:t xml:space="preserve">[1] Amazon Web Services. (n.d.). AWS IoT Device Defender. </w:t>
      </w:r>
      <w:r w:rsidRPr="00A6152A">
        <w:rPr>
          <w:rStyle w:val="LinkBPBHEBChar"/>
          <w:rPrChange w:id="826" w:author="Suman Deshwal" w:date="2024-05-02T10:46:00Z">
            <w:rPr/>
          </w:rPrChange>
        </w:rPr>
        <w:fldChar w:fldCharType="begin"/>
      </w:r>
      <w:r w:rsidRPr="00A6152A">
        <w:rPr>
          <w:rStyle w:val="LinkBPBHEBChar"/>
          <w:rPrChange w:id="827" w:author="Suman Deshwal" w:date="2024-05-02T10:46:00Z">
            <w:rPr/>
          </w:rPrChange>
        </w:rPr>
        <w:instrText>HYPERLINK "https://aws.amazon.com/iot-device-defender/" \t "_new"</w:instrText>
      </w:r>
      <w:r w:rsidRPr="0097139D">
        <w:rPr>
          <w:rStyle w:val="LinkBPBHEBChar"/>
        </w:rPr>
      </w:r>
      <w:r w:rsidRPr="00A6152A">
        <w:rPr>
          <w:rStyle w:val="LinkBPBHEBChar"/>
          <w:rPrChange w:id="828" w:author="Suman Deshwal" w:date="2024-05-02T10:46:00Z">
            <w:rPr>
              <w:rStyle w:val="Hyperlink"/>
            </w:rPr>
          </w:rPrChange>
        </w:rPr>
        <w:fldChar w:fldCharType="separate"/>
      </w:r>
      <w:r w:rsidRPr="00A6152A">
        <w:rPr>
          <w:rStyle w:val="LinkBPBHEBChar"/>
          <w:rPrChange w:id="829" w:author="Suman Deshwal" w:date="2024-05-02T10:46:00Z">
            <w:rPr>
              <w:rStyle w:val="Hyperlink"/>
            </w:rPr>
          </w:rPrChange>
        </w:rPr>
        <w:t>https://aws.amazon.com/iot-device-defender/</w:t>
      </w:r>
      <w:r w:rsidRPr="00A6152A">
        <w:rPr>
          <w:rStyle w:val="LinkBPBHEBChar"/>
          <w:rPrChange w:id="830" w:author="Suman Deshwal" w:date="2024-05-02T10:46:00Z">
            <w:rPr>
              <w:rStyle w:val="Hyperlink"/>
            </w:rPr>
          </w:rPrChange>
        </w:rPr>
        <w:fldChar w:fldCharType="end"/>
      </w:r>
      <w:r w:rsidRPr="00A6152A">
        <w:rPr>
          <w:rStyle w:val="LinkBPBHEBChar"/>
          <w:rPrChange w:id="831" w:author="Suman Deshwal" w:date="2024-05-02T10:46:00Z">
            <w:rPr/>
          </w:rPrChange>
        </w:rPr>
        <w:t xml:space="preserve"> </w:t>
      </w:r>
    </w:p>
    <w:p w14:paraId="5FBED19A" w14:textId="3867F163" w:rsidR="005330ED" w:rsidRPr="005330ED" w:rsidRDefault="005330ED">
      <w:pPr>
        <w:pStyle w:val="NormalBPBHEB"/>
        <w:pPrChange w:id="832" w:author="Suman Deshwal" w:date="2024-04-20T16:47:00Z">
          <w:pPr>
            <w:tabs>
              <w:tab w:val="left" w:pos="2835"/>
            </w:tabs>
            <w:spacing w:after="120" w:line="240" w:lineRule="auto"/>
          </w:pPr>
        </w:pPrChange>
      </w:pPr>
      <w:r w:rsidRPr="005330ED">
        <w:t>[2] Shi, W., Cao, J., Zhang, Q., Li, Y., &amp; Xu, L. (2016). Edge computing: Vision and challenges. IEEE Internet of Things Journal, 3(5), 637-646.</w:t>
      </w:r>
      <w:commentRangeEnd w:id="825"/>
      <w:r w:rsidR="00B01D4C">
        <w:rPr>
          <w:rStyle w:val="CommentReference"/>
          <w:rFonts w:asciiTheme="minorHAnsi" w:eastAsiaTheme="minorHAnsi" w:hAnsiTheme="minorHAnsi" w:cstheme="minorBidi"/>
        </w:rPr>
        <w:commentReference w:id="825"/>
      </w:r>
    </w:p>
    <w:p w14:paraId="168123D2" w14:textId="77777777" w:rsidR="008663DC" w:rsidRDefault="008663DC" w:rsidP="00126D33">
      <w:pPr>
        <w:tabs>
          <w:tab w:val="left" w:pos="2835"/>
        </w:tabs>
        <w:spacing w:after="120" w:line="240" w:lineRule="auto"/>
      </w:pPr>
    </w:p>
    <w:p w14:paraId="20D364CB" w14:textId="77777777" w:rsidR="00B01D4C" w:rsidRDefault="00B01D4C" w:rsidP="00BD20C6">
      <w:pPr>
        <w:tabs>
          <w:tab w:val="left" w:pos="2835"/>
        </w:tabs>
        <w:spacing w:after="120" w:line="240" w:lineRule="auto"/>
        <w:rPr>
          <w:ins w:id="833" w:author="Suman Deshwal" w:date="2024-04-20T16:48:00Z"/>
          <w:rFonts w:eastAsiaTheme="majorEastAsia" w:cstheme="majorBidi"/>
          <w:b/>
          <w:bCs/>
          <w:sz w:val="36"/>
          <w:szCs w:val="26"/>
        </w:rPr>
      </w:pPr>
    </w:p>
    <w:p w14:paraId="05B6A5F4" w14:textId="1142F641" w:rsidR="00BD20C6" w:rsidRPr="00BD20C6" w:rsidRDefault="00BD20C6">
      <w:pPr>
        <w:pStyle w:val="Heading1BPBHEB"/>
        <w:pPrChange w:id="834" w:author="Suman Deshwal" w:date="2024-04-20T16:48:00Z">
          <w:pPr>
            <w:tabs>
              <w:tab w:val="left" w:pos="2835"/>
            </w:tabs>
            <w:spacing w:after="120" w:line="240" w:lineRule="auto"/>
          </w:pPr>
        </w:pPrChange>
      </w:pPr>
      <w:r w:rsidRPr="00BD20C6">
        <w:t xml:space="preserve">Managing IoT </w:t>
      </w:r>
      <w:r w:rsidR="00B01D4C" w:rsidRPr="00BD20C6">
        <w:t xml:space="preserve">fleets with </w:t>
      </w:r>
      <w:r w:rsidRPr="00BD20C6">
        <w:t xml:space="preserve">AWS IoT </w:t>
      </w:r>
      <w:r w:rsidR="00B01D4C" w:rsidRPr="00BD20C6">
        <w:t>device manag</w:t>
      </w:r>
      <w:r w:rsidRPr="00BD20C6">
        <w:t>ement</w:t>
      </w:r>
    </w:p>
    <w:p w14:paraId="4B0936C4" w14:textId="0EF8E743" w:rsidR="00BD20C6" w:rsidRDefault="00BD20C6" w:rsidP="00B01D4C">
      <w:pPr>
        <w:pStyle w:val="NormalBPBHEB"/>
        <w:rPr>
          <w:ins w:id="835" w:author="Suman Deshwal" w:date="2024-04-20T16:48:00Z"/>
        </w:rPr>
      </w:pPr>
      <w:r w:rsidRPr="00BD20C6">
        <w:t xml:space="preserve">The management of </w:t>
      </w:r>
      <w:del w:id="836" w:author="Suman Deshwal" w:date="2024-04-20T16:48:00Z">
        <w:r w:rsidRPr="00BD20C6" w:rsidDel="00B01D4C">
          <w:delText>Internet of Things (</w:delText>
        </w:r>
      </w:del>
      <w:r w:rsidRPr="00BD20C6">
        <w:t>IoT</w:t>
      </w:r>
      <w:del w:id="837" w:author="Suman Deshwal" w:date="2024-04-20T16:48:00Z">
        <w:r w:rsidRPr="00BD20C6" w:rsidDel="00B01D4C">
          <w:delText>)</w:delText>
        </w:r>
      </w:del>
      <w:r w:rsidRPr="00BD20C6">
        <w:t xml:space="preserve"> devices can be a daunting task, especially at scale. AWS IoT Device Management, a service offered by </w:t>
      </w:r>
      <w:del w:id="838" w:author="Suman Deshwal" w:date="2024-04-20T16:48:00Z">
        <w:r w:rsidRPr="00BD20C6" w:rsidDel="00B01D4C">
          <w:delText>Amazon Web Services (</w:delText>
        </w:r>
      </w:del>
      <w:r w:rsidRPr="00BD20C6">
        <w:t>AWS</w:t>
      </w:r>
      <w:del w:id="839" w:author="Suman Deshwal" w:date="2024-04-20T16:48:00Z">
        <w:r w:rsidRPr="00BD20C6" w:rsidDel="00B01D4C">
          <w:delText>)</w:delText>
        </w:r>
      </w:del>
      <w:r w:rsidRPr="00BD20C6">
        <w:t>, simplifies this challenge by providing tools and features to efficiently onboard, organize, and monitor IoT devices. In this section</w:t>
      </w:r>
      <w:ins w:id="840" w:author="Suman Deshwal" w:date="2024-04-20T16:48:00Z">
        <w:r w:rsidR="00B01D4C">
          <w:t>,</w:t>
        </w:r>
      </w:ins>
      <w:r w:rsidRPr="00BD20C6">
        <w:t xml:space="preserve"> </w:t>
      </w:r>
      <w:del w:id="841" w:author="Suman Deshwal" w:date="2024-04-20T16:48:00Z">
        <w:r w:rsidRPr="00BD20C6" w:rsidDel="00B01D4C">
          <w:delText xml:space="preserve">of "AWS Cloud Master Class," </w:delText>
        </w:r>
      </w:del>
      <w:r w:rsidRPr="00BD20C6">
        <w:t xml:space="preserve">we </w:t>
      </w:r>
      <w:ins w:id="842" w:author="Suman Deshwal" w:date="2024-04-20T16:49:00Z">
        <w:r w:rsidR="00B01D4C">
          <w:t xml:space="preserve">will discuss </w:t>
        </w:r>
      </w:ins>
      <w:del w:id="843" w:author="Suman Deshwal" w:date="2024-04-20T16:49:00Z">
        <w:r w:rsidRPr="00BD20C6" w:rsidDel="00B01D4C">
          <w:delText xml:space="preserve">delve into </w:delText>
        </w:r>
      </w:del>
      <w:r w:rsidRPr="00BD20C6">
        <w:t xml:space="preserve">AWS IoT Device Management, exploring its key functionalities, significance in IoT </w:t>
      </w:r>
      <w:r w:rsidRPr="00BD20C6">
        <w:lastRenderedPageBreak/>
        <w:t>fleet management, and real-world applications. Supported by scholarly articles and AWS sources, we highlight the critical role this service plays in streamlining IoT device operations.</w:t>
      </w:r>
    </w:p>
    <w:p w14:paraId="3B4C29A2" w14:textId="77777777" w:rsidR="00B01D4C" w:rsidRPr="00BD20C6" w:rsidRDefault="00B01D4C">
      <w:pPr>
        <w:pStyle w:val="NormalBPBHEB"/>
        <w:pPrChange w:id="844" w:author="Suman Deshwal" w:date="2024-04-20T16:48:00Z">
          <w:pPr>
            <w:tabs>
              <w:tab w:val="left" w:pos="2835"/>
            </w:tabs>
            <w:spacing w:after="120" w:line="240" w:lineRule="auto"/>
          </w:pPr>
        </w:pPrChange>
      </w:pPr>
    </w:p>
    <w:p w14:paraId="3B86CEBA" w14:textId="77777777" w:rsidR="00BD20C6" w:rsidRPr="00BD20C6" w:rsidRDefault="00BD20C6">
      <w:pPr>
        <w:pStyle w:val="Heading2BPBHEB"/>
        <w:pPrChange w:id="845" w:author="Suman Deshwal" w:date="2024-04-20T16:49:00Z">
          <w:pPr>
            <w:pStyle w:val="Heading2"/>
          </w:pPr>
        </w:pPrChange>
      </w:pPr>
      <w:r w:rsidRPr="00BD20C6">
        <w:t>Understanding AWS IoT Device Management</w:t>
      </w:r>
    </w:p>
    <w:p w14:paraId="3DB58106" w14:textId="77777777" w:rsidR="00BD20C6" w:rsidRPr="00BD20C6" w:rsidRDefault="00BD20C6">
      <w:pPr>
        <w:pStyle w:val="NormalBPBHEB"/>
        <w:pPrChange w:id="846" w:author="Suman Deshwal" w:date="2024-04-20T16:49:00Z">
          <w:pPr>
            <w:tabs>
              <w:tab w:val="left" w:pos="2835"/>
            </w:tabs>
            <w:spacing w:after="120" w:line="240" w:lineRule="auto"/>
          </w:pPr>
        </w:pPrChange>
      </w:pPr>
      <w:r w:rsidRPr="00BD20C6">
        <w:t xml:space="preserve">AWS IoT Device Management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w:t>
      </w:r>
      <w:r w:rsidRPr="00B01D4C">
        <w:rPr>
          <w:b/>
          <w:bCs/>
          <w:rPrChange w:id="847" w:author="Suman Deshwal" w:date="2024-04-20T16:49:00Z">
            <w:rPr/>
          </w:rPrChange>
        </w:rPr>
        <w:t>over-the-air (OTA)</w:t>
      </w:r>
      <w:r w:rsidRPr="00BD20C6">
        <w:t xml:space="preserve"> updates, AWS IoT Device Management simplifies device lifecycle management.</w:t>
      </w:r>
    </w:p>
    <w:p w14:paraId="772399A5" w14:textId="77777777" w:rsidR="00BD20C6" w:rsidRPr="00BD20C6" w:rsidRDefault="00BD20C6">
      <w:pPr>
        <w:pStyle w:val="NormalBPBHEB"/>
        <w:pPrChange w:id="848" w:author="Suman Deshwal" w:date="2024-04-20T16:49:00Z">
          <w:pPr>
            <w:tabs>
              <w:tab w:val="left" w:pos="2835"/>
            </w:tabs>
            <w:spacing w:after="120" w:line="240" w:lineRule="auto"/>
          </w:pPr>
        </w:pPrChange>
      </w:pPr>
      <w:r w:rsidRPr="00B01D4C">
        <w:t>Scholarly articles emphasize the challenges that organizations face in managing large numbers of IoT devices, including the need for secure device onboarding, effective organization, and timely updates.</w:t>
      </w:r>
      <w:r w:rsidRPr="00BD20C6">
        <w:t xml:space="preserve"> AWS IoT Device Management tackles these challenges by providing a unified platform for device management and control </w:t>
      </w:r>
      <w:r w:rsidRPr="00B01D4C">
        <w:rPr>
          <w:vertAlign w:val="superscript"/>
          <w:rPrChange w:id="849" w:author="Suman Deshwal" w:date="2024-04-20T16:49:00Z">
            <w:rPr/>
          </w:rPrChange>
        </w:rPr>
        <w:t>[1][2]</w:t>
      </w:r>
      <w:r w:rsidRPr="00BD20C6">
        <w:t>.</w:t>
      </w:r>
    </w:p>
    <w:p w14:paraId="02138E32" w14:textId="77777777" w:rsidR="00B01D4C" w:rsidRDefault="00B01D4C" w:rsidP="00BF7BCF">
      <w:pPr>
        <w:pStyle w:val="Heading2"/>
        <w:rPr>
          <w:ins w:id="850" w:author="Suman Deshwal" w:date="2024-04-20T16:49:00Z"/>
        </w:rPr>
      </w:pPr>
    </w:p>
    <w:p w14:paraId="2BCA404F" w14:textId="7DE3DD4B" w:rsidR="00BD20C6" w:rsidRPr="00BD20C6" w:rsidRDefault="00BD20C6">
      <w:pPr>
        <w:pStyle w:val="Heading2BPBHEB"/>
        <w:pPrChange w:id="851" w:author="Suman Deshwal" w:date="2024-04-20T16:49:00Z">
          <w:pPr>
            <w:pStyle w:val="Heading2"/>
          </w:pPr>
        </w:pPrChange>
      </w:pPr>
      <w:r w:rsidRPr="00BD20C6">
        <w:t xml:space="preserve">Key </w:t>
      </w:r>
      <w:r w:rsidR="00B01D4C" w:rsidRPr="00BD20C6">
        <w:t xml:space="preserve">capabilities and use </w:t>
      </w:r>
      <w:proofErr w:type="gramStart"/>
      <w:r w:rsidR="00B01D4C" w:rsidRPr="00BD20C6">
        <w:t>cases</w:t>
      </w:r>
      <w:proofErr w:type="gramEnd"/>
    </w:p>
    <w:p w14:paraId="0911E9CC" w14:textId="77777777" w:rsidR="00BD20C6" w:rsidRPr="00BD20C6" w:rsidRDefault="00BD20C6">
      <w:pPr>
        <w:pStyle w:val="NormalBPBHEB"/>
        <w:pPrChange w:id="852" w:author="Suman Deshwal" w:date="2024-04-20T16:49:00Z">
          <w:pPr>
            <w:tabs>
              <w:tab w:val="left" w:pos="2835"/>
            </w:tabs>
            <w:spacing w:after="120" w:line="240" w:lineRule="auto"/>
          </w:pPr>
        </w:pPrChange>
      </w:pPr>
      <w:r w:rsidRPr="00BD20C6">
        <w:t>AWS IoT Device Management offers a range of capabilities tailored to IoT fleet management:</w:t>
      </w:r>
    </w:p>
    <w:p w14:paraId="0F42FB73" w14:textId="5339B971" w:rsidR="00BD20C6" w:rsidRPr="00BD20C6" w:rsidRDefault="00BD20C6">
      <w:pPr>
        <w:pStyle w:val="NormalBPBHEB"/>
        <w:numPr>
          <w:ilvl w:val="0"/>
          <w:numId w:val="27"/>
        </w:numPr>
        <w:pPrChange w:id="853" w:author="Suman Deshwal" w:date="2024-04-20T16:50:00Z">
          <w:pPr>
            <w:numPr>
              <w:numId w:val="4"/>
            </w:numPr>
            <w:tabs>
              <w:tab w:val="num" w:pos="720"/>
              <w:tab w:val="left" w:pos="2835"/>
            </w:tabs>
            <w:spacing w:after="120" w:line="240" w:lineRule="auto"/>
            <w:ind w:left="720" w:hanging="360"/>
          </w:pPr>
        </w:pPrChange>
      </w:pPr>
      <w:r w:rsidRPr="00BD20C6">
        <w:rPr>
          <w:b/>
          <w:bCs/>
        </w:rPr>
        <w:t xml:space="preserve">Device </w:t>
      </w:r>
      <w:r w:rsidR="00B01D4C" w:rsidRPr="00BD20C6">
        <w:rPr>
          <w:b/>
          <w:bCs/>
        </w:rPr>
        <w:t>provisioning</w:t>
      </w:r>
      <w:r w:rsidRPr="00BD20C6">
        <w:t>: Simplifies the process of securely onboarding devices to the IoT platform.</w:t>
      </w:r>
    </w:p>
    <w:p w14:paraId="17B51112" w14:textId="3201A8EC" w:rsidR="00BD20C6" w:rsidRPr="00BD20C6" w:rsidRDefault="00BD20C6">
      <w:pPr>
        <w:pStyle w:val="NormalBPBHEB"/>
        <w:numPr>
          <w:ilvl w:val="0"/>
          <w:numId w:val="27"/>
        </w:numPr>
        <w:pPrChange w:id="854" w:author="Suman Deshwal" w:date="2024-04-20T16:50:00Z">
          <w:pPr>
            <w:numPr>
              <w:numId w:val="4"/>
            </w:numPr>
            <w:tabs>
              <w:tab w:val="num" w:pos="720"/>
              <w:tab w:val="left" w:pos="2835"/>
            </w:tabs>
            <w:spacing w:after="120" w:line="240" w:lineRule="auto"/>
            <w:ind w:left="720" w:hanging="360"/>
          </w:pPr>
        </w:pPrChange>
      </w:pPr>
      <w:r w:rsidRPr="00BD20C6">
        <w:rPr>
          <w:b/>
          <w:bCs/>
        </w:rPr>
        <w:t xml:space="preserve">Device </w:t>
      </w:r>
      <w:r w:rsidR="00B01D4C" w:rsidRPr="00BD20C6">
        <w:rPr>
          <w:b/>
          <w:bCs/>
        </w:rPr>
        <w:t>registry and indexing</w:t>
      </w:r>
      <w:r w:rsidRPr="00BD20C6">
        <w:t>: Provides a centralized repository for device information and simplifies searching and filtering.</w:t>
      </w:r>
    </w:p>
    <w:p w14:paraId="185C8C0D" w14:textId="18D51648" w:rsidR="00BD20C6" w:rsidRPr="00BD20C6" w:rsidRDefault="00BD20C6">
      <w:pPr>
        <w:pStyle w:val="NormalBPBHEB"/>
        <w:numPr>
          <w:ilvl w:val="0"/>
          <w:numId w:val="27"/>
        </w:numPr>
        <w:pPrChange w:id="855" w:author="Suman Deshwal" w:date="2024-04-20T16:50:00Z">
          <w:pPr>
            <w:numPr>
              <w:numId w:val="4"/>
            </w:numPr>
            <w:tabs>
              <w:tab w:val="num" w:pos="720"/>
              <w:tab w:val="left" w:pos="2835"/>
            </w:tabs>
            <w:spacing w:after="120" w:line="240" w:lineRule="auto"/>
            <w:ind w:left="720" w:hanging="360"/>
          </w:pPr>
        </w:pPrChange>
      </w:pPr>
      <w:r w:rsidRPr="00BD20C6">
        <w:rPr>
          <w:b/>
          <w:bCs/>
        </w:rPr>
        <w:t xml:space="preserve">Remote </w:t>
      </w:r>
      <w:r w:rsidR="00B01D4C" w:rsidRPr="00BD20C6">
        <w:rPr>
          <w:b/>
          <w:bCs/>
        </w:rPr>
        <w:t>device management</w:t>
      </w:r>
      <w:r w:rsidRPr="00BD20C6">
        <w:t>: Enables remote actions like rebooting, resetting, or updating devices over the air.</w:t>
      </w:r>
    </w:p>
    <w:p w14:paraId="31757E27" w14:textId="51D0834E" w:rsidR="00BD20C6" w:rsidRPr="00BD20C6" w:rsidRDefault="00BD20C6">
      <w:pPr>
        <w:pStyle w:val="NormalBPBHEB"/>
        <w:numPr>
          <w:ilvl w:val="0"/>
          <w:numId w:val="27"/>
        </w:numPr>
        <w:pPrChange w:id="856" w:author="Suman Deshwal" w:date="2024-04-20T16:50:00Z">
          <w:pPr>
            <w:numPr>
              <w:numId w:val="4"/>
            </w:numPr>
            <w:tabs>
              <w:tab w:val="num" w:pos="720"/>
              <w:tab w:val="left" w:pos="2835"/>
            </w:tabs>
            <w:spacing w:after="120" w:line="240" w:lineRule="auto"/>
            <w:ind w:left="720" w:hanging="360"/>
          </w:pPr>
        </w:pPrChange>
      </w:pPr>
      <w:r w:rsidRPr="00BD20C6">
        <w:rPr>
          <w:b/>
          <w:bCs/>
        </w:rPr>
        <w:t xml:space="preserve">Fleet </w:t>
      </w:r>
      <w:r w:rsidR="00B01D4C" w:rsidRPr="00BD20C6">
        <w:rPr>
          <w:b/>
          <w:bCs/>
        </w:rPr>
        <w:t>monitoring</w:t>
      </w:r>
      <w:r w:rsidRPr="00BD20C6">
        <w:t>: Offers real-time insights into the health and status of the entire device fleet.</w:t>
      </w:r>
    </w:p>
    <w:p w14:paraId="03757730" w14:textId="77777777" w:rsidR="00BD20C6" w:rsidRPr="00BD20C6" w:rsidRDefault="00BD20C6">
      <w:pPr>
        <w:pStyle w:val="NormalBPBHEB"/>
        <w:pPrChange w:id="857" w:author="Suman Deshwal" w:date="2024-04-20T16:50:00Z">
          <w:pPr>
            <w:tabs>
              <w:tab w:val="left" w:pos="2835"/>
            </w:tabs>
            <w:spacing w:after="120" w:line="240" w:lineRule="auto"/>
          </w:pPr>
        </w:pPrChange>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30BBB857" w:rsidR="00BD20C6" w:rsidRPr="00BD20C6" w:rsidRDefault="00BD20C6">
      <w:pPr>
        <w:pStyle w:val="NormalBPBHEB"/>
        <w:pPrChange w:id="858" w:author="Suman Deshwal" w:date="2024-04-20T16:50:00Z">
          <w:pPr>
            <w:tabs>
              <w:tab w:val="left" w:pos="2835"/>
            </w:tabs>
            <w:spacing w:after="120" w:line="240" w:lineRule="auto"/>
          </w:pPr>
        </w:pPrChange>
      </w:pPr>
      <w:r w:rsidRPr="00BD20C6">
        <w:t xml:space="preserve">As we explore this section further, we will </w:t>
      </w:r>
      <w:ins w:id="859" w:author="Suman Deshwal" w:date="2024-04-20T16:50:00Z">
        <w:r w:rsidR="00B01D4C">
          <w:t xml:space="preserve">discuss the </w:t>
        </w:r>
      </w:ins>
      <w:del w:id="860" w:author="Suman Deshwal" w:date="2024-04-20T16:50:00Z">
        <w:r w:rsidRPr="00BD20C6" w:rsidDel="00B01D4C">
          <w:delText xml:space="preserve">delve into </w:delText>
        </w:r>
      </w:del>
      <w:r w:rsidRPr="00BD20C6">
        <w:t>practical implementations, best practices, and success stories that demonstrate how AWS IoT Device Management is simplifying the management of IoT fleets. By providing a robust and efficient solution for IoT device operations, AWS IoT Device Management empowers organizations to maximize the value of their IoT deployments.</w:t>
      </w:r>
    </w:p>
    <w:p w14:paraId="4451CA54" w14:textId="77777777" w:rsidR="00BD4AE9" w:rsidRPr="00A6152A" w:rsidRDefault="00BD20C6">
      <w:pPr>
        <w:pStyle w:val="NormalBPBHEB"/>
        <w:rPr>
          <w:rStyle w:val="LinkBPBHEBChar"/>
          <w:rPrChange w:id="861" w:author="Suman Deshwal" w:date="2024-05-02T10:47:00Z">
            <w:rPr/>
          </w:rPrChange>
        </w:rPr>
        <w:pPrChange w:id="862" w:author="Suman Deshwal" w:date="2024-04-20T16:50:00Z">
          <w:pPr>
            <w:tabs>
              <w:tab w:val="left" w:pos="2835"/>
            </w:tabs>
            <w:spacing w:after="120" w:line="240" w:lineRule="auto"/>
          </w:pPr>
        </w:pPrChange>
      </w:pPr>
      <w:commentRangeStart w:id="863"/>
      <w:r w:rsidRPr="00BD20C6">
        <w:t xml:space="preserve">[1] Amazon Web Services. (n.d.). AWS IoT Device Management. </w:t>
      </w:r>
      <w:r w:rsidRPr="00A6152A">
        <w:rPr>
          <w:rStyle w:val="LinkBPBHEBChar"/>
          <w:rPrChange w:id="864" w:author="Suman Deshwal" w:date="2024-05-02T10:47:00Z">
            <w:rPr/>
          </w:rPrChange>
        </w:rPr>
        <w:fldChar w:fldCharType="begin"/>
      </w:r>
      <w:r w:rsidRPr="00A6152A">
        <w:rPr>
          <w:rStyle w:val="LinkBPBHEBChar"/>
          <w:rPrChange w:id="865" w:author="Suman Deshwal" w:date="2024-05-02T10:47:00Z">
            <w:rPr/>
          </w:rPrChange>
        </w:rPr>
        <w:instrText>HYPERLINK "https://aws.amazon.com/iot-device-management/" \t "_new"</w:instrText>
      </w:r>
      <w:r w:rsidRPr="0097139D">
        <w:rPr>
          <w:rStyle w:val="LinkBPBHEBChar"/>
        </w:rPr>
      </w:r>
      <w:r w:rsidRPr="00A6152A">
        <w:rPr>
          <w:rStyle w:val="LinkBPBHEBChar"/>
          <w:rPrChange w:id="866" w:author="Suman Deshwal" w:date="2024-05-02T10:47:00Z">
            <w:rPr>
              <w:rStyle w:val="Hyperlink"/>
            </w:rPr>
          </w:rPrChange>
        </w:rPr>
        <w:fldChar w:fldCharType="separate"/>
      </w:r>
      <w:r w:rsidRPr="00A6152A">
        <w:rPr>
          <w:rStyle w:val="LinkBPBHEBChar"/>
          <w:rPrChange w:id="867" w:author="Suman Deshwal" w:date="2024-05-02T10:47:00Z">
            <w:rPr>
              <w:rStyle w:val="Hyperlink"/>
            </w:rPr>
          </w:rPrChange>
        </w:rPr>
        <w:t>https://aws.amazon.com/iot-device-management/</w:t>
      </w:r>
      <w:r w:rsidRPr="00A6152A">
        <w:rPr>
          <w:rStyle w:val="LinkBPBHEBChar"/>
          <w:rPrChange w:id="868" w:author="Suman Deshwal" w:date="2024-05-02T10:47:00Z">
            <w:rPr>
              <w:rStyle w:val="Hyperlink"/>
            </w:rPr>
          </w:rPrChange>
        </w:rPr>
        <w:fldChar w:fldCharType="end"/>
      </w:r>
      <w:r w:rsidRPr="00A6152A">
        <w:rPr>
          <w:rStyle w:val="LinkBPBHEBChar"/>
          <w:rPrChange w:id="869" w:author="Suman Deshwal" w:date="2024-05-02T10:47:00Z">
            <w:rPr/>
          </w:rPrChange>
        </w:rPr>
        <w:t xml:space="preserve"> </w:t>
      </w:r>
    </w:p>
    <w:p w14:paraId="1D20B3A6" w14:textId="604EA661" w:rsidR="00BD20C6" w:rsidRPr="00BD20C6" w:rsidRDefault="00BD20C6">
      <w:pPr>
        <w:pStyle w:val="NormalBPBHEB"/>
        <w:pPrChange w:id="870" w:author="Suman Deshwal" w:date="2024-04-20T16:50:00Z">
          <w:pPr>
            <w:tabs>
              <w:tab w:val="left" w:pos="2835"/>
            </w:tabs>
            <w:spacing w:after="120" w:line="240" w:lineRule="auto"/>
          </w:pPr>
        </w:pPrChange>
      </w:pPr>
      <w:r w:rsidRPr="00BD20C6">
        <w:lastRenderedPageBreak/>
        <w:t>[2] Shi, W., Cao, J., Zhang, Q., Li, Y., &amp; Xu, L. (2016). Edge computing: Vision and challenges. IEEE Internet of Things Journal, 3(5), 637-646.</w:t>
      </w:r>
      <w:commentRangeEnd w:id="863"/>
      <w:r w:rsidR="00B01D4C">
        <w:rPr>
          <w:rStyle w:val="CommentReference"/>
          <w:rFonts w:asciiTheme="minorHAnsi" w:eastAsiaTheme="minorHAnsi" w:hAnsiTheme="minorHAnsi" w:cstheme="minorBidi"/>
        </w:rPr>
        <w:commentReference w:id="863"/>
      </w:r>
    </w:p>
    <w:p w14:paraId="270CF3CD" w14:textId="77777777" w:rsidR="008663DC" w:rsidRDefault="008663DC" w:rsidP="00126D33">
      <w:pPr>
        <w:tabs>
          <w:tab w:val="left" w:pos="2835"/>
        </w:tabs>
        <w:spacing w:after="120" w:line="240" w:lineRule="auto"/>
      </w:pPr>
    </w:p>
    <w:p w14:paraId="00640AA8" w14:textId="77777777" w:rsidR="00BD4AE9" w:rsidRPr="00BD4AE9" w:rsidRDefault="00BD4AE9">
      <w:pPr>
        <w:pStyle w:val="Heading1BPBHEB"/>
        <w:pPrChange w:id="871" w:author="Suman Deshwal" w:date="2024-04-20T16:51:00Z">
          <w:pPr>
            <w:tabs>
              <w:tab w:val="left" w:pos="2835"/>
            </w:tabs>
            <w:spacing w:after="120" w:line="240" w:lineRule="auto"/>
          </w:pPr>
        </w:pPrChange>
      </w:pPr>
      <w:r w:rsidRPr="00BD4AE9">
        <w:t xml:space="preserve">AWS IoT </w:t>
      </w:r>
      <w:proofErr w:type="spellStart"/>
      <w:r w:rsidRPr="00BD4AE9">
        <w:t>EduKit</w:t>
      </w:r>
      <w:proofErr w:type="spellEnd"/>
      <w:r w:rsidRPr="00BD4AE9">
        <w:t xml:space="preserve">: Empowering Education </w:t>
      </w:r>
      <w:proofErr w:type="gramStart"/>
      <w:r w:rsidRPr="00BD4AE9">
        <w:t>in</w:t>
      </w:r>
      <w:proofErr w:type="gramEnd"/>
      <w:r w:rsidRPr="00BD4AE9">
        <w:t xml:space="preserve"> the Internet of Things</w:t>
      </w:r>
    </w:p>
    <w:p w14:paraId="18F98355" w14:textId="3165A27F" w:rsidR="00BD4AE9" w:rsidRPr="00BD4AE9" w:rsidRDefault="00BD4AE9">
      <w:pPr>
        <w:pStyle w:val="NormalBPBHEB"/>
        <w:pPrChange w:id="872" w:author="Suman Deshwal" w:date="2024-04-20T16:51:00Z">
          <w:pPr>
            <w:tabs>
              <w:tab w:val="left" w:pos="2835"/>
            </w:tabs>
            <w:spacing w:after="120" w:line="240" w:lineRule="auto"/>
          </w:pPr>
        </w:pPrChange>
      </w:pPr>
      <w:r w:rsidRPr="00BD4AE9">
        <w:t xml:space="preserve">Education is at the heart of innovation, and the </w:t>
      </w:r>
      <w:del w:id="873" w:author="Suman Deshwal" w:date="2024-04-20T16:51:00Z">
        <w:r w:rsidRPr="00BD4AE9" w:rsidDel="00B01D4C">
          <w:delText>Internet of Things (</w:delText>
        </w:r>
      </w:del>
      <w:r w:rsidRPr="00BD4AE9">
        <w:t>IoT</w:t>
      </w:r>
      <w:del w:id="874" w:author="Suman Deshwal" w:date="2024-04-20T16:51:00Z">
        <w:r w:rsidRPr="00BD4AE9" w:rsidDel="00B01D4C">
          <w:delText>)</w:delText>
        </w:r>
      </w:del>
      <w:r w:rsidRPr="00BD4AE9">
        <w:t xml:space="preserve"> is one of the most transformative technological advancements of our time. To bridge the gap between IoT technology and education, </w:t>
      </w:r>
      <w:del w:id="875" w:author="Suman Deshwal" w:date="2024-04-20T16:51:00Z">
        <w:r w:rsidRPr="00BD4AE9" w:rsidDel="00B01D4C">
          <w:delText>Amazon Web Services (</w:delText>
        </w:r>
      </w:del>
      <w:r w:rsidRPr="00BD4AE9">
        <w:t>AWS</w:t>
      </w:r>
      <w:del w:id="876" w:author="Suman Deshwal" w:date="2024-04-20T16:51:00Z">
        <w:r w:rsidRPr="00BD4AE9" w:rsidDel="00B01D4C">
          <w:delText>)</w:delText>
        </w:r>
      </w:del>
      <w:r w:rsidRPr="00BD4AE9">
        <w:t xml:space="preserve"> offers the AWS IoT </w:t>
      </w:r>
      <w:proofErr w:type="spellStart"/>
      <w:r w:rsidRPr="00BD4AE9">
        <w:t>EduKit</w:t>
      </w:r>
      <w:proofErr w:type="spellEnd"/>
      <w:r w:rsidRPr="00BD4AE9">
        <w:t>. In this section</w:t>
      </w:r>
      <w:ins w:id="877" w:author="Suman Deshwal" w:date="2024-04-20T16:54:00Z">
        <w:r w:rsidR="0025475B">
          <w:t>,</w:t>
        </w:r>
      </w:ins>
      <w:r w:rsidRPr="00BD4AE9">
        <w:t xml:space="preserve"> </w:t>
      </w:r>
      <w:del w:id="878" w:author="Suman Deshwal" w:date="2024-04-20T16:54:00Z">
        <w:r w:rsidRPr="00BD4AE9" w:rsidDel="0025475B">
          <w:delText xml:space="preserve">of "AWS Cloud Master Class," </w:delText>
        </w:r>
      </w:del>
      <w:r w:rsidRPr="00BD4AE9">
        <w:t xml:space="preserve">we explore the AWS IoT </w:t>
      </w:r>
      <w:proofErr w:type="spellStart"/>
      <w:r w:rsidRPr="00BD4AE9">
        <w:t>EduKit</w:t>
      </w:r>
      <w:proofErr w:type="spellEnd"/>
      <w:r w:rsidRPr="00BD4AE9">
        <w:t>, highlighting its significance in empowering educational institutions, students, and developers to delve into IoT technology. Drawing upon scholarly articles and AWS sources, we emphasize the role this kit plays in fostering IoT education and innovation.</w:t>
      </w:r>
    </w:p>
    <w:p w14:paraId="5F699C62" w14:textId="77777777" w:rsidR="0025475B" w:rsidRDefault="0025475B" w:rsidP="00BD4AE9">
      <w:pPr>
        <w:pStyle w:val="Heading2"/>
        <w:rPr>
          <w:ins w:id="879" w:author="Suman Deshwal" w:date="2024-04-20T16:55:00Z"/>
        </w:rPr>
      </w:pPr>
    </w:p>
    <w:p w14:paraId="3730257A" w14:textId="2CF1516A" w:rsidR="00BD4AE9" w:rsidRPr="00BD4AE9" w:rsidRDefault="00BD4AE9">
      <w:pPr>
        <w:pStyle w:val="Heading2BPBHEB"/>
        <w:pPrChange w:id="880" w:author="Suman Deshwal" w:date="2024-04-20T16:55:00Z">
          <w:pPr>
            <w:pStyle w:val="Heading2"/>
          </w:pPr>
        </w:pPrChange>
      </w:pPr>
      <w:r w:rsidRPr="00BD4AE9">
        <w:t xml:space="preserve">Empowering </w:t>
      </w:r>
      <w:r w:rsidR="0025475B" w:rsidRPr="00BD4AE9">
        <w:t>educ</w:t>
      </w:r>
      <w:r w:rsidRPr="00BD4AE9">
        <w:t xml:space="preserve">ation with AWS IoT </w:t>
      </w:r>
      <w:proofErr w:type="spellStart"/>
      <w:r w:rsidRPr="00BD4AE9">
        <w:t>EduKit</w:t>
      </w:r>
      <w:proofErr w:type="spellEnd"/>
    </w:p>
    <w:p w14:paraId="4D1A9A1C" w14:textId="77777777" w:rsidR="00BD4AE9" w:rsidRPr="00BD4AE9" w:rsidRDefault="00BD4AE9">
      <w:pPr>
        <w:pStyle w:val="NormalBPBHEB"/>
        <w:pPrChange w:id="881" w:author="Suman Deshwal" w:date="2024-04-20T16:56:00Z">
          <w:pPr>
            <w:tabs>
              <w:tab w:val="left" w:pos="2835"/>
            </w:tabs>
            <w:spacing w:after="120" w:line="240" w:lineRule="auto"/>
          </w:pPr>
        </w:pPrChange>
      </w:pPr>
      <w:r w:rsidRPr="0025475B">
        <w:t xml:space="preserve">The AWS IoT </w:t>
      </w:r>
      <w:proofErr w:type="spellStart"/>
      <w:r w:rsidRPr="0025475B">
        <w:t>EduKit</w:t>
      </w:r>
      <w:proofErr w:type="spellEnd"/>
      <w:r w:rsidRPr="0025475B">
        <w:t xml:space="preserve"> is a powerful learning resource designed to make IoT accessible and engaging for students, educators, and IoT enthusiasts.</w:t>
      </w:r>
      <w:r w:rsidRPr="00BD4AE9">
        <w:t xml:space="preserve"> It provides a hands-on experience with IoT concepts, allowing users to build real-world IoT applications while gaining valuable skills.</w:t>
      </w:r>
    </w:p>
    <w:p w14:paraId="1096F998" w14:textId="77777777" w:rsidR="00BD4AE9" w:rsidRPr="00BD4AE9" w:rsidRDefault="00BD4AE9">
      <w:pPr>
        <w:pStyle w:val="NormalBPBHEB"/>
        <w:pPrChange w:id="882" w:author="Suman Deshwal" w:date="2024-04-20T16:56:00Z">
          <w:pPr>
            <w:tabs>
              <w:tab w:val="left" w:pos="2835"/>
            </w:tabs>
            <w:spacing w:after="120" w:line="240" w:lineRule="auto"/>
          </w:pPr>
        </w:pPrChange>
      </w:pPr>
      <w:r w:rsidRPr="00BD4AE9">
        <w:t xml:space="preserve">Scholarly articles underscore the importance of practical, experiential learning in the field of technology. Hands-on learning not only enhances understanding but also nurtures creativity and problem-solving skills. AWS IoT </w:t>
      </w:r>
      <w:proofErr w:type="spellStart"/>
      <w:r w:rsidRPr="00BD4AE9">
        <w:t>EduKit</w:t>
      </w:r>
      <w:proofErr w:type="spellEnd"/>
      <w:r w:rsidRPr="00BD4AE9">
        <w:t xml:space="preserve"> aligns with these principles by offering a practical platform for IoT education and experimentation </w:t>
      </w:r>
      <w:r w:rsidRPr="0025475B">
        <w:rPr>
          <w:vertAlign w:val="superscript"/>
          <w:rPrChange w:id="883" w:author="Suman Deshwal" w:date="2024-04-20T16:56:00Z">
            <w:rPr/>
          </w:rPrChange>
        </w:rPr>
        <w:t>[1][2]</w:t>
      </w:r>
      <w:r w:rsidRPr="00BD4AE9">
        <w:t>.</w:t>
      </w:r>
    </w:p>
    <w:p w14:paraId="0DBA1912" w14:textId="77777777" w:rsidR="0025475B" w:rsidRDefault="0025475B" w:rsidP="00BD4AE9">
      <w:pPr>
        <w:pStyle w:val="Heading2"/>
        <w:rPr>
          <w:ins w:id="884" w:author="Suman Deshwal" w:date="2024-04-20T16:56:00Z"/>
        </w:rPr>
      </w:pPr>
    </w:p>
    <w:p w14:paraId="0AF1F265" w14:textId="0E5A9A49" w:rsidR="00BD4AE9" w:rsidRPr="00BD4AE9" w:rsidRDefault="00BD4AE9">
      <w:pPr>
        <w:pStyle w:val="Heading2BPBHEB"/>
        <w:pPrChange w:id="885" w:author="Suman Deshwal" w:date="2024-04-20T16:56:00Z">
          <w:pPr>
            <w:pStyle w:val="Heading2"/>
          </w:pPr>
        </w:pPrChange>
      </w:pPr>
      <w:r w:rsidRPr="00BD4AE9">
        <w:t xml:space="preserve">Key </w:t>
      </w:r>
      <w:r w:rsidR="0025475B" w:rsidRPr="00BD4AE9">
        <w:t xml:space="preserve">features and learning </w:t>
      </w:r>
      <w:proofErr w:type="gramStart"/>
      <w:r w:rsidR="0025475B" w:rsidRPr="00BD4AE9">
        <w:t>opportunities</w:t>
      </w:r>
      <w:proofErr w:type="gramEnd"/>
    </w:p>
    <w:p w14:paraId="7EECCCAD" w14:textId="77777777" w:rsidR="00BD4AE9" w:rsidRPr="00BD4AE9" w:rsidRDefault="00BD4AE9">
      <w:pPr>
        <w:pStyle w:val="NormalBPBHEB"/>
        <w:pPrChange w:id="886" w:author="Suman Deshwal" w:date="2024-04-20T16:56:00Z">
          <w:pPr>
            <w:tabs>
              <w:tab w:val="left" w:pos="2835"/>
            </w:tabs>
            <w:spacing w:after="120" w:line="240" w:lineRule="auto"/>
          </w:pPr>
        </w:pPrChange>
      </w:pPr>
      <w:r w:rsidRPr="00BD4AE9">
        <w:t xml:space="preserve">AWS IoT </w:t>
      </w:r>
      <w:proofErr w:type="spellStart"/>
      <w:r w:rsidRPr="00BD4AE9">
        <w:t>EduKit</w:t>
      </w:r>
      <w:proofErr w:type="spellEnd"/>
      <w:r w:rsidRPr="00BD4AE9">
        <w:t xml:space="preserve"> offers several key features and learning opportunities:</w:t>
      </w:r>
    </w:p>
    <w:p w14:paraId="5D750DB2" w14:textId="31A6BAD2" w:rsidR="00BD4AE9" w:rsidRPr="00BD4AE9" w:rsidRDefault="00BD4AE9">
      <w:pPr>
        <w:pStyle w:val="NormalBPBHEB"/>
        <w:numPr>
          <w:ilvl w:val="0"/>
          <w:numId w:val="28"/>
        </w:numPr>
        <w:pPrChange w:id="887" w:author="Suman Deshwal" w:date="2024-04-20T16:56:00Z">
          <w:pPr>
            <w:numPr>
              <w:numId w:val="5"/>
            </w:numPr>
            <w:tabs>
              <w:tab w:val="num" w:pos="720"/>
              <w:tab w:val="left" w:pos="2835"/>
            </w:tabs>
            <w:spacing w:after="120" w:line="240" w:lineRule="auto"/>
            <w:ind w:left="720" w:hanging="360"/>
          </w:pPr>
        </w:pPrChange>
      </w:pPr>
      <w:r w:rsidRPr="00BD4AE9">
        <w:rPr>
          <w:b/>
          <w:bCs/>
        </w:rPr>
        <w:t xml:space="preserve">Hardware </w:t>
      </w:r>
      <w:r w:rsidR="0025475B" w:rsidRPr="00BD4AE9">
        <w:rPr>
          <w:b/>
          <w:bCs/>
        </w:rPr>
        <w:t>components</w:t>
      </w:r>
      <w:r w:rsidRPr="00BD4AE9">
        <w:t>: The kit includes an array of IoT sensors, actuators, and a microcontroller for building IoT projects.</w:t>
      </w:r>
    </w:p>
    <w:p w14:paraId="6E9B4173" w14:textId="74026A2B" w:rsidR="00BD4AE9" w:rsidRPr="00BD4AE9" w:rsidRDefault="00BD4AE9">
      <w:pPr>
        <w:pStyle w:val="NormalBPBHEB"/>
        <w:numPr>
          <w:ilvl w:val="0"/>
          <w:numId w:val="28"/>
        </w:numPr>
        <w:pPrChange w:id="888" w:author="Suman Deshwal" w:date="2024-04-20T16:56:00Z">
          <w:pPr>
            <w:numPr>
              <w:numId w:val="5"/>
            </w:numPr>
            <w:tabs>
              <w:tab w:val="num" w:pos="720"/>
              <w:tab w:val="left" w:pos="2835"/>
            </w:tabs>
            <w:spacing w:after="120" w:line="240" w:lineRule="auto"/>
            <w:ind w:left="720" w:hanging="360"/>
          </w:pPr>
        </w:pPrChange>
      </w:pPr>
      <w:r w:rsidRPr="00BD4AE9">
        <w:rPr>
          <w:b/>
          <w:bCs/>
        </w:rPr>
        <w:t xml:space="preserve">Software </w:t>
      </w:r>
      <w:r w:rsidR="0025475B" w:rsidRPr="00BD4AE9">
        <w:rPr>
          <w:b/>
          <w:bCs/>
        </w:rPr>
        <w:t>resources</w:t>
      </w:r>
      <w:r w:rsidRPr="00BD4AE9">
        <w:t xml:space="preserve">: Users access AWS IoT Core and AWS Lambda for </w:t>
      </w:r>
      <w:r w:rsidR="009D7132" w:rsidRPr="00BD4AE9">
        <w:t>cloud based</w:t>
      </w:r>
      <w:r w:rsidRPr="00BD4AE9">
        <w:t xml:space="preserve"> IoT development.</w:t>
      </w:r>
    </w:p>
    <w:p w14:paraId="552AC62C" w14:textId="099E1B0B" w:rsidR="00BD4AE9" w:rsidRPr="00BD4AE9" w:rsidRDefault="00BD4AE9">
      <w:pPr>
        <w:pStyle w:val="NormalBPBHEB"/>
        <w:numPr>
          <w:ilvl w:val="0"/>
          <w:numId w:val="28"/>
        </w:numPr>
        <w:pPrChange w:id="889" w:author="Suman Deshwal" w:date="2024-04-20T16:56:00Z">
          <w:pPr>
            <w:numPr>
              <w:numId w:val="5"/>
            </w:numPr>
            <w:tabs>
              <w:tab w:val="num" w:pos="720"/>
              <w:tab w:val="left" w:pos="2835"/>
            </w:tabs>
            <w:spacing w:after="120" w:line="240" w:lineRule="auto"/>
            <w:ind w:left="720" w:hanging="360"/>
          </w:pPr>
        </w:pPrChange>
      </w:pPr>
      <w:r w:rsidRPr="00BD4AE9">
        <w:rPr>
          <w:b/>
          <w:bCs/>
        </w:rPr>
        <w:t xml:space="preserve">Educational </w:t>
      </w:r>
      <w:r w:rsidR="0025475B" w:rsidRPr="00BD4AE9">
        <w:rPr>
          <w:b/>
          <w:bCs/>
        </w:rPr>
        <w:t>content</w:t>
      </w:r>
      <w:r w:rsidRPr="00BD4AE9">
        <w:t>: The kit is accompanied by educational resources, including tutorials, documentation, and example projects.</w:t>
      </w:r>
    </w:p>
    <w:p w14:paraId="65016750" w14:textId="6A27517F" w:rsidR="00BD4AE9" w:rsidRPr="00BD4AE9" w:rsidRDefault="00BD4AE9">
      <w:pPr>
        <w:pStyle w:val="NormalBPBHEB"/>
        <w:numPr>
          <w:ilvl w:val="0"/>
          <w:numId w:val="28"/>
        </w:numPr>
        <w:pPrChange w:id="890" w:author="Suman Deshwal" w:date="2024-04-20T16:56:00Z">
          <w:pPr>
            <w:numPr>
              <w:numId w:val="5"/>
            </w:numPr>
            <w:tabs>
              <w:tab w:val="num" w:pos="720"/>
              <w:tab w:val="left" w:pos="2835"/>
            </w:tabs>
            <w:spacing w:after="120" w:line="240" w:lineRule="auto"/>
            <w:ind w:left="720" w:hanging="360"/>
          </w:pPr>
        </w:pPrChange>
      </w:pPr>
      <w:r w:rsidRPr="00BD4AE9">
        <w:rPr>
          <w:b/>
          <w:bCs/>
        </w:rPr>
        <w:t xml:space="preserve">Community </w:t>
      </w:r>
      <w:r w:rsidR="0025475B" w:rsidRPr="00BD4AE9">
        <w:rPr>
          <w:b/>
          <w:bCs/>
        </w:rPr>
        <w:t>engagement</w:t>
      </w:r>
      <w:r w:rsidRPr="00BD4AE9">
        <w:t xml:space="preserve">: Users can connect with the AWS IoT </w:t>
      </w:r>
      <w:proofErr w:type="spellStart"/>
      <w:r w:rsidRPr="00BD4AE9">
        <w:t>EduKit</w:t>
      </w:r>
      <w:proofErr w:type="spellEnd"/>
      <w:r w:rsidRPr="00BD4AE9">
        <w:t xml:space="preserve"> community, share their projects, and learn from others.</w:t>
      </w:r>
    </w:p>
    <w:p w14:paraId="01E56665" w14:textId="77777777" w:rsidR="00BD4AE9" w:rsidRPr="00BD4AE9" w:rsidRDefault="00BD4AE9">
      <w:pPr>
        <w:pStyle w:val="NormalBPBHEB"/>
        <w:pPrChange w:id="891" w:author="Suman Deshwal" w:date="2024-04-20T16:57:00Z">
          <w:pPr>
            <w:tabs>
              <w:tab w:val="left" w:pos="2835"/>
            </w:tabs>
            <w:spacing w:after="120" w:line="240" w:lineRule="auto"/>
          </w:pPr>
        </w:pPrChange>
      </w:pPr>
      <w:r w:rsidRPr="00BD4AE9">
        <w:t xml:space="preserve">Real-world applications of the AWS IoT </w:t>
      </w:r>
      <w:proofErr w:type="spellStart"/>
      <w:r w:rsidRPr="00BD4AE9">
        <w:t>EduKit</w:t>
      </w:r>
      <w:proofErr w:type="spellEnd"/>
      <w:r w:rsidRPr="00BD4AE9">
        <w:t xml:space="preserve"> in education are vast. It can be used in classrooms to teach IoT concepts, in research projects to prototype IoT solutions, and in </w:t>
      </w:r>
      <w:r w:rsidRPr="00BD4AE9">
        <w:lastRenderedPageBreak/>
        <w:t>hackathons to foster innovation. Students and educators alike can use the kit to explore IoT, building the skills needed for careers in technology.</w:t>
      </w:r>
    </w:p>
    <w:p w14:paraId="5895ED9B" w14:textId="38287AAA" w:rsidR="00BD4AE9" w:rsidRPr="00BD4AE9" w:rsidRDefault="0025475B">
      <w:pPr>
        <w:pStyle w:val="NormalBPBHEB"/>
        <w:pPrChange w:id="892" w:author="Suman Deshwal" w:date="2024-04-20T16:57:00Z">
          <w:pPr>
            <w:tabs>
              <w:tab w:val="left" w:pos="2835"/>
            </w:tabs>
            <w:spacing w:after="120" w:line="240" w:lineRule="auto"/>
          </w:pPr>
        </w:pPrChange>
      </w:pPr>
      <w:ins w:id="893" w:author="Suman Deshwal" w:date="2024-04-20T16:57:00Z">
        <w:r>
          <w:t xml:space="preserve">In </w:t>
        </w:r>
      </w:ins>
      <w:del w:id="894" w:author="Suman Deshwal" w:date="2024-04-20T16:57:00Z">
        <w:r w:rsidR="00BD4AE9" w:rsidRPr="00BD4AE9" w:rsidDel="0025475B">
          <w:delText xml:space="preserve">As we delve further into </w:delText>
        </w:r>
      </w:del>
      <w:r w:rsidR="00BD4AE9" w:rsidRPr="00BD4AE9">
        <w:t xml:space="preserve">this section, we will explore practical implementations, showcase educational success stories, and underline the kit's role in democratizing IoT education. The AWS IoT </w:t>
      </w:r>
      <w:proofErr w:type="spellStart"/>
      <w:r w:rsidR="00BD4AE9" w:rsidRPr="00BD4AE9">
        <w:t>EduKit</w:t>
      </w:r>
      <w:proofErr w:type="spellEnd"/>
      <w:r w:rsidR="00BD4AE9" w:rsidRPr="00BD4AE9">
        <w:t xml:space="preserve"> empowers learners of all levels to unlock their IoT potential, fostering a new generation of IoT innovators.</w:t>
      </w:r>
    </w:p>
    <w:p w14:paraId="5BE7A26A" w14:textId="77777777" w:rsidR="00BD4AE9" w:rsidRDefault="00BD4AE9">
      <w:pPr>
        <w:pStyle w:val="NormalBPBHEB"/>
        <w:pPrChange w:id="895" w:author="Suman Deshwal" w:date="2024-04-20T16:57:00Z">
          <w:pPr>
            <w:tabs>
              <w:tab w:val="left" w:pos="2835"/>
            </w:tabs>
            <w:spacing w:after="120" w:line="240" w:lineRule="auto"/>
          </w:pPr>
        </w:pPrChange>
      </w:pPr>
      <w:commentRangeStart w:id="896"/>
      <w:r w:rsidRPr="00BD4AE9">
        <w:t xml:space="preserve">[1] AWS Educate. (n.d.). AWS IoT </w:t>
      </w:r>
      <w:proofErr w:type="spellStart"/>
      <w:r w:rsidRPr="00BD4AE9">
        <w:t>EduKit</w:t>
      </w:r>
      <w:proofErr w:type="spellEnd"/>
      <w:r w:rsidRPr="00BD4AE9">
        <w:t xml:space="preserve">. </w:t>
      </w:r>
      <w:r w:rsidRPr="00A6152A">
        <w:rPr>
          <w:rStyle w:val="LinkBPBHEBChar"/>
          <w:rPrChange w:id="897" w:author="Suman Deshwal" w:date="2024-05-02T10:47:00Z">
            <w:rPr/>
          </w:rPrChange>
        </w:rPr>
        <w:fldChar w:fldCharType="begin"/>
      </w:r>
      <w:r w:rsidRPr="00A6152A">
        <w:rPr>
          <w:rStyle w:val="LinkBPBHEBChar"/>
          <w:rPrChange w:id="898" w:author="Suman Deshwal" w:date="2024-05-02T10:47:00Z">
            <w:rPr/>
          </w:rPrChange>
        </w:rPr>
        <w:instrText>HYPERLINK "https://aws.amazon.com/education/awseducate/iot-edukit/" \t "_new"</w:instrText>
      </w:r>
      <w:r w:rsidRPr="0097139D">
        <w:rPr>
          <w:rStyle w:val="LinkBPBHEBChar"/>
        </w:rPr>
      </w:r>
      <w:r w:rsidRPr="00A6152A">
        <w:rPr>
          <w:rStyle w:val="LinkBPBHEBChar"/>
          <w:rPrChange w:id="899" w:author="Suman Deshwal" w:date="2024-05-02T10:47:00Z">
            <w:rPr>
              <w:rStyle w:val="Hyperlink"/>
            </w:rPr>
          </w:rPrChange>
        </w:rPr>
        <w:fldChar w:fldCharType="separate"/>
      </w:r>
      <w:r w:rsidRPr="00A6152A">
        <w:rPr>
          <w:rStyle w:val="LinkBPBHEBChar"/>
          <w:rPrChange w:id="900" w:author="Suman Deshwal" w:date="2024-05-02T10:47:00Z">
            <w:rPr>
              <w:rStyle w:val="Hyperlink"/>
            </w:rPr>
          </w:rPrChange>
        </w:rPr>
        <w:t>https://aws.amazon.com/education/awseducate/iot-edukit/</w:t>
      </w:r>
      <w:r w:rsidRPr="00A6152A">
        <w:rPr>
          <w:rStyle w:val="LinkBPBHEBChar"/>
          <w:rPrChange w:id="901" w:author="Suman Deshwal" w:date="2024-05-02T10:47:00Z">
            <w:rPr>
              <w:rStyle w:val="Hyperlink"/>
            </w:rPr>
          </w:rPrChange>
        </w:rPr>
        <w:fldChar w:fldCharType="end"/>
      </w:r>
      <w:r w:rsidRPr="00BD4AE9">
        <w:t xml:space="preserve"> </w:t>
      </w:r>
    </w:p>
    <w:p w14:paraId="0AC94701" w14:textId="3C95DA61" w:rsidR="00BD4AE9" w:rsidRPr="00BD4AE9" w:rsidRDefault="00BD4AE9">
      <w:pPr>
        <w:pStyle w:val="NormalBPBHEB"/>
        <w:pPrChange w:id="902" w:author="Suman Deshwal" w:date="2024-04-20T16:57:00Z">
          <w:pPr>
            <w:tabs>
              <w:tab w:val="left" w:pos="2835"/>
            </w:tabs>
            <w:spacing w:after="120" w:line="240" w:lineRule="auto"/>
          </w:pPr>
        </w:pPrChange>
      </w:pPr>
      <w:r w:rsidRPr="00BD4AE9">
        <w:t>[2] Vygotsky, L. S. (1978). Mind in Society: The Development of Higher Psychological Processes. Harvard University Press.</w:t>
      </w:r>
      <w:commentRangeEnd w:id="896"/>
      <w:r w:rsidR="0025475B">
        <w:rPr>
          <w:rStyle w:val="CommentReference"/>
          <w:rFonts w:asciiTheme="minorHAnsi" w:eastAsiaTheme="minorHAnsi" w:hAnsiTheme="minorHAnsi" w:cstheme="minorBidi"/>
        </w:rPr>
        <w:commentReference w:id="896"/>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pPr>
        <w:pStyle w:val="Heading1BPBHEB"/>
        <w:pPrChange w:id="903" w:author="Suman Deshwal" w:date="2024-04-20T16:58:00Z">
          <w:pPr>
            <w:tabs>
              <w:tab w:val="left" w:pos="2835"/>
            </w:tabs>
            <w:spacing w:after="120" w:line="240" w:lineRule="auto"/>
          </w:pPr>
        </w:pPrChange>
      </w:pPr>
      <w:r w:rsidRPr="00215805">
        <w:t>AWS IoT Events: Enabling Event-Driven IoT Solutions</w:t>
      </w:r>
    </w:p>
    <w:p w14:paraId="7DA592FF" w14:textId="18C57EB7" w:rsidR="00215805" w:rsidRDefault="00215805" w:rsidP="0025475B">
      <w:pPr>
        <w:pStyle w:val="NormalBPBHEB"/>
        <w:rPr>
          <w:ins w:id="904" w:author="Suman Deshwal" w:date="2024-04-20T16:59:00Z"/>
        </w:rPr>
      </w:pPr>
      <w:r w:rsidRPr="00215805">
        <w:t xml:space="preserve">In the ever-evolving landscape of the </w:t>
      </w:r>
      <w:del w:id="905" w:author="Suman Deshwal" w:date="2024-04-20T16:58:00Z">
        <w:r w:rsidRPr="00215805" w:rsidDel="0025475B">
          <w:delText>Internet of Things (</w:delText>
        </w:r>
      </w:del>
      <w:r w:rsidRPr="00215805">
        <w:t>IoT</w:t>
      </w:r>
      <w:del w:id="906" w:author="Suman Deshwal" w:date="2024-04-20T16:58:00Z">
        <w:r w:rsidRPr="00215805" w:rsidDel="0025475B">
          <w:delText>)</w:delText>
        </w:r>
      </w:del>
      <w:r w:rsidRPr="00215805">
        <w:t xml:space="preserve">, AWS IoT Events stands as a pivotal service, orchestrating event-driven IoT applications. </w:t>
      </w:r>
      <w:commentRangeStart w:id="907"/>
      <w:r w:rsidRPr="00215805">
        <w:t xml:space="preserve">As we </w:t>
      </w:r>
      <w:ins w:id="908" w:author="Suman Deshwal" w:date="2024-04-20T16:59:00Z">
        <w:r w:rsidR="0025475B">
          <w:t xml:space="preserve">discuss </w:t>
        </w:r>
      </w:ins>
      <w:del w:id="909" w:author="Suman Deshwal" w:date="2024-04-20T16:58:00Z">
        <w:r w:rsidRPr="00215805" w:rsidDel="0025475B">
          <w:delText>delve into the "</w:delText>
        </w:r>
      </w:del>
      <w:r w:rsidRPr="00215805">
        <w:t>AWS Cloud Master Class</w:t>
      </w:r>
      <w:del w:id="910" w:author="Suman Deshwal" w:date="2024-04-20T16:59:00Z">
        <w:r w:rsidRPr="00215805" w:rsidDel="0025475B">
          <w:delText>"</w:delText>
        </w:r>
      </w:del>
      <w:r w:rsidRPr="00215805">
        <w:t xml:space="preserve"> and explore the Content Delivery Network chapter's IoT dimension</w:t>
      </w:r>
      <w:commentRangeEnd w:id="907"/>
      <w:r w:rsidR="0025475B">
        <w:rPr>
          <w:rStyle w:val="CommentReference"/>
          <w:rFonts w:asciiTheme="minorHAnsi" w:eastAsiaTheme="minorHAnsi" w:hAnsiTheme="minorHAnsi" w:cstheme="minorBidi"/>
        </w:rPr>
        <w:commentReference w:id="907"/>
      </w:r>
      <w:r w:rsidRPr="00215805">
        <w:t>, we shine a spotlight on AWS IoT Events. This section unveils the significance of AWS IoT Events in managing complex IoT data streams, while drawing from scholarly articles and AWS sources, offering a comprehensive understanding of its capabilities and applications.</w:t>
      </w:r>
    </w:p>
    <w:p w14:paraId="3E42833B" w14:textId="77777777" w:rsidR="0025475B" w:rsidRPr="00215805" w:rsidRDefault="0025475B">
      <w:pPr>
        <w:pStyle w:val="NormalBPBHEB"/>
        <w:pPrChange w:id="911" w:author="Suman Deshwal" w:date="2024-04-20T16:58:00Z">
          <w:pPr>
            <w:tabs>
              <w:tab w:val="left" w:pos="2835"/>
            </w:tabs>
            <w:spacing w:after="120" w:line="240" w:lineRule="auto"/>
          </w:pPr>
        </w:pPrChange>
      </w:pPr>
    </w:p>
    <w:p w14:paraId="54054110" w14:textId="77777777" w:rsidR="00215805" w:rsidRPr="00215805" w:rsidRDefault="00215805">
      <w:pPr>
        <w:pStyle w:val="Heading2BPBHEB"/>
        <w:pPrChange w:id="912" w:author="Suman Deshwal" w:date="2024-04-29T11:18:00Z">
          <w:pPr>
            <w:pStyle w:val="Heading2"/>
          </w:pPr>
        </w:pPrChange>
      </w:pPr>
      <w:r w:rsidRPr="00215805">
        <w:t>Understanding AWS IoT Events</w:t>
      </w:r>
    </w:p>
    <w:p w14:paraId="689DE989" w14:textId="77777777" w:rsidR="00215805" w:rsidRPr="00215805" w:rsidRDefault="00215805">
      <w:pPr>
        <w:pStyle w:val="NormalBPBHEB"/>
        <w:pPrChange w:id="913" w:author="Suman Deshwal" w:date="2024-04-29T11:18:00Z">
          <w:pPr>
            <w:tabs>
              <w:tab w:val="left" w:pos="2835"/>
            </w:tabs>
            <w:spacing w:after="120" w:line="240" w:lineRule="auto"/>
          </w:pPr>
        </w:pPrChange>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 Detecting and acting upon these events promptly is essential for maintaining system efficiency, safety, and security.</w:t>
      </w:r>
    </w:p>
    <w:p w14:paraId="41EEDC34" w14:textId="77777777" w:rsidR="006970AF" w:rsidRDefault="006970AF" w:rsidP="004C1E3E">
      <w:pPr>
        <w:pStyle w:val="Heading2"/>
        <w:rPr>
          <w:ins w:id="914" w:author="Suman Deshwal" w:date="2024-04-29T11:18:00Z"/>
        </w:rPr>
      </w:pPr>
    </w:p>
    <w:p w14:paraId="0D152E19" w14:textId="4C4303A0" w:rsidR="00215805" w:rsidRPr="00215805" w:rsidRDefault="00215805">
      <w:pPr>
        <w:pStyle w:val="Heading2BPBHEB"/>
        <w:pPrChange w:id="915" w:author="Suman Deshwal" w:date="2024-04-29T11:18:00Z">
          <w:pPr>
            <w:pStyle w:val="Heading2"/>
          </w:pPr>
        </w:pPrChange>
      </w:pPr>
      <w:r w:rsidRPr="00215805">
        <w:t>Insights on Event-Driven IoT</w:t>
      </w:r>
    </w:p>
    <w:p w14:paraId="00963C31" w14:textId="77777777" w:rsidR="00215805" w:rsidRPr="00215805" w:rsidRDefault="00215805">
      <w:pPr>
        <w:pStyle w:val="NormalBPBHEB"/>
        <w:pPrChange w:id="916" w:author="Suman Deshwal" w:date="2024-04-28T21:45:00Z">
          <w:pPr>
            <w:tabs>
              <w:tab w:val="left" w:pos="2835"/>
            </w:tabs>
            <w:spacing w:after="120" w:line="240" w:lineRule="auto"/>
          </w:pPr>
        </w:pPrChange>
      </w:pPr>
      <w:r w:rsidRPr="00215805">
        <w:t xml:space="preserve">Scholarly articles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w:t>
      </w:r>
      <w:r w:rsidRPr="00FC39E4">
        <w:rPr>
          <w:vertAlign w:val="superscript"/>
          <w:rPrChange w:id="917" w:author="Suman Deshwal" w:date="2024-05-02T11:24:00Z">
            <w:rPr/>
          </w:rPrChange>
        </w:rPr>
        <w:t>[1][2]</w:t>
      </w:r>
      <w:r w:rsidRPr="00215805">
        <w:t>.</w:t>
      </w:r>
    </w:p>
    <w:p w14:paraId="1E8FE5BD" w14:textId="77777777" w:rsidR="00215805" w:rsidRPr="00215805" w:rsidRDefault="00215805">
      <w:pPr>
        <w:pStyle w:val="NormalBPBHEB"/>
        <w:pPrChange w:id="918" w:author="Suman Deshwal" w:date="2024-04-29T11:18:00Z">
          <w:pPr>
            <w:tabs>
              <w:tab w:val="left" w:pos="2835"/>
            </w:tabs>
            <w:spacing w:after="120" w:line="240" w:lineRule="auto"/>
          </w:pPr>
        </w:pPrChange>
      </w:pPr>
      <w:r w:rsidRPr="00215805">
        <w:lastRenderedPageBreak/>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7D48D5AB" w14:textId="77777777" w:rsidR="006970AF" w:rsidRDefault="006970AF" w:rsidP="004C1E3E">
      <w:pPr>
        <w:pStyle w:val="Heading2"/>
        <w:rPr>
          <w:ins w:id="919" w:author="Suman Deshwal" w:date="2024-04-29T11:18:00Z"/>
        </w:rPr>
      </w:pPr>
    </w:p>
    <w:p w14:paraId="116D5782" w14:textId="49164BE2" w:rsidR="00215805" w:rsidRPr="00215805" w:rsidRDefault="00215805">
      <w:pPr>
        <w:pStyle w:val="Heading2BPBHEB"/>
        <w:pPrChange w:id="920" w:author="Suman Deshwal" w:date="2024-04-29T11:18:00Z">
          <w:pPr>
            <w:pStyle w:val="Heading2"/>
          </w:pPr>
        </w:pPrChange>
      </w:pPr>
      <w:r w:rsidRPr="00215805">
        <w:t xml:space="preserve">Key </w:t>
      </w:r>
      <w:r w:rsidR="006970AF" w:rsidRPr="00215805">
        <w:t xml:space="preserve">features and use </w:t>
      </w:r>
      <w:proofErr w:type="gramStart"/>
      <w:r w:rsidR="006970AF" w:rsidRPr="00215805">
        <w:t>cases</w:t>
      </w:r>
      <w:proofErr w:type="gramEnd"/>
    </w:p>
    <w:p w14:paraId="2AC2DF05" w14:textId="77777777" w:rsidR="00215805" w:rsidRPr="00215805" w:rsidRDefault="00215805">
      <w:pPr>
        <w:pStyle w:val="NormalBPBHEB"/>
        <w:pPrChange w:id="921" w:author="Suman Deshwal" w:date="2024-04-29T11:21:00Z">
          <w:pPr>
            <w:tabs>
              <w:tab w:val="left" w:pos="2835"/>
            </w:tabs>
            <w:spacing w:after="120" w:line="240" w:lineRule="auto"/>
          </w:pPr>
        </w:pPrChange>
      </w:pPr>
      <w:r w:rsidRPr="00215805">
        <w:t>AWS IoT Events offers several key features and use cases:</w:t>
      </w:r>
    </w:p>
    <w:p w14:paraId="10F29B46" w14:textId="4CAE3838" w:rsidR="00215805" w:rsidRPr="00215805" w:rsidRDefault="00215805">
      <w:pPr>
        <w:pStyle w:val="NormalBPBHEB"/>
        <w:numPr>
          <w:ilvl w:val="0"/>
          <w:numId w:val="29"/>
        </w:numPr>
        <w:pPrChange w:id="922" w:author="Suman Deshwal" w:date="2024-04-29T11:21:00Z">
          <w:pPr>
            <w:numPr>
              <w:numId w:val="6"/>
            </w:numPr>
            <w:tabs>
              <w:tab w:val="num" w:pos="720"/>
              <w:tab w:val="left" w:pos="2835"/>
            </w:tabs>
            <w:spacing w:after="120" w:line="240" w:lineRule="auto"/>
            <w:ind w:left="720" w:hanging="360"/>
          </w:pPr>
        </w:pPrChange>
      </w:pPr>
      <w:r w:rsidRPr="00215805">
        <w:rPr>
          <w:b/>
          <w:bCs/>
        </w:rPr>
        <w:t xml:space="preserve">Event </w:t>
      </w:r>
      <w:r w:rsidR="006970AF" w:rsidRPr="00215805">
        <w:rPr>
          <w:b/>
          <w:bCs/>
        </w:rPr>
        <w:t>detecto</w:t>
      </w:r>
      <w:r w:rsidRPr="00215805">
        <w:rPr>
          <w:b/>
          <w:bCs/>
        </w:rPr>
        <w:t>rs</w:t>
      </w:r>
      <w:r w:rsidRPr="00215805">
        <w:t>: Users can define custom logic for detecting events based on data from IoT devices.</w:t>
      </w:r>
    </w:p>
    <w:p w14:paraId="463B7D18" w14:textId="7E467707" w:rsidR="00215805" w:rsidRPr="00215805" w:rsidRDefault="00215805">
      <w:pPr>
        <w:pStyle w:val="NormalBPBHEB"/>
        <w:numPr>
          <w:ilvl w:val="0"/>
          <w:numId w:val="29"/>
        </w:numPr>
        <w:pPrChange w:id="923" w:author="Suman Deshwal" w:date="2024-04-29T11:21:00Z">
          <w:pPr>
            <w:numPr>
              <w:numId w:val="6"/>
            </w:numPr>
            <w:tabs>
              <w:tab w:val="num" w:pos="720"/>
              <w:tab w:val="left" w:pos="2835"/>
            </w:tabs>
            <w:spacing w:after="120" w:line="240" w:lineRule="auto"/>
            <w:ind w:left="720" w:hanging="360"/>
          </w:pPr>
        </w:pPrChange>
      </w:pPr>
      <w:r w:rsidRPr="00215805">
        <w:rPr>
          <w:b/>
          <w:bCs/>
        </w:rPr>
        <w:t xml:space="preserve">Integration with </w:t>
      </w:r>
      <w:r w:rsidR="006970AF" w:rsidRPr="00215805">
        <w:rPr>
          <w:b/>
          <w:bCs/>
        </w:rPr>
        <w:t>oth</w:t>
      </w:r>
      <w:r w:rsidRPr="00215805">
        <w:rPr>
          <w:b/>
          <w:bCs/>
        </w:rPr>
        <w:t xml:space="preserve">er AWS </w:t>
      </w:r>
      <w:r w:rsidR="006970AF" w:rsidRPr="00215805">
        <w:rPr>
          <w:b/>
          <w:bCs/>
        </w:rPr>
        <w:t>services</w:t>
      </w:r>
      <w:r w:rsidRPr="00215805">
        <w:t>: It seamlessly integrates with services like AWS Lambda, Amazon SNS, and Amazon S3, enabling automated responses.</w:t>
      </w:r>
    </w:p>
    <w:p w14:paraId="733AEDCD" w14:textId="0D0626C7" w:rsidR="00215805" w:rsidRPr="00215805" w:rsidRDefault="00215805">
      <w:pPr>
        <w:pStyle w:val="NormalBPBHEB"/>
        <w:numPr>
          <w:ilvl w:val="0"/>
          <w:numId w:val="29"/>
        </w:numPr>
        <w:pPrChange w:id="924" w:author="Suman Deshwal" w:date="2024-04-29T11:21:00Z">
          <w:pPr>
            <w:numPr>
              <w:numId w:val="6"/>
            </w:numPr>
            <w:tabs>
              <w:tab w:val="num" w:pos="720"/>
              <w:tab w:val="left" w:pos="2835"/>
            </w:tabs>
            <w:spacing w:after="120" w:line="240" w:lineRule="auto"/>
            <w:ind w:left="720" w:hanging="360"/>
          </w:pPr>
        </w:pPrChange>
      </w:pPr>
      <w:r w:rsidRPr="00215805">
        <w:rPr>
          <w:b/>
          <w:bCs/>
        </w:rPr>
        <w:t>Real-</w:t>
      </w:r>
      <w:r w:rsidR="006970AF" w:rsidRPr="00215805">
        <w:rPr>
          <w:b/>
          <w:bCs/>
        </w:rPr>
        <w:t>time monitoring</w:t>
      </w:r>
      <w:r w:rsidRPr="00215805">
        <w:t>: It provides real-time monitoring and visualization of IoT events through the AWS IoT Events console.</w:t>
      </w:r>
    </w:p>
    <w:p w14:paraId="36C1BF2B" w14:textId="77777777" w:rsidR="00215805" w:rsidRPr="00215805" w:rsidRDefault="00215805">
      <w:pPr>
        <w:pStyle w:val="NormalBPBHEB"/>
        <w:numPr>
          <w:ilvl w:val="0"/>
          <w:numId w:val="29"/>
        </w:numPr>
        <w:pPrChange w:id="925" w:author="Suman Deshwal" w:date="2024-04-29T11:21:00Z">
          <w:pPr>
            <w:numPr>
              <w:numId w:val="6"/>
            </w:numPr>
            <w:tabs>
              <w:tab w:val="num" w:pos="720"/>
              <w:tab w:val="left" w:pos="2835"/>
            </w:tabs>
            <w:spacing w:after="120" w:line="240" w:lineRule="auto"/>
            <w:ind w:left="720" w:hanging="360"/>
          </w:pPr>
        </w:pPrChange>
      </w:pPr>
      <w:r w:rsidRPr="00215805">
        <w:rPr>
          <w:b/>
          <w:bCs/>
        </w:rPr>
        <w:t>Scalability</w:t>
      </w:r>
      <w:r w:rsidRPr="00215805">
        <w:t>: The service can scale to handle large volumes of events from a vast number of devices.</w:t>
      </w:r>
    </w:p>
    <w:p w14:paraId="41CFAB77" w14:textId="77777777" w:rsidR="00215805" w:rsidRPr="00215805" w:rsidRDefault="00215805">
      <w:pPr>
        <w:pStyle w:val="NormalBPBHEB"/>
        <w:pPrChange w:id="926" w:author="Suman Deshwal" w:date="2024-04-29T11:21:00Z">
          <w:pPr>
            <w:tabs>
              <w:tab w:val="left" w:pos="2835"/>
            </w:tabs>
            <w:spacing w:after="120" w:line="240" w:lineRule="auto"/>
          </w:pPr>
        </w:pPrChange>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171891BF" w:rsidR="00215805" w:rsidRPr="00215805" w:rsidRDefault="00215805">
      <w:pPr>
        <w:pStyle w:val="NormalBPBHEB"/>
        <w:pPrChange w:id="927" w:author="Suman Deshwal" w:date="2024-04-29T11:21:00Z">
          <w:pPr>
            <w:tabs>
              <w:tab w:val="left" w:pos="2835"/>
            </w:tabs>
            <w:spacing w:after="120" w:line="240" w:lineRule="auto"/>
          </w:pPr>
        </w:pPrChange>
      </w:pPr>
      <w:r w:rsidRPr="00215805">
        <w:t xml:space="preserve">As we explore this section further, we will </w:t>
      </w:r>
      <w:del w:id="928" w:author="Suman Deshwal" w:date="2024-05-02T11:24:00Z">
        <w:r w:rsidRPr="00215805" w:rsidDel="00FC39E4">
          <w:delText>delve into</w:delText>
        </w:r>
      </w:del>
      <w:ins w:id="929" w:author="Suman Deshwal" w:date="2024-05-02T11:24:00Z">
        <w:r w:rsidR="00FC39E4">
          <w:t>discuss the</w:t>
        </w:r>
      </w:ins>
      <w:r w:rsidRPr="00215805">
        <w:t xml:space="preserve"> practical implementations, showcasing how AWS IoT Events enable</w:t>
      </w:r>
      <w:del w:id="930" w:author="Suman Deshwal" w:date="2024-05-06T15:05:00Z">
        <w:r w:rsidRPr="00215805" w:rsidDel="0097139D">
          <w:delText>s</w:delText>
        </w:r>
      </w:del>
      <w:r w:rsidRPr="00215805">
        <w:t xml:space="preserve"> IoT applications to become more responsive, efficient, and intelligent. With AWS IoT Events, IoT systems can react to events in real time, making them more adaptive and valuable for businesses and consumers alike.</w:t>
      </w:r>
    </w:p>
    <w:p w14:paraId="12BB19E6" w14:textId="77777777" w:rsidR="00215805" w:rsidRDefault="00215805" w:rsidP="006970AF">
      <w:pPr>
        <w:pStyle w:val="NormalBPBHEB"/>
        <w:rPr>
          <w:ins w:id="931" w:author="Suman Deshwal" w:date="2024-04-29T11:21:00Z"/>
        </w:rPr>
      </w:pPr>
      <w:r w:rsidRPr="00215805">
        <w:t xml:space="preserve">[1] </w:t>
      </w:r>
      <w:proofErr w:type="spellStart"/>
      <w:r w:rsidRPr="00215805">
        <w:t>Banafa</w:t>
      </w:r>
      <w:proofErr w:type="spellEnd"/>
      <w:r w:rsidRPr="00215805">
        <w:t>, A. (2017). Event-Driven Architectures for IoT: A Survey. IEEE Access, 5, 5574-5582. [2] Xue, G., et al. (2016). IoT-Sim: A Simulator for Analyzing IoT Protocols. IEEE Internet of Things Journal, 3(6), 1202-1212.</w:t>
      </w:r>
    </w:p>
    <w:p w14:paraId="5D276CDA" w14:textId="77777777" w:rsidR="006970AF" w:rsidRDefault="006970AF">
      <w:pPr>
        <w:pStyle w:val="NormalBPBHEB"/>
        <w:pPrChange w:id="932" w:author="Suman Deshwal" w:date="2024-04-29T11:21:00Z">
          <w:pPr>
            <w:tabs>
              <w:tab w:val="left" w:pos="2835"/>
            </w:tabs>
            <w:spacing w:after="120" w:line="240" w:lineRule="auto"/>
          </w:pPr>
        </w:pPrChange>
      </w:pP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pPr>
        <w:pStyle w:val="Heading1BPBHEB"/>
        <w:pPrChange w:id="933" w:author="Suman Deshwal" w:date="2024-04-29T11:21:00Z">
          <w:pPr>
            <w:tabs>
              <w:tab w:val="left" w:pos="2835"/>
            </w:tabs>
            <w:spacing w:after="120" w:line="240" w:lineRule="auto"/>
          </w:pPr>
        </w:pPrChange>
      </w:pPr>
      <w:r w:rsidRPr="00215805">
        <w:t xml:space="preserve">AWS IoT </w:t>
      </w:r>
      <w:proofErr w:type="spellStart"/>
      <w:r w:rsidRPr="00215805">
        <w:t>RoboRunner</w:t>
      </w:r>
      <w:proofErr w:type="spellEnd"/>
      <w:r w:rsidRPr="00215805">
        <w:t>: Empowering Robotic Applications with Intelligence</w:t>
      </w:r>
    </w:p>
    <w:p w14:paraId="3D62A1E7" w14:textId="238232AA" w:rsidR="00215805" w:rsidRDefault="00215805" w:rsidP="006970AF">
      <w:pPr>
        <w:pStyle w:val="NormalBPBHEB"/>
        <w:rPr>
          <w:ins w:id="934" w:author="Suman Deshwal" w:date="2024-04-29T11:23:00Z"/>
        </w:rPr>
      </w:pPr>
      <w:r w:rsidRPr="00215805">
        <w:t xml:space="preserve">In </w:t>
      </w:r>
      <w:del w:id="935" w:author="Suman Deshwal" w:date="2024-04-29T11:22:00Z">
        <w:r w:rsidRPr="00215805" w:rsidDel="006970AF">
          <w:delText>the realm of Internet of Things (</w:delText>
        </w:r>
      </w:del>
      <w:r w:rsidRPr="00215805">
        <w:t>IoT</w:t>
      </w:r>
      <w:del w:id="936" w:author="Suman Deshwal" w:date="2024-04-29T11:22:00Z">
        <w:r w:rsidRPr="00215805" w:rsidDel="006970AF">
          <w:delText>)</w:delText>
        </w:r>
      </w:del>
      <w:r w:rsidRPr="00215805">
        <w:t xml:space="preserve"> and robotics, AWS IoT </w:t>
      </w:r>
      <w:proofErr w:type="spellStart"/>
      <w:r w:rsidRPr="00215805">
        <w:t>RoboRunner</w:t>
      </w:r>
      <w:proofErr w:type="spellEnd"/>
      <w:r w:rsidRPr="00215805">
        <w:t xml:space="preserve"> emerges as a game-changing service that marries the power of cloud computing with the precision of robotics. This section </w:t>
      </w:r>
      <w:del w:id="937" w:author="Suman Deshwal" w:date="2024-04-29T11:23:00Z">
        <w:r w:rsidRPr="00215805" w:rsidDel="006970AF">
          <w:delText xml:space="preserve">within the "AWS Cloud Master Class" </w:delText>
        </w:r>
      </w:del>
      <w:r w:rsidRPr="00215805">
        <w:t xml:space="preserve">explores the </w:t>
      </w:r>
      <w:r w:rsidRPr="00215805">
        <w:lastRenderedPageBreak/>
        <w:t xml:space="preserve">multifaceted world of AWS IoT </w:t>
      </w:r>
      <w:proofErr w:type="spellStart"/>
      <w:r w:rsidRPr="00215805">
        <w:t>RoboRunner</w:t>
      </w:r>
      <w:proofErr w:type="spellEnd"/>
      <w:r w:rsidRPr="00215805">
        <w:t>, highlighting its significance, features, and real-world applications.</w:t>
      </w:r>
    </w:p>
    <w:p w14:paraId="0C5C6FF3" w14:textId="77777777" w:rsidR="006970AF" w:rsidRPr="00215805" w:rsidRDefault="006970AF">
      <w:pPr>
        <w:pStyle w:val="NormalBPBHEB"/>
        <w:pPrChange w:id="938" w:author="Suman Deshwal" w:date="2024-04-29T11:21:00Z">
          <w:pPr>
            <w:tabs>
              <w:tab w:val="left" w:pos="2835"/>
            </w:tabs>
            <w:spacing w:after="120" w:line="240" w:lineRule="auto"/>
          </w:pPr>
        </w:pPrChange>
      </w:pPr>
    </w:p>
    <w:p w14:paraId="0BE9F882" w14:textId="77777777" w:rsidR="00215805" w:rsidRPr="00215805" w:rsidRDefault="00215805">
      <w:pPr>
        <w:pStyle w:val="Heading2BPBHEB"/>
        <w:pPrChange w:id="939" w:author="Suman Deshwal" w:date="2024-04-29T11:23:00Z">
          <w:pPr>
            <w:pStyle w:val="Heading2"/>
          </w:pPr>
        </w:pPrChange>
      </w:pPr>
      <w:r w:rsidRPr="00215805">
        <w:t xml:space="preserve">Unveiling AWS IoT </w:t>
      </w:r>
      <w:proofErr w:type="spellStart"/>
      <w:r w:rsidRPr="00215805">
        <w:t>RoboRunner</w:t>
      </w:r>
      <w:proofErr w:type="spellEnd"/>
    </w:p>
    <w:p w14:paraId="29EF41AF" w14:textId="77777777" w:rsidR="00215805" w:rsidRPr="00215805" w:rsidRDefault="00215805">
      <w:pPr>
        <w:pStyle w:val="NormalBPBHEB"/>
        <w:pPrChange w:id="940" w:author="Suman Deshwal" w:date="2024-04-29T11:23:00Z">
          <w:pPr>
            <w:tabs>
              <w:tab w:val="left" w:pos="2835"/>
            </w:tabs>
            <w:spacing w:after="120" w:line="240" w:lineRule="auto"/>
          </w:pPr>
        </w:pPrChange>
      </w:pPr>
      <w:r w:rsidRPr="00215805">
        <w:t xml:space="preserve">AWS IoT </w:t>
      </w:r>
      <w:proofErr w:type="spellStart"/>
      <w:r w:rsidRPr="00215805">
        <w:t>RoboRunner</w:t>
      </w:r>
      <w:proofErr w:type="spellEnd"/>
      <w:r w:rsidRPr="00215805">
        <w:t xml:space="preserve">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19443C87" w14:textId="77777777" w:rsidR="00562135" w:rsidRDefault="00562135" w:rsidP="004C1E3E">
      <w:pPr>
        <w:pStyle w:val="Heading2"/>
        <w:rPr>
          <w:ins w:id="941" w:author="Suman Deshwal" w:date="2024-04-29T11:23:00Z"/>
        </w:rPr>
      </w:pPr>
    </w:p>
    <w:p w14:paraId="5AB7A1BA" w14:textId="1829DE5C" w:rsidR="00215805" w:rsidRPr="00215805" w:rsidRDefault="00215805">
      <w:pPr>
        <w:pStyle w:val="Heading2BPBHEB"/>
        <w:pPrChange w:id="942" w:author="Suman Deshwal" w:date="2024-04-29T11:23:00Z">
          <w:pPr>
            <w:pStyle w:val="Heading2"/>
          </w:pPr>
        </w:pPrChange>
      </w:pPr>
      <w:r w:rsidRPr="00215805">
        <w:t>Perspectives on IoT-Enabled Robotics</w:t>
      </w:r>
    </w:p>
    <w:p w14:paraId="51C43D87" w14:textId="7E961A1D" w:rsidR="00215805" w:rsidRPr="00215805" w:rsidRDefault="00DF401D">
      <w:pPr>
        <w:pStyle w:val="NormalBPBHEB"/>
        <w:pPrChange w:id="943" w:author="Suman Deshwal" w:date="2024-04-29T11:23:00Z">
          <w:pPr>
            <w:tabs>
              <w:tab w:val="left" w:pos="2835"/>
            </w:tabs>
            <w:spacing w:after="120" w:line="240" w:lineRule="auto"/>
          </w:pPr>
        </w:pPrChange>
      </w:pPr>
      <w:r>
        <w:t>Research</w:t>
      </w:r>
      <w:r w:rsidR="00215805" w:rsidRPr="00215805">
        <w:t xml:space="preserve"> articles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w:t>
      </w:r>
      <w:r w:rsidR="00215805" w:rsidRPr="00441F70">
        <w:rPr>
          <w:vertAlign w:val="superscript"/>
          <w:rPrChange w:id="944" w:author="Suman Deshwal" w:date="2024-05-02T11:56:00Z">
            <w:rPr/>
          </w:rPrChange>
        </w:rPr>
        <w:t>[1][2]</w:t>
      </w:r>
      <w:r w:rsidR="00215805" w:rsidRPr="00215805">
        <w:t>.</w:t>
      </w:r>
    </w:p>
    <w:p w14:paraId="70793F87" w14:textId="77777777" w:rsidR="00215805" w:rsidRPr="00215805" w:rsidRDefault="00215805">
      <w:pPr>
        <w:pStyle w:val="NormalBPBHEB"/>
        <w:pPrChange w:id="945" w:author="Suman Deshwal" w:date="2024-04-29T11:23:00Z">
          <w:pPr>
            <w:tabs>
              <w:tab w:val="left" w:pos="2835"/>
            </w:tabs>
            <w:spacing w:after="120" w:line="240" w:lineRule="auto"/>
          </w:pPr>
        </w:pPrChange>
      </w:pPr>
      <w:r w:rsidRPr="00215805">
        <w:t xml:space="preserve">AWS IoT </w:t>
      </w:r>
      <w:proofErr w:type="spellStart"/>
      <w:r w:rsidRPr="00215805">
        <w:t>RoboRunner</w:t>
      </w:r>
      <w:proofErr w:type="spellEnd"/>
      <w:r w:rsidRPr="00215805">
        <w:t xml:space="preserve"> streamlines the development and deployment of IoT-enabled robotic solutions. It offers tools for managing robot fleets, creating custom robot applications, and integrating with other AWS services, such as AWS Lambda, Amazon </w:t>
      </w:r>
      <w:proofErr w:type="spellStart"/>
      <w:r w:rsidRPr="00215805">
        <w:t>SageMaker</w:t>
      </w:r>
      <w:proofErr w:type="spellEnd"/>
      <w:r w:rsidRPr="00215805">
        <w:t>, and Amazon Polly. This comprehensive suite of capabilities empowers developers to build intelligent robots that can perform a wide range of tasks.</w:t>
      </w:r>
    </w:p>
    <w:p w14:paraId="3A5F9593" w14:textId="77777777" w:rsidR="00562135" w:rsidRDefault="00562135" w:rsidP="004C1E3E">
      <w:pPr>
        <w:pStyle w:val="Heading2"/>
        <w:rPr>
          <w:ins w:id="946" w:author="Suman Deshwal" w:date="2024-04-29T11:23:00Z"/>
        </w:rPr>
      </w:pPr>
    </w:p>
    <w:p w14:paraId="768715ED" w14:textId="6606979D" w:rsidR="00215805" w:rsidRPr="00215805" w:rsidRDefault="00215805">
      <w:pPr>
        <w:pStyle w:val="Heading2BPBHEB"/>
        <w:pPrChange w:id="947" w:author="Suman Deshwal" w:date="2024-04-29T11:23:00Z">
          <w:pPr>
            <w:pStyle w:val="Heading2"/>
          </w:pPr>
        </w:pPrChange>
      </w:pPr>
      <w:r w:rsidRPr="00215805">
        <w:t xml:space="preserve">Key </w:t>
      </w:r>
      <w:r w:rsidR="00562135" w:rsidRPr="00215805">
        <w:t>features and real-world applications</w:t>
      </w:r>
    </w:p>
    <w:p w14:paraId="376116EA" w14:textId="77777777" w:rsidR="00215805" w:rsidRPr="00215805" w:rsidRDefault="00215805">
      <w:pPr>
        <w:pStyle w:val="NormalBPBHEB"/>
        <w:pPrChange w:id="948" w:author="Suman Deshwal" w:date="2024-04-29T11:23:00Z">
          <w:pPr>
            <w:tabs>
              <w:tab w:val="left" w:pos="2835"/>
            </w:tabs>
            <w:spacing w:after="120" w:line="240" w:lineRule="auto"/>
          </w:pPr>
        </w:pPrChange>
      </w:pPr>
      <w:r w:rsidRPr="00215805">
        <w:t xml:space="preserve">AWS IoT </w:t>
      </w:r>
      <w:proofErr w:type="spellStart"/>
      <w:r w:rsidRPr="00215805">
        <w:t>RoboRunner</w:t>
      </w:r>
      <w:proofErr w:type="spellEnd"/>
      <w:r w:rsidRPr="00215805">
        <w:t xml:space="preserve"> boasts several key features and real-world use cases:</w:t>
      </w:r>
    </w:p>
    <w:p w14:paraId="22B8E58D" w14:textId="0CF37860" w:rsidR="00215805" w:rsidRPr="00215805" w:rsidRDefault="00215805">
      <w:pPr>
        <w:pStyle w:val="NormalBPBHEB"/>
        <w:numPr>
          <w:ilvl w:val="0"/>
          <w:numId w:val="30"/>
        </w:numPr>
        <w:pPrChange w:id="949" w:author="Suman Deshwal" w:date="2024-04-29T11:24:00Z">
          <w:pPr>
            <w:numPr>
              <w:numId w:val="7"/>
            </w:numPr>
            <w:tabs>
              <w:tab w:val="num" w:pos="720"/>
              <w:tab w:val="left" w:pos="2835"/>
            </w:tabs>
            <w:spacing w:after="120" w:line="240" w:lineRule="auto"/>
            <w:ind w:left="720" w:hanging="360"/>
          </w:pPr>
        </w:pPrChange>
      </w:pPr>
      <w:r w:rsidRPr="00215805">
        <w:rPr>
          <w:b/>
          <w:bCs/>
        </w:rPr>
        <w:t xml:space="preserve">Fleet </w:t>
      </w:r>
      <w:r w:rsidR="00562135" w:rsidRPr="00215805">
        <w:rPr>
          <w:b/>
          <w:bCs/>
        </w:rPr>
        <w:t>management</w:t>
      </w:r>
      <w:r w:rsidRPr="00215805">
        <w:t>: It provides centralized control and monitoring of robotic fleets, making it easier to manage and scale deployments.</w:t>
      </w:r>
    </w:p>
    <w:p w14:paraId="2A4B2432" w14:textId="44DA11FE" w:rsidR="00215805" w:rsidRPr="00215805" w:rsidRDefault="00215805">
      <w:pPr>
        <w:pStyle w:val="NormalBPBHEB"/>
        <w:numPr>
          <w:ilvl w:val="0"/>
          <w:numId w:val="30"/>
        </w:numPr>
        <w:pPrChange w:id="950" w:author="Suman Deshwal" w:date="2024-04-29T11:24:00Z">
          <w:pPr>
            <w:numPr>
              <w:numId w:val="7"/>
            </w:numPr>
            <w:tabs>
              <w:tab w:val="num" w:pos="720"/>
              <w:tab w:val="left" w:pos="2835"/>
            </w:tabs>
            <w:spacing w:after="120" w:line="240" w:lineRule="auto"/>
            <w:ind w:left="720" w:hanging="360"/>
          </w:pPr>
        </w:pPrChange>
      </w:pPr>
      <w:r w:rsidRPr="00215805">
        <w:rPr>
          <w:b/>
          <w:bCs/>
        </w:rPr>
        <w:t xml:space="preserve">Custom </w:t>
      </w:r>
      <w:r w:rsidR="00562135" w:rsidRPr="00215805">
        <w:rPr>
          <w:b/>
          <w:bCs/>
        </w:rPr>
        <w:t>application development</w:t>
      </w:r>
      <w:r w:rsidRPr="00215805">
        <w:t>: Developers can create custom robot applications using familiar programming languages and frameworks.</w:t>
      </w:r>
    </w:p>
    <w:p w14:paraId="1FB86111" w14:textId="79F1C9B7" w:rsidR="00215805" w:rsidRPr="00215805" w:rsidRDefault="00215805">
      <w:pPr>
        <w:pStyle w:val="NormalBPBHEB"/>
        <w:numPr>
          <w:ilvl w:val="0"/>
          <w:numId w:val="30"/>
        </w:numPr>
        <w:pPrChange w:id="951" w:author="Suman Deshwal" w:date="2024-04-29T11:24:00Z">
          <w:pPr>
            <w:numPr>
              <w:numId w:val="7"/>
            </w:numPr>
            <w:tabs>
              <w:tab w:val="num" w:pos="720"/>
              <w:tab w:val="left" w:pos="2835"/>
            </w:tabs>
            <w:spacing w:after="120" w:line="240" w:lineRule="auto"/>
            <w:ind w:left="720" w:hanging="360"/>
          </w:pPr>
        </w:pPrChange>
      </w:pPr>
      <w:r w:rsidRPr="00215805">
        <w:rPr>
          <w:b/>
          <w:bCs/>
        </w:rPr>
        <w:t xml:space="preserve">Machine </w:t>
      </w:r>
      <w:r w:rsidR="00562135" w:rsidRPr="00215805">
        <w:rPr>
          <w:b/>
          <w:bCs/>
        </w:rPr>
        <w:t>learning integration</w:t>
      </w:r>
      <w:r w:rsidRPr="00215805">
        <w:t xml:space="preserve">: Integration with Amazon </w:t>
      </w:r>
      <w:proofErr w:type="spellStart"/>
      <w:r w:rsidRPr="00215805">
        <w:t>SageMaker</w:t>
      </w:r>
      <w:proofErr w:type="spellEnd"/>
      <w:r w:rsidRPr="00215805">
        <w:t xml:space="preserve"> allows robots to leverage machine learning models for tasks like image recognition and natural language processing.</w:t>
      </w:r>
    </w:p>
    <w:p w14:paraId="7F7086EA" w14:textId="409FA4D7" w:rsidR="00215805" w:rsidRPr="00215805" w:rsidRDefault="00215805">
      <w:pPr>
        <w:pStyle w:val="NormalBPBHEB"/>
        <w:numPr>
          <w:ilvl w:val="0"/>
          <w:numId w:val="30"/>
        </w:numPr>
        <w:pPrChange w:id="952" w:author="Suman Deshwal" w:date="2024-04-29T11:24:00Z">
          <w:pPr>
            <w:numPr>
              <w:numId w:val="7"/>
            </w:numPr>
            <w:tabs>
              <w:tab w:val="num" w:pos="720"/>
              <w:tab w:val="left" w:pos="2835"/>
            </w:tabs>
            <w:spacing w:after="120" w:line="240" w:lineRule="auto"/>
            <w:ind w:left="720" w:hanging="360"/>
          </w:pPr>
        </w:pPrChange>
      </w:pPr>
      <w:r w:rsidRPr="00215805">
        <w:rPr>
          <w:b/>
          <w:bCs/>
        </w:rPr>
        <w:t xml:space="preserve">Scalability </w:t>
      </w:r>
      <w:r w:rsidR="00562135" w:rsidRPr="00215805">
        <w:rPr>
          <w:b/>
          <w:bCs/>
        </w:rPr>
        <w:t>and reliability</w:t>
      </w:r>
      <w:r w:rsidRPr="00215805">
        <w:t>: The service is designed to handle large-scale deployments, ensuring the reliability of robotic applications in diverse scenarios.</w:t>
      </w:r>
    </w:p>
    <w:p w14:paraId="1AF4B2A0" w14:textId="77777777" w:rsidR="00215805" w:rsidRPr="00215805" w:rsidRDefault="00215805">
      <w:pPr>
        <w:pStyle w:val="NormalBPBHEB"/>
        <w:pPrChange w:id="953" w:author="Suman Deshwal" w:date="2024-04-29T11:24:00Z">
          <w:pPr>
            <w:tabs>
              <w:tab w:val="left" w:pos="2835"/>
            </w:tabs>
            <w:spacing w:after="120" w:line="240" w:lineRule="auto"/>
          </w:pPr>
        </w:pPrChange>
      </w:pPr>
      <w:r w:rsidRPr="00215805">
        <w:lastRenderedPageBreak/>
        <w:t xml:space="preserve">Real-world applications of AWS IoT </w:t>
      </w:r>
      <w:proofErr w:type="spellStart"/>
      <w:r w:rsidRPr="00215805">
        <w:t>RoboRunner</w:t>
      </w:r>
      <w:proofErr w:type="spellEnd"/>
      <w:r w:rsidRPr="00215805">
        <w:t xml:space="preserve">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pPr>
        <w:pStyle w:val="NormalBPBHEB"/>
        <w:pPrChange w:id="954" w:author="Suman Deshwal" w:date="2024-04-29T11:24:00Z">
          <w:pPr>
            <w:tabs>
              <w:tab w:val="left" w:pos="2835"/>
            </w:tabs>
            <w:spacing w:after="120" w:line="240" w:lineRule="auto"/>
          </w:pPr>
        </w:pPrChange>
      </w:pPr>
      <w:r w:rsidRPr="00215805">
        <w:t xml:space="preserve">As we explore this section further, we will delve into practical examples and case studies, showcasing how AWS IoT </w:t>
      </w:r>
      <w:proofErr w:type="spellStart"/>
      <w:r w:rsidRPr="00215805">
        <w:t>RoboRunner</w:t>
      </w:r>
      <w:proofErr w:type="spellEnd"/>
      <w:r w:rsidRPr="00215805">
        <w:t xml:space="preserve"> empowers organizations to unlock new possibilities in the world of robotics. With AWS IoT </w:t>
      </w:r>
      <w:proofErr w:type="spellStart"/>
      <w:r w:rsidRPr="00215805">
        <w:t>RoboRunner</w:t>
      </w:r>
      <w:proofErr w:type="spellEnd"/>
      <w:r w:rsidRPr="00215805">
        <w:t>, robotic applications can achieve unprecedented levels of intelligence and adaptability.</w:t>
      </w:r>
    </w:p>
    <w:p w14:paraId="520F84D1" w14:textId="77777777" w:rsidR="00827940" w:rsidRDefault="00215805">
      <w:pPr>
        <w:pStyle w:val="NormalBPBHEB"/>
        <w:pPrChange w:id="955" w:author="Suman Deshwal" w:date="2024-04-29T11:24:00Z">
          <w:pPr>
            <w:tabs>
              <w:tab w:val="left" w:pos="2835"/>
            </w:tabs>
            <w:spacing w:after="120" w:line="240" w:lineRule="auto"/>
          </w:pPr>
        </w:pPrChange>
      </w:pPr>
      <w:r w:rsidRPr="00215805">
        <w:t xml:space="preserve">[1] Li, L., et al. (2020). IoT-Enabled Robotic Systems: A Comprehensive Survey. IEEE Internet of Things Journal, 7(8), 6351-6370. </w:t>
      </w:r>
    </w:p>
    <w:p w14:paraId="0A40EE84" w14:textId="69F40923" w:rsidR="00215805" w:rsidRDefault="00215805">
      <w:pPr>
        <w:pStyle w:val="NormalBPBHEB"/>
        <w:pPrChange w:id="956" w:author="Suman Deshwal" w:date="2024-04-29T11:24:00Z">
          <w:pPr>
            <w:tabs>
              <w:tab w:val="left" w:pos="2835"/>
            </w:tabs>
            <w:spacing w:after="120" w:line="240" w:lineRule="auto"/>
          </w:pPr>
        </w:pPrChange>
      </w:pPr>
      <w:r w:rsidRPr="00215805">
        <w:t xml:space="preserve">[2] </w:t>
      </w:r>
      <w:proofErr w:type="spellStart"/>
      <w:r w:rsidRPr="00215805">
        <w:t>Khusainov</w:t>
      </w:r>
      <w:proofErr w:type="spellEnd"/>
      <w:r w:rsidRPr="00215805">
        <w:t>, R., et al. (2018). A Review on Internet of Things (IoT) Robotics Research: Taxonomy, Classification, and Future Direction. IEEE Access, 6, 11508-11528.</w:t>
      </w:r>
    </w:p>
    <w:p w14:paraId="55CB7D5E" w14:textId="77777777" w:rsidR="004C1E3E" w:rsidRPr="00215805" w:rsidRDefault="004C1E3E">
      <w:pPr>
        <w:pStyle w:val="NormalBPBHEB"/>
        <w:pPrChange w:id="957" w:author="Suman Deshwal" w:date="2024-04-29T11:28:00Z">
          <w:pPr>
            <w:tabs>
              <w:tab w:val="left" w:pos="2835"/>
            </w:tabs>
            <w:spacing w:after="120" w:line="240" w:lineRule="auto"/>
          </w:pPr>
        </w:pPrChange>
      </w:pPr>
    </w:p>
    <w:p w14:paraId="0AEBBD7B" w14:textId="77777777" w:rsidR="00215805" w:rsidRPr="00215805" w:rsidRDefault="00215805">
      <w:pPr>
        <w:pStyle w:val="Heading1BPBHEB"/>
        <w:pPrChange w:id="958" w:author="Suman Deshwal" w:date="2024-05-02T10:47:00Z">
          <w:pPr>
            <w:tabs>
              <w:tab w:val="left" w:pos="2835"/>
            </w:tabs>
            <w:spacing w:after="120" w:line="240" w:lineRule="auto"/>
          </w:pPr>
        </w:pPrChange>
      </w:pPr>
      <w:r w:rsidRPr="00215805">
        <w:t>AWS Partner Device Catalog: Expanding IoT Possibilities</w:t>
      </w:r>
    </w:p>
    <w:p w14:paraId="10D0CBE9" w14:textId="2CEE1350" w:rsidR="00215805" w:rsidRDefault="00215805" w:rsidP="00A6152A">
      <w:pPr>
        <w:pStyle w:val="NormalBPBHEB"/>
        <w:rPr>
          <w:ins w:id="959" w:author="Suman Deshwal" w:date="2024-05-02T10:47:00Z"/>
        </w:rPr>
      </w:pPr>
      <w:r w:rsidRPr="00215805">
        <w:t xml:space="preserve">The </w:t>
      </w:r>
      <w:del w:id="960" w:author="Suman Deshwal" w:date="2024-05-02T10:48:00Z">
        <w:r w:rsidRPr="00215805" w:rsidDel="00A6152A">
          <w:delText>"</w:delText>
        </w:r>
      </w:del>
      <w:r w:rsidRPr="00A6152A">
        <w:rPr>
          <w:i/>
          <w:iCs/>
          <w:rPrChange w:id="961" w:author="Suman Deshwal" w:date="2024-05-02T10:48:00Z">
            <w:rPr/>
          </w:rPrChange>
        </w:rPr>
        <w:t>AWS Partner Device Catalog</w:t>
      </w:r>
      <w:del w:id="962" w:author="Suman Deshwal" w:date="2024-05-02T10:48:00Z">
        <w:r w:rsidRPr="00215805" w:rsidDel="00A6152A">
          <w:delText>"</w:delText>
        </w:r>
      </w:del>
      <w:r w:rsidRPr="00215805">
        <w:t xml:space="preserve"> section within the </w:t>
      </w:r>
      <w:del w:id="963" w:author="Suman Deshwal" w:date="2024-05-02T10:48:00Z">
        <w:r w:rsidRPr="00A6152A" w:rsidDel="00A6152A">
          <w:rPr>
            <w:i/>
            <w:iCs/>
            <w:rPrChange w:id="964" w:author="Suman Deshwal" w:date="2024-05-02T10:48:00Z">
              <w:rPr/>
            </w:rPrChange>
          </w:rPr>
          <w:delText>"</w:delText>
        </w:r>
      </w:del>
      <w:r w:rsidRPr="00A6152A">
        <w:rPr>
          <w:i/>
          <w:iCs/>
          <w:rPrChange w:id="965" w:author="Suman Deshwal" w:date="2024-05-02T10:48:00Z">
            <w:rPr/>
          </w:rPrChange>
        </w:rPr>
        <w:t>AWS Cloud Master Class</w:t>
      </w:r>
      <w:del w:id="966" w:author="Suman Deshwal" w:date="2024-05-02T10:48:00Z">
        <w:r w:rsidRPr="00215805" w:rsidDel="00A6152A">
          <w:delText>"</w:delText>
        </w:r>
      </w:del>
      <w:r w:rsidRPr="00215805">
        <w:t xml:space="preserve"> </w:t>
      </w:r>
      <w:del w:id="967" w:author="Suman Deshwal" w:date="2024-05-02T10:48:00Z">
        <w:r w:rsidRPr="00215805" w:rsidDel="00A6152A">
          <w:delText>delves</w:delText>
        </w:r>
      </w:del>
      <w:ins w:id="968" w:author="Suman Deshwal" w:date="2024-05-02T10:48:00Z">
        <w:r w:rsidR="00A6152A">
          <w:t>explains</w:t>
        </w:r>
      </w:ins>
      <w:del w:id="969" w:author="Suman Deshwal" w:date="2024-05-02T10:48:00Z">
        <w:r w:rsidRPr="00215805" w:rsidDel="00A6152A">
          <w:delText xml:space="preserve"> into</w:delText>
        </w:r>
      </w:del>
      <w:r w:rsidRPr="00215805">
        <w:t xml:space="preserve"> the significance, features, and real-world applications of this service, which plays a pivotal role </w:t>
      </w:r>
      <w:r w:rsidR="00B952C2" w:rsidRPr="00215805">
        <w:t>on</w:t>
      </w:r>
      <w:r w:rsidRPr="00215805">
        <w:t xml:space="preserve"> the </w:t>
      </w:r>
      <w:del w:id="970" w:author="Suman Deshwal" w:date="2024-05-02T10:48:00Z">
        <w:r w:rsidRPr="00215805" w:rsidDel="00A6152A">
          <w:delText>Internet of Things (</w:delText>
        </w:r>
      </w:del>
      <w:r w:rsidRPr="00215805">
        <w:t>IoT</w:t>
      </w:r>
      <w:del w:id="971" w:author="Suman Deshwal" w:date="2024-05-02T10:48:00Z">
        <w:r w:rsidRPr="00215805" w:rsidDel="00A6152A">
          <w:delText>)</w:delText>
        </w:r>
      </w:del>
      <w:r w:rsidRPr="00215805">
        <w:t xml:space="preserve"> ecosystem. AWS Partner Device Catalog is a resource that enables organizations to discover and evaluate devices and solutions from AWS partners, enhancing the breadth and depth of IoT implementations.</w:t>
      </w:r>
    </w:p>
    <w:p w14:paraId="0DA2481D" w14:textId="77777777" w:rsidR="00A6152A" w:rsidRPr="00215805" w:rsidRDefault="00A6152A">
      <w:pPr>
        <w:pStyle w:val="NormalBPBHEB"/>
        <w:pPrChange w:id="972" w:author="Suman Deshwal" w:date="2024-05-02T10:47:00Z">
          <w:pPr>
            <w:tabs>
              <w:tab w:val="left" w:pos="2835"/>
            </w:tabs>
            <w:spacing w:after="120" w:line="240" w:lineRule="auto"/>
          </w:pPr>
        </w:pPrChange>
      </w:pPr>
    </w:p>
    <w:p w14:paraId="352B7446" w14:textId="77777777" w:rsidR="00215805" w:rsidRPr="00215805" w:rsidRDefault="00215805">
      <w:pPr>
        <w:pStyle w:val="Heading2BPBHEB"/>
        <w:pPrChange w:id="973" w:author="Suman Deshwal" w:date="2024-05-02T10:49:00Z">
          <w:pPr>
            <w:pStyle w:val="Heading2"/>
          </w:pPr>
        </w:pPrChange>
      </w:pPr>
      <w:r w:rsidRPr="00215805">
        <w:t>Introduction to AWS Partner Device Catalog</w:t>
      </w:r>
    </w:p>
    <w:p w14:paraId="5F1877F8" w14:textId="77777777" w:rsidR="00215805" w:rsidRDefault="00215805" w:rsidP="00A6152A">
      <w:pPr>
        <w:pStyle w:val="NormalBPBHEB"/>
        <w:rPr>
          <w:ins w:id="974" w:author="Suman Deshwal" w:date="2024-05-02T10:49:00Z"/>
        </w:rPr>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32FB58F0" w14:textId="77777777" w:rsidR="00A6152A" w:rsidRPr="00215805" w:rsidRDefault="00A6152A">
      <w:pPr>
        <w:pStyle w:val="NormalBPBHEB"/>
        <w:pPrChange w:id="975" w:author="Suman Deshwal" w:date="2024-05-02T10:49:00Z">
          <w:pPr>
            <w:tabs>
              <w:tab w:val="left" w:pos="2835"/>
            </w:tabs>
            <w:spacing w:after="120" w:line="240" w:lineRule="auto"/>
          </w:pPr>
        </w:pPrChange>
      </w:pPr>
    </w:p>
    <w:p w14:paraId="48BF5D6E" w14:textId="110D9025" w:rsidR="00215805" w:rsidRPr="00215805" w:rsidRDefault="00215805">
      <w:pPr>
        <w:pStyle w:val="Heading2BPBHEB"/>
        <w:pPrChange w:id="976" w:author="Suman Deshwal" w:date="2024-05-02T10:49:00Z">
          <w:pPr>
            <w:pStyle w:val="Heading2"/>
          </w:pPr>
        </w:pPrChange>
      </w:pPr>
      <w:r w:rsidRPr="00215805">
        <w:t xml:space="preserve">Scholarly </w:t>
      </w:r>
      <w:r w:rsidR="00A6152A" w:rsidRPr="00215805">
        <w:t xml:space="preserve">insights into </w:t>
      </w:r>
      <w:r w:rsidRPr="00215805">
        <w:t xml:space="preserve">IoT </w:t>
      </w:r>
      <w:r w:rsidR="00A6152A" w:rsidRPr="00215805">
        <w:t>ecosystem expansion</w:t>
      </w:r>
    </w:p>
    <w:p w14:paraId="707013DC" w14:textId="77777777" w:rsidR="00215805" w:rsidRPr="00215805" w:rsidRDefault="00215805">
      <w:pPr>
        <w:pStyle w:val="NormalBPBHEB"/>
        <w:pPrChange w:id="977" w:author="Suman Deshwal" w:date="2024-05-02T10:49:00Z">
          <w:pPr>
            <w:tabs>
              <w:tab w:val="left" w:pos="2835"/>
            </w:tabs>
            <w:spacing w:after="120" w:line="240" w:lineRule="auto"/>
          </w:pPr>
        </w:pPrChange>
      </w:pPr>
      <w:r w:rsidRPr="00215805">
        <w:t xml:space="preserve">Scholarly articles emphasize the importance of ecosystem expansion in the IoT domain. As the IoT landscape evolves, collaboration between IoT solution providers, device manufacturers, and cloud service providers becomes increasingly critical. Research highlights </w:t>
      </w:r>
      <w:r w:rsidRPr="00215805">
        <w:lastRenderedPageBreak/>
        <w:t xml:space="preserve">how partnerships and collaborations foster innovation and drive the adoption of IoT technologies across various industries </w:t>
      </w:r>
      <w:r w:rsidRPr="00441F70">
        <w:rPr>
          <w:vertAlign w:val="superscript"/>
          <w:rPrChange w:id="978" w:author="Suman Deshwal" w:date="2024-05-02T11:56:00Z">
            <w:rPr/>
          </w:rPrChange>
        </w:rPr>
        <w:t>[1][2]</w:t>
      </w:r>
      <w:r w:rsidRPr="00215805">
        <w:t>.</w:t>
      </w:r>
    </w:p>
    <w:p w14:paraId="16B6C307" w14:textId="77777777" w:rsidR="00215805" w:rsidRDefault="00215805" w:rsidP="00A6152A">
      <w:pPr>
        <w:pStyle w:val="NormalBPBHEB"/>
        <w:rPr>
          <w:ins w:id="979" w:author="Suman Deshwal" w:date="2024-05-02T10:49:00Z"/>
        </w:rPr>
      </w:pPr>
      <w:r w:rsidRPr="00215805">
        <w:t>AWS Partner Device Catalog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503010C9" w14:textId="77777777" w:rsidR="00A6152A" w:rsidRPr="00215805" w:rsidRDefault="00A6152A">
      <w:pPr>
        <w:pStyle w:val="NormalBPBHEB"/>
        <w:pPrChange w:id="980" w:author="Suman Deshwal" w:date="2024-05-02T10:49:00Z">
          <w:pPr>
            <w:tabs>
              <w:tab w:val="left" w:pos="2835"/>
            </w:tabs>
            <w:spacing w:after="120" w:line="240" w:lineRule="auto"/>
          </w:pPr>
        </w:pPrChange>
      </w:pPr>
    </w:p>
    <w:p w14:paraId="7C64B0CA" w14:textId="67DF3022" w:rsidR="00215805" w:rsidRPr="00215805" w:rsidRDefault="00215805">
      <w:pPr>
        <w:pStyle w:val="Heading2BPBHEB"/>
        <w:pPrChange w:id="981" w:author="Suman Deshwal" w:date="2024-05-02T10:49:00Z">
          <w:pPr>
            <w:pStyle w:val="Heading2"/>
          </w:pPr>
        </w:pPrChange>
      </w:pPr>
      <w:r w:rsidRPr="00215805">
        <w:t xml:space="preserve">Key </w:t>
      </w:r>
      <w:r w:rsidR="00A6152A" w:rsidRPr="00215805">
        <w:t>features and benefits</w:t>
      </w:r>
    </w:p>
    <w:p w14:paraId="3DDF4000" w14:textId="77777777" w:rsidR="00215805" w:rsidRPr="00215805" w:rsidRDefault="00215805">
      <w:pPr>
        <w:pStyle w:val="NormalBPBHEB"/>
        <w:pPrChange w:id="982" w:author="Suman Deshwal" w:date="2024-05-02T10:49:00Z">
          <w:pPr>
            <w:tabs>
              <w:tab w:val="left" w:pos="2835"/>
            </w:tabs>
            <w:spacing w:after="120" w:line="240" w:lineRule="auto"/>
          </w:pPr>
        </w:pPrChange>
      </w:pPr>
      <w:r w:rsidRPr="00215805">
        <w:t>AWS Partner Device Catalog offers several key features and benefits:</w:t>
      </w:r>
    </w:p>
    <w:p w14:paraId="38A71B57" w14:textId="34741A32" w:rsidR="00215805" w:rsidRPr="00215805" w:rsidRDefault="00215805">
      <w:pPr>
        <w:pStyle w:val="NormalBPBHEB"/>
        <w:numPr>
          <w:ilvl w:val="0"/>
          <w:numId w:val="35"/>
        </w:numPr>
        <w:pPrChange w:id="983" w:author="Suman Deshwal" w:date="2024-05-02T10:49:00Z">
          <w:pPr>
            <w:numPr>
              <w:numId w:val="8"/>
            </w:numPr>
            <w:tabs>
              <w:tab w:val="num" w:pos="720"/>
              <w:tab w:val="left" w:pos="2835"/>
            </w:tabs>
            <w:spacing w:after="120" w:line="240" w:lineRule="auto"/>
            <w:ind w:left="720" w:hanging="360"/>
          </w:pPr>
        </w:pPrChange>
      </w:pPr>
      <w:r w:rsidRPr="00215805">
        <w:rPr>
          <w:b/>
          <w:bCs/>
        </w:rPr>
        <w:t xml:space="preserve">Device </w:t>
      </w:r>
      <w:r w:rsidR="00A6152A" w:rsidRPr="00215805">
        <w:rPr>
          <w:b/>
          <w:bCs/>
        </w:rPr>
        <w:t>discovery</w:t>
      </w:r>
      <w:r w:rsidRPr="00215805">
        <w:t>: Users can search for IoT devices and solutions based on specific criteria such as device type, industry, and connectivity protocol.</w:t>
      </w:r>
    </w:p>
    <w:p w14:paraId="7DD09C30" w14:textId="394EAEC7" w:rsidR="00215805" w:rsidRPr="00215805" w:rsidRDefault="00215805">
      <w:pPr>
        <w:pStyle w:val="NormalBPBHEB"/>
        <w:numPr>
          <w:ilvl w:val="0"/>
          <w:numId w:val="35"/>
        </w:numPr>
        <w:pPrChange w:id="984" w:author="Suman Deshwal" w:date="2024-05-02T10:49:00Z">
          <w:pPr>
            <w:numPr>
              <w:numId w:val="8"/>
            </w:numPr>
            <w:tabs>
              <w:tab w:val="num" w:pos="720"/>
              <w:tab w:val="left" w:pos="2835"/>
            </w:tabs>
            <w:spacing w:after="120" w:line="240" w:lineRule="auto"/>
            <w:ind w:left="720" w:hanging="360"/>
          </w:pPr>
        </w:pPrChange>
      </w:pPr>
      <w:r w:rsidRPr="00215805">
        <w:rPr>
          <w:b/>
          <w:bCs/>
        </w:rPr>
        <w:t xml:space="preserve">Solution </w:t>
      </w:r>
      <w:r w:rsidR="00A6152A" w:rsidRPr="00215805">
        <w:rPr>
          <w:b/>
          <w:bCs/>
        </w:rPr>
        <w:t>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pPr>
        <w:pStyle w:val="NormalBPBHEB"/>
        <w:numPr>
          <w:ilvl w:val="0"/>
          <w:numId w:val="35"/>
        </w:numPr>
        <w:pPrChange w:id="985" w:author="Suman Deshwal" w:date="2024-05-02T10:49:00Z">
          <w:pPr>
            <w:numPr>
              <w:numId w:val="8"/>
            </w:numPr>
            <w:tabs>
              <w:tab w:val="num" w:pos="720"/>
              <w:tab w:val="left" w:pos="2835"/>
            </w:tabs>
            <w:spacing w:after="120" w:line="240" w:lineRule="auto"/>
            <w:ind w:left="720" w:hanging="360"/>
          </w:pPr>
        </w:pPrChange>
      </w:pPr>
      <w:r w:rsidRPr="00215805">
        <w:rPr>
          <w:b/>
          <w:bCs/>
        </w:rPr>
        <w:t>Interoperability</w:t>
      </w:r>
      <w:r w:rsidRPr="00215805">
        <w:t>: AWS ensures that devices listed in the catalog are compatible with AWS IoT services, providing a level of assurance for customers.</w:t>
      </w:r>
    </w:p>
    <w:p w14:paraId="1FCBF8EF" w14:textId="6A5EA6F7" w:rsidR="00215805" w:rsidRPr="00215805" w:rsidRDefault="00215805">
      <w:pPr>
        <w:pStyle w:val="NormalBPBHEB"/>
        <w:numPr>
          <w:ilvl w:val="0"/>
          <w:numId w:val="35"/>
        </w:numPr>
        <w:pPrChange w:id="986" w:author="Suman Deshwal" w:date="2024-05-02T10:49:00Z">
          <w:pPr>
            <w:numPr>
              <w:numId w:val="8"/>
            </w:numPr>
            <w:tabs>
              <w:tab w:val="num" w:pos="720"/>
              <w:tab w:val="left" w:pos="2835"/>
            </w:tabs>
            <w:spacing w:after="120" w:line="240" w:lineRule="auto"/>
            <w:ind w:left="720" w:hanging="360"/>
          </w:pPr>
        </w:pPrChange>
      </w:pPr>
      <w:r w:rsidRPr="00215805">
        <w:rPr>
          <w:b/>
          <w:bCs/>
        </w:rPr>
        <w:t xml:space="preserve">Industry </w:t>
      </w:r>
      <w:r w:rsidR="00A6152A" w:rsidRPr="00215805">
        <w:rPr>
          <w:b/>
          <w:bCs/>
        </w:rPr>
        <w:t>verticals</w:t>
      </w:r>
      <w:r w:rsidRPr="00215805">
        <w:t>: The catalog covers a wide range of industries, including healthcare, manufacturing, smart cities, agriculture, and more, making it versatile for diverse IoT applications.</w:t>
      </w:r>
    </w:p>
    <w:p w14:paraId="51499432" w14:textId="77777777" w:rsidR="00A6152A" w:rsidRDefault="00A6152A" w:rsidP="004C1E3E">
      <w:pPr>
        <w:pStyle w:val="Heading2"/>
        <w:rPr>
          <w:ins w:id="987" w:author="Suman Deshwal" w:date="2024-05-02T10:49:00Z"/>
        </w:rPr>
      </w:pPr>
    </w:p>
    <w:p w14:paraId="6F199B79" w14:textId="12B797F6" w:rsidR="00215805" w:rsidRPr="00215805" w:rsidRDefault="00215805">
      <w:pPr>
        <w:pStyle w:val="Heading2BPBHEB"/>
        <w:pPrChange w:id="988" w:author="Suman Deshwal" w:date="2024-05-02T10:49:00Z">
          <w:pPr>
            <w:pStyle w:val="Heading2"/>
          </w:pPr>
        </w:pPrChange>
      </w:pPr>
      <w:r w:rsidRPr="00215805">
        <w:t>Real-</w:t>
      </w:r>
      <w:r w:rsidR="0079547D" w:rsidRPr="00215805">
        <w:t>world applications</w:t>
      </w:r>
    </w:p>
    <w:p w14:paraId="446E6911" w14:textId="77777777" w:rsidR="00215805" w:rsidRPr="00215805" w:rsidRDefault="00215805">
      <w:pPr>
        <w:pStyle w:val="NormalBPBHEB"/>
        <w:pPrChange w:id="989" w:author="Suman Deshwal" w:date="2024-05-02T10:54:00Z">
          <w:pPr>
            <w:tabs>
              <w:tab w:val="left" w:pos="2835"/>
            </w:tabs>
            <w:spacing w:after="120" w:line="240" w:lineRule="auto"/>
          </w:pPr>
        </w:pPrChange>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pPr>
        <w:pStyle w:val="NormalBPBHEB"/>
        <w:pPrChange w:id="990" w:author="Suman Deshwal" w:date="2024-05-02T10:54:00Z">
          <w:pPr>
            <w:tabs>
              <w:tab w:val="left" w:pos="2835"/>
            </w:tabs>
            <w:spacing w:after="120" w:line="240" w:lineRule="auto"/>
          </w:pPr>
        </w:pPrChange>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0DB36A9C" w14:textId="77777777" w:rsidR="00DE0FA0" w:rsidRDefault="00215805">
      <w:pPr>
        <w:pStyle w:val="NormalBPBHEB"/>
        <w:pPrChange w:id="991" w:author="Suman Deshwal" w:date="2024-05-02T10:54:00Z">
          <w:pPr>
            <w:tabs>
              <w:tab w:val="left" w:pos="2835"/>
            </w:tabs>
            <w:spacing w:after="120" w:line="240" w:lineRule="auto"/>
          </w:pPr>
        </w:pPrChange>
      </w:pPr>
      <w:r w:rsidRPr="00215805">
        <w:t xml:space="preserve">[1] Ganz, F., et al. (2017). The role of partnerships in the development of the Internet of Things (IoT) ecosystem: A global explorative study. Technological Forecasting and Social Change, 139, 341-351. </w:t>
      </w:r>
    </w:p>
    <w:p w14:paraId="4EFBDEBE" w14:textId="0D3036CF" w:rsidR="00215805" w:rsidRDefault="00215805">
      <w:pPr>
        <w:pStyle w:val="NormalBPBHEB"/>
        <w:pPrChange w:id="992" w:author="Suman Deshwal" w:date="2024-05-02T10:54:00Z">
          <w:pPr>
            <w:tabs>
              <w:tab w:val="left" w:pos="2835"/>
            </w:tabs>
            <w:spacing w:after="120" w:line="240" w:lineRule="auto"/>
          </w:pPr>
        </w:pPrChange>
      </w:pPr>
      <w:r w:rsidRPr="00215805">
        <w:lastRenderedPageBreak/>
        <w:t>[2] Jia, T., et al. (2021). IoT Ecosystem and Platform Development: A Comparative Analysis of Industry Leaders. IEEE Access, 9, 30095-30107.</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pPr>
        <w:pStyle w:val="Heading1BPBHEB"/>
        <w:pPrChange w:id="993" w:author="Suman Deshwal" w:date="2024-05-02T10:54:00Z">
          <w:pPr>
            <w:tabs>
              <w:tab w:val="left" w:pos="2835"/>
            </w:tabs>
            <w:spacing w:after="120" w:line="240" w:lineRule="auto"/>
          </w:pPr>
        </w:pPrChange>
      </w:pPr>
      <w:proofErr w:type="spellStart"/>
      <w:r w:rsidRPr="00215805">
        <w:t>FreeRTOS</w:t>
      </w:r>
      <w:proofErr w:type="spellEnd"/>
      <w:r w:rsidRPr="00215805">
        <w:t>: Empowering IoT Devices with Real-Time Operating Systems</w:t>
      </w:r>
    </w:p>
    <w:p w14:paraId="01E2E93C" w14:textId="44C32905" w:rsidR="00215805" w:rsidRDefault="00215805" w:rsidP="0079547D">
      <w:pPr>
        <w:pStyle w:val="NormalBPBHEB"/>
        <w:rPr>
          <w:ins w:id="994" w:author="Suman Deshwal" w:date="2024-05-02T10:55:00Z"/>
        </w:rPr>
      </w:pPr>
      <w:r w:rsidRPr="00215805">
        <w:t xml:space="preserve">In the rapidly expanding landscape of the </w:t>
      </w:r>
      <w:del w:id="995" w:author="Suman Deshwal" w:date="2024-05-02T10:54:00Z">
        <w:r w:rsidRPr="00215805" w:rsidDel="0079547D">
          <w:delText>Internet of Things (</w:delText>
        </w:r>
      </w:del>
      <w:r w:rsidRPr="00215805">
        <w:t>IoT</w:t>
      </w:r>
      <w:del w:id="996" w:author="Suman Deshwal" w:date="2024-05-02T10:54:00Z">
        <w:r w:rsidRPr="00215805" w:rsidDel="0079547D">
          <w:delText>)</w:delText>
        </w:r>
      </w:del>
      <w:r w:rsidRPr="00215805">
        <w:t xml:space="preserve">, where connected devices play a pivotal role, the </w:t>
      </w:r>
      <w:del w:id="997" w:author="Suman Deshwal" w:date="2024-05-02T10:54:00Z">
        <w:r w:rsidRPr="0079547D" w:rsidDel="0079547D">
          <w:rPr>
            <w:i/>
            <w:iCs/>
            <w:rPrChange w:id="998" w:author="Suman Deshwal" w:date="2024-05-02T10:55:00Z">
              <w:rPr/>
            </w:rPrChange>
          </w:rPr>
          <w:delText>"</w:delText>
        </w:r>
      </w:del>
      <w:proofErr w:type="spellStart"/>
      <w:r w:rsidRPr="0079547D">
        <w:rPr>
          <w:i/>
          <w:iCs/>
          <w:rPrChange w:id="999" w:author="Suman Deshwal" w:date="2024-05-02T10:55:00Z">
            <w:rPr/>
          </w:rPrChange>
        </w:rPr>
        <w:t>FreeRTOS</w:t>
      </w:r>
      <w:proofErr w:type="spellEnd"/>
      <w:del w:id="1000" w:author="Suman Deshwal" w:date="2024-05-02T10:55:00Z">
        <w:r w:rsidRPr="00215805" w:rsidDel="0079547D">
          <w:delText>"</w:delText>
        </w:r>
      </w:del>
      <w:r w:rsidRPr="00215805">
        <w:t xml:space="preserve"> section within the </w:t>
      </w:r>
      <w:del w:id="1001" w:author="Suman Deshwal" w:date="2024-05-02T10:55:00Z">
        <w:r w:rsidRPr="0079547D" w:rsidDel="0079547D">
          <w:rPr>
            <w:i/>
            <w:iCs/>
            <w:rPrChange w:id="1002" w:author="Suman Deshwal" w:date="2024-05-02T10:55:00Z">
              <w:rPr/>
            </w:rPrChange>
          </w:rPr>
          <w:delText>"</w:delText>
        </w:r>
      </w:del>
      <w:r w:rsidRPr="0079547D">
        <w:rPr>
          <w:i/>
          <w:iCs/>
          <w:rPrChange w:id="1003" w:author="Suman Deshwal" w:date="2024-05-02T10:55:00Z">
            <w:rPr/>
          </w:rPrChange>
        </w:rPr>
        <w:t>AWS Cloud Master Class</w:t>
      </w:r>
      <w:del w:id="1004" w:author="Suman Deshwal" w:date="2024-05-02T10:55:00Z">
        <w:r w:rsidRPr="00215805" w:rsidDel="0079547D">
          <w:delText>"</w:delText>
        </w:r>
      </w:del>
      <w:r w:rsidRPr="00215805">
        <w:t xml:space="preserve"> explores the significance of </w:t>
      </w:r>
      <w:r w:rsidRPr="0079547D">
        <w:rPr>
          <w:b/>
          <w:bCs/>
          <w:rPrChange w:id="1005" w:author="Suman Deshwal" w:date="2024-05-02T10:55:00Z">
            <w:rPr/>
          </w:rPrChange>
        </w:rPr>
        <w:t>real-time operating systems (RTOS)</w:t>
      </w:r>
      <w:r w:rsidRPr="00215805">
        <w:t xml:space="preserve"> in empowering IoT devices. </w:t>
      </w:r>
      <w:proofErr w:type="spellStart"/>
      <w:r w:rsidRPr="00215805">
        <w:t>FreeRTOS</w:t>
      </w:r>
      <w:proofErr w:type="spellEnd"/>
      <w:r w:rsidRPr="00215805">
        <w:t xml:space="preserve">, an open-source RTOS developed by </w:t>
      </w:r>
      <w:del w:id="1006" w:author="Suman Deshwal" w:date="2024-05-02T10:58:00Z">
        <w:r w:rsidRPr="00215805" w:rsidDel="0079547D">
          <w:delText>Amazon Web Services</w:delText>
        </w:r>
      </w:del>
      <w:ins w:id="1007" w:author="Suman Deshwal" w:date="2024-05-02T10:58:00Z">
        <w:r w:rsidR="0079547D">
          <w:t>AWS</w:t>
        </w:r>
      </w:ins>
      <w:r w:rsidRPr="00215805">
        <w:t>, has emerged as a fundamental tool for building IoT applications that demand precise timing, reliability, and resource efficiency.</w:t>
      </w:r>
    </w:p>
    <w:p w14:paraId="0B841B39" w14:textId="77777777" w:rsidR="0079547D" w:rsidRPr="00215805" w:rsidRDefault="0079547D">
      <w:pPr>
        <w:pStyle w:val="NormalBPBHEB"/>
        <w:pPrChange w:id="1008" w:author="Suman Deshwal" w:date="2024-05-02T10:54:00Z">
          <w:pPr>
            <w:tabs>
              <w:tab w:val="left" w:pos="2835"/>
            </w:tabs>
            <w:spacing w:after="120" w:line="240" w:lineRule="auto"/>
          </w:pPr>
        </w:pPrChange>
      </w:pPr>
    </w:p>
    <w:p w14:paraId="791A41F7" w14:textId="77777777" w:rsidR="00215805" w:rsidRPr="00215805" w:rsidRDefault="00215805">
      <w:pPr>
        <w:pStyle w:val="Heading2BPBHEB"/>
        <w:pPrChange w:id="1009" w:author="Suman Deshwal" w:date="2024-05-02T10:55:00Z">
          <w:pPr>
            <w:pStyle w:val="Heading2"/>
          </w:pPr>
        </w:pPrChange>
      </w:pPr>
      <w:r w:rsidRPr="00215805">
        <w:t xml:space="preserve">Introduction to </w:t>
      </w:r>
      <w:proofErr w:type="spellStart"/>
      <w:r w:rsidRPr="00215805">
        <w:t>FreeRTOS</w:t>
      </w:r>
      <w:proofErr w:type="spellEnd"/>
    </w:p>
    <w:p w14:paraId="7F619026" w14:textId="77777777" w:rsidR="00215805" w:rsidRPr="00215805" w:rsidRDefault="00215805">
      <w:pPr>
        <w:pStyle w:val="NormalBPBHEB"/>
        <w:pPrChange w:id="1010" w:author="Suman Deshwal" w:date="2024-05-02T10:55:00Z">
          <w:pPr>
            <w:tabs>
              <w:tab w:val="left" w:pos="2835"/>
            </w:tabs>
            <w:spacing w:after="120" w:line="240" w:lineRule="auto"/>
          </w:pPr>
        </w:pPrChange>
      </w:pPr>
      <w:proofErr w:type="spellStart"/>
      <w:r w:rsidRPr="00215805">
        <w:t>FreeRTOS</w:t>
      </w:r>
      <w:proofErr w:type="spellEnd"/>
      <w:r w:rsidRPr="00215805">
        <w:t xml:space="preserve">,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w:t>
      </w:r>
      <w:r w:rsidRPr="0079547D">
        <w:t xml:space="preserve">Developed by AWS, </w:t>
      </w:r>
      <w:proofErr w:type="spellStart"/>
      <w:r w:rsidRPr="0079547D">
        <w:t>FreeRTOS</w:t>
      </w:r>
      <w:proofErr w:type="spellEnd"/>
      <w:r w:rsidRPr="0079547D">
        <w:t xml:space="preserve"> is a testament to the commitment of AWS to support IoT developers with a powerful, free-to-use solution.</w:t>
      </w:r>
    </w:p>
    <w:p w14:paraId="5143305E" w14:textId="77777777" w:rsidR="0079547D" w:rsidRDefault="0079547D" w:rsidP="004C1E3E">
      <w:pPr>
        <w:pStyle w:val="Heading2"/>
        <w:rPr>
          <w:ins w:id="1011" w:author="Suman Deshwal" w:date="2024-05-02T10:55:00Z"/>
        </w:rPr>
      </w:pPr>
    </w:p>
    <w:p w14:paraId="5CE3F677" w14:textId="2C3806FA" w:rsidR="00215805" w:rsidRPr="00215805" w:rsidRDefault="00215805">
      <w:pPr>
        <w:pStyle w:val="Heading2BPBHEB"/>
        <w:pPrChange w:id="1012" w:author="Suman Deshwal" w:date="2024-05-02T10:55:00Z">
          <w:pPr>
            <w:pStyle w:val="Heading2"/>
          </w:pPr>
        </w:pPrChange>
      </w:pPr>
      <w:r w:rsidRPr="00215805">
        <w:t xml:space="preserve">Scholarly </w:t>
      </w:r>
      <w:r w:rsidR="0079547D" w:rsidRPr="00215805">
        <w:t>insig</w:t>
      </w:r>
      <w:r w:rsidRPr="00215805">
        <w:t>hts into IoT and RTOS</w:t>
      </w:r>
    </w:p>
    <w:p w14:paraId="30732C64" w14:textId="77777777" w:rsidR="00215805" w:rsidRPr="00215805" w:rsidRDefault="00215805">
      <w:pPr>
        <w:pStyle w:val="NormalBPBHEB"/>
        <w:pPrChange w:id="1013" w:author="Suman Deshwal" w:date="2024-05-02T10:55:00Z">
          <w:pPr>
            <w:tabs>
              <w:tab w:val="left" w:pos="2835"/>
            </w:tabs>
            <w:spacing w:after="120" w:line="240" w:lineRule="auto"/>
          </w:pPr>
        </w:pPrChange>
      </w:pPr>
      <w:r w:rsidRPr="00215805">
        <w:t xml:space="preserve">Scholarly articles highlight the critical role of real-time operating systems in the IoT ecosystem. IoT applications span various domains, including industrial automation, healthcare, automotive, and more, each with unique real-time requirements. RTOS platforms like </w:t>
      </w:r>
      <w:proofErr w:type="spellStart"/>
      <w:r w:rsidRPr="00215805">
        <w:t>FreeRTOS</w:t>
      </w:r>
      <w:proofErr w:type="spellEnd"/>
      <w:r w:rsidRPr="00215805">
        <w:t xml:space="preserve"> offer a standardized and efficient way to manage tasks, ensure determinism, and optimize resource utilization, ultimately contributing to the success of IoT deployments </w:t>
      </w:r>
      <w:r w:rsidRPr="00441F70">
        <w:rPr>
          <w:vertAlign w:val="superscript"/>
          <w:rPrChange w:id="1014" w:author="Suman Deshwal" w:date="2024-05-02T12:00:00Z">
            <w:rPr/>
          </w:rPrChange>
        </w:rPr>
        <w:t>[1][2]</w:t>
      </w:r>
      <w:r w:rsidRPr="00215805">
        <w:t>.</w:t>
      </w:r>
    </w:p>
    <w:p w14:paraId="2EA1D1A6" w14:textId="77777777" w:rsidR="0079547D" w:rsidRDefault="0079547D" w:rsidP="004C1E3E">
      <w:pPr>
        <w:pStyle w:val="Heading2"/>
        <w:rPr>
          <w:ins w:id="1015" w:author="Suman Deshwal" w:date="2024-05-02T10:55:00Z"/>
        </w:rPr>
      </w:pPr>
    </w:p>
    <w:p w14:paraId="4D7AC727" w14:textId="52709C76" w:rsidR="00215805" w:rsidRPr="00215805" w:rsidRDefault="00215805">
      <w:pPr>
        <w:pStyle w:val="Heading2BPBHEB"/>
        <w:pPrChange w:id="1016" w:author="Suman Deshwal" w:date="2024-05-02T10:55:00Z">
          <w:pPr>
            <w:pStyle w:val="Heading2"/>
          </w:pPr>
        </w:pPrChange>
      </w:pPr>
      <w:r w:rsidRPr="00215805">
        <w:t xml:space="preserve">Key </w:t>
      </w:r>
      <w:r w:rsidR="0079547D" w:rsidRPr="00215805">
        <w:t>features and benefits</w:t>
      </w:r>
    </w:p>
    <w:p w14:paraId="7A37004D" w14:textId="77777777" w:rsidR="00215805" w:rsidRPr="00215805" w:rsidRDefault="00215805">
      <w:pPr>
        <w:pStyle w:val="NormalBPBHEB"/>
        <w:pPrChange w:id="1017" w:author="Suman Deshwal" w:date="2024-05-02T10:55:00Z">
          <w:pPr>
            <w:tabs>
              <w:tab w:val="left" w:pos="2835"/>
            </w:tabs>
            <w:spacing w:after="120" w:line="240" w:lineRule="auto"/>
          </w:pPr>
        </w:pPrChange>
      </w:pPr>
      <w:proofErr w:type="spellStart"/>
      <w:r w:rsidRPr="00215805">
        <w:t>FreeRTOS</w:t>
      </w:r>
      <w:proofErr w:type="spellEnd"/>
      <w:r w:rsidRPr="00215805">
        <w:t xml:space="preserve"> offers several key features and benefits tailored to the IoT landscape:</w:t>
      </w:r>
    </w:p>
    <w:p w14:paraId="2B1381B6" w14:textId="77777777" w:rsidR="00215805" w:rsidRPr="00215805" w:rsidRDefault="00215805">
      <w:pPr>
        <w:pStyle w:val="NormalBPBHEB"/>
        <w:numPr>
          <w:ilvl w:val="0"/>
          <w:numId w:val="36"/>
        </w:numPr>
        <w:pPrChange w:id="1018" w:author="Suman Deshwal" w:date="2024-05-02T10:55:00Z">
          <w:pPr>
            <w:numPr>
              <w:numId w:val="9"/>
            </w:numPr>
            <w:tabs>
              <w:tab w:val="num" w:pos="720"/>
              <w:tab w:val="left" w:pos="2835"/>
            </w:tabs>
            <w:spacing w:after="120" w:line="240" w:lineRule="auto"/>
            <w:ind w:left="720" w:hanging="360"/>
          </w:pPr>
        </w:pPrChange>
      </w:pPr>
      <w:r w:rsidRPr="00215805">
        <w:rPr>
          <w:b/>
          <w:bCs/>
        </w:rPr>
        <w:t>Portability</w:t>
      </w:r>
      <w:r w:rsidRPr="00215805">
        <w:t xml:space="preserve">: </w:t>
      </w:r>
      <w:proofErr w:type="spellStart"/>
      <w:r w:rsidRPr="00215805">
        <w:t>FreeRTOS</w:t>
      </w:r>
      <w:proofErr w:type="spellEnd"/>
      <w:r w:rsidRPr="00215805">
        <w:t xml:space="preserve"> supports a wide range of microcontroller architectures, making it versatile for IoT devices with diverse hardware platforms.</w:t>
      </w:r>
    </w:p>
    <w:p w14:paraId="2663E0C9" w14:textId="3F6B4309" w:rsidR="00215805" w:rsidRPr="00215805" w:rsidRDefault="00215805">
      <w:pPr>
        <w:pStyle w:val="NormalBPBHEB"/>
        <w:numPr>
          <w:ilvl w:val="0"/>
          <w:numId w:val="36"/>
        </w:numPr>
        <w:pPrChange w:id="1019" w:author="Suman Deshwal" w:date="2024-05-02T10:55:00Z">
          <w:pPr>
            <w:numPr>
              <w:numId w:val="9"/>
            </w:numPr>
            <w:tabs>
              <w:tab w:val="num" w:pos="720"/>
              <w:tab w:val="left" w:pos="2835"/>
            </w:tabs>
            <w:spacing w:after="120" w:line="240" w:lineRule="auto"/>
            <w:ind w:left="720" w:hanging="360"/>
          </w:pPr>
        </w:pPrChange>
      </w:pPr>
      <w:r w:rsidRPr="00215805">
        <w:rPr>
          <w:b/>
          <w:bCs/>
        </w:rPr>
        <w:lastRenderedPageBreak/>
        <w:t>Real-</w:t>
      </w:r>
      <w:r w:rsidR="0079547D" w:rsidRPr="00215805">
        <w:rPr>
          <w:b/>
          <w:bCs/>
        </w:rPr>
        <w:t>time capabilities</w:t>
      </w:r>
      <w:r w:rsidRPr="00215805">
        <w:t>: It provides deterministic task scheduling, enabling IoT devices to meet stringent timing requirements.</w:t>
      </w:r>
    </w:p>
    <w:p w14:paraId="60B3454D" w14:textId="50598E32" w:rsidR="00215805" w:rsidRPr="00215805" w:rsidRDefault="00215805">
      <w:pPr>
        <w:pStyle w:val="NormalBPBHEB"/>
        <w:numPr>
          <w:ilvl w:val="0"/>
          <w:numId w:val="36"/>
        </w:numPr>
        <w:pPrChange w:id="1020" w:author="Suman Deshwal" w:date="2024-05-02T10:55:00Z">
          <w:pPr>
            <w:numPr>
              <w:numId w:val="9"/>
            </w:numPr>
            <w:tabs>
              <w:tab w:val="num" w:pos="720"/>
              <w:tab w:val="left" w:pos="2835"/>
            </w:tabs>
            <w:spacing w:after="120" w:line="240" w:lineRule="auto"/>
            <w:ind w:left="720" w:hanging="360"/>
          </w:pPr>
        </w:pPrChange>
      </w:pPr>
      <w:r w:rsidRPr="00215805">
        <w:rPr>
          <w:b/>
          <w:bCs/>
        </w:rPr>
        <w:t xml:space="preserve">Resource </w:t>
      </w:r>
      <w:r w:rsidR="0079547D" w:rsidRPr="00215805">
        <w:rPr>
          <w:b/>
          <w:bCs/>
        </w:rPr>
        <w:t>efficiency</w:t>
      </w:r>
      <w:r w:rsidRPr="00215805">
        <w:t xml:space="preserve">: </w:t>
      </w:r>
      <w:proofErr w:type="spellStart"/>
      <w:r w:rsidRPr="00215805">
        <w:t>FreeRTOS</w:t>
      </w:r>
      <w:proofErr w:type="spellEnd"/>
      <w:r w:rsidRPr="00215805">
        <w:t xml:space="preserve"> is designed to be memory-efficient, crucial for IoT devices with limited resources.</w:t>
      </w:r>
    </w:p>
    <w:p w14:paraId="58768359" w14:textId="77777777" w:rsidR="00215805" w:rsidRPr="00215805" w:rsidRDefault="00215805">
      <w:pPr>
        <w:pStyle w:val="NormalBPBHEB"/>
        <w:numPr>
          <w:ilvl w:val="0"/>
          <w:numId w:val="36"/>
        </w:numPr>
        <w:pPrChange w:id="1021" w:author="Suman Deshwal" w:date="2024-05-02T10:55:00Z">
          <w:pPr>
            <w:numPr>
              <w:numId w:val="9"/>
            </w:numPr>
            <w:tabs>
              <w:tab w:val="num" w:pos="720"/>
              <w:tab w:val="left" w:pos="2835"/>
            </w:tabs>
            <w:spacing w:after="120" w:line="240" w:lineRule="auto"/>
            <w:ind w:left="720" w:hanging="360"/>
          </w:pPr>
        </w:pPrChange>
      </w:pPr>
      <w:r w:rsidRPr="00215805">
        <w:rPr>
          <w:b/>
          <w:bCs/>
        </w:rPr>
        <w:t>Security</w:t>
      </w:r>
      <w:r w:rsidRPr="00215805">
        <w:t xml:space="preserve">: AWS actively maintains and updates </w:t>
      </w:r>
      <w:proofErr w:type="spellStart"/>
      <w:r w:rsidRPr="00215805">
        <w:t>FreeRTOS</w:t>
      </w:r>
      <w:proofErr w:type="spellEnd"/>
      <w:r w:rsidRPr="00215805">
        <w:t xml:space="preserve"> to address security vulnerabilities, ensuring the integrity of IoT deployments.</w:t>
      </w:r>
    </w:p>
    <w:p w14:paraId="41B82E0A" w14:textId="77777777" w:rsidR="0079547D" w:rsidRDefault="0079547D" w:rsidP="004C1E3E">
      <w:pPr>
        <w:pStyle w:val="Heading2"/>
        <w:rPr>
          <w:ins w:id="1022" w:author="Suman Deshwal" w:date="2024-05-02T10:55:00Z"/>
        </w:rPr>
      </w:pPr>
    </w:p>
    <w:p w14:paraId="5599C825" w14:textId="58D5AD29" w:rsidR="00215805" w:rsidRPr="00215805" w:rsidRDefault="00215805">
      <w:pPr>
        <w:pStyle w:val="Heading2BPBHEB"/>
        <w:pPrChange w:id="1023" w:author="Suman Deshwal" w:date="2024-05-02T10:55:00Z">
          <w:pPr>
            <w:pStyle w:val="Heading2"/>
          </w:pPr>
        </w:pPrChange>
      </w:pPr>
      <w:r w:rsidRPr="00215805">
        <w:t>Real-</w:t>
      </w:r>
      <w:r w:rsidR="0079547D" w:rsidRPr="00215805">
        <w:t>world applications</w:t>
      </w:r>
    </w:p>
    <w:p w14:paraId="07A012FB" w14:textId="77777777" w:rsidR="00215805" w:rsidRPr="00215805" w:rsidRDefault="00215805">
      <w:pPr>
        <w:pStyle w:val="NormalBPBHEB"/>
        <w:pPrChange w:id="1024" w:author="Suman Deshwal" w:date="2024-05-02T10:56:00Z">
          <w:pPr>
            <w:tabs>
              <w:tab w:val="left" w:pos="2835"/>
            </w:tabs>
            <w:spacing w:after="120" w:line="240" w:lineRule="auto"/>
          </w:pPr>
        </w:pPrChange>
      </w:pPr>
      <w:r w:rsidRPr="00215805">
        <w:t xml:space="preserve">This section will delve into real-world applications of </w:t>
      </w:r>
      <w:proofErr w:type="spellStart"/>
      <w:r w:rsidRPr="00215805">
        <w:t>FreeRTOS</w:t>
      </w:r>
      <w:proofErr w:type="spellEnd"/>
      <w:r w:rsidRPr="00215805">
        <w:t xml:space="preserve"> across various industries. For instance, in industrial automation, </w:t>
      </w:r>
      <w:proofErr w:type="spellStart"/>
      <w:r w:rsidRPr="00215805">
        <w:t>FreeRTOS</w:t>
      </w:r>
      <w:proofErr w:type="spellEnd"/>
      <w:r w:rsidRPr="00215805">
        <w:t xml:space="preserve">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w:t>
      </w:r>
      <w:proofErr w:type="spellStart"/>
      <w:r w:rsidRPr="00215805">
        <w:t>FreeRTOS</w:t>
      </w:r>
      <w:proofErr w:type="spellEnd"/>
      <w:r w:rsidRPr="00215805">
        <w:t xml:space="preserve"> plays a pivotal role in diverse IoT applications.</w:t>
      </w:r>
    </w:p>
    <w:p w14:paraId="350F8E6C" w14:textId="77777777" w:rsidR="0079547D" w:rsidRDefault="0079547D" w:rsidP="004C1E3E">
      <w:pPr>
        <w:pStyle w:val="Heading2"/>
        <w:rPr>
          <w:ins w:id="1025" w:author="Suman Deshwal" w:date="2024-05-02T10:56:00Z"/>
        </w:rPr>
      </w:pPr>
    </w:p>
    <w:p w14:paraId="2304CB00" w14:textId="6C19CE63" w:rsidR="00215805" w:rsidRPr="00215805" w:rsidRDefault="00215805">
      <w:pPr>
        <w:pStyle w:val="Heading2BPBHEB"/>
        <w:pPrChange w:id="1026" w:author="Suman Deshwal" w:date="2024-05-02T10:56:00Z">
          <w:pPr>
            <w:pStyle w:val="Heading2"/>
          </w:pPr>
        </w:pPrChange>
      </w:pPr>
      <w:r w:rsidRPr="00215805">
        <w:t>AWS Integration</w:t>
      </w:r>
    </w:p>
    <w:p w14:paraId="09EC9219" w14:textId="77777777" w:rsidR="00215805" w:rsidRPr="00215805" w:rsidRDefault="00215805">
      <w:pPr>
        <w:pStyle w:val="NormalBPBHEB"/>
        <w:pPrChange w:id="1027" w:author="Suman Deshwal" w:date="2024-05-02T10:56:00Z">
          <w:pPr>
            <w:tabs>
              <w:tab w:val="left" w:pos="2835"/>
            </w:tabs>
            <w:spacing w:after="120" w:line="240" w:lineRule="auto"/>
          </w:pPr>
        </w:pPrChange>
      </w:pPr>
      <w:r w:rsidRPr="00215805">
        <w:t xml:space="preserve">Being an AWS product, </w:t>
      </w:r>
      <w:proofErr w:type="spellStart"/>
      <w:r w:rsidRPr="00215805">
        <w:t>FreeRTOS</w:t>
      </w:r>
      <w:proofErr w:type="spellEnd"/>
      <w:r w:rsidRPr="00215805">
        <w:t xml:space="preserve"> seamlessly integrates with AWS IoT Core, enabling IoT developers to build end-to-end solutions with ease. IoT devices running </w:t>
      </w:r>
      <w:proofErr w:type="spellStart"/>
      <w:r w:rsidRPr="00215805">
        <w:t>FreeRTOS</w:t>
      </w:r>
      <w:proofErr w:type="spellEnd"/>
      <w:r w:rsidRPr="00215805">
        <w:t xml:space="preserve"> can securely connect to AWS IoT Core for data ingestion, processing, and analysis, leveraging the full suite of AWS services.</w:t>
      </w:r>
    </w:p>
    <w:p w14:paraId="48F23580" w14:textId="77777777" w:rsidR="0079547D" w:rsidRDefault="0079547D" w:rsidP="004C1E3E">
      <w:pPr>
        <w:pStyle w:val="Heading2"/>
        <w:rPr>
          <w:ins w:id="1028" w:author="Suman Deshwal" w:date="2024-05-02T10:56:00Z"/>
        </w:rPr>
      </w:pPr>
    </w:p>
    <w:p w14:paraId="53AD8D6A" w14:textId="25159B44" w:rsidR="00215805" w:rsidRPr="00215805" w:rsidRDefault="00215805">
      <w:pPr>
        <w:pStyle w:val="Heading1BPBHEB"/>
        <w:pPrChange w:id="1029" w:author="Suman Deshwal" w:date="2024-05-02T10:56:00Z">
          <w:pPr>
            <w:pStyle w:val="Heading2"/>
          </w:pPr>
        </w:pPrChange>
      </w:pPr>
      <w:commentRangeStart w:id="1030"/>
      <w:r w:rsidRPr="00215805">
        <w:t>Conclusion</w:t>
      </w:r>
      <w:commentRangeEnd w:id="1030"/>
      <w:r w:rsidR="0079547D">
        <w:rPr>
          <w:rStyle w:val="CommentReference"/>
          <w:rFonts w:asciiTheme="minorHAnsi" w:eastAsiaTheme="minorHAnsi" w:hAnsiTheme="minorHAnsi" w:cstheme="minorBidi"/>
          <w:b w:val="0"/>
        </w:rPr>
        <w:commentReference w:id="1030"/>
      </w:r>
    </w:p>
    <w:p w14:paraId="44170E86" w14:textId="77777777" w:rsidR="00215805" w:rsidRPr="00215805" w:rsidRDefault="00215805">
      <w:pPr>
        <w:pStyle w:val="NormalBPBHEB"/>
        <w:pPrChange w:id="1031" w:author="Suman Deshwal" w:date="2024-05-02T10:56:00Z">
          <w:pPr>
            <w:tabs>
              <w:tab w:val="left" w:pos="2835"/>
            </w:tabs>
            <w:spacing w:after="120" w:line="240" w:lineRule="auto"/>
          </w:pPr>
        </w:pPrChange>
      </w:pPr>
      <w:proofErr w:type="spellStart"/>
      <w:r w:rsidRPr="00215805">
        <w:t>FreeRTOS</w:t>
      </w:r>
      <w:proofErr w:type="spellEnd"/>
      <w:r w:rsidRPr="00215805">
        <w:t xml:space="preserve">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7679B717" w14:textId="77777777" w:rsidR="003D5947" w:rsidRDefault="00215805">
      <w:pPr>
        <w:pStyle w:val="NormalBPBHEB"/>
        <w:pPrChange w:id="1032" w:author="Suman Deshwal" w:date="2024-05-02T10:56:00Z">
          <w:pPr>
            <w:tabs>
              <w:tab w:val="left" w:pos="2835"/>
            </w:tabs>
            <w:spacing w:after="120" w:line="240" w:lineRule="auto"/>
          </w:pPr>
        </w:pPrChange>
      </w:pPr>
      <w:r w:rsidRPr="00215805">
        <w:t xml:space="preserve">[1] </w:t>
      </w:r>
      <w:proofErr w:type="spellStart"/>
      <w:r w:rsidRPr="00215805">
        <w:t>Buttazzo</w:t>
      </w:r>
      <w:proofErr w:type="spellEnd"/>
      <w:r w:rsidRPr="00215805">
        <w:t xml:space="preserve">, G. C. (2011). Hard real-time computing systems: predictable scheduling algorithms and applications (Vol. 27). Springer Science &amp; Business Media. </w:t>
      </w:r>
    </w:p>
    <w:p w14:paraId="4394FD8D" w14:textId="4F29178F" w:rsidR="00215805" w:rsidRDefault="00215805">
      <w:pPr>
        <w:pStyle w:val="NormalBPBHEB"/>
        <w:pPrChange w:id="1033" w:author="Suman Deshwal" w:date="2024-05-02T10:56:00Z">
          <w:pPr>
            <w:tabs>
              <w:tab w:val="left" w:pos="2835"/>
            </w:tabs>
            <w:spacing w:after="120" w:line="240" w:lineRule="auto"/>
          </w:pPr>
        </w:pPrChange>
      </w:pPr>
      <w:r w:rsidRPr="00215805">
        <w:t>[2] Bai, X., et al. (2016). A survey of real-time operating systems for the Internet of Things. IEEE Access, 4, 7677-7690.</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commentRangeStart w:id="1034"/>
      <w:r>
        <w:lastRenderedPageBreak/>
        <w:t xml:space="preserve">Satellite </w:t>
      </w:r>
      <w:commentRangeEnd w:id="1034"/>
      <w:r w:rsidR="0079547D">
        <w:rPr>
          <w:rStyle w:val="CommentReference"/>
          <w:rFonts w:asciiTheme="minorHAnsi" w:eastAsiaTheme="minorHAnsi" w:hAnsiTheme="minorHAnsi" w:cstheme="minorBidi"/>
          <w:bCs w:val="0"/>
          <w:smallCaps w:val="0"/>
          <w:color w:val="auto"/>
        </w:rPr>
        <w:commentReference w:id="1034"/>
      </w:r>
    </w:p>
    <w:p w14:paraId="7E6B037B" w14:textId="77777777" w:rsidR="0009134B" w:rsidRPr="00215805" w:rsidRDefault="0009134B" w:rsidP="00215805">
      <w:pPr>
        <w:tabs>
          <w:tab w:val="left" w:pos="2835"/>
        </w:tabs>
        <w:spacing w:after="120" w:line="240" w:lineRule="auto"/>
      </w:pPr>
    </w:p>
    <w:p w14:paraId="248044F7" w14:textId="05138631" w:rsidR="00215805" w:rsidRPr="00215805" w:rsidRDefault="00215805">
      <w:pPr>
        <w:pStyle w:val="Heading1BPBHEB"/>
        <w:pPrChange w:id="1035" w:author="Suman Deshwal" w:date="2024-05-02T10:57:00Z">
          <w:pPr>
            <w:tabs>
              <w:tab w:val="left" w:pos="2835"/>
            </w:tabs>
            <w:spacing w:after="120" w:line="240" w:lineRule="auto"/>
          </w:pPr>
        </w:pPrChange>
      </w:pPr>
      <w:r w:rsidRPr="00215805">
        <w:t xml:space="preserve">AWS Ground Station: Revolutionizing </w:t>
      </w:r>
      <w:r w:rsidR="00FC39E4" w:rsidRPr="00215805">
        <w:t>satellite communica</w:t>
      </w:r>
      <w:r w:rsidRPr="00215805">
        <w:t>tion</w:t>
      </w:r>
    </w:p>
    <w:p w14:paraId="67E281D5" w14:textId="7CA50E9A" w:rsidR="00215805" w:rsidRPr="00215805" w:rsidRDefault="00215805">
      <w:pPr>
        <w:pStyle w:val="NormalBPBHEB"/>
        <w:pPrChange w:id="1036" w:author="Suman Deshwal" w:date="2024-05-02T11:57:00Z">
          <w:pPr>
            <w:tabs>
              <w:tab w:val="left" w:pos="2835"/>
            </w:tabs>
            <w:spacing w:after="120" w:line="240" w:lineRule="auto"/>
          </w:pPr>
        </w:pPrChange>
      </w:pPr>
      <w:r w:rsidRPr="00215805">
        <w:t>Th</w:t>
      </w:r>
      <w:r w:rsidR="00C3795D">
        <w:t>is</w:t>
      </w:r>
      <w:r w:rsidRPr="00215805">
        <w:t xml:space="preserve"> section explores the innovative solution offered by </w:t>
      </w:r>
      <w:del w:id="1037" w:author="Suman Deshwal" w:date="2024-05-02T10:58:00Z">
        <w:r w:rsidRPr="00215805" w:rsidDel="0079547D">
          <w:delText>Amazon Web Services (</w:delText>
        </w:r>
      </w:del>
      <w:r w:rsidRPr="00215805">
        <w:t>AWS</w:t>
      </w:r>
      <w:del w:id="1038" w:author="Suman Deshwal" w:date="2024-05-02T10:58:00Z">
        <w:r w:rsidRPr="00215805" w:rsidDel="0079547D">
          <w:delText>)</w:delText>
        </w:r>
      </w:del>
      <w:r w:rsidRPr="00215805">
        <w:t xml:space="preserve"> for satellite communication and data reception. AWS Ground Station, introduced by AWS, represents a significant leap in simplifying and optimizing the process of managing and operating satellite communication networks.</w:t>
      </w:r>
    </w:p>
    <w:p w14:paraId="7059AE8C" w14:textId="77777777" w:rsidR="0079547D" w:rsidRDefault="0079547D" w:rsidP="004C1E3E">
      <w:pPr>
        <w:pStyle w:val="Heading2"/>
        <w:rPr>
          <w:ins w:id="1039" w:author="Suman Deshwal" w:date="2024-05-02T10:58:00Z"/>
        </w:rPr>
      </w:pPr>
    </w:p>
    <w:p w14:paraId="779BBADE" w14:textId="63E55779" w:rsidR="00215805" w:rsidRPr="00215805" w:rsidRDefault="00215805">
      <w:pPr>
        <w:pStyle w:val="Heading2BPBHEB"/>
        <w:pPrChange w:id="1040" w:author="Suman Deshwal" w:date="2024-05-02T10:58:00Z">
          <w:pPr>
            <w:pStyle w:val="Heading2"/>
          </w:pPr>
        </w:pPrChange>
      </w:pPr>
      <w:r w:rsidRPr="00215805">
        <w:t xml:space="preserve">Introduction to AWS </w:t>
      </w:r>
      <w:commentRangeStart w:id="1041"/>
      <w:r w:rsidRPr="00215805">
        <w:t>Ground Station</w:t>
      </w:r>
      <w:commentRangeEnd w:id="1041"/>
      <w:r w:rsidR="0079547D">
        <w:rPr>
          <w:rStyle w:val="CommentReference"/>
          <w:rFonts w:asciiTheme="minorHAnsi" w:eastAsiaTheme="minorHAnsi" w:hAnsiTheme="minorHAnsi" w:cstheme="minorBidi"/>
          <w:b w:val="0"/>
          <w:color w:val="auto"/>
        </w:rPr>
        <w:commentReference w:id="1041"/>
      </w:r>
    </w:p>
    <w:p w14:paraId="2C5CC578" w14:textId="77777777" w:rsidR="00215805" w:rsidRPr="00215805" w:rsidRDefault="00215805">
      <w:pPr>
        <w:pStyle w:val="NormalBPBHEB"/>
        <w:pPrChange w:id="1042" w:author="Suman Deshwal" w:date="2024-05-02T10:58:00Z">
          <w:pPr>
            <w:tabs>
              <w:tab w:val="left" w:pos="2835"/>
            </w:tabs>
            <w:spacing w:after="120" w:line="240" w:lineRule="auto"/>
          </w:pPr>
        </w:pPrChange>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4487708D" w14:textId="77777777" w:rsidR="0079547D" w:rsidRDefault="0079547D" w:rsidP="004C1E3E">
      <w:pPr>
        <w:pStyle w:val="Heading2"/>
        <w:rPr>
          <w:ins w:id="1043" w:author="Suman Deshwal" w:date="2024-05-02T10:58:00Z"/>
        </w:rPr>
      </w:pPr>
    </w:p>
    <w:p w14:paraId="7E1058F1" w14:textId="7483E540" w:rsidR="00215805" w:rsidRPr="00215805" w:rsidRDefault="00215805">
      <w:pPr>
        <w:pStyle w:val="Heading2BPBHEB"/>
        <w:pPrChange w:id="1044" w:author="Suman Deshwal" w:date="2024-05-02T10:58:00Z">
          <w:pPr>
            <w:pStyle w:val="Heading2"/>
          </w:pPr>
        </w:pPrChange>
      </w:pPr>
      <w:r w:rsidRPr="00215805">
        <w:t xml:space="preserve">Scholarly </w:t>
      </w:r>
      <w:r w:rsidR="0079547D" w:rsidRPr="00215805">
        <w:t>insights into satellite communication</w:t>
      </w:r>
    </w:p>
    <w:p w14:paraId="54311946" w14:textId="77777777" w:rsidR="00215805" w:rsidRPr="00215805" w:rsidRDefault="00215805">
      <w:pPr>
        <w:pStyle w:val="NormalBPBHEB"/>
        <w:pPrChange w:id="1045" w:author="Suman Deshwal" w:date="2024-05-02T10:59:00Z">
          <w:pPr>
            <w:tabs>
              <w:tab w:val="left" w:pos="2835"/>
            </w:tabs>
            <w:spacing w:after="120" w:line="240" w:lineRule="auto"/>
          </w:pPr>
        </w:pPrChange>
      </w:pPr>
      <w:r w:rsidRPr="00215805">
        <w:t xml:space="preserve">Scholarly articles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 </w:t>
      </w:r>
      <w:r w:rsidRPr="00441F70">
        <w:rPr>
          <w:vertAlign w:val="superscript"/>
          <w:rPrChange w:id="1046" w:author="Suman Deshwal" w:date="2024-05-02T11:57:00Z">
            <w:rPr/>
          </w:rPrChange>
        </w:rPr>
        <w:t>[1][2]</w:t>
      </w:r>
      <w:r w:rsidRPr="00215805">
        <w:t>.</w:t>
      </w:r>
    </w:p>
    <w:p w14:paraId="38C00690" w14:textId="77777777" w:rsidR="0079547D" w:rsidRDefault="0079547D" w:rsidP="004C1E3E">
      <w:pPr>
        <w:pStyle w:val="Heading2"/>
        <w:rPr>
          <w:ins w:id="1047" w:author="Suman Deshwal" w:date="2024-05-02T10:59:00Z"/>
        </w:rPr>
      </w:pPr>
    </w:p>
    <w:p w14:paraId="7AA378DA" w14:textId="1752056D" w:rsidR="00215805" w:rsidRPr="00215805" w:rsidRDefault="00215805">
      <w:pPr>
        <w:pStyle w:val="Heading2BPBHEB"/>
        <w:pPrChange w:id="1048" w:author="Suman Deshwal" w:date="2024-05-02T11:18:00Z">
          <w:pPr>
            <w:pStyle w:val="Heading2"/>
          </w:pPr>
        </w:pPrChange>
      </w:pPr>
      <w:r w:rsidRPr="00215805">
        <w:t xml:space="preserve">Key </w:t>
      </w:r>
      <w:r w:rsidR="00FC39E4" w:rsidRPr="00215805">
        <w:t>features and benefits</w:t>
      </w:r>
    </w:p>
    <w:p w14:paraId="6C604F02" w14:textId="77777777" w:rsidR="00215805" w:rsidRPr="00215805" w:rsidRDefault="00215805">
      <w:pPr>
        <w:pStyle w:val="NormalBPBHEB"/>
        <w:pPrChange w:id="1049" w:author="Suman Deshwal" w:date="2024-05-04T12:03:00Z">
          <w:pPr>
            <w:tabs>
              <w:tab w:val="left" w:pos="2835"/>
            </w:tabs>
            <w:spacing w:after="120" w:line="240" w:lineRule="auto"/>
          </w:pPr>
        </w:pPrChange>
      </w:pPr>
      <w:r w:rsidRPr="00215805">
        <w:t>AWS Ground Station offers several key features and benefits:</w:t>
      </w:r>
    </w:p>
    <w:p w14:paraId="45C3FDD5" w14:textId="41F6EDBA" w:rsidR="00215805" w:rsidRPr="00215805" w:rsidRDefault="00215805">
      <w:pPr>
        <w:pStyle w:val="NormalBPBHEB"/>
        <w:numPr>
          <w:ilvl w:val="0"/>
          <w:numId w:val="37"/>
        </w:numPr>
        <w:pPrChange w:id="1050" w:author="Suman Deshwal" w:date="2024-05-02T11:23:00Z">
          <w:pPr>
            <w:numPr>
              <w:numId w:val="10"/>
            </w:numPr>
            <w:tabs>
              <w:tab w:val="num" w:pos="720"/>
              <w:tab w:val="left" w:pos="2835"/>
            </w:tabs>
            <w:spacing w:after="120" w:line="240" w:lineRule="auto"/>
            <w:ind w:left="720" w:hanging="360"/>
          </w:pPr>
        </w:pPrChange>
      </w:pPr>
      <w:r w:rsidRPr="00215805">
        <w:rPr>
          <w:b/>
          <w:bCs/>
        </w:rPr>
        <w:t xml:space="preserve">Global </w:t>
      </w:r>
      <w:r w:rsidR="00FC39E4" w:rsidRPr="00215805">
        <w:rPr>
          <w:b/>
          <w:bCs/>
        </w:rPr>
        <w:t>coverage</w:t>
      </w:r>
      <w:r w:rsidRPr="00215805">
        <w:t>: With a network of ground stations strategically located around the world, AWS Ground Station provides global coverage, ensuring that satellite data can be received no matter where the satellite is in orbit.</w:t>
      </w:r>
    </w:p>
    <w:p w14:paraId="0AEDA2D5" w14:textId="589455FC" w:rsidR="00215805" w:rsidRPr="00215805" w:rsidRDefault="00215805">
      <w:pPr>
        <w:pStyle w:val="NormalBPBHEB"/>
        <w:numPr>
          <w:ilvl w:val="0"/>
          <w:numId w:val="37"/>
        </w:numPr>
        <w:pPrChange w:id="1051" w:author="Suman Deshwal" w:date="2024-05-02T11:23:00Z">
          <w:pPr>
            <w:numPr>
              <w:numId w:val="10"/>
            </w:numPr>
            <w:tabs>
              <w:tab w:val="num" w:pos="720"/>
              <w:tab w:val="left" w:pos="2835"/>
            </w:tabs>
            <w:spacing w:after="120" w:line="240" w:lineRule="auto"/>
            <w:ind w:left="720" w:hanging="360"/>
          </w:pPr>
        </w:pPrChange>
      </w:pPr>
      <w:r w:rsidRPr="00215805">
        <w:rPr>
          <w:b/>
          <w:bCs/>
        </w:rPr>
        <w:lastRenderedPageBreak/>
        <w:t>On-</w:t>
      </w:r>
      <w:r w:rsidR="00FC39E4" w:rsidRPr="00215805">
        <w:rPr>
          <w:b/>
          <w:bCs/>
        </w:rPr>
        <w:t>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pPr>
        <w:pStyle w:val="NormalBPBHEB"/>
        <w:numPr>
          <w:ilvl w:val="0"/>
          <w:numId w:val="37"/>
        </w:numPr>
        <w:pPrChange w:id="1052" w:author="Suman Deshwal" w:date="2024-05-02T11:23:00Z">
          <w:pPr>
            <w:numPr>
              <w:numId w:val="10"/>
            </w:numPr>
            <w:tabs>
              <w:tab w:val="num" w:pos="720"/>
              <w:tab w:val="left" w:pos="2835"/>
            </w:tabs>
            <w:spacing w:after="120" w:line="240" w:lineRule="auto"/>
            <w:ind w:left="720" w:hanging="360"/>
          </w:pPr>
        </w:pPrChange>
      </w:pPr>
      <w:r w:rsidRPr="00215805">
        <w:rPr>
          <w:b/>
          <w:bCs/>
        </w:rPr>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pPr>
        <w:pStyle w:val="NormalBPBHEB"/>
        <w:numPr>
          <w:ilvl w:val="0"/>
          <w:numId w:val="37"/>
        </w:numPr>
        <w:pPrChange w:id="1053" w:author="Suman Deshwal" w:date="2024-05-02T11:23:00Z">
          <w:pPr>
            <w:numPr>
              <w:numId w:val="10"/>
            </w:numPr>
            <w:tabs>
              <w:tab w:val="num" w:pos="720"/>
              <w:tab w:val="left" w:pos="2835"/>
            </w:tabs>
            <w:spacing w:after="120" w:line="240" w:lineRule="auto"/>
            <w:ind w:left="720" w:hanging="360"/>
          </w:pPr>
        </w:pPrChange>
      </w:pPr>
      <w:r w:rsidRPr="00215805">
        <w:rPr>
          <w:b/>
          <w:bCs/>
        </w:rPr>
        <w:t>Security</w:t>
      </w:r>
      <w:r w:rsidRPr="00215805">
        <w:t>: AWS Ground Station is designed with security in mind, ensuring that satellite communication remains secure and protected.</w:t>
      </w:r>
    </w:p>
    <w:p w14:paraId="76E2B69E" w14:textId="77777777" w:rsidR="0079547D" w:rsidRDefault="0079547D">
      <w:pPr>
        <w:pStyle w:val="NormalBPBHEB"/>
        <w:rPr>
          <w:ins w:id="1054" w:author="Suman Deshwal" w:date="2024-05-02T11:00:00Z"/>
        </w:rPr>
        <w:pPrChange w:id="1055" w:author="Suman Deshwal" w:date="2024-05-02T11:23:00Z">
          <w:pPr>
            <w:pStyle w:val="Heading2"/>
          </w:pPr>
        </w:pPrChange>
      </w:pPr>
    </w:p>
    <w:p w14:paraId="7FC5C3DF" w14:textId="66F5E568" w:rsidR="00215805" w:rsidRPr="00215805" w:rsidRDefault="00215805">
      <w:pPr>
        <w:pStyle w:val="Heading2BPBHEB"/>
        <w:pPrChange w:id="1056" w:author="Suman Deshwal" w:date="2024-05-02T11:00:00Z">
          <w:pPr>
            <w:pStyle w:val="Heading2"/>
          </w:pPr>
        </w:pPrChange>
      </w:pPr>
      <w:r w:rsidRPr="00215805">
        <w:t>Real-</w:t>
      </w:r>
      <w:r w:rsidR="0079547D" w:rsidRPr="00215805">
        <w:t>world applications</w:t>
      </w:r>
    </w:p>
    <w:p w14:paraId="60F83254" w14:textId="77777777" w:rsidR="00215805" w:rsidRPr="00215805" w:rsidRDefault="00215805">
      <w:pPr>
        <w:pStyle w:val="NormalBPBHEB"/>
        <w:pPrChange w:id="1057" w:author="Suman Deshwal" w:date="2024-05-02T11:23:00Z">
          <w:pPr>
            <w:tabs>
              <w:tab w:val="left" w:pos="2835"/>
            </w:tabs>
            <w:spacing w:after="120" w:line="240" w:lineRule="auto"/>
          </w:pPr>
        </w:pPrChange>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p>
    <w:p w14:paraId="5DACC962" w14:textId="77777777" w:rsidR="0079547D" w:rsidRDefault="0079547D" w:rsidP="004C1E3E">
      <w:pPr>
        <w:pStyle w:val="Heading2"/>
        <w:rPr>
          <w:ins w:id="1058" w:author="Suman Deshwal" w:date="2024-05-02T11:00:00Z"/>
        </w:rPr>
      </w:pPr>
    </w:p>
    <w:p w14:paraId="2CAFA525" w14:textId="2EC71938" w:rsidR="00215805" w:rsidRPr="00215805" w:rsidRDefault="00215805">
      <w:pPr>
        <w:pStyle w:val="Heading2BPBHEB"/>
        <w:pPrChange w:id="1059" w:author="Suman Deshwal" w:date="2024-05-02T11:00:00Z">
          <w:pPr>
            <w:pStyle w:val="Heading2"/>
          </w:pPr>
        </w:pPrChange>
      </w:pPr>
      <w:r w:rsidRPr="00215805">
        <w:t xml:space="preserve">AWS </w:t>
      </w:r>
      <w:r w:rsidR="0079547D" w:rsidRPr="00215805">
        <w:t>integration</w:t>
      </w:r>
    </w:p>
    <w:p w14:paraId="695F541B" w14:textId="17EDEFF3" w:rsidR="00215805" w:rsidRPr="00215805" w:rsidRDefault="00215805">
      <w:pPr>
        <w:pStyle w:val="NormalBPBHEB"/>
        <w:pPrChange w:id="1060" w:author="Suman Deshwal" w:date="2024-05-02T11:00:00Z">
          <w:pPr>
            <w:tabs>
              <w:tab w:val="left" w:pos="2835"/>
            </w:tabs>
            <w:spacing w:after="120" w:line="240" w:lineRule="auto"/>
          </w:pPr>
        </w:pPrChange>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3E13018D" w14:textId="77777777" w:rsidR="0079547D" w:rsidRDefault="0079547D" w:rsidP="004C1E3E">
      <w:pPr>
        <w:pStyle w:val="Heading2"/>
        <w:rPr>
          <w:ins w:id="1061" w:author="Suman Deshwal" w:date="2024-05-02T11:00:00Z"/>
        </w:rPr>
      </w:pPr>
    </w:p>
    <w:p w14:paraId="092A7D95" w14:textId="42792F29" w:rsidR="00215805" w:rsidRPr="00215805" w:rsidRDefault="00215805">
      <w:pPr>
        <w:pStyle w:val="Heading1BPBHEB"/>
        <w:pPrChange w:id="1062" w:author="Suman Deshwal" w:date="2024-05-02T11:00:00Z">
          <w:pPr>
            <w:pStyle w:val="Heading2"/>
          </w:pPr>
        </w:pPrChange>
      </w:pPr>
      <w:commentRangeStart w:id="1063"/>
      <w:r w:rsidRPr="00215805">
        <w:t>Conclusion</w:t>
      </w:r>
    </w:p>
    <w:p w14:paraId="3E207494" w14:textId="77777777" w:rsidR="00215805" w:rsidRPr="00215805" w:rsidRDefault="00215805">
      <w:pPr>
        <w:pStyle w:val="NormalBPBHEB"/>
        <w:pPrChange w:id="1064" w:author="Suman Deshwal" w:date="2024-05-02T11:00:00Z">
          <w:pPr>
            <w:tabs>
              <w:tab w:val="left" w:pos="2835"/>
            </w:tabs>
            <w:spacing w:after="120" w:line="240" w:lineRule="auto"/>
          </w:pPr>
        </w:pPrChange>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13BD66D7" w14:textId="77777777" w:rsidR="004C1E3E" w:rsidRDefault="00215805">
      <w:pPr>
        <w:pStyle w:val="NormalBPBHEB"/>
        <w:pPrChange w:id="1065" w:author="Suman Deshwal" w:date="2024-05-02T11:18:00Z">
          <w:pPr>
            <w:tabs>
              <w:tab w:val="left" w:pos="2835"/>
            </w:tabs>
            <w:spacing w:after="120" w:line="240" w:lineRule="auto"/>
          </w:pPr>
        </w:pPrChange>
      </w:pPr>
      <w:r w:rsidRPr="00215805">
        <w:t xml:space="preserve">[1] Haynes, W. M. (2002). CRC handbook of chemistry and physics. CRC press. </w:t>
      </w:r>
    </w:p>
    <w:p w14:paraId="7E25151F" w14:textId="4CD7F421" w:rsidR="00215805" w:rsidRPr="00215805" w:rsidRDefault="00215805">
      <w:pPr>
        <w:pStyle w:val="NormalBPBHEB"/>
        <w:pPrChange w:id="1066" w:author="Suman Deshwal" w:date="2024-05-02T11:18:00Z">
          <w:pPr>
            <w:tabs>
              <w:tab w:val="left" w:pos="2835"/>
            </w:tabs>
            <w:spacing w:after="120" w:line="240" w:lineRule="auto"/>
          </w:pPr>
        </w:pPrChange>
      </w:pPr>
      <w:r w:rsidRPr="00215805">
        <w:t>[2] Elachi, C. (2006). Introduction to the physics and techniques of remote sensing (Vol. 3). John Wiley &amp; Sons.</w:t>
      </w:r>
      <w:commentRangeEnd w:id="1063"/>
      <w:r w:rsidR="0079547D">
        <w:rPr>
          <w:rStyle w:val="CommentReference"/>
        </w:rPr>
        <w:commentReference w:id="1063"/>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46E6AB1D" w14:textId="0934107D" w:rsidR="00BD6F1A" w:rsidDel="00FC39E4" w:rsidRDefault="00BD6F1A" w:rsidP="00BD6F1A">
      <w:pPr>
        <w:pStyle w:val="ChapterTitleNumberBPBHEB"/>
        <w:rPr>
          <w:del w:id="1067" w:author="Suman Deshwal" w:date="2024-05-02T11:17:00Z"/>
        </w:rPr>
      </w:pPr>
      <w:del w:id="1068" w:author="Suman Deshwal" w:date="2024-05-02T11:17:00Z">
        <w:r w:rsidDel="00FC39E4">
          <w:lastRenderedPageBreak/>
          <w:delText>Conclusion</w:delText>
        </w:r>
      </w:del>
    </w:p>
    <w:p w14:paraId="22C9A326" w14:textId="3C7B5B29" w:rsidR="006C64A6" w:rsidRPr="006C64A6" w:rsidDel="00FC39E4" w:rsidRDefault="006C64A6" w:rsidP="006C64A6">
      <w:pPr>
        <w:tabs>
          <w:tab w:val="left" w:pos="2835"/>
        </w:tabs>
        <w:spacing w:after="120" w:line="240" w:lineRule="auto"/>
        <w:rPr>
          <w:del w:id="1069" w:author="Suman Deshwal" w:date="2024-05-02T11:17:00Z"/>
          <w:rFonts w:eastAsiaTheme="majorEastAsia" w:cstheme="majorBidi"/>
          <w:b/>
          <w:bCs/>
          <w:sz w:val="36"/>
          <w:szCs w:val="26"/>
        </w:rPr>
      </w:pPr>
      <w:del w:id="1070" w:author="Suman Deshwal" w:date="2024-05-02T11:17:00Z">
        <w:r w:rsidRPr="006C64A6" w:rsidDel="00FC39E4">
          <w:rPr>
            <w:rFonts w:eastAsiaTheme="majorEastAsia" w:cstheme="majorBidi"/>
            <w:b/>
            <w:bCs/>
            <w:sz w:val="36"/>
            <w:szCs w:val="26"/>
          </w:rPr>
          <w:delText>Conclusion: Navigating AWS Networking, IoT, and Satellite Innovations</w:delText>
        </w:r>
      </w:del>
    </w:p>
    <w:p w14:paraId="2C84AE90" w14:textId="0B8F5737" w:rsidR="006C64A6" w:rsidRPr="006C64A6" w:rsidRDefault="006C64A6">
      <w:pPr>
        <w:pStyle w:val="NormalBPBHEB"/>
        <w:pPrChange w:id="1071" w:author="Suman Deshwal" w:date="2024-05-02T11:04:00Z">
          <w:pPr>
            <w:tabs>
              <w:tab w:val="left" w:pos="2835"/>
            </w:tabs>
            <w:spacing w:after="120" w:line="240" w:lineRule="auto"/>
          </w:pPr>
        </w:pPrChange>
      </w:pPr>
      <w:r w:rsidRPr="006C64A6">
        <w:t xml:space="preserve">In this chapter, we </w:t>
      </w:r>
      <w:ins w:id="1072" w:author="Suman Deshwal" w:date="2024-05-02T11:17:00Z">
        <w:r w:rsidR="00FC39E4">
          <w:t xml:space="preserve">discussed </w:t>
        </w:r>
      </w:ins>
      <w:del w:id="1073" w:author="Suman Deshwal" w:date="2024-05-02T11:17:00Z">
        <w:r w:rsidRPr="006C64A6" w:rsidDel="00FC39E4">
          <w:delText>delved into Amazon Web Services' (</w:delText>
        </w:r>
      </w:del>
      <w:r w:rsidRPr="006C64A6">
        <w:t>AWS</w:t>
      </w:r>
      <w:ins w:id="1074" w:author="Suman Deshwal" w:date="2024-05-02T11:17:00Z">
        <w:r w:rsidR="00FC39E4">
          <w:t>’s</w:t>
        </w:r>
      </w:ins>
      <w:del w:id="1075" w:author="Suman Deshwal" w:date="2024-05-02T11:17:00Z">
        <w:r w:rsidRPr="006C64A6" w:rsidDel="00FC39E4">
          <w:delText>)</w:delText>
        </w:r>
      </w:del>
      <w:r w:rsidRPr="006C64A6">
        <w:t xml:space="preserve"> remarkable array of networking, </w:t>
      </w:r>
      <w:del w:id="1076" w:author="Suman Deshwal" w:date="2024-05-02T11:17:00Z">
        <w:r w:rsidRPr="006C64A6" w:rsidDel="00FC39E4">
          <w:delText>Internet of Things (</w:delText>
        </w:r>
      </w:del>
      <w:r w:rsidRPr="006C64A6">
        <w:t>IoT</w:t>
      </w:r>
      <w:del w:id="1077" w:author="Suman Deshwal" w:date="2024-05-02T11:17:00Z">
        <w:r w:rsidRPr="006C64A6" w:rsidDel="00FC39E4">
          <w:delText>)</w:delText>
        </w:r>
      </w:del>
      <w:r w:rsidRPr="006C64A6">
        <w: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 The integration of AWS Cloud Map simplifies service discovery, while AWS Direct Connect and AWS Global Accelerator enhance connectivity and global reach.</w:t>
      </w:r>
    </w:p>
    <w:p w14:paraId="7929A845" w14:textId="0CD8B33A" w:rsidR="006C64A6" w:rsidRPr="006C64A6" w:rsidRDefault="006C64A6">
      <w:pPr>
        <w:pStyle w:val="NormalBPBHEB"/>
        <w:pPrChange w:id="1078" w:author="Suman Deshwal" w:date="2024-05-02T11:01:00Z">
          <w:pPr>
            <w:tabs>
              <w:tab w:val="left" w:pos="2835"/>
            </w:tabs>
            <w:spacing w:after="120" w:line="240" w:lineRule="auto"/>
          </w:pPr>
        </w:pPrChange>
      </w:pPr>
      <w:r w:rsidRPr="006C64A6">
        <w:t xml:space="preserve">In </w:t>
      </w:r>
      <w:del w:id="1079" w:author="Suman Deshwal" w:date="2024-05-02T11:57:00Z">
        <w:r w:rsidRPr="006C64A6" w:rsidDel="00441F70">
          <w:delText xml:space="preserve">the realm of </w:delText>
        </w:r>
      </w:del>
      <w:r w:rsidRPr="006C64A6">
        <w:t xml:space="preserve">IoT, AWS IoT Core serves as the foundation for secure and scalable IoT applications, and AWS IoT </w:t>
      </w:r>
      <w:proofErr w:type="spellStart"/>
      <w:r w:rsidRPr="006C64A6">
        <w:t>FleetWise</w:t>
      </w:r>
      <w:proofErr w:type="spellEnd"/>
      <w:r w:rsidRPr="006C64A6">
        <w:t xml:space="preserve">, AWS IoT </w:t>
      </w:r>
      <w:proofErr w:type="spellStart"/>
      <w:r w:rsidRPr="006C64A6">
        <w:t>SiteWise</w:t>
      </w:r>
      <w:proofErr w:type="spellEnd"/>
      <w:r w:rsidRPr="006C64A6">
        <w:t xml:space="preserve">, and AWS IoT </w:t>
      </w:r>
      <w:proofErr w:type="spellStart"/>
      <w:r w:rsidRPr="006C64A6">
        <w:t>TwinMaker</w:t>
      </w:r>
      <w:proofErr w:type="spellEnd"/>
      <w:r w:rsidRPr="006C64A6">
        <w:t xml:space="preserve">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4F2E0342" w:rsidR="006C64A6" w:rsidRPr="006C64A6" w:rsidRDefault="006C64A6">
      <w:pPr>
        <w:pStyle w:val="NormalBPBHEB"/>
        <w:pPrChange w:id="1080" w:author="Suman Deshwal" w:date="2024-05-02T11:04:00Z">
          <w:pPr>
            <w:tabs>
              <w:tab w:val="left" w:pos="2835"/>
            </w:tabs>
            <w:spacing w:after="120" w:line="240" w:lineRule="auto"/>
          </w:pPr>
        </w:pPrChange>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 xml:space="preserve">dedication to providing a comprehensive suite of services that address the evolving needs of modern businesses, backed by scholarly insights into networking, IoT, and satellite technology </w:t>
      </w:r>
      <w:r w:rsidRPr="00FC39E4">
        <w:rPr>
          <w:vertAlign w:val="superscript"/>
          <w:rPrChange w:id="1081" w:author="Suman Deshwal" w:date="2024-05-02T11:17:00Z">
            <w:rPr/>
          </w:rPrChange>
        </w:rPr>
        <w:t>[1][2][3]</w:t>
      </w:r>
      <w:r w:rsidRPr="006C64A6">
        <w:t>.</w:t>
      </w:r>
    </w:p>
    <w:p w14:paraId="22F0FA8F" w14:textId="4E81E8E8" w:rsidR="006C64A6" w:rsidRPr="006C64A6" w:rsidRDefault="006C64A6">
      <w:pPr>
        <w:pStyle w:val="NormalBPBHEB"/>
        <w:pPrChange w:id="1082" w:author="Suman Deshwal" w:date="2024-05-02T11:04:00Z">
          <w:pPr>
            <w:tabs>
              <w:tab w:val="left" w:pos="2835"/>
            </w:tabs>
            <w:spacing w:after="120" w:line="240" w:lineRule="auto"/>
          </w:pPr>
        </w:pPrChange>
      </w:pPr>
      <w:r w:rsidRPr="006C64A6">
        <w:t xml:space="preserve">In conclusion, </w:t>
      </w:r>
      <w:r w:rsidR="0060432A">
        <w:t xml:space="preserve">AWS’ </w:t>
      </w:r>
      <w:r w:rsidRPr="006C64A6">
        <w:t xml:space="preserve">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w:t>
      </w:r>
      <w:commentRangeStart w:id="1083"/>
      <w:r w:rsidRPr="006C64A6">
        <w:t>landscape</w:t>
      </w:r>
      <w:commentRangeEnd w:id="1083"/>
      <w:r w:rsidR="00441F70">
        <w:rPr>
          <w:rStyle w:val="CommentReference"/>
          <w:rFonts w:asciiTheme="minorHAnsi" w:eastAsiaTheme="minorHAnsi" w:hAnsiTheme="minorHAnsi" w:cstheme="minorBidi"/>
        </w:rPr>
        <w:commentReference w:id="1083"/>
      </w:r>
      <w:r w:rsidRPr="006C64A6">
        <w:t>.</w:t>
      </w:r>
    </w:p>
    <w:p w14:paraId="32ED8FDB" w14:textId="77777777" w:rsidR="0060432A" w:rsidRDefault="006C64A6">
      <w:pPr>
        <w:pStyle w:val="NormalBPBHEB"/>
        <w:pPrChange w:id="1084" w:author="Suman Deshwal" w:date="2024-05-02T11:04:00Z">
          <w:pPr>
            <w:tabs>
              <w:tab w:val="left" w:pos="2835"/>
            </w:tabs>
            <w:spacing w:after="120" w:line="240" w:lineRule="auto"/>
          </w:pPr>
        </w:pPrChange>
      </w:pPr>
      <w:r w:rsidRPr="006C64A6">
        <w:t xml:space="preserve">[1] Kurose, J. F., &amp; Ross, K. W. (2017). Computer networking: Principles, algorithms, and applications. Pearson. </w:t>
      </w:r>
    </w:p>
    <w:p w14:paraId="11C90363" w14:textId="68D0F255" w:rsidR="006C64A6" w:rsidRPr="006C64A6" w:rsidRDefault="006C64A6">
      <w:pPr>
        <w:pStyle w:val="NormalBPBHEB"/>
        <w:pPrChange w:id="1085" w:author="Suman Deshwal" w:date="2024-05-02T11:04:00Z">
          <w:pPr>
            <w:tabs>
              <w:tab w:val="left" w:pos="2835"/>
            </w:tabs>
            <w:spacing w:after="120" w:line="240" w:lineRule="auto"/>
          </w:pPr>
        </w:pPrChange>
      </w:pPr>
      <w:r w:rsidRPr="006C64A6">
        <w:t>[2] Verma, D. C. (2006). Elements of network protocol design. John Wiley &amp; Sons. [3] Haynes, W. M. (2002). CRC handbook of chemistry and physics. CRC press.</w:t>
      </w:r>
    </w:p>
    <w:p w14:paraId="3F435496" w14:textId="77777777" w:rsidR="008663DC" w:rsidRDefault="008663DC" w:rsidP="00126D33">
      <w:pPr>
        <w:tabs>
          <w:tab w:val="left" w:pos="2835"/>
        </w:tabs>
        <w:spacing w:after="120" w:line="240" w:lineRule="auto"/>
      </w:pPr>
    </w:p>
    <w:p w14:paraId="43BAD5DE" w14:textId="77777777" w:rsidR="008663DC" w:rsidRPr="0094412E" w:rsidRDefault="008663DC" w:rsidP="00126D33">
      <w:pPr>
        <w:tabs>
          <w:tab w:val="left" w:pos="2835"/>
        </w:tabs>
        <w:spacing w:after="120" w:line="240" w:lineRule="auto"/>
      </w:pPr>
    </w:p>
    <w:sectPr w:rsidR="008663DC" w:rsidRPr="0094412E">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uman Deshwal" w:date="2024-05-02T10:32:00Z" w:initials="SD">
    <w:p w14:paraId="0C960D35" w14:textId="77777777" w:rsidR="00730650" w:rsidRDefault="00C86207" w:rsidP="00730650">
      <w:r>
        <w:rPr>
          <w:rStyle w:val="CommentReference"/>
        </w:rPr>
        <w:annotationRef/>
      </w:r>
      <w:r w:rsidR="00730650">
        <w:rPr>
          <w:sz w:val="20"/>
          <w:szCs w:val="20"/>
        </w:rPr>
        <w:t>Please make sure the headings do not exceed 4-5 words and refrain from using colons in the headings.</w:t>
      </w:r>
      <w:r w:rsidR="00730650">
        <w:rPr>
          <w:sz w:val="20"/>
          <w:szCs w:val="20"/>
        </w:rPr>
        <w:cr/>
      </w:r>
      <w:r w:rsidR="00730650">
        <w:rPr>
          <w:sz w:val="20"/>
          <w:szCs w:val="20"/>
        </w:rPr>
        <w:cr/>
        <w:t>The reference links should be provided at the end of the chapter, please make the necessary changes.</w:t>
      </w:r>
      <w:r w:rsidR="00730650">
        <w:rPr>
          <w:sz w:val="20"/>
          <w:szCs w:val="20"/>
        </w:rPr>
        <w:cr/>
      </w:r>
      <w:r w:rsidR="00730650">
        <w:rPr>
          <w:sz w:val="20"/>
          <w:szCs w:val="20"/>
        </w:rPr>
        <w:cr/>
        <w:t>Please remove the names of Publishing companies from the references as it looks promotional.</w:t>
      </w:r>
    </w:p>
    <w:p w14:paraId="73855ABB" w14:textId="77777777" w:rsidR="00730650" w:rsidRDefault="00730650" w:rsidP="00730650"/>
    <w:p w14:paraId="2056CC54" w14:textId="77777777" w:rsidR="00730650" w:rsidRDefault="00730650" w:rsidP="00730650">
      <w:r>
        <w:rPr>
          <w:sz w:val="20"/>
          <w:szCs w:val="20"/>
        </w:rPr>
        <w:t>There should be just one conclusion at the end of the chapter.</w:t>
      </w:r>
    </w:p>
  </w:comment>
  <w:comment w:id="40" w:author="Suman Deshwal" w:date="2024-05-02T10:32:00Z" w:initials="SD">
    <w:p w14:paraId="61445066" w14:textId="5A42A838" w:rsidR="00C86207" w:rsidRDefault="00C86207" w:rsidP="00C86207">
      <w:r>
        <w:rPr>
          <w:rStyle w:val="CommentReference"/>
        </w:rPr>
        <w:annotationRef/>
      </w:r>
      <w:r>
        <w:rPr>
          <w:color w:val="000000"/>
          <w:sz w:val="20"/>
          <w:szCs w:val="20"/>
        </w:rPr>
        <w:t>the tone of our book should not be conversational.</w:t>
      </w:r>
    </w:p>
    <w:p w14:paraId="268F4D15" w14:textId="77777777" w:rsidR="00C86207" w:rsidRDefault="00C86207" w:rsidP="00C86207"/>
  </w:comment>
  <w:comment w:id="47" w:author="Suman Deshwal" w:date="2024-05-02T10:32:00Z" w:initials="SD">
    <w:p w14:paraId="674ECCE7" w14:textId="77777777" w:rsidR="006757C2" w:rsidRDefault="00C86207" w:rsidP="006757C2">
      <w:r>
        <w:rPr>
          <w:rStyle w:val="CommentReference"/>
        </w:rPr>
        <w:annotationRef/>
      </w:r>
      <w:r w:rsidR="006757C2">
        <w:rPr>
          <w:sz w:val="20"/>
          <w:szCs w:val="20"/>
        </w:rPr>
        <w:t>include all the main headings/ topics covered in the chapter.</w:t>
      </w:r>
    </w:p>
    <w:p w14:paraId="55179A20" w14:textId="77777777" w:rsidR="006757C2" w:rsidRDefault="006757C2" w:rsidP="006757C2"/>
    <w:p w14:paraId="5B91A49D" w14:textId="77777777" w:rsidR="006757C2" w:rsidRDefault="006757C2" w:rsidP="006757C2">
      <w:r>
        <w:rPr>
          <w:sz w:val="20"/>
          <w:szCs w:val="20"/>
        </w:rPr>
        <w:t>after the topic ELB, many new topics are included, please justify the need of including these topics in this chapter.</w:t>
      </w:r>
    </w:p>
  </w:comment>
  <w:comment w:id="52" w:author="Suman Deshwal" w:date="2024-04-09T10:02:00Z" w:initials="SD">
    <w:p w14:paraId="304334C0" w14:textId="328CF2E7" w:rsidR="00C86207" w:rsidRDefault="00C86207" w:rsidP="00C86207">
      <w:r>
        <w:rPr>
          <w:rStyle w:val="CommentReference"/>
        </w:rPr>
        <w:annotationRef/>
      </w:r>
      <w:r>
        <w:rPr>
          <w:color w:val="000000"/>
        </w:rPr>
        <w:t>please add here what skills the readers will learn after going through the chapter</w:t>
      </w:r>
    </w:p>
  </w:comment>
  <w:comment w:id="114" w:author="Suman Deshwal" w:date="2024-04-20T14:46:00Z" w:initials="SD">
    <w:p w14:paraId="0119F524" w14:textId="77777777" w:rsidR="0033709D" w:rsidRDefault="0033709D" w:rsidP="0033709D">
      <w:r>
        <w:rPr>
          <w:rStyle w:val="CommentReference"/>
        </w:rPr>
        <w:annotationRef/>
      </w:r>
      <w:r>
        <w:rPr>
          <w:color w:val="000000"/>
          <w:sz w:val="20"/>
          <w:szCs w:val="20"/>
        </w:rPr>
        <w:t xml:space="preserve">please provide the reference links at the end of the chapter. </w:t>
      </w:r>
    </w:p>
  </w:comment>
  <w:comment w:id="134" w:author="Suman Deshwal" w:date="2024-04-20T14:47:00Z" w:initials="SD">
    <w:p w14:paraId="2BFF4F64" w14:textId="77777777" w:rsidR="0033709D" w:rsidRDefault="0033709D" w:rsidP="0033709D">
      <w:r>
        <w:rPr>
          <w:rStyle w:val="CommentReference"/>
        </w:rPr>
        <w:annotationRef/>
      </w:r>
      <w:r>
        <w:rPr>
          <w:sz w:val="20"/>
          <w:szCs w:val="20"/>
        </w:rPr>
        <w:t xml:space="preserve">this heading is repeated, please consider deleting it. </w:t>
      </w:r>
    </w:p>
  </w:comment>
  <w:comment w:id="143" w:author="Suman Deshwal" w:date="2024-04-20T14:50:00Z" w:initials="SD">
    <w:p w14:paraId="027F11D0" w14:textId="77777777" w:rsidR="0033709D" w:rsidRDefault="0033709D" w:rsidP="0033709D">
      <w:r>
        <w:rPr>
          <w:rStyle w:val="CommentReference"/>
        </w:rPr>
        <w:annotationRef/>
      </w:r>
      <w:r>
        <w:rPr>
          <w:color w:val="000000"/>
          <w:sz w:val="20"/>
          <w:szCs w:val="20"/>
        </w:rPr>
        <w:t>please provide the references at the end of the chapter.</w:t>
      </w:r>
    </w:p>
  </w:comment>
  <w:comment w:id="182" w:author="Suman Deshwal" w:date="2024-05-06T15:12:00Z" w:initials="SD">
    <w:p w14:paraId="735B09CF" w14:textId="77777777" w:rsidR="006757C2" w:rsidRDefault="006757C2" w:rsidP="006757C2">
      <w:r>
        <w:rPr>
          <w:rStyle w:val="CommentReference"/>
        </w:rPr>
        <w:annotationRef/>
      </w:r>
      <w:r>
        <w:rPr>
          <w:color w:val="000000"/>
          <w:sz w:val="20"/>
          <w:szCs w:val="20"/>
        </w:rPr>
        <w:t>please remove the publishers name from the references</w:t>
      </w:r>
    </w:p>
  </w:comment>
  <w:comment w:id="174" w:author="Suman Deshwal" w:date="2024-04-20T14:55:00Z" w:initials="SD">
    <w:p w14:paraId="011B2885" w14:textId="71607A06" w:rsidR="006E23FA" w:rsidRDefault="006E23FA" w:rsidP="006E23FA">
      <w:r>
        <w:rPr>
          <w:rStyle w:val="CommentReference"/>
        </w:rPr>
        <w:annotationRef/>
      </w:r>
      <w:r>
        <w:rPr>
          <w:color w:val="000000"/>
          <w:sz w:val="20"/>
          <w:szCs w:val="20"/>
        </w:rPr>
        <w:t>please provide the references at the end of the chapter</w:t>
      </w:r>
    </w:p>
  </w:comment>
  <w:comment w:id="210" w:author="Suman Deshwal" w:date="2024-04-20T15:00:00Z" w:initials="SD">
    <w:p w14:paraId="212E5D12" w14:textId="77777777" w:rsidR="006E23FA" w:rsidRDefault="006E23FA" w:rsidP="006E23FA">
      <w:r>
        <w:rPr>
          <w:rStyle w:val="CommentReference"/>
        </w:rPr>
        <w:annotationRef/>
      </w:r>
      <w:r>
        <w:rPr>
          <w:color w:val="000000"/>
          <w:sz w:val="20"/>
          <w:szCs w:val="20"/>
        </w:rPr>
        <w:t>please provide the reference at the end of the chapter.</w:t>
      </w:r>
    </w:p>
  </w:comment>
  <w:comment w:id="243" w:author="Suman Deshwal" w:date="2024-04-20T15:04:00Z" w:initials="SD">
    <w:p w14:paraId="3130BBC2" w14:textId="77777777" w:rsidR="006E23FA" w:rsidRDefault="006E23FA" w:rsidP="006E23FA">
      <w:r>
        <w:rPr>
          <w:rStyle w:val="CommentReference"/>
        </w:rPr>
        <w:annotationRef/>
      </w:r>
      <w:r>
        <w:rPr>
          <w:color w:val="000000"/>
          <w:sz w:val="20"/>
          <w:szCs w:val="20"/>
        </w:rPr>
        <w:t>please provide the refrences at the end of the chapter</w:t>
      </w:r>
    </w:p>
  </w:comment>
  <w:comment w:id="277" w:author="Suman Deshwal" w:date="2024-04-20T15:11:00Z" w:initials="SD">
    <w:p w14:paraId="5BC073C0" w14:textId="77777777" w:rsidR="003527F0" w:rsidRDefault="003527F0" w:rsidP="003527F0">
      <w:r>
        <w:rPr>
          <w:rStyle w:val="CommentReference"/>
        </w:rPr>
        <w:annotationRef/>
      </w:r>
      <w:r>
        <w:rPr>
          <w:color w:val="000000"/>
          <w:sz w:val="20"/>
          <w:szCs w:val="20"/>
        </w:rPr>
        <w:t>please provide the references at the end of the chapter.</w:t>
      </w:r>
    </w:p>
  </w:comment>
  <w:comment w:id="312" w:author="Suman Deshwal" w:date="2024-04-20T15:15:00Z" w:initials="SD">
    <w:p w14:paraId="474B9F3E" w14:textId="77777777" w:rsidR="003527F0" w:rsidRDefault="003527F0" w:rsidP="003527F0">
      <w:r>
        <w:rPr>
          <w:rStyle w:val="CommentReference"/>
        </w:rPr>
        <w:annotationRef/>
      </w:r>
      <w:r>
        <w:rPr>
          <w:color w:val="000000"/>
          <w:sz w:val="20"/>
          <w:szCs w:val="20"/>
        </w:rPr>
        <w:t>please provide the references at the end of the chapter</w:t>
      </w:r>
    </w:p>
  </w:comment>
  <w:comment w:id="346" w:author="Suman Deshwal" w:date="2024-04-20T15:28:00Z" w:initials="SD">
    <w:p w14:paraId="5F9B056E" w14:textId="77777777" w:rsidR="006E531C" w:rsidRDefault="006E531C" w:rsidP="006E531C">
      <w:r>
        <w:rPr>
          <w:rStyle w:val="CommentReference"/>
        </w:rPr>
        <w:annotationRef/>
      </w:r>
      <w:r>
        <w:rPr>
          <w:color w:val="000000"/>
          <w:sz w:val="20"/>
          <w:szCs w:val="20"/>
        </w:rPr>
        <w:t>please provide the references at the end of the chapter.</w:t>
      </w:r>
    </w:p>
  </w:comment>
  <w:comment w:id="382" w:author="Suman Deshwal" w:date="2024-04-20T15:35:00Z" w:initials="SD">
    <w:p w14:paraId="5EFF8488" w14:textId="77777777" w:rsidR="006E531C" w:rsidRDefault="006E531C" w:rsidP="006E531C">
      <w:r>
        <w:rPr>
          <w:rStyle w:val="CommentReference"/>
        </w:rPr>
        <w:annotationRef/>
      </w:r>
      <w:r>
        <w:rPr>
          <w:color w:val="000000"/>
          <w:sz w:val="20"/>
          <w:szCs w:val="20"/>
        </w:rPr>
        <w:t>please provide the references at the end of the chapter.</w:t>
      </w:r>
    </w:p>
  </w:comment>
  <w:comment w:id="412" w:author="Suman Deshwal" w:date="2024-04-20T15:48:00Z" w:initials="SD">
    <w:p w14:paraId="0762F999" w14:textId="77777777" w:rsidR="00665F64" w:rsidRDefault="00665F64" w:rsidP="00665F64">
      <w:r>
        <w:rPr>
          <w:rStyle w:val="CommentReference"/>
        </w:rPr>
        <w:annotationRef/>
      </w:r>
      <w:r>
        <w:rPr>
          <w:color w:val="000000"/>
          <w:sz w:val="20"/>
          <w:szCs w:val="20"/>
        </w:rPr>
        <w:t>please provide the references at the end of the chapter.</w:t>
      </w:r>
    </w:p>
  </w:comment>
  <w:comment w:id="455" w:author="Suman Deshwal" w:date="2024-05-02T10:41:00Z" w:initials="SD">
    <w:p w14:paraId="08A37E40" w14:textId="77777777" w:rsidR="00C86207" w:rsidRDefault="00C86207" w:rsidP="00C86207">
      <w:r>
        <w:rPr>
          <w:rStyle w:val="CommentReference"/>
        </w:rPr>
        <w:annotationRef/>
      </w:r>
      <w:r>
        <w:rPr>
          <w:color w:val="000000"/>
          <w:sz w:val="20"/>
          <w:szCs w:val="20"/>
        </w:rPr>
        <w:t>add a lead-in statement for the following points</w:t>
      </w:r>
    </w:p>
  </w:comment>
  <w:comment w:id="468" w:author="Suman Deshwal" w:date="2024-05-02T10:41:00Z" w:initials="SD">
    <w:p w14:paraId="1A00F8A7" w14:textId="77777777" w:rsidR="00C86207" w:rsidRDefault="00C86207" w:rsidP="00C86207">
      <w:r>
        <w:rPr>
          <w:rStyle w:val="CommentReference"/>
        </w:rPr>
        <w:annotationRef/>
      </w:r>
      <w:r>
        <w:rPr>
          <w:sz w:val="20"/>
          <w:szCs w:val="20"/>
        </w:rPr>
        <w:t>add a lead-in statement for the following points</w:t>
      </w:r>
    </w:p>
  </w:comment>
  <w:comment w:id="476" w:author="Suman Deshwal" w:date="2024-05-02T10:42:00Z" w:initials="SD">
    <w:p w14:paraId="3EF86417" w14:textId="77777777" w:rsidR="00C86207" w:rsidRDefault="00C86207" w:rsidP="00C86207">
      <w:r>
        <w:rPr>
          <w:rStyle w:val="CommentReference"/>
        </w:rPr>
        <w:annotationRef/>
      </w:r>
      <w:r>
        <w:rPr>
          <w:sz w:val="20"/>
          <w:szCs w:val="20"/>
        </w:rPr>
        <w:t>add a lead-in statement for the following points</w:t>
      </w:r>
    </w:p>
  </w:comment>
  <w:comment w:id="566" w:author="Suman Deshwal" w:date="2024-04-20T16:27:00Z" w:initials="SD">
    <w:p w14:paraId="4C53E935" w14:textId="2B2C3F74" w:rsidR="00A95E80" w:rsidRDefault="00A95E80" w:rsidP="00A95E80">
      <w:r>
        <w:rPr>
          <w:rStyle w:val="CommentReference"/>
        </w:rPr>
        <w:annotationRef/>
      </w:r>
      <w:r>
        <w:rPr>
          <w:color w:val="000000"/>
          <w:sz w:val="20"/>
          <w:szCs w:val="20"/>
        </w:rPr>
        <w:t>please confirm if we can delete this heading.</w:t>
      </w:r>
    </w:p>
  </w:comment>
  <w:comment w:id="589" w:author="Suman Deshwal" w:date="2024-04-20T16:29:00Z" w:initials="SD">
    <w:p w14:paraId="3D509717" w14:textId="77777777" w:rsidR="00A95E80" w:rsidRDefault="00A95E80" w:rsidP="00A95E80">
      <w:r>
        <w:rPr>
          <w:rStyle w:val="CommentReference"/>
        </w:rPr>
        <w:annotationRef/>
      </w:r>
      <w:r>
        <w:rPr>
          <w:color w:val="000000"/>
          <w:sz w:val="20"/>
          <w:szCs w:val="20"/>
        </w:rPr>
        <w:t>please provide the references at the end of the chapter.</w:t>
      </w:r>
    </w:p>
  </w:comment>
  <w:comment w:id="606" w:author="Suman Deshwal" w:date="2024-04-20T16:30:00Z" w:initials="SD">
    <w:p w14:paraId="031E3C7C" w14:textId="77777777" w:rsidR="00A95E80" w:rsidRDefault="00A95E80" w:rsidP="00A95E80">
      <w:r>
        <w:rPr>
          <w:rStyle w:val="CommentReference"/>
        </w:rPr>
        <w:annotationRef/>
      </w:r>
      <w:r>
        <w:rPr>
          <w:color w:val="000000"/>
          <w:sz w:val="20"/>
          <w:szCs w:val="20"/>
        </w:rPr>
        <w:t>please shorten the heading.</w:t>
      </w:r>
    </w:p>
  </w:comment>
  <w:comment w:id="626" w:author="Suman Deshwal" w:date="2024-04-20T16:32:00Z" w:initials="SD">
    <w:p w14:paraId="47BF8C1F" w14:textId="77777777" w:rsidR="00A95E80" w:rsidRDefault="00A95E80" w:rsidP="00A95E80">
      <w:r>
        <w:rPr>
          <w:rStyle w:val="CommentReference"/>
        </w:rPr>
        <w:annotationRef/>
      </w:r>
      <w:r>
        <w:rPr>
          <w:color w:val="000000"/>
          <w:sz w:val="20"/>
          <w:szCs w:val="20"/>
        </w:rPr>
        <w:t>please add the references at the end of the chapter.</w:t>
      </w:r>
    </w:p>
  </w:comment>
  <w:comment w:id="633" w:author="Suman Deshwal" w:date="2024-04-20T16:32:00Z" w:initials="SD">
    <w:p w14:paraId="750EDB80" w14:textId="77777777" w:rsidR="00A95E80" w:rsidRDefault="00A95E80" w:rsidP="00A95E80">
      <w:r>
        <w:rPr>
          <w:rStyle w:val="CommentReference"/>
        </w:rPr>
        <w:annotationRef/>
      </w:r>
      <w:r>
        <w:rPr>
          <w:color w:val="000000"/>
          <w:sz w:val="20"/>
          <w:szCs w:val="20"/>
        </w:rPr>
        <w:t xml:space="preserve">please consider shortening the heading </w:t>
      </w:r>
    </w:p>
  </w:comment>
  <w:comment w:id="649" w:author="Suman Deshwal" w:date="2024-04-20T16:34:00Z" w:initials="SD">
    <w:p w14:paraId="592EC3A5" w14:textId="77777777" w:rsidR="00E22E3D" w:rsidRDefault="00E22E3D" w:rsidP="00E22E3D">
      <w:r>
        <w:rPr>
          <w:rStyle w:val="CommentReference"/>
        </w:rPr>
        <w:annotationRef/>
      </w:r>
      <w:r>
        <w:rPr>
          <w:color w:val="000000"/>
          <w:sz w:val="20"/>
          <w:szCs w:val="20"/>
        </w:rPr>
        <w:t>please provide the references at the end of the chapter.</w:t>
      </w:r>
    </w:p>
  </w:comment>
  <w:comment w:id="659" w:author="Suman Deshwal" w:date="2024-05-02T10:45:00Z" w:initials="SD">
    <w:p w14:paraId="022A494D" w14:textId="77777777" w:rsidR="00A6152A" w:rsidRDefault="00A6152A" w:rsidP="00A6152A">
      <w:r>
        <w:rPr>
          <w:rStyle w:val="CommentReference"/>
        </w:rPr>
        <w:annotationRef/>
      </w:r>
      <w:r>
        <w:rPr>
          <w:color w:val="000000"/>
          <w:sz w:val="20"/>
          <w:szCs w:val="20"/>
        </w:rPr>
        <w:t>please shorten this heading and consider removing the colon from the heading.</w:t>
      </w:r>
    </w:p>
  </w:comment>
  <w:comment w:id="683" w:author="Suman Deshwal" w:date="2024-04-20T16:37:00Z" w:initials="SD">
    <w:p w14:paraId="3B091C83" w14:textId="6E97EBCF" w:rsidR="00E22E3D" w:rsidRDefault="00E22E3D" w:rsidP="00E22E3D">
      <w:r>
        <w:rPr>
          <w:rStyle w:val="CommentReference"/>
        </w:rPr>
        <w:annotationRef/>
      </w:r>
      <w:r>
        <w:rPr>
          <w:color w:val="000000"/>
          <w:sz w:val="20"/>
          <w:szCs w:val="20"/>
        </w:rPr>
        <w:t>please provide the references at the end of the chapter.</w:t>
      </w:r>
    </w:p>
  </w:comment>
  <w:comment w:id="710" w:author="Suman Deshwal" w:date="2024-04-20T16:38:00Z" w:initials="SD">
    <w:p w14:paraId="334F7B97" w14:textId="77777777" w:rsidR="00E22E3D" w:rsidRDefault="00E22E3D" w:rsidP="00E22E3D">
      <w:r>
        <w:rPr>
          <w:rStyle w:val="CommentReference"/>
        </w:rPr>
        <w:annotationRef/>
      </w:r>
      <w:r>
        <w:rPr>
          <w:color w:val="000000"/>
          <w:sz w:val="20"/>
          <w:szCs w:val="20"/>
        </w:rPr>
        <w:t>please provide the references at the end of the chapter.</w:t>
      </w:r>
    </w:p>
  </w:comment>
  <w:comment w:id="735" w:author="Suman Deshwal" w:date="2024-04-20T16:41:00Z" w:initials="SD">
    <w:p w14:paraId="094D954A" w14:textId="77777777" w:rsidR="00E22E3D" w:rsidRDefault="00E22E3D" w:rsidP="00E22E3D">
      <w:r>
        <w:rPr>
          <w:rStyle w:val="CommentReference"/>
        </w:rPr>
        <w:annotationRef/>
      </w:r>
      <w:r>
        <w:rPr>
          <w:color w:val="000000"/>
          <w:sz w:val="20"/>
          <w:szCs w:val="20"/>
        </w:rPr>
        <w:t>please provide the references at the end of the chapter.</w:t>
      </w:r>
    </w:p>
  </w:comment>
  <w:comment w:id="763" w:author="Suman Deshwal" w:date="2024-04-20T16:43:00Z" w:initials="SD">
    <w:p w14:paraId="68EFFE36" w14:textId="77777777" w:rsidR="00E22E3D" w:rsidRDefault="00E22E3D" w:rsidP="00E22E3D">
      <w:r>
        <w:rPr>
          <w:rStyle w:val="CommentReference"/>
        </w:rPr>
        <w:annotationRef/>
      </w:r>
      <w:r>
        <w:rPr>
          <w:color w:val="000000"/>
          <w:sz w:val="20"/>
          <w:szCs w:val="20"/>
        </w:rPr>
        <w:t>please provide the references at the end of the chapter</w:t>
      </w:r>
    </w:p>
  </w:comment>
  <w:comment w:id="793" w:author="Suman Deshwal" w:date="2024-04-20T16:45:00Z" w:initials="SD">
    <w:p w14:paraId="787FB2ED" w14:textId="77777777" w:rsidR="00B01D4C" w:rsidRDefault="00B01D4C" w:rsidP="00B01D4C">
      <w:r>
        <w:rPr>
          <w:rStyle w:val="CommentReference"/>
        </w:rPr>
        <w:annotationRef/>
      </w:r>
      <w:r>
        <w:rPr>
          <w:color w:val="000000"/>
          <w:sz w:val="20"/>
          <w:szCs w:val="20"/>
        </w:rPr>
        <w:t>please provide the references at the end of the chapter.</w:t>
      </w:r>
    </w:p>
  </w:comment>
  <w:comment w:id="825" w:author="Suman Deshwal" w:date="2024-04-20T16:48:00Z" w:initials="SD">
    <w:p w14:paraId="0AC99507" w14:textId="77777777" w:rsidR="00B01D4C" w:rsidRDefault="00B01D4C" w:rsidP="00B01D4C">
      <w:r>
        <w:rPr>
          <w:rStyle w:val="CommentReference"/>
        </w:rPr>
        <w:annotationRef/>
      </w:r>
      <w:r>
        <w:rPr>
          <w:color w:val="000000"/>
          <w:sz w:val="20"/>
          <w:szCs w:val="20"/>
        </w:rPr>
        <w:t>please provide the references at the end of the chapter.</w:t>
      </w:r>
    </w:p>
  </w:comment>
  <w:comment w:id="863" w:author="Suman Deshwal" w:date="2024-04-20T16:51:00Z" w:initials="SD">
    <w:p w14:paraId="35DB87BD" w14:textId="77777777" w:rsidR="00B01D4C" w:rsidRDefault="00B01D4C" w:rsidP="00B01D4C">
      <w:r>
        <w:rPr>
          <w:rStyle w:val="CommentReference"/>
        </w:rPr>
        <w:annotationRef/>
      </w:r>
      <w:r>
        <w:rPr>
          <w:color w:val="000000"/>
          <w:sz w:val="20"/>
          <w:szCs w:val="20"/>
        </w:rPr>
        <w:t>please provide the references at the end of the chapter.</w:t>
      </w:r>
    </w:p>
  </w:comment>
  <w:comment w:id="896" w:author="Suman Deshwal" w:date="2024-04-20T16:58:00Z" w:initials="SD">
    <w:p w14:paraId="6516E21B" w14:textId="77777777" w:rsidR="0025475B" w:rsidRDefault="0025475B" w:rsidP="0025475B">
      <w:r>
        <w:rPr>
          <w:rStyle w:val="CommentReference"/>
        </w:rPr>
        <w:annotationRef/>
      </w:r>
      <w:r>
        <w:rPr>
          <w:color w:val="000000"/>
          <w:sz w:val="20"/>
          <w:szCs w:val="20"/>
        </w:rPr>
        <w:t>please add the references at the end of the chapter</w:t>
      </w:r>
    </w:p>
  </w:comment>
  <w:comment w:id="907" w:author="Suman Deshwal" w:date="2024-04-20T16:59:00Z" w:initials="SD">
    <w:p w14:paraId="3B06C606" w14:textId="77777777" w:rsidR="0025475B" w:rsidRDefault="0025475B" w:rsidP="0025475B">
      <w:r>
        <w:rPr>
          <w:rStyle w:val="CommentReference"/>
        </w:rPr>
        <w:annotationRef/>
      </w:r>
      <w:r>
        <w:rPr>
          <w:color w:val="000000"/>
          <w:sz w:val="20"/>
          <w:szCs w:val="20"/>
        </w:rPr>
        <w:t>this line is unnecessary, please consider removing this.</w:t>
      </w:r>
    </w:p>
  </w:comment>
  <w:comment w:id="1030" w:author="Suman Deshwal" w:date="2024-05-02T10:56:00Z" w:initials="SD">
    <w:p w14:paraId="725C24C8" w14:textId="77777777" w:rsidR="0079547D" w:rsidRDefault="0079547D" w:rsidP="0079547D">
      <w:r>
        <w:rPr>
          <w:rStyle w:val="CommentReference"/>
        </w:rPr>
        <w:annotationRef/>
      </w:r>
      <w:r>
        <w:rPr>
          <w:color w:val="000000"/>
          <w:sz w:val="20"/>
          <w:szCs w:val="20"/>
        </w:rPr>
        <w:t>there should be only one conclusion at the end of the chapter.</w:t>
      </w:r>
    </w:p>
  </w:comment>
  <w:comment w:id="1034" w:author="Suman Deshwal" w:date="2024-05-02T10:57:00Z" w:initials="SD">
    <w:p w14:paraId="10921586" w14:textId="77777777" w:rsidR="0079547D" w:rsidRDefault="0079547D" w:rsidP="0079547D">
      <w:r>
        <w:rPr>
          <w:rStyle w:val="CommentReference"/>
        </w:rPr>
        <w:annotationRef/>
      </w:r>
      <w:r>
        <w:rPr>
          <w:color w:val="000000"/>
          <w:sz w:val="20"/>
          <w:szCs w:val="20"/>
        </w:rPr>
        <w:t>we don’t need sections in chapters, please divide the topics using headings.</w:t>
      </w:r>
    </w:p>
  </w:comment>
  <w:comment w:id="1041" w:author="Suman Deshwal" w:date="2024-05-02T10:59:00Z" w:initials="SD">
    <w:p w14:paraId="1086BDF8" w14:textId="77777777" w:rsidR="0079547D" w:rsidRDefault="0079547D" w:rsidP="0079547D">
      <w:r>
        <w:rPr>
          <w:rStyle w:val="CommentReference"/>
        </w:rPr>
        <w:annotationRef/>
      </w:r>
      <w:r>
        <w:rPr>
          <w:color w:val="000000"/>
          <w:sz w:val="20"/>
          <w:szCs w:val="20"/>
        </w:rPr>
        <w:t>please confirm the casing and maintain it throughout the chapter.</w:t>
      </w:r>
    </w:p>
  </w:comment>
  <w:comment w:id="1063" w:author="Suman Deshwal" w:date="2024-05-02T11:01:00Z" w:initials="SD">
    <w:p w14:paraId="6C93949E" w14:textId="77777777" w:rsidR="0079547D" w:rsidRDefault="0079547D" w:rsidP="0079547D">
      <w:r>
        <w:rPr>
          <w:rStyle w:val="CommentReference"/>
        </w:rPr>
        <w:annotationRef/>
      </w:r>
      <w:r>
        <w:rPr>
          <w:color w:val="000000"/>
          <w:sz w:val="20"/>
          <w:szCs w:val="20"/>
        </w:rPr>
        <w:t>please provide just one conclusion at the end of the chapter.</w:t>
      </w:r>
    </w:p>
  </w:comment>
  <w:comment w:id="1083" w:author="Suman Deshwal" w:date="2024-05-02T11:58:00Z" w:initials="SD">
    <w:p w14:paraId="6D40914C" w14:textId="77777777" w:rsidR="00441F70" w:rsidRDefault="00441F70" w:rsidP="00441F70">
      <w:r>
        <w:rPr>
          <w:rStyle w:val="CommentReference"/>
        </w:rPr>
        <w:annotationRef/>
      </w:r>
      <w:r>
        <w:rPr>
          <w:color w:val="000000"/>
          <w:sz w:val="20"/>
          <w:szCs w:val="20"/>
        </w:rPr>
        <w:t>please add what the readers will learn in the next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56CC54" w15:done="0"/>
  <w15:commentEx w15:paraId="268F4D15" w15:done="0"/>
  <w15:commentEx w15:paraId="5B91A49D" w15:done="0"/>
  <w15:commentEx w15:paraId="304334C0" w15:done="0"/>
  <w15:commentEx w15:paraId="0119F524" w15:done="0"/>
  <w15:commentEx w15:paraId="2BFF4F64" w15:done="0"/>
  <w15:commentEx w15:paraId="027F11D0" w15:done="0"/>
  <w15:commentEx w15:paraId="735B09CF" w15:done="0"/>
  <w15:commentEx w15:paraId="011B2885" w15:done="0"/>
  <w15:commentEx w15:paraId="212E5D12" w15:done="0"/>
  <w15:commentEx w15:paraId="3130BBC2" w15:done="0"/>
  <w15:commentEx w15:paraId="5BC073C0" w15:done="0"/>
  <w15:commentEx w15:paraId="474B9F3E" w15:done="0"/>
  <w15:commentEx w15:paraId="5F9B056E" w15:done="0"/>
  <w15:commentEx w15:paraId="5EFF8488" w15:done="0"/>
  <w15:commentEx w15:paraId="0762F999" w15:done="0"/>
  <w15:commentEx w15:paraId="08A37E40" w15:done="0"/>
  <w15:commentEx w15:paraId="1A00F8A7" w15:done="0"/>
  <w15:commentEx w15:paraId="3EF86417" w15:done="0"/>
  <w15:commentEx w15:paraId="4C53E935" w15:done="0"/>
  <w15:commentEx w15:paraId="3D509717" w15:done="0"/>
  <w15:commentEx w15:paraId="031E3C7C" w15:done="0"/>
  <w15:commentEx w15:paraId="47BF8C1F" w15:done="0"/>
  <w15:commentEx w15:paraId="750EDB80" w15:done="0"/>
  <w15:commentEx w15:paraId="592EC3A5" w15:done="0"/>
  <w15:commentEx w15:paraId="022A494D" w15:done="0"/>
  <w15:commentEx w15:paraId="3B091C83" w15:done="0"/>
  <w15:commentEx w15:paraId="334F7B97" w15:done="0"/>
  <w15:commentEx w15:paraId="094D954A" w15:done="0"/>
  <w15:commentEx w15:paraId="68EFFE36" w15:done="0"/>
  <w15:commentEx w15:paraId="787FB2ED" w15:done="0"/>
  <w15:commentEx w15:paraId="0AC99507" w15:done="0"/>
  <w15:commentEx w15:paraId="35DB87BD" w15:done="0"/>
  <w15:commentEx w15:paraId="6516E21B" w15:done="0"/>
  <w15:commentEx w15:paraId="3B06C606" w15:done="0"/>
  <w15:commentEx w15:paraId="725C24C8" w15:done="0"/>
  <w15:commentEx w15:paraId="10921586" w15:done="0"/>
  <w15:commentEx w15:paraId="1086BDF8" w15:done="0"/>
  <w15:commentEx w15:paraId="6C93949E" w15:done="0"/>
  <w15:commentEx w15:paraId="6D409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B2CDC4" w16cex:dateUtc="2024-05-02T05:02:00Z"/>
  <w16cex:commentExtensible w16cex:durableId="2CA38F19" w16cex:dateUtc="2024-05-02T05:02:00Z"/>
  <w16cex:commentExtensible w16cex:durableId="533A42A1" w16cex:dateUtc="2024-05-02T05:02:00Z"/>
  <w16cex:commentExtensible w16cex:durableId="53826CA9" w16cex:dateUtc="2024-04-09T04:32:00Z"/>
  <w16cex:commentExtensible w16cex:durableId="6BE28EF4" w16cex:dateUtc="2024-04-20T09:16:00Z"/>
  <w16cex:commentExtensible w16cex:durableId="34798C2E" w16cex:dateUtc="2024-04-20T09:17:00Z"/>
  <w16cex:commentExtensible w16cex:durableId="51E443FC" w16cex:dateUtc="2024-04-20T09:20:00Z"/>
  <w16cex:commentExtensible w16cex:durableId="4C03E2B5" w16cex:dateUtc="2024-05-06T09:42:00Z"/>
  <w16cex:commentExtensible w16cex:durableId="60215589" w16cex:dateUtc="2024-04-20T09:25:00Z"/>
  <w16cex:commentExtensible w16cex:durableId="500C3876" w16cex:dateUtc="2024-04-20T09:30:00Z"/>
  <w16cex:commentExtensible w16cex:durableId="5864FCA9" w16cex:dateUtc="2024-04-20T09:34:00Z"/>
  <w16cex:commentExtensible w16cex:durableId="09E13CB9" w16cex:dateUtc="2024-04-20T09:41:00Z"/>
  <w16cex:commentExtensible w16cex:durableId="452C0863" w16cex:dateUtc="2024-04-20T09:45:00Z"/>
  <w16cex:commentExtensible w16cex:durableId="5086084B" w16cex:dateUtc="2024-04-20T09:58:00Z"/>
  <w16cex:commentExtensible w16cex:durableId="53C882BA" w16cex:dateUtc="2024-04-20T10:05:00Z"/>
  <w16cex:commentExtensible w16cex:durableId="470A7103" w16cex:dateUtc="2024-04-20T10:18:00Z"/>
  <w16cex:commentExtensible w16cex:durableId="6C3F0549" w16cex:dateUtc="2024-05-02T05:11:00Z"/>
  <w16cex:commentExtensible w16cex:durableId="2D6893F3" w16cex:dateUtc="2024-05-02T05:11:00Z"/>
  <w16cex:commentExtensible w16cex:durableId="236FE02C" w16cex:dateUtc="2024-05-02T05:12:00Z"/>
  <w16cex:commentExtensible w16cex:durableId="5A57A915" w16cex:dateUtc="2024-04-20T10:57:00Z"/>
  <w16cex:commentExtensible w16cex:durableId="4637EBC3" w16cex:dateUtc="2024-04-20T10:59:00Z"/>
  <w16cex:commentExtensible w16cex:durableId="0B450FD9" w16cex:dateUtc="2024-04-20T11:00:00Z"/>
  <w16cex:commentExtensible w16cex:durableId="189DFC5A" w16cex:dateUtc="2024-04-20T11:02:00Z"/>
  <w16cex:commentExtensible w16cex:durableId="7FAF2E77" w16cex:dateUtc="2024-04-20T11:02:00Z"/>
  <w16cex:commentExtensible w16cex:durableId="66EAF696" w16cex:dateUtc="2024-04-20T11:04:00Z"/>
  <w16cex:commentExtensible w16cex:durableId="53905869" w16cex:dateUtc="2024-05-02T05:15:00Z"/>
  <w16cex:commentExtensible w16cex:durableId="6AC3E495" w16cex:dateUtc="2024-04-20T11:07:00Z"/>
  <w16cex:commentExtensible w16cex:durableId="3B1E6E3C" w16cex:dateUtc="2024-04-20T11:08:00Z"/>
  <w16cex:commentExtensible w16cex:durableId="14035C7F" w16cex:dateUtc="2024-04-20T11:11:00Z"/>
  <w16cex:commentExtensible w16cex:durableId="0BBDB68F" w16cex:dateUtc="2024-04-20T11:13:00Z"/>
  <w16cex:commentExtensible w16cex:durableId="5BE5029F" w16cex:dateUtc="2024-04-20T11:15:00Z"/>
  <w16cex:commentExtensible w16cex:durableId="45F75D31" w16cex:dateUtc="2024-04-20T11:18:00Z"/>
  <w16cex:commentExtensible w16cex:durableId="4E9DDA43" w16cex:dateUtc="2024-04-20T11:21:00Z"/>
  <w16cex:commentExtensible w16cex:durableId="2D089E98" w16cex:dateUtc="2024-04-20T11:28:00Z"/>
  <w16cex:commentExtensible w16cex:durableId="64A3B0BC" w16cex:dateUtc="2024-04-20T11:29:00Z"/>
  <w16cex:commentExtensible w16cex:durableId="0693C0ED" w16cex:dateUtc="2024-05-02T05:26:00Z"/>
  <w16cex:commentExtensible w16cex:durableId="7D385B4E" w16cex:dateUtc="2024-05-02T05:27:00Z"/>
  <w16cex:commentExtensible w16cex:durableId="286845E9" w16cex:dateUtc="2024-05-02T05:29:00Z"/>
  <w16cex:commentExtensible w16cex:durableId="7DE0DDC0" w16cex:dateUtc="2024-05-02T05:31:00Z"/>
  <w16cex:commentExtensible w16cex:durableId="5F4C7F90" w16cex:dateUtc="2024-05-02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56CC54" w16cid:durableId="12B2CDC4"/>
  <w16cid:commentId w16cid:paraId="268F4D15" w16cid:durableId="2CA38F19"/>
  <w16cid:commentId w16cid:paraId="5B91A49D" w16cid:durableId="533A42A1"/>
  <w16cid:commentId w16cid:paraId="304334C0" w16cid:durableId="53826CA9"/>
  <w16cid:commentId w16cid:paraId="0119F524" w16cid:durableId="6BE28EF4"/>
  <w16cid:commentId w16cid:paraId="2BFF4F64" w16cid:durableId="34798C2E"/>
  <w16cid:commentId w16cid:paraId="027F11D0" w16cid:durableId="51E443FC"/>
  <w16cid:commentId w16cid:paraId="735B09CF" w16cid:durableId="4C03E2B5"/>
  <w16cid:commentId w16cid:paraId="011B2885" w16cid:durableId="60215589"/>
  <w16cid:commentId w16cid:paraId="212E5D12" w16cid:durableId="500C3876"/>
  <w16cid:commentId w16cid:paraId="3130BBC2" w16cid:durableId="5864FCA9"/>
  <w16cid:commentId w16cid:paraId="5BC073C0" w16cid:durableId="09E13CB9"/>
  <w16cid:commentId w16cid:paraId="474B9F3E" w16cid:durableId="452C0863"/>
  <w16cid:commentId w16cid:paraId="5F9B056E" w16cid:durableId="5086084B"/>
  <w16cid:commentId w16cid:paraId="5EFF8488" w16cid:durableId="53C882BA"/>
  <w16cid:commentId w16cid:paraId="0762F999" w16cid:durableId="470A7103"/>
  <w16cid:commentId w16cid:paraId="08A37E40" w16cid:durableId="6C3F0549"/>
  <w16cid:commentId w16cid:paraId="1A00F8A7" w16cid:durableId="2D6893F3"/>
  <w16cid:commentId w16cid:paraId="3EF86417" w16cid:durableId="236FE02C"/>
  <w16cid:commentId w16cid:paraId="4C53E935" w16cid:durableId="5A57A915"/>
  <w16cid:commentId w16cid:paraId="3D509717" w16cid:durableId="4637EBC3"/>
  <w16cid:commentId w16cid:paraId="031E3C7C" w16cid:durableId="0B450FD9"/>
  <w16cid:commentId w16cid:paraId="47BF8C1F" w16cid:durableId="189DFC5A"/>
  <w16cid:commentId w16cid:paraId="750EDB80" w16cid:durableId="7FAF2E77"/>
  <w16cid:commentId w16cid:paraId="592EC3A5" w16cid:durableId="66EAF696"/>
  <w16cid:commentId w16cid:paraId="022A494D" w16cid:durableId="53905869"/>
  <w16cid:commentId w16cid:paraId="3B091C83" w16cid:durableId="6AC3E495"/>
  <w16cid:commentId w16cid:paraId="334F7B97" w16cid:durableId="3B1E6E3C"/>
  <w16cid:commentId w16cid:paraId="094D954A" w16cid:durableId="14035C7F"/>
  <w16cid:commentId w16cid:paraId="68EFFE36" w16cid:durableId="0BBDB68F"/>
  <w16cid:commentId w16cid:paraId="787FB2ED" w16cid:durableId="5BE5029F"/>
  <w16cid:commentId w16cid:paraId="0AC99507" w16cid:durableId="45F75D31"/>
  <w16cid:commentId w16cid:paraId="35DB87BD" w16cid:durableId="4E9DDA43"/>
  <w16cid:commentId w16cid:paraId="6516E21B" w16cid:durableId="2D089E98"/>
  <w16cid:commentId w16cid:paraId="3B06C606" w16cid:durableId="64A3B0BC"/>
  <w16cid:commentId w16cid:paraId="725C24C8" w16cid:durableId="0693C0ED"/>
  <w16cid:commentId w16cid:paraId="10921586" w16cid:durableId="7D385B4E"/>
  <w16cid:commentId w16cid:paraId="1086BDF8" w16cid:durableId="286845E9"/>
  <w16cid:commentId w16cid:paraId="6C93949E" w16cid:durableId="7DE0DDC0"/>
  <w16cid:commentId w16cid:paraId="6D40914C" w16cid:durableId="5F4C7F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824D9" w14:textId="77777777" w:rsidR="008375ED" w:rsidRDefault="008375ED" w:rsidP="005935FF">
      <w:pPr>
        <w:spacing w:after="0" w:line="240" w:lineRule="auto"/>
      </w:pPr>
      <w:r>
        <w:separator/>
      </w:r>
    </w:p>
  </w:endnote>
  <w:endnote w:type="continuationSeparator" w:id="0">
    <w:p w14:paraId="25B8EEB5" w14:textId="77777777" w:rsidR="008375ED" w:rsidRDefault="008375ED"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29012" w14:textId="77777777" w:rsidR="008375ED" w:rsidRDefault="008375ED" w:rsidP="005935FF">
      <w:pPr>
        <w:spacing w:after="0" w:line="240" w:lineRule="auto"/>
      </w:pPr>
      <w:r>
        <w:separator/>
      </w:r>
    </w:p>
  </w:footnote>
  <w:footnote w:type="continuationSeparator" w:id="0">
    <w:p w14:paraId="6BBC91A0" w14:textId="77777777" w:rsidR="008375ED" w:rsidRDefault="008375ED"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FA0"/>
    <w:multiLevelType w:val="hybridMultilevel"/>
    <w:tmpl w:val="3D86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12AAC"/>
    <w:multiLevelType w:val="hybridMultilevel"/>
    <w:tmpl w:val="60C60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475259"/>
    <w:multiLevelType w:val="hybridMultilevel"/>
    <w:tmpl w:val="C8226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5372C7"/>
    <w:multiLevelType w:val="hybridMultilevel"/>
    <w:tmpl w:val="2CE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DC2CA9"/>
    <w:multiLevelType w:val="hybridMultilevel"/>
    <w:tmpl w:val="0310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497884"/>
    <w:multiLevelType w:val="hybridMultilevel"/>
    <w:tmpl w:val="7CA2C4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2A20172"/>
    <w:multiLevelType w:val="hybridMultilevel"/>
    <w:tmpl w:val="5CFC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8B398D"/>
    <w:multiLevelType w:val="hybridMultilevel"/>
    <w:tmpl w:val="3C90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33ACE"/>
    <w:multiLevelType w:val="hybridMultilevel"/>
    <w:tmpl w:val="66E2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A445AF"/>
    <w:multiLevelType w:val="hybridMultilevel"/>
    <w:tmpl w:val="1DA8FB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4B76AB"/>
    <w:multiLevelType w:val="hybridMultilevel"/>
    <w:tmpl w:val="83A0F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850A1D"/>
    <w:multiLevelType w:val="hybridMultilevel"/>
    <w:tmpl w:val="5FB0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DD6B9A"/>
    <w:multiLevelType w:val="hybridMultilevel"/>
    <w:tmpl w:val="86A03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AC192D"/>
    <w:multiLevelType w:val="hybridMultilevel"/>
    <w:tmpl w:val="F568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8B02D7"/>
    <w:multiLevelType w:val="hybridMultilevel"/>
    <w:tmpl w:val="3C1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7B5411"/>
    <w:multiLevelType w:val="hybridMultilevel"/>
    <w:tmpl w:val="C88E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8123BA"/>
    <w:multiLevelType w:val="hybridMultilevel"/>
    <w:tmpl w:val="8EE0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C2A2E"/>
    <w:multiLevelType w:val="hybridMultilevel"/>
    <w:tmpl w:val="DE6A1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5B5679"/>
    <w:multiLevelType w:val="hybridMultilevel"/>
    <w:tmpl w:val="604493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987799">
    <w:abstractNumId w:val="19"/>
  </w:num>
  <w:num w:numId="2" w16cid:durableId="843939525">
    <w:abstractNumId w:val="33"/>
  </w:num>
  <w:num w:numId="3" w16cid:durableId="1715888066">
    <w:abstractNumId w:val="13"/>
  </w:num>
  <w:num w:numId="4" w16cid:durableId="185026760">
    <w:abstractNumId w:val="22"/>
  </w:num>
  <w:num w:numId="5" w16cid:durableId="911428050">
    <w:abstractNumId w:val="35"/>
  </w:num>
  <w:num w:numId="6" w16cid:durableId="1218515357">
    <w:abstractNumId w:val="26"/>
  </w:num>
  <w:num w:numId="7" w16cid:durableId="1695570067">
    <w:abstractNumId w:val="5"/>
  </w:num>
  <w:num w:numId="8" w16cid:durableId="1438989886">
    <w:abstractNumId w:val="2"/>
  </w:num>
  <w:num w:numId="9" w16cid:durableId="2140295077">
    <w:abstractNumId w:val="31"/>
  </w:num>
  <w:num w:numId="10" w16cid:durableId="573784658">
    <w:abstractNumId w:val="32"/>
  </w:num>
  <w:num w:numId="11" w16cid:durableId="733508830">
    <w:abstractNumId w:val="17"/>
  </w:num>
  <w:num w:numId="12" w16cid:durableId="1245459105">
    <w:abstractNumId w:val="1"/>
  </w:num>
  <w:num w:numId="13" w16cid:durableId="235670006">
    <w:abstractNumId w:val="11"/>
  </w:num>
  <w:num w:numId="14" w16cid:durableId="1578513452">
    <w:abstractNumId w:val="9"/>
  </w:num>
  <w:num w:numId="15" w16cid:durableId="1948466228">
    <w:abstractNumId w:val="6"/>
  </w:num>
  <w:num w:numId="16" w16cid:durableId="1524785978">
    <w:abstractNumId w:val="16"/>
  </w:num>
  <w:num w:numId="17" w16cid:durableId="2048292478">
    <w:abstractNumId w:val="3"/>
  </w:num>
  <w:num w:numId="18" w16cid:durableId="417529933">
    <w:abstractNumId w:val="4"/>
  </w:num>
  <w:num w:numId="19" w16cid:durableId="76635637">
    <w:abstractNumId w:val="18"/>
  </w:num>
  <w:num w:numId="20" w16cid:durableId="1377004706">
    <w:abstractNumId w:val="14"/>
  </w:num>
  <w:num w:numId="21" w16cid:durableId="2083136657">
    <w:abstractNumId w:val="36"/>
  </w:num>
  <w:num w:numId="22" w16cid:durableId="749423542">
    <w:abstractNumId w:val="21"/>
  </w:num>
  <w:num w:numId="23" w16cid:durableId="1758402553">
    <w:abstractNumId w:val="24"/>
  </w:num>
  <w:num w:numId="24" w16cid:durableId="1219975492">
    <w:abstractNumId w:val="25"/>
  </w:num>
  <w:num w:numId="25" w16cid:durableId="2097633881">
    <w:abstractNumId w:val="23"/>
  </w:num>
  <w:num w:numId="26" w16cid:durableId="567883820">
    <w:abstractNumId w:val="12"/>
  </w:num>
  <w:num w:numId="27" w16cid:durableId="1266839854">
    <w:abstractNumId w:val="20"/>
  </w:num>
  <w:num w:numId="28" w16cid:durableId="624779345">
    <w:abstractNumId w:val="15"/>
  </w:num>
  <w:num w:numId="29" w16cid:durableId="1073501773">
    <w:abstractNumId w:val="7"/>
  </w:num>
  <w:num w:numId="30" w16cid:durableId="1298875378">
    <w:abstractNumId w:val="30"/>
  </w:num>
  <w:num w:numId="31" w16cid:durableId="329329689">
    <w:abstractNumId w:val="34"/>
  </w:num>
  <w:num w:numId="32" w16cid:durableId="289361013">
    <w:abstractNumId w:val="28"/>
  </w:num>
  <w:num w:numId="33" w16cid:durableId="1048920350">
    <w:abstractNumId w:val="29"/>
  </w:num>
  <w:num w:numId="34" w16cid:durableId="696351973">
    <w:abstractNumId w:val="8"/>
  </w:num>
  <w:num w:numId="35" w16cid:durableId="1682391900">
    <w:abstractNumId w:val="27"/>
  </w:num>
  <w:num w:numId="36" w16cid:durableId="2064408849">
    <w:abstractNumId w:val="10"/>
  </w:num>
  <w:num w:numId="37" w16cid:durableId="10780971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man Deshwal">
    <w15:presenceInfo w15:providerId="None" w15:userId="Suman Deshw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23859"/>
    <w:rsid w:val="00040F9B"/>
    <w:rsid w:val="00041B02"/>
    <w:rsid w:val="00082A89"/>
    <w:rsid w:val="0008383D"/>
    <w:rsid w:val="0009134B"/>
    <w:rsid w:val="000952C6"/>
    <w:rsid w:val="000B16E6"/>
    <w:rsid w:val="000E16E4"/>
    <w:rsid w:val="00105910"/>
    <w:rsid w:val="00122B66"/>
    <w:rsid w:val="00124C99"/>
    <w:rsid w:val="00126D33"/>
    <w:rsid w:val="001323CD"/>
    <w:rsid w:val="00143CEC"/>
    <w:rsid w:val="00182817"/>
    <w:rsid w:val="00193A14"/>
    <w:rsid w:val="001B1C8F"/>
    <w:rsid w:val="001F1088"/>
    <w:rsid w:val="001F2E7B"/>
    <w:rsid w:val="00213570"/>
    <w:rsid w:val="00213DAD"/>
    <w:rsid w:val="002157B9"/>
    <w:rsid w:val="00215805"/>
    <w:rsid w:val="00234217"/>
    <w:rsid w:val="0025475B"/>
    <w:rsid w:val="00263DCE"/>
    <w:rsid w:val="00277DB2"/>
    <w:rsid w:val="002E23DD"/>
    <w:rsid w:val="00306D8A"/>
    <w:rsid w:val="00323FF7"/>
    <w:rsid w:val="0033709D"/>
    <w:rsid w:val="00343040"/>
    <w:rsid w:val="0035255B"/>
    <w:rsid w:val="003527F0"/>
    <w:rsid w:val="00354DA1"/>
    <w:rsid w:val="00355001"/>
    <w:rsid w:val="00366D11"/>
    <w:rsid w:val="003A02E5"/>
    <w:rsid w:val="003A2DF4"/>
    <w:rsid w:val="003C635C"/>
    <w:rsid w:val="003D5947"/>
    <w:rsid w:val="003E0201"/>
    <w:rsid w:val="003F5CE2"/>
    <w:rsid w:val="00404B62"/>
    <w:rsid w:val="00424371"/>
    <w:rsid w:val="00441F70"/>
    <w:rsid w:val="004433F7"/>
    <w:rsid w:val="0044444F"/>
    <w:rsid w:val="004535F2"/>
    <w:rsid w:val="004722F2"/>
    <w:rsid w:val="0048082C"/>
    <w:rsid w:val="00481029"/>
    <w:rsid w:val="004C1E3E"/>
    <w:rsid w:val="004C50C8"/>
    <w:rsid w:val="005067D6"/>
    <w:rsid w:val="00511BFE"/>
    <w:rsid w:val="00521CA2"/>
    <w:rsid w:val="005276EE"/>
    <w:rsid w:val="005330ED"/>
    <w:rsid w:val="00562135"/>
    <w:rsid w:val="0058348D"/>
    <w:rsid w:val="00587ECB"/>
    <w:rsid w:val="00587FA5"/>
    <w:rsid w:val="005935FF"/>
    <w:rsid w:val="00597796"/>
    <w:rsid w:val="005A0C9D"/>
    <w:rsid w:val="005A58D0"/>
    <w:rsid w:val="005B4DBD"/>
    <w:rsid w:val="005C6B91"/>
    <w:rsid w:val="0060432A"/>
    <w:rsid w:val="0060471B"/>
    <w:rsid w:val="00665F64"/>
    <w:rsid w:val="006757C2"/>
    <w:rsid w:val="00684BC9"/>
    <w:rsid w:val="006912BA"/>
    <w:rsid w:val="006970AF"/>
    <w:rsid w:val="006A36BF"/>
    <w:rsid w:val="006C64A6"/>
    <w:rsid w:val="006D6CC8"/>
    <w:rsid w:val="006D7BE0"/>
    <w:rsid w:val="006E23FA"/>
    <w:rsid w:val="006E531C"/>
    <w:rsid w:val="00701B84"/>
    <w:rsid w:val="00730650"/>
    <w:rsid w:val="007431BF"/>
    <w:rsid w:val="00772D11"/>
    <w:rsid w:val="00783B16"/>
    <w:rsid w:val="00784487"/>
    <w:rsid w:val="0079547D"/>
    <w:rsid w:val="007E6124"/>
    <w:rsid w:val="007F2158"/>
    <w:rsid w:val="00800BCF"/>
    <w:rsid w:val="00814128"/>
    <w:rsid w:val="00827940"/>
    <w:rsid w:val="008375ED"/>
    <w:rsid w:val="008454D2"/>
    <w:rsid w:val="0084784E"/>
    <w:rsid w:val="00861A05"/>
    <w:rsid w:val="008663DC"/>
    <w:rsid w:val="00875096"/>
    <w:rsid w:val="00891AB5"/>
    <w:rsid w:val="00897A3C"/>
    <w:rsid w:val="008B4E82"/>
    <w:rsid w:val="008E2CB5"/>
    <w:rsid w:val="008E7FD5"/>
    <w:rsid w:val="008F6622"/>
    <w:rsid w:val="00935D20"/>
    <w:rsid w:val="0094412E"/>
    <w:rsid w:val="0097139D"/>
    <w:rsid w:val="00983CA5"/>
    <w:rsid w:val="00997944"/>
    <w:rsid w:val="009A07D3"/>
    <w:rsid w:val="009A2043"/>
    <w:rsid w:val="009B0965"/>
    <w:rsid w:val="009C077A"/>
    <w:rsid w:val="009D7132"/>
    <w:rsid w:val="009E7959"/>
    <w:rsid w:val="009F089F"/>
    <w:rsid w:val="00A15294"/>
    <w:rsid w:val="00A304F6"/>
    <w:rsid w:val="00A320CA"/>
    <w:rsid w:val="00A4729F"/>
    <w:rsid w:val="00A6152A"/>
    <w:rsid w:val="00A7162B"/>
    <w:rsid w:val="00A764F1"/>
    <w:rsid w:val="00A95E80"/>
    <w:rsid w:val="00AE5E23"/>
    <w:rsid w:val="00B01D4C"/>
    <w:rsid w:val="00B16620"/>
    <w:rsid w:val="00B50A80"/>
    <w:rsid w:val="00B52727"/>
    <w:rsid w:val="00B57C4F"/>
    <w:rsid w:val="00B619EB"/>
    <w:rsid w:val="00B72611"/>
    <w:rsid w:val="00B75083"/>
    <w:rsid w:val="00B8704D"/>
    <w:rsid w:val="00B87B51"/>
    <w:rsid w:val="00B952C2"/>
    <w:rsid w:val="00BA1E81"/>
    <w:rsid w:val="00BA5D70"/>
    <w:rsid w:val="00BC21DA"/>
    <w:rsid w:val="00BC3F48"/>
    <w:rsid w:val="00BC5BCB"/>
    <w:rsid w:val="00BD20C6"/>
    <w:rsid w:val="00BD4AE9"/>
    <w:rsid w:val="00BD6F1A"/>
    <w:rsid w:val="00BF2981"/>
    <w:rsid w:val="00BF7BCF"/>
    <w:rsid w:val="00C01AC3"/>
    <w:rsid w:val="00C02B59"/>
    <w:rsid w:val="00C0428F"/>
    <w:rsid w:val="00C32C38"/>
    <w:rsid w:val="00C34D1A"/>
    <w:rsid w:val="00C357AA"/>
    <w:rsid w:val="00C3795D"/>
    <w:rsid w:val="00C64065"/>
    <w:rsid w:val="00C86207"/>
    <w:rsid w:val="00CA4862"/>
    <w:rsid w:val="00CA7FF9"/>
    <w:rsid w:val="00CC60A1"/>
    <w:rsid w:val="00CD0904"/>
    <w:rsid w:val="00D12E19"/>
    <w:rsid w:val="00D158E9"/>
    <w:rsid w:val="00D167FC"/>
    <w:rsid w:val="00D51F86"/>
    <w:rsid w:val="00D67ACD"/>
    <w:rsid w:val="00D95512"/>
    <w:rsid w:val="00DC204F"/>
    <w:rsid w:val="00DE0FA0"/>
    <w:rsid w:val="00DE2E44"/>
    <w:rsid w:val="00DE7D74"/>
    <w:rsid w:val="00DF401D"/>
    <w:rsid w:val="00E01774"/>
    <w:rsid w:val="00E053B1"/>
    <w:rsid w:val="00E2258E"/>
    <w:rsid w:val="00E22E3D"/>
    <w:rsid w:val="00E36C7C"/>
    <w:rsid w:val="00E552C3"/>
    <w:rsid w:val="00E66A5D"/>
    <w:rsid w:val="00E71B9C"/>
    <w:rsid w:val="00E97D96"/>
    <w:rsid w:val="00EA0F17"/>
    <w:rsid w:val="00EA1A33"/>
    <w:rsid w:val="00EC1FA2"/>
    <w:rsid w:val="00EC6BE6"/>
    <w:rsid w:val="00EF30B3"/>
    <w:rsid w:val="00EF3BE6"/>
    <w:rsid w:val="00F04546"/>
    <w:rsid w:val="00F101B6"/>
    <w:rsid w:val="00F26327"/>
    <w:rsid w:val="00F50835"/>
    <w:rsid w:val="00F544D2"/>
    <w:rsid w:val="00F65C22"/>
    <w:rsid w:val="00F7350A"/>
    <w:rsid w:val="00F747C6"/>
    <w:rsid w:val="00F759AE"/>
    <w:rsid w:val="00F84362"/>
    <w:rsid w:val="00F854AE"/>
    <w:rsid w:val="00FC39E4"/>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8F"/>
    <w:rPr>
      <w:lang w:val="en-US"/>
    </w:rPr>
  </w:style>
  <w:style w:type="paragraph" w:styleId="Heading1">
    <w:name w:val="heading 1"/>
    <w:basedOn w:val="Normal"/>
    <w:next w:val="Normal"/>
    <w:link w:val="Heading1Char"/>
    <w:uiPriority w:val="9"/>
    <w:qFormat/>
    <w:rsid w:val="001B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1B1C8F"/>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1B1C8F"/>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1B1C8F"/>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1B1C8F"/>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1B1C8F"/>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1B1C8F"/>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B1C8F"/>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1B1C8F"/>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1B1C8F"/>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1B1C8F"/>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1B1C8F"/>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1B1C8F"/>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B1C8F"/>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1B1C8F"/>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1B1C8F"/>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1B1C8F"/>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1B1C8F"/>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1B1C8F"/>
    <w:rPr>
      <w:rFonts w:ascii="Calibri" w:hAnsi="Calibri"/>
      <w:b/>
      <w:color w:val="auto"/>
      <w:sz w:val="24"/>
      <w:u w:val="none"/>
    </w:rPr>
  </w:style>
  <w:style w:type="paragraph" w:customStyle="1" w:styleId="TableCaptionBPBHEB">
    <w:name w:val="Table Caption [BPB HEB]"/>
    <w:basedOn w:val="Normal"/>
    <w:link w:val="Tabl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1B1C8F"/>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1B1C8F"/>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1B1C8F"/>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1B1C8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B1C8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customStyle="1" w:styleId="FigureBPBHEB">
    <w:name w:val="Figure [BPB HEB]"/>
    <w:basedOn w:val="Normal"/>
    <w:qFormat/>
    <w:rsid w:val="001B1C8F"/>
    <w:pPr>
      <w:spacing w:after="200" w:line="276" w:lineRule="auto"/>
      <w:jc w:val="center"/>
    </w:pPr>
    <w:rPr>
      <w:rFonts w:ascii="Palatino Linotype" w:hAnsi="Palatino Linotype"/>
      <w:sz w:val="18"/>
    </w:rPr>
  </w:style>
  <w:style w:type="paragraph" w:styleId="Revision">
    <w:name w:val="Revision"/>
    <w:hidden/>
    <w:uiPriority w:val="99"/>
    <w:semiHidden/>
    <w:rsid w:val="00BA5D70"/>
    <w:pPr>
      <w:spacing w:after="0" w:line="240" w:lineRule="auto"/>
    </w:pPr>
    <w:rPr>
      <w:lang w:val="en-US"/>
    </w:rPr>
  </w:style>
  <w:style w:type="character" w:styleId="CommentReference">
    <w:name w:val="annotation reference"/>
    <w:basedOn w:val="DefaultParagraphFont"/>
    <w:uiPriority w:val="99"/>
    <w:semiHidden/>
    <w:unhideWhenUsed/>
    <w:rsid w:val="0033709D"/>
    <w:rPr>
      <w:sz w:val="16"/>
      <w:szCs w:val="16"/>
    </w:rPr>
  </w:style>
  <w:style w:type="paragraph" w:styleId="CommentText">
    <w:name w:val="annotation text"/>
    <w:basedOn w:val="Normal"/>
    <w:link w:val="CommentTextChar"/>
    <w:uiPriority w:val="99"/>
    <w:semiHidden/>
    <w:unhideWhenUsed/>
    <w:rsid w:val="0033709D"/>
    <w:pPr>
      <w:spacing w:line="240" w:lineRule="auto"/>
    </w:pPr>
    <w:rPr>
      <w:sz w:val="20"/>
      <w:szCs w:val="20"/>
    </w:rPr>
  </w:style>
  <w:style w:type="character" w:customStyle="1" w:styleId="CommentTextChar">
    <w:name w:val="Comment Text Char"/>
    <w:basedOn w:val="DefaultParagraphFont"/>
    <w:link w:val="CommentText"/>
    <w:uiPriority w:val="99"/>
    <w:semiHidden/>
    <w:rsid w:val="0033709D"/>
    <w:rPr>
      <w:sz w:val="20"/>
      <w:szCs w:val="20"/>
      <w:lang w:val="en-US"/>
    </w:rPr>
  </w:style>
  <w:style w:type="paragraph" w:styleId="CommentSubject">
    <w:name w:val="annotation subject"/>
    <w:basedOn w:val="CommentText"/>
    <w:next w:val="CommentText"/>
    <w:link w:val="CommentSubjectChar"/>
    <w:uiPriority w:val="99"/>
    <w:semiHidden/>
    <w:unhideWhenUsed/>
    <w:rsid w:val="0033709D"/>
    <w:rPr>
      <w:b/>
      <w:bCs/>
    </w:rPr>
  </w:style>
  <w:style w:type="character" w:customStyle="1" w:styleId="CommentSubjectChar">
    <w:name w:val="Comment Subject Char"/>
    <w:basedOn w:val="CommentTextChar"/>
    <w:link w:val="CommentSubject"/>
    <w:uiPriority w:val="99"/>
    <w:semiHidden/>
    <w:rsid w:val="0033709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6D348-8B0C-1642-B053-74B6D97E862E}">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F673B4-BCBE-4C13-8BC7-ED34C24D9989}"/>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42</Pages>
  <Words>14622</Words>
  <Characters>83352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Suman Deshwal</cp:lastModifiedBy>
  <cp:revision>20</cp:revision>
  <dcterms:created xsi:type="dcterms:W3CDTF">2024-04-29T04:31:00Z</dcterms:created>
  <dcterms:modified xsi:type="dcterms:W3CDTF">2024-05-06T10:55:00Z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documentId_8241</vt:lpwstr>
  </property>
  <property fmtid="{D5CDD505-2E9C-101B-9397-08002B2CF9AE}" pid="4" name="grammarly_documentContext">
    <vt:lpwstr>{"goals":[],"domain":"general","emotions":[],"dialect":"american"}</vt:lpwstr>
  </property>
  <property fmtid="{D5CDD505-2E9C-101B-9397-08002B2CF9AE}" pid="5" name="Order">
    <vt:r8>1901200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